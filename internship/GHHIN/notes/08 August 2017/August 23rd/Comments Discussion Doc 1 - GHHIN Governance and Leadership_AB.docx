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85F3D" w14:textId="77777777" w:rsidR="00797FFD" w:rsidRPr="006C2969" w:rsidRDefault="00797FFD" w:rsidP="005B26C3">
      <w:pPr>
        <w:pStyle w:val="Heading1"/>
        <w:keepNext w:val="0"/>
        <w:keepLines w:val="0"/>
        <w:numPr>
          <w:ilvl w:val="0"/>
          <w:numId w:val="1"/>
        </w:numPr>
        <w:spacing w:before="0" w:after="200" w:line="240" w:lineRule="auto"/>
        <w:ind w:left="426"/>
      </w:pPr>
      <w:bookmarkStart w:id="0" w:name="_Toc477372204"/>
      <w:bookmarkStart w:id="1" w:name="_Toc482371127"/>
      <w:r w:rsidRPr="006C2969">
        <w:t xml:space="preserve">Formalize the GHHIN </w:t>
      </w:r>
      <w:bookmarkEnd w:id="0"/>
      <w:bookmarkEnd w:id="1"/>
      <w:r>
        <w:t xml:space="preserve">Governance and Leadership </w:t>
      </w:r>
    </w:p>
    <w:p w14:paraId="22CA8460" w14:textId="77777777" w:rsidR="00797FFD" w:rsidRPr="00200C8F" w:rsidRDefault="00797FFD" w:rsidP="005B26C3">
      <w:pPr>
        <w:spacing w:line="240" w:lineRule="auto"/>
        <w:rPr>
          <w:b/>
          <w:bCs/>
          <w:color w:val="F79646" w:themeColor="accent6"/>
          <w:sz w:val="28"/>
          <w:szCs w:val="32"/>
        </w:rPr>
      </w:pPr>
      <w:r w:rsidRPr="00200C8F">
        <w:rPr>
          <w:b/>
          <w:bCs/>
          <w:color w:val="F79646" w:themeColor="accent6"/>
          <w:sz w:val="28"/>
          <w:szCs w:val="32"/>
        </w:rPr>
        <w:t>Co</w:t>
      </w:r>
      <w:r>
        <w:rPr>
          <w:b/>
          <w:bCs/>
          <w:color w:val="F79646" w:themeColor="accent6"/>
          <w:sz w:val="28"/>
          <w:szCs w:val="32"/>
        </w:rPr>
        <w:t>re</w:t>
      </w:r>
      <w:r w:rsidRPr="00200C8F">
        <w:rPr>
          <w:b/>
          <w:bCs/>
          <w:color w:val="F79646" w:themeColor="accent6"/>
          <w:sz w:val="28"/>
          <w:szCs w:val="32"/>
        </w:rPr>
        <w:t xml:space="preserve"> Team (2016-2017)</w:t>
      </w:r>
    </w:p>
    <w:p w14:paraId="4E4508DA" w14:textId="77777777" w:rsidR="00797FFD" w:rsidRPr="004D0DF4"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Joy Guillemot</w:t>
      </w:r>
      <w:r w:rsidRPr="004D0DF4">
        <w:rPr>
          <w:rFonts w:ascii="Calibri Light" w:eastAsia="Times New Roman" w:hAnsi="Calibri Light" w:cs="Tahoma"/>
          <w:szCs w:val="20"/>
          <w:lang w:val="en-US"/>
        </w:rPr>
        <w:tab/>
        <w:t xml:space="preserve">WMO/WHO Joint Office </w:t>
      </w:r>
    </w:p>
    <w:p w14:paraId="497172F4" w14:textId="77777777" w:rsidR="00797FFD" w:rsidRPr="004D0DF4"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Juli Trtanj </w:t>
      </w:r>
      <w:r w:rsidRPr="004D0DF4">
        <w:rPr>
          <w:rFonts w:ascii="Calibri Light" w:eastAsia="Times New Roman" w:hAnsi="Calibri Light" w:cs="Tahoma"/>
          <w:szCs w:val="20"/>
          <w:lang w:val="en-US"/>
        </w:rPr>
        <w:tab/>
      </w:r>
      <w:proofErr w:type="gramStart"/>
      <w:r w:rsidRPr="004D0DF4">
        <w:rPr>
          <w:rFonts w:ascii="Calibri Light" w:eastAsia="Times New Roman" w:hAnsi="Calibri Light" w:cs="Tahoma"/>
          <w:szCs w:val="20"/>
          <w:lang w:val="en-US"/>
        </w:rPr>
        <w:t>NOAA,  Climate</w:t>
      </w:r>
      <w:proofErr w:type="gramEnd"/>
      <w:r w:rsidRPr="004D0DF4">
        <w:rPr>
          <w:rFonts w:ascii="Calibri Light" w:eastAsia="Times New Roman" w:hAnsi="Calibri Light" w:cs="Tahoma"/>
          <w:szCs w:val="20"/>
          <w:lang w:val="en-US"/>
        </w:rPr>
        <w:t xml:space="preserve"> Program Office</w:t>
      </w:r>
    </w:p>
    <w:p w14:paraId="2053D9BA"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Hunter Jones </w:t>
      </w:r>
      <w:r w:rsidRPr="004D0DF4">
        <w:rPr>
          <w:rFonts w:ascii="Calibri Light" w:eastAsia="Times New Roman" w:hAnsi="Calibri Light" w:cs="Tahoma"/>
          <w:szCs w:val="20"/>
          <w:lang w:val="en-US"/>
        </w:rPr>
        <w:tab/>
      </w:r>
      <w:proofErr w:type="gramStart"/>
      <w:r w:rsidRPr="004D0DF4">
        <w:rPr>
          <w:rFonts w:ascii="Calibri Light" w:eastAsia="Times New Roman" w:hAnsi="Calibri Light" w:cs="Tahoma"/>
          <w:szCs w:val="20"/>
          <w:lang w:val="en-US"/>
        </w:rPr>
        <w:t>NOAA,  Climate</w:t>
      </w:r>
      <w:proofErr w:type="gramEnd"/>
      <w:r w:rsidRPr="004D0DF4">
        <w:rPr>
          <w:rFonts w:ascii="Calibri Light" w:eastAsia="Times New Roman" w:hAnsi="Calibri Light" w:cs="Tahoma"/>
          <w:szCs w:val="20"/>
          <w:lang w:val="en-US"/>
        </w:rPr>
        <w:t xml:space="preserve"> Program Office</w:t>
      </w:r>
    </w:p>
    <w:p w14:paraId="4BD47B4D" w14:textId="77777777" w:rsidR="00797FFD" w:rsidRDefault="00797FFD" w:rsidP="005B26C3">
      <w:pPr>
        <w:spacing w:line="240" w:lineRule="auto"/>
        <w:rPr>
          <w:rFonts w:ascii="Calibri Light" w:eastAsia="Times New Roman" w:hAnsi="Calibri Light" w:cs="Tahoma"/>
          <w:szCs w:val="20"/>
          <w:lang w:val="en-US"/>
        </w:rPr>
      </w:pPr>
      <w:r w:rsidRPr="00200C8F">
        <w:rPr>
          <w:b/>
          <w:bCs/>
          <w:color w:val="F79646" w:themeColor="accent6"/>
          <w:sz w:val="28"/>
          <w:szCs w:val="32"/>
        </w:rPr>
        <w:t>A</w:t>
      </w:r>
      <w:r>
        <w:rPr>
          <w:b/>
          <w:bCs/>
          <w:color w:val="F79646" w:themeColor="accent6"/>
          <w:sz w:val="28"/>
          <w:szCs w:val="32"/>
        </w:rPr>
        <w:t>n ad-hoc</w:t>
      </w:r>
      <w:r w:rsidRPr="00200C8F">
        <w:rPr>
          <w:b/>
          <w:bCs/>
          <w:color w:val="F79646" w:themeColor="accent6"/>
          <w:sz w:val="28"/>
          <w:szCs w:val="32"/>
        </w:rPr>
        <w:t xml:space="preserve"> Steering Committee</w:t>
      </w:r>
      <w:r w:rsidRPr="00200C8F">
        <w:rPr>
          <w:rFonts w:ascii="Calibri Light" w:eastAsia="Times New Roman" w:hAnsi="Calibri Light" w:cs="Tahoma"/>
          <w:color w:val="F79646" w:themeColor="accent6"/>
          <w:szCs w:val="20"/>
          <w:lang w:val="en-US"/>
        </w:rPr>
        <w:t xml:space="preserve"> </w:t>
      </w:r>
      <w:r>
        <w:rPr>
          <w:rFonts w:ascii="Calibri Light" w:eastAsia="Times New Roman" w:hAnsi="Calibri Light" w:cs="Tahoma"/>
          <w:szCs w:val="20"/>
          <w:lang w:val="en-US"/>
        </w:rPr>
        <w:t>has</w:t>
      </w:r>
      <w:r w:rsidRPr="00EF00D9">
        <w:rPr>
          <w:rFonts w:ascii="Calibri Light" w:eastAsia="Times New Roman" w:hAnsi="Calibri Light" w:cs="Tahoma"/>
          <w:szCs w:val="20"/>
          <w:lang w:val="en-US"/>
        </w:rPr>
        <w:t xml:space="preserve"> </w:t>
      </w:r>
      <w:r>
        <w:rPr>
          <w:rFonts w:ascii="Calibri Light" w:eastAsia="Times New Roman" w:hAnsi="Calibri Light" w:cs="Tahoma"/>
          <w:szCs w:val="20"/>
          <w:lang w:val="en-US"/>
        </w:rPr>
        <w:t>shaped the development of</w:t>
      </w:r>
      <w:r w:rsidRPr="00EF00D9">
        <w:rPr>
          <w:rFonts w:ascii="Calibri Light" w:eastAsia="Times New Roman" w:hAnsi="Calibri Light" w:cs="Tahoma"/>
          <w:szCs w:val="20"/>
          <w:lang w:val="en-US"/>
        </w:rPr>
        <w:t xml:space="preserve"> GHHIN</w:t>
      </w:r>
      <w:r>
        <w:rPr>
          <w:rFonts w:ascii="Calibri Light" w:eastAsia="Times New Roman" w:hAnsi="Calibri Light" w:cs="Tahoma"/>
          <w:szCs w:val="20"/>
          <w:lang w:val="en-US"/>
        </w:rPr>
        <w:t xml:space="preserve"> in 2016</w:t>
      </w:r>
      <w:r w:rsidRPr="00EF00D9">
        <w:rPr>
          <w:rFonts w:ascii="Calibri Light" w:eastAsia="Times New Roman" w:hAnsi="Calibri Light" w:cs="Tahoma"/>
          <w:szCs w:val="20"/>
          <w:lang w:val="en-US"/>
        </w:rPr>
        <w:t>.</w:t>
      </w:r>
      <w:r>
        <w:rPr>
          <w:rFonts w:ascii="Calibri Light" w:eastAsia="Times New Roman" w:hAnsi="Calibri Light" w:cs="Tahoma"/>
          <w:szCs w:val="20"/>
          <w:lang w:val="en-US"/>
        </w:rPr>
        <w:t xml:space="preserve"> Recommendations from the ad-hoc committee are needed to identify others who should be contacted or invited to the formalized advisory committee. </w:t>
      </w:r>
    </w:p>
    <w:p w14:paraId="318B24CC" w14:textId="77777777" w:rsidR="00797FFD" w:rsidRPr="00501C87" w:rsidRDefault="00797FFD" w:rsidP="005B26C3">
      <w:pPr>
        <w:spacing w:line="240" w:lineRule="auto"/>
        <w:rPr>
          <w:rFonts w:ascii="Calibri Light" w:eastAsia="Times New Roman" w:hAnsi="Calibri Light" w:cs="Tahoma"/>
          <w:b/>
          <w:bCs/>
          <w:szCs w:val="20"/>
          <w:u w:val="single"/>
          <w:lang w:val="en-US"/>
        </w:rPr>
      </w:pPr>
      <w:r w:rsidRPr="00501C87">
        <w:rPr>
          <w:rFonts w:ascii="Calibri Light" w:eastAsia="Times New Roman" w:hAnsi="Calibri Light" w:cs="Tahoma"/>
          <w:b/>
          <w:bCs/>
          <w:szCs w:val="20"/>
          <w:u w:val="single"/>
          <w:lang w:val="en-US"/>
        </w:rPr>
        <w:t>Public Health Experts</w:t>
      </w:r>
    </w:p>
    <w:p w14:paraId="420F6832" w14:textId="2727D594" w:rsidR="00797FFD" w:rsidRPr="004D0DF4" w:rsidRDefault="008F47EF"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Kris </w:t>
      </w:r>
      <w:proofErr w:type="spellStart"/>
      <w:r>
        <w:rPr>
          <w:rFonts w:ascii="Calibri Light" w:eastAsia="Times New Roman" w:hAnsi="Calibri Light" w:cs="Tahoma"/>
          <w:szCs w:val="20"/>
          <w:lang w:val="en-US"/>
        </w:rPr>
        <w:t>Ebi</w:t>
      </w:r>
      <w:proofErr w:type="spellEnd"/>
      <w:r>
        <w:rPr>
          <w:rFonts w:ascii="Calibri Light" w:eastAsia="Times New Roman" w:hAnsi="Calibri Light" w:cs="Tahoma"/>
          <w:szCs w:val="20"/>
          <w:lang w:val="en-US"/>
        </w:rPr>
        <w:tab/>
        <w:t xml:space="preserve"> </w:t>
      </w:r>
      <w:r w:rsidR="00797FFD" w:rsidRPr="004D0DF4">
        <w:rPr>
          <w:rFonts w:ascii="Calibri Light" w:eastAsia="Times New Roman" w:hAnsi="Calibri Light" w:cs="Tahoma"/>
          <w:szCs w:val="20"/>
          <w:lang w:val="en-US"/>
        </w:rPr>
        <w:tab/>
        <w:t>Professor, Global Health, University of Washington, Seattle</w:t>
      </w:r>
    </w:p>
    <w:p w14:paraId="641D27F2" w14:textId="77777777" w:rsidR="00797FFD" w:rsidRPr="00EF00D9"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Shubhayu Saha    US Centers for Disease Control </w:t>
      </w:r>
    </w:p>
    <w:p w14:paraId="4D924A53" w14:textId="77777777" w:rsidR="00797FFD" w:rsidRPr="003955AE"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Angie Bone</w:t>
      </w:r>
      <w:r>
        <w:rPr>
          <w:rFonts w:ascii="Calibri Light" w:eastAsia="Times New Roman" w:hAnsi="Calibri Light" w:cs="Tahoma"/>
          <w:szCs w:val="20"/>
          <w:lang w:val="en-US"/>
        </w:rPr>
        <w:t>/Tom Waite</w:t>
      </w:r>
      <w:r w:rsidRPr="004D0DF4">
        <w:rPr>
          <w:rFonts w:ascii="Calibri Light" w:eastAsia="Times New Roman" w:hAnsi="Calibri Light" w:cs="Tahoma"/>
          <w:szCs w:val="20"/>
          <w:lang w:val="en-US"/>
        </w:rPr>
        <w:t xml:space="preserve"> </w:t>
      </w:r>
      <w:r w:rsidRPr="004D0DF4">
        <w:rPr>
          <w:rFonts w:ascii="Calibri Light" w:eastAsia="Times New Roman" w:hAnsi="Calibri Light" w:cs="Tahoma"/>
          <w:szCs w:val="20"/>
          <w:lang w:val="en-US"/>
        </w:rPr>
        <w:tab/>
        <w:t>Centre for Radiation, Chemicals and Environmental Hazards Public Health England</w:t>
      </w:r>
    </w:p>
    <w:p w14:paraId="003A4313" w14:textId="37C89E03" w:rsidR="00797FFD" w:rsidRPr="004D0DF4" w:rsidRDefault="008F47EF"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Kim Knowlton</w:t>
      </w:r>
      <w:r>
        <w:rPr>
          <w:rFonts w:ascii="Calibri Light" w:eastAsia="Times New Roman" w:hAnsi="Calibri Light" w:cs="Tahoma"/>
          <w:szCs w:val="20"/>
          <w:lang w:val="en-US"/>
        </w:rPr>
        <w:tab/>
      </w:r>
      <w:r w:rsidR="00101453">
        <w:rPr>
          <w:rFonts w:ascii="Calibri Light" w:eastAsia="Times New Roman" w:hAnsi="Calibri Light" w:cs="Tahoma"/>
          <w:szCs w:val="20"/>
          <w:lang w:val="en-US"/>
        </w:rPr>
        <w:t xml:space="preserve">Natural </w:t>
      </w:r>
      <w:r w:rsidR="00797FFD" w:rsidRPr="004D0DF4">
        <w:rPr>
          <w:rFonts w:ascii="Calibri Light" w:eastAsia="Times New Roman" w:hAnsi="Calibri Light" w:cs="Tahoma"/>
          <w:szCs w:val="20"/>
          <w:lang w:val="en-US"/>
        </w:rPr>
        <w:t xml:space="preserve">Resources Defense Council </w:t>
      </w:r>
    </w:p>
    <w:p w14:paraId="562BD91D"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Pat Kinney</w:t>
      </w:r>
      <w:r>
        <w:rPr>
          <w:rFonts w:ascii="Calibri Light" w:eastAsia="Times New Roman" w:hAnsi="Calibri Light" w:cs="Tahoma"/>
          <w:szCs w:val="20"/>
          <w:lang w:val="en-US"/>
        </w:rPr>
        <w:tab/>
        <w:t>Boston University</w:t>
      </w:r>
    </w:p>
    <w:p w14:paraId="6B3503A0" w14:textId="77777777" w:rsidR="00797FFD" w:rsidRPr="00501C87" w:rsidRDefault="00797FFD" w:rsidP="005B26C3">
      <w:pPr>
        <w:spacing w:line="240" w:lineRule="auto"/>
        <w:rPr>
          <w:rFonts w:ascii="Calibri Light" w:eastAsia="Times New Roman" w:hAnsi="Calibri Light" w:cs="Tahoma"/>
          <w:b/>
          <w:bCs/>
          <w:szCs w:val="20"/>
          <w:u w:val="single"/>
          <w:lang w:val="en-US"/>
        </w:rPr>
      </w:pPr>
      <w:r w:rsidRPr="00501C87">
        <w:rPr>
          <w:rFonts w:ascii="Calibri Light" w:eastAsia="Times New Roman" w:hAnsi="Calibri Light" w:cs="Tahoma"/>
          <w:b/>
          <w:bCs/>
          <w:szCs w:val="20"/>
          <w:u w:val="single"/>
          <w:lang w:val="en-US"/>
        </w:rPr>
        <w:t>Climate and Meteorology Experts</w:t>
      </w:r>
    </w:p>
    <w:p w14:paraId="6BD91466" w14:textId="77777777" w:rsidR="00797FFD" w:rsidRPr="00E211B8"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Kumar Kolli</w:t>
      </w:r>
      <w:r w:rsidRPr="004D0DF4">
        <w:rPr>
          <w:rFonts w:ascii="Calibri Light" w:eastAsia="Times New Roman" w:hAnsi="Calibri Light" w:cs="Tahoma"/>
          <w:szCs w:val="20"/>
          <w:lang w:val="en-US"/>
        </w:rPr>
        <w:tab/>
        <w:t>WMO, Climate Prediction and Applications</w:t>
      </w:r>
    </w:p>
    <w:p w14:paraId="01F06FE4" w14:textId="77777777" w:rsidR="00797FFD" w:rsidRPr="004D0DF4" w:rsidRDefault="00797FFD" w:rsidP="005B26C3">
      <w:pPr>
        <w:pStyle w:val="ListParagraph"/>
        <w:numPr>
          <w:ilvl w:val="0"/>
          <w:numId w:val="2"/>
        </w:numPr>
        <w:spacing w:line="240" w:lineRule="auto"/>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Hannah Nissan </w:t>
      </w:r>
      <w:r w:rsidRPr="004D0DF4">
        <w:rPr>
          <w:rFonts w:ascii="Calibri Light" w:eastAsia="Times New Roman" w:hAnsi="Calibri Light" w:cs="Tahoma"/>
          <w:szCs w:val="20"/>
          <w:lang w:val="en-US"/>
        </w:rPr>
        <w:tab/>
        <w:t>Columbia University</w:t>
      </w:r>
      <w:r>
        <w:rPr>
          <w:rFonts w:ascii="Calibri Light" w:eastAsia="Times New Roman" w:hAnsi="Calibri Light" w:cs="Tahoma"/>
          <w:szCs w:val="20"/>
          <w:lang w:val="en-US"/>
        </w:rPr>
        <w:t xml:space="preserve"> -</w:t>
      </w:r>
      <w:r w:rsidRPr="004D0DF4">
        <w:rPr>
          <w:rFonts w:ascii="Calibri Light" w:eastAsia="Times New Roman" w:hAnsi="Calibri Light" w:cs="Tahoma"/>
          <w:szCs w:val="20"/>
          <w:lang w:val="en-US"/>
        </w:rPr>
        <w:t xml:space="preserve">IRI, </w:t>
      </w:r>
      <w:r>
        <w:rPr>
          <w:rFonts w:ascii="Calibri Light" w:eastAsia="Times New Roman" w:hAnsi="Calibri Light" w:cs="Tahoma"/>
          <w:szCs w:val="20"/>
          <w:lang w:val="en-US"/>
        </w:rPr>
        <w:t xml:space="preserve"> </w:t>
      </w:r>
    </w:p>
    <w:p w14:paraId="0001216C" w14:textId="092D5E76" w:rsidR="00797FFD" w:rsidRDefault="00F979FB"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Glen McGregor</w:t>
      </w:r>
      <w:r>
        <w:rPr>
          <w:rFonts w:ascii="Calibri Light" w:eastAsia="Times New Roman" w:hAnsi="Calibri Light" w:cs="Tahoma"/>
          <w:szCs w:val="20"/>
          <w:lang w:val="en-US"/>
        </w:rPr>
        <w:tab/>
        <w:t xml:space="preserve">Professor, </w:t>
      </w:r>
      <w:r w:rsidR="00797FFD" w:rsidRPr="004D0DF4">
        <w:rPr>
          <w:rFonts w:ascii="Calibri Light" w:eastAsia="Times New Roman" w:hAnsi="Calibri Light" w:cs="Tahoma"/>
          <w:szCs w:val="20"/>
          <w:lang w:val="en-US"/>
        </w:rPr>
        <w:t xml:space="preserve">Durham University </w:t>
      </w:r>
    </w:p>
    <w:p w14:paraId="466BEA6D"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Yolanda </w:t>
      </w:r>
      <w:proofErr w:type="spellStart"/>
      <w:r>
        <w:rPr>
          <w:rFonts w:ascii="Calibri Light" w:eastAsia="Times New Roman" w:hAnsi="Calibri Light" w:cs="Tahoma"/>
          <w:szCs w:val="20"/>
          <w:lang w:val="en-US"/>
        </w:rPr>
        <w:t>Clewlow</w:t>
      </w:r>
      <w:proofErr w:type="spellEnd"/>
      <w:r>
        <w:rPr>
          <w:rFonts w:ascii="Calibri Light" w:eastAsia="Times New Roman" w:hAnsi="Calibri Light" w:cs="Tahoma"/>
          <w:szCs w:val="20"/>
          <w:lang w:val="en-US"/>
        </w:rPr>
        <w:t xml:space="preserve"> </w:t>
      </w:r>
      <w:r>
        <w:rPr>
          <w:rFonts w:ascii="Calibri Light" w:eastAsia="Times New Roman" w:hAnsi="Calibri Light" w:cs="Tahoma"/>
          <w:szCs w:val="20"/>
          <w:lang w:val="en-US"/>
        </w:rPr>
        <w:tab/>
      </w:r>
      <w:proofErr w:type="spellStart"/>
      <w:r>
        <w:rPr>
          <w:rFonts w:ascii="Calibri Light" w:eastAsia="Times New Roman" w:hAnsi="Calibri Light" w:cs="Tahoma"/>
          <w:szCs w:val="20"/>
          <w:lang w:val="en-US"/>
        </w:rPr>
        <w:t>UKMet</w:t>
      </w:r>
      <w:proofErr w:type="spellEnd"/>
      <w:r w:rsidRPr="00390F7D">
        <w:rPr>
          <w:rFonts w:ascii="Calibri Light" w:eastAsia="Times New Roman" w:hAnsi="Calibri Light" w:cs="Tahoma"/>
          <w:szCs w:val="20"/>
          <w:lang w:val="en-US"/>
        </w:rPr>
        <w:t xml:space="preserve"> </w:t>
      </w:r>
    </w:p>
    <w:p w14:paraId="350D3F4B" w14:textId="77777777" w:rsidR="00797FFD" w:rsidRPr="00200C8F" w:rsidRDefault="00797FFD" w:rsidP="005B26C3">
      <w:pPr>
        <w:pStyle w:val="ListParagraph"/>
        <w:numPr>
          <w:ilvl w:val="0"/>
          <w:numId w:val="2"/>
        </w:numPr>
        <w:spacing w:line="240" w:lineRule="auto"/>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Andreas </w:t>
      </w:r>
      <w:proofErr w:type="spellStart"/>
      <w:r w:rsidRPr="00EF00D9">
        <w:rPr>
          <w:rFonts w:ascii="Calibri Light" w:eastAsia="Times New Roman" w:hAnsi="Calibri Light" w:cs="Tahoma"/>
          <w:szCs w:val="20"/>
          <w:lang w:val="en-US"/>
        </w:rPr>
        <w:t>Matzarakis</w:t>
      </w:r>
      <w:proofErr w:type="spellEnd"/>
      <w:r w:rsidRPr="00EF00D9">
        <w:rPr>
          <w:rFonts w:ascii="Calibri Light" w:eastAsia="Times New Roman" w:hAnsi="Calibri Light" w:cs="Tahoma"/>
          <w:szCs w:val="20"/>
          <w:lang w:val="en-US"/>
        </w:rPr>
        <w:t xml:space="preserve"> Head Human-Biometeorology, Research Centre Human Biometeorology </w:t>
      </w:r>
      <w:r>
        <w:rPr>
          <w:rFonts w:ascii="Calibri Light" w:eastAsia="Times New Roman" w:hAnsi="Calibri Light" w:cs="Tahoma"/>
          <w:szCs w:val="20"/>
          <w:lang w:val="en-US"/>
        </w:rPr>
        <w:t>DWD</w:t>
      </w:r>
    </w:p>
    <w:p w14:paraId="5841F849" w14:textId="77777777" w:rsidR="00797FFD" w:rsidRPr="003955AE" w:rsidRDefault="00797FFD" w:rsidP="005B26C3">
      <w:pPr>
        <w:spacing w:line="240" w:lineRule="auto"/>
        <w:rPr>
          <w:rFonts w:ascii="Calibri Light" w:eastAsia="Times New Roman" w:hAnsi="Calibri Light" w:cs="Tahoma"/>
          <w:b/>
          <w:bCs/>
          <w:szCs w:val="20"/>
          <w:lang w:val="en-US"/>
        </w:rPr>
      </w:pPr>
      <w:r w:rsidRPr="00200C8F">
        <w:rPr>
          <w:rFonts w:ascii="Calibri Light" w:eastAsia="Times New Roman" w:hAnsi="Calibri Light" w:cs="Tahoma"/>
          <w:b/>
          <w:bCs/>
          <w:szCs w:val="20"/>
          <w:highlight w:val="yellow"/>
          <w:lang w:val="en-US"/>
        </w:rPr>
        <w:t>(</w:t>
      </w:r>
      <w:r>
        <w:rPr>
          <w:rFonts w:ascii="Calibri Light" w:eastAsia="Times New Roman" w:hAnsi="Calibri Light" w:cs="Tahoma"/>
          <w:b/>
          <w:bCs/>
          <w:szCs w:val="20"/>
          <w:highlight w:val="yellow"/>
          <w:lang w:val="en-US"/>
        </w:rPr>
        <w:t xml:space="preserve">Suggested </w:t>
      </w:r>
      <w:r w:rsidRPr="00200C8F">
        <w:rPr>
          <w:rFonts w:ascii="Calibri Light" w:eastAsia="Times New Roman" w:hAnsi="Calibri Light" w:cs="Tahoma"/>
          <w:b/>
          <w:bCs/>
          <w:szCs w:val="20"/>
          <w:highlight w:val="yellow"/>
          <w:lang w:val="en-US"/>
        </w:rPr>
        <w:t>Members need to be identified –</w:t>
      </w:r>
      <w:r>
        <w:rPr>
          <w:rFonts w:ascii="Calibri Light" w:eastAsia="Times New Roman" w:hAnsi="Calibri Light" w:cs="Tahoma"/>
          <w:b/>
          <w:bCs/>
          <w:szCs w:val="20"/>
          <w:highlight w:val="yellow"/>
          <w:lang w:val="en-US"/>
        </w:rPr>
        <w:t xml:space="preserve"> </w:t>
      </w:r>
      <w:r w:rsidRPr="00200C8F">
        <w:rPr>
          <w:rFonts w:ascii="Calibri Light" w:eastAsia="Times New Roman" w:hAnsi="Calibri Light" w:cs="Tahoma"/>
          <w:b/>
          <w:bCs/>
          <w:szCs w:val="20"/>
          <w:highlight w:val="yellow"/>
          <w:lang w:val="en-US"/>
        </w:rPr>
        <w:t>considering geographic and thematic expertise)</w:t>
      </w:r>
      <w:r w:rsidRPr="003955AE">
        <w:rPr>
          <w:rFonts w:ascii="Calibri Light" w:eastAsia="Times New Roman" w:hAnsi="Calibri Light" w:cs="Tahoma"/>
          <w:b/>
          <w:bCs/>
          <w:szCs w:val="20"/>
          <w:lang w:val="en-US"/>
        </w:rPr>
        <w:t xml:space="preserve"> </w:t>
      </w:r>
    </w:p>
    <w:p w14:paraId="75DEF2C4"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proofErr w:type="spellStart"/>
      <w:r>
        <w:rPr>
          <w:rFonts w:ascii="Calibri Light" w:eastAsia="Times New Roman" w:hAnsi="Calibri Light" w:cs="Tahoma"/>
          <w:szCs w:val="20"/>
          <w:lang w:val="en-US"/>
        </w:rPr>
        <w:t>Tord</w:t>
      </w:r>
      <w:proofErr w:type="spellEnd"/>
      <w:r>
        <w:rPr>
          <w:rFonts w:ascii="Calibri Light" w:eastAsia="Times New Roman" w:hAnsi="Calibri Light" w:cs="Tahoma"/>
          <w:szCs w:val="20"/>
          <w:lang w:val="en-US"/>
        </w:rPr>
        <w:t xml:space="preserve"> </w:t>
      </w:r>
      <w:proofErr w:type="spellStart"/>
      <w:r>
        <w:rPr>
          <w:rFonts w:ascii="Calibri Light" w:eastAsia="Times New Roman" w:hAnsi="Calibri Light" w:cs="Tahoma"/>
          <w:szCs w:val="20"/>
          <w:lang w:val="en-US"/>
        </w:rPr>
        <w:t>K</w:t>
      </w:r>
      <w:ins w:id="2" w:author="Nathaniel Matthews-Trigg" w:date="2017-08-01T13:03:00Z">
        <w:r>
          <w:rPr>
            <w:rFonts w:ascii="Calibri Light" w:eastAsia="Times New Roman" w:hAnsi="Calibri Light" w:cs="Tahoma"/>
            <w:szCs w:val="20"/>
            <w:lang w:val="en-US"/>
          </w:rPr>
          <w:t>j</w:t>
        </w:r>
      </w:ins>
      <w:r>
        <w:rPr>
          <w:rFonts w:ascii="Calibri Light" w:eastAsia="Times New Roman" w:hAnsi="Calibri Light" w:cs="Tahoma"/>
          <w:szCs w:val="20"/>
          <w:lang w:val="en-US"/>
        </w:rPr>
        <w:t>ellstrom</w:t>
      </w:r>
      <w:proofErr w:type="spellEnd"/>
      <w:r>
        <w:rPr>
          <w:rFonts w:ascii="Calibri Light" w:eastAsia="Times New Roman" w:hAnsi="Calibri Light" w:cs="Tahoma"/>
          <w:szCs w:val="20"/>
          <w:lang w:val="en-US"/>
        </w:rPr>
        <w:t>, ANU Occupational Health, Australia</w:t>
      </w:r>
    </w:p>
    <w:p w14:paraId="051438C6" w14:textId="77777777" w:rsidR="00797FFD" w:rsidRPr="00196F9A" w:rsidRDefault="00797FFD" w:rsidP="005B26C3">
      <w:pPr>
        <w:pStyle w:val="ListParagraph"/>
        <w:numPr>
          <w:ilvl w:val="0"/>
          <w:numId w:val="2"/>
        </w:numPr>
        <w:spacing w:line="240" w:lineRule="auto"/>
        <w:rPr>
          <w:rFonts w:ascii="Calibri Light" w:eastAsia="Times New Roman" w:hAnsi="Calibri Light" w:cs="Tahoma"/>
          <w:szCs w:val="20"/>
          <w:lang w:val="en-US"/>
        </w:rPr>
      </w:pPr>
      <w:r w:rsidRPr="00196F9A">
        <w:rPr>
          <w:rFonts w:ascii="Calibri Light" w:eastAsia="Times New Roman" w:hAnsi="Calibri Light" w:cs="Tahoma"/>
          <w:szCs w:val="20"/>
          <w:lang w:val="en-US"/>
        </w:rPr>
        <w:t>Emily Chan, Director CC - Medical/ Disaster &amp; Humanitarian Response Chinese University of Hong Kong</w:t>
      </w:r>
    </w:p>
    <w:p w14:paraId="73D2C93C" w14:textId="77777777" w:rsidR="00797FFD" w:rsidRPr="00EF00D9"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Virginia Murray, UNISDR STAG – PHE, UK</w:t>
      </w:r>
    </w:p>
    <w:p w14:paraId="787F03AC"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Chao </w:t>
      </w:r>
      <w:proofErr w:type="gramStart"/>
      <w:r w:rsidRPr="00EF00D9">
        <w:rPr>
          <w:rFonts w:ascii="Calibri Light" w:eastAsia="Times New Roman" w:hAnsi="Calibri Light" w:cs="Tahoma"/>
          <w:szCs w:val="20"/>
          <w:lang w:val="en-US"/>
        </w:rPr>
        <w:t>REN,  Associate</w:t>
      </w:r>
      <w:proofErr w:type="gramEnd"/>
      <w:r w:rsidRPr="00EF00D9">
        <w:rPr>
          <w:rFonts w:ascii="Calibri Light" w:eastAsia="Times New Roman" w:hAnsi="Calibri Light" w:cs="Tahoma"/>
          <w:szCs w:val="20"/>
          <w:lang w:val="en-US"/>
        </w:rPr>
        <w:t xml:space="preserve"> Professor, School of Architecture, The</w:t>
      </w:r>
      <w:r>
        <w:rPr>
          <w:rFonts w:ascii="Calibri Light" w:eastAsia="Times New Roman" w:hAnsi="Calibri Light" w:cs="Tahoma"/>
          <w:szCs w:val="20"/>
          <w:lang w:val="en-US"/>
        </w:rPr>
        <w:t xml:space="preserve"> Chinese University of Hong Kong</w:t>
      </w:r>
    </w:p>
    <w:p w14:paraId="3BBCC782"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China CDC </w:t>
      </w:r>
      <w:r>
        <w:rPr>
          <w:rFonts w:ascii="Calibri Light" w:eastAsia="Times New Roman" w:hAnsi="Calibri Light" w:cs="Tahoma"/>
          <w:szCs w:val="20"/>
          <w:lang w:val="en-US"/>
        </w:rPr>
        <w:t>or Shanghai HH</w:t>
      </w:r>
    </w:p>
    <w:p w14:paraId="543EA0F7"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Hans Guido Mucke, Germany </w:t>
      </w:r>
      <w:r>
        <w:t>Federal Environment Agency (UBA)</w:t>
      </w:r>
    </w:p>
    <w:p w14:paraId="01B1FC4D" w14:textId="77777777" w:rsidR="00797FFD" w:rsidRPr="00EF00D9" w:rsidRDefault="00797FFD" w:rsidP="005B26C3">
      <w:pPr>
        <w:pStyle w:val="ListParagraph"/>
        <w:numPr>
          <w:ilvl w:val="0"/>
          <w:numId w:val="2"/>
        </w:numPr>
        <w:spacing w:line="240" w:lineRule="auto"/>
        <w:rPr>
          <w:rFonts w:ascii="Calibri Light" w:eastAsia="Times New Roman" w:hAnsi="Calibri Light" w:cs="Tahoma"/>
          <w:szCs w:val="20"/>
          <w:lang w:val="en-US"/>
        </w:rPr>
      </w:pPr>
      <w:proofErr w:type="spellStart"/>
      <w:r w:rsidRPr="00EF00D9">
        <w:rPr>
          <w:rFonts w:ascii="Calibri Light" w:eastAsia="Times New Roman" w:hAnsi="Calibri Light" w:cs="Tahoma"/>
          <w:szCs w:val="20"/>
          <w:lang w:val="en-US"/>
        </w:rPr>
        <w:t>Somenath</w:t>
      </w:r>
      <w:proofErr w:type="spellEnd"/>
      <w:r w:rsidRPr="00EF00D9">
        <w:rPr>
          <w:rFonts w:ascii="Calibri Light" w:eastAsia="Times New Roman" w:hAnsi="Calibri Light" w:cs="Tahoma"/>
          <w:szCs w:val="20"/>
          <w:lang w:val="en-US"/>
        </w:rPr>
        <w:t xml:space="preserve"> Dutta, India Meteorological Department </w:t>
      </w:r>
    </w:p>
    <w:p w14:paraId="2428BDE9"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University of East Anglia </w:t>
      </w:r>
    </w:p>
    <w:p w14:paraId="4A0A665E"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proofErr w:type="spellStart"/>
      <w:r>
        <w:rPr>
          <w:rFonts w:ascii="Calibri Light" w:eastAsia="Times New Roman" w:hAnsi="Calibri Light" w:cs="Tahoma"/>
          <w:szCs w:val="20"/>
          <w:lang w:val="en-US"/>
        </w:rPr>
        <w:t>MeteoFrance</w:t>
      </w:r>
      <w:proofErr w:type="spellEnd"/>
    </w:p>
    <w:p w14:paraId="0C060303"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Health research </w:t>
      </w:r>
      <w:commentRangeStart w:id="3"/>
      <w:r>
        <w:rPr>
          <w:rFonts w:ascii="Calibri Light" w:eastAsia="Times New Roman" w:hAnsi="Calibri Light" w:cs="Tahoma"/>
          <w:szCs w:val="20"/>
          <w:lang w:val="en-US"/>
        </w:rPr>
        <w:t>community</w:t>
      </w:r>
      <w:commentRangeEnd w:id="3"/>
      <w:r w:rsidR="008F5BA3">
        <w:rPr>
          <w:rStyle w:val="CommentReference"/>
        </w:rPr>
        <w:commentReference w:id="3"/>
      </w:r>
      <w:r>
        <w:rPr>
          <w:rFonts w:ascii="Calibri Light" w:eastAsia="Times New Roman" w:hAnsi="Calibri Light" w:cs="Tahoma"/>
          <w:szCs w:val="20"/>
          <w:lang w:val="en-US"/>
        </w:rPr>
        <w:t xml:space="preserve"> </w:t>
      </w:r>
    </w:p>
    <w:p w14:paraId="5DAE3BEA"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 xml:space="preserve">Peter Berry, Health Canada </w:t>
      </w:r>
    </w:p>
    <w:p w14:paraId="003D7832"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en-US"/>
        </w:rPr>
      </w:pPr>
      <w:r w:rsidRPr="00EF00D9">
        <w:rPr>
          <w:rFonts w:ascii="Calibri Light" w:eastAsia="Times New Roman" w:hAnsi="Calibri Light" w:cs="Tahoma"/>
          <w:szCs w:val="20"/>
          <w:lang w:val="en-US"/>
        </w:rPr>
        <w:t>Dave Henderson Senior Advisor, Health and Air Quality Services, Meteorological Service of Canada</w:t>
      </w:r>
    </w:p>
    <w:p w14:paraId="5138D720" w14:textId="77777777" w:rsidR="00797FFD" w:rsidRDefault="00797FFD" w:rsidP="005B26C3">
      <w:pPr>
        <w:pStyle w:val="ListParagraph"/>
        <w:numPr>
          <w:ilvl w:val="1"/>
          <w:numId w:val="2"/>
        </w:numPr>
        <w:spacing w:line="240" w:lineRule="auto"/>
        <w:rPr>
          <w:rFonts w:ascii="Calibri Light" w:eastAsia="Times New Roman" w:hAnsi="Calibri Light" w:cs="Tahoma"/>
          <w:szCs w:val="20"/>
          <w:lang w:val="en-US"/>
        </w:rPr>
      </w:pPr>
      <w:r>
        <w:rPr>
          <w:rFonts w:ascii="Calibri Light" w:eastAsia="Times New Roman" w:hAnsi="Calibri Light" w:cs="Tahoma"/>
          <w:szCs w:val="20"/>
          <w:lang w:val="en-US"/>
        </w:rPr>
        <w:t>Or Sharon Jeffers, Met Service, ECCC, Canada</w:t>
      </w:r>
    </w:p>
    <w:p w14:paraId="0CA1D2FA" w14:textId="77777777" w:rsidR="00797FFD" w:rsidRDefault="00797FFD" w:rsidP="005B26C3">
      <w:pPr>
        <w:pStyle w:val="ListParagraph"/>
        <w:numPr>
          <w:ilvl w:val="0"/>
          <w:numId w:val="2"/>
        </w:numPr>
        <w:spacing w:line="240" w:lineRule="auto"/>
        <w:rPr>
          <w:rFonts w:ascii="Calibri Light" w:eastAsia="Times New Roman" w:hAnsi="Calibri Light" w:cs="Tahoma"/>
          <w:szCs w:val="20"/>
          <w:lang w:val="fr-CH"/>
        </w:rPr>
      </w:pPr>
      <w:r w:rsidRPr="00EF00D9">
        <w:rPr>
          <w:rFonts w:ascii="Calibri Light" w:eastAsia="Times New Roman" w:hAnsi="Calibri Light" w:cs="Tahoma"/>
          <w:szCs w:val="20"/>
          <w:lang w:val="fr-CH"/>
        </w:rPr>
        <w:t xml:space="preserve">Philippe </w:t>
      </w:r>
      <w:proofErr w:type="spellStart"/>
      <w:r w:rsidRPr="00EF00D9">
        <w:rPr>
          <w:rFonts w:ascii="Calibri Light" w:eastAsia="Times New Roman" w:hAnsi="Calibri Light" w:cs="Tahoma"/>
          <w:szCs w:val="20"/>
          <w:lang w:val="fr-CH"/>
        </w:rPr>
        <w:t>Gachon</w:t>
      </w:r>
      <w:proofErr w:type="spellEnd"/>
      <w:r w:rsidRPr="00EF00D9">
        <w:rPr>
          <w:rFonts w:ascii="Calibri Light" w:eastAsia="Times New Roman" w:hAnsi="Calibri Light" w:cs="Tahoma"/>
          <w:szCs w:val="20"/>
          <w:lang w:val="fr-CH"/>
        </w:rPr>
        <w:t xml:space="preserve"> (</w:t>
      </w:r>
      <w:proofErr w:type="spellStart"/>
      <w:proofErr w:type="gramStart"/>
      <w:r w:rsidRPr="00EF00D9">
        <w:rPr>
          <w:rFonts w:ascii="Calibri Light" w:eastAsia="Times New Roman" w:hAnsi="Calibri Light" w:cs="Tahoma"/>
          <w:szCs w:val="20"/>
          <w:lang w:val="fr-CH"/>
        </w:rPr>
        <w:t>Ph.D</w:t>
      </w:r>
      <w:proofErr w:type="spellEnd"/>
      <w:proofErr w:type="gramEnd"/>
      <w:r w:rsidRPr="00EF00D9">
        <w:rPr>
          <w:rFonts w:ascii="Calibri Light" w:eastAsia="Times New Roman" w:hAnsi="Calibri Light" w:cs="Tahoma"/>
          <w:szCs w:val="20"/>
          <w:lang w:val="fr-CH"/>
        </w:rPr>
        <w:t xml:space="preserve">) Centre pour l'Étude et la Simulation du Climat à l'Échelle Régionale (ESCER), </w:t>
      </w:r>
      <w:r>
        <w:rPr>
          <w:rFonts w:ascii="Calibri Light" w:eastAsia="Times New Roman" w:hAnsi="Calibri Light" w:cs="Tahoma"/>
          <w:szCs w:val="20"/>
          <w:lang w:val="fr-CH"/>
        </w:rPr>
        <w:t>Université du Québec à Montréal</w:t>
      </w:r>
    </w:p>
    <w:p w14:paraId="37277559" w14:textId="77777777" w:rsidR="00797FFD" w:rsidRPr="00525EFA" w:rsidRDefault="00797FFD" w:rsidP="005B26C3">
      <w:pPr>
        <w:pStyle w:val="ListParagraph"/>
        <w:numPr>
          <w:ilvl w:val="0"/>
          <w:numId w:val="2"/>
        </w:numPr>
        <w:spacing w:line="240" w:lineRule="auto"/>
        <w:rPr>
          <w:rFonts w:ascii="Calibri Light" w:eastAsia="Times New Roman" w:hAnsi="Calibri Light" w:cs="Tahoma"/>
          <w:szCs w:val="20"/>
          <w:lang w:val="en-US"/>
        </w:rPr>
      </w:pPr>
      <w:r w:rsidRPr="00525EFA">
        <w:rPr>
          <w:rFonts w:ascii="Calibri Light" w:eastAsia="Times New Roman" w:hAnsi="Calibri Light" w:cs="Tahoma"/>
          <w:szCs w:val="20"/>
          <w:lang w:val="en-US"/>
        </w:rPr>
        <w:t>Sarah Perkins-Kirkpatrick (</w:t>
      </w:r>
      <w:r>
        <w:t>Climate Change Research Centre, UNSW, Australia</w:t>
      </w:r>
      <w:r w:rsidRPr="00525EFA">
        <w:rPr>
          <w:rFonts w:ascii="Calibri Light" w:eastAsia="Times New Roman" w:hAnsi="Calibri Light" w:cs="Tahoma"/>
          <w:szCs w:val="20"/>
          <w:lang w:val="en-US"/>
        </w:rPr>
        <w:t>)</w:t>
      </w:r>
    </w:p>
    <w:p w14:paraId="7FCD9778" w14:textId="77777777" w:rsidR="00797FFD" w:rsidRPr="00200C8F" w:rsidRDefault="00797FFD" w:rsidP="005B26C3">
      <w:pPr>
        <w:pStyle w:val="ListParagraph"/>
        <w:numPr>
          <w:ilvl w:val="0"/>
          <w:numId w:val="2"/>
        </w:numPr>
        <w:spacing w:line="240" w:lineRule="auto"/>
        <w:rPr>
          <w:rFonts w:ascii="Calibri Light" w:eastAsia="Times New Roman" w:hAnsi="Calibri Light" w:cs="Tahoma"/>
          <w:szCs w:val="20"/>
          <w:lang w:val="en-US"/>
        </w:rPr>
      </w:pPr>
      <w:r w:rsidRPr="00525EFA">
        <w:rPr>
          <w:rFonts w:ascii="Calibri Light" w:eastAsia="Times New Roman" w:hAnsi="Calibri Light" w:cs="Tahoma"/>
          <w:szCs w:val="20"/>
          <w:lang w:val="en-US"/>
        </w:rPr>
        <w:t xml:space="preserve">Mexico SMN or COFEPRIS or </w:t>
      </w:r>
      <w:proofErr w:type="gramStart"/>
      <w:r w:rsidRPr="00525EFA">
        <w:rPr>
          <w:rFonts w:ascii="Calibri Light" w:eastAsia="Times New Roman" w:hAnsi="Calibri Light" w:cs="Tahoma"/>
          <w:szCs w:val="20"/>
          <w:lang w:val="en-US"/>
        </w:rPr>
        <w:t>INSP ?</w:t>
      </w:r>
      <w:proofErr w:type="gramEnd"/>
      <w:r w:rsidRPr="00525EFA">
        <w:rPr>
          <w:rFonts w:ascii="Calibri Light" w:eastAsia="Times New Roman" w:hAnsi="Calibri Light" w:cs="Tahoma"/>
          <w:szCs w:val="20"/>
          <w:lang w:val="en-US"/>
        </w:rPr>
        <w:t xml:space="preserve"> Jorge L. Vazquez (University of </w:t>
      </w:r>
      <w:proofErr w:type="gramStart"/>
      <w:r w:rsidRPr="00525EFA">
        <w:rPr>
          <w:rFonts w:ascii="Calibri Light" w:eastAsia="Times New Roman" w:hAnsi="Calibri Light" w:cs="Tahoma"/>
          <w:szCs w:val="20"/>
          <w:lang w:val="en-US"/>
        </w:rPr>
        <w:t>Veracruz)or</w:t>
      </w:r>
      <w:proofErr w:type="gramEnd"/>
      <w:r w:rsidRPr="00525EFA">
        <w:rPr>
          <w:rFonts w:ascii="Calibri Light" w:eastAsia="Times New Roman" w:hAnsi="Calibri Light" w:cs="Tahoma"/>
          <w:szCs w:val="20"/>
          <w:lang w:val="en-US"/>
        </w:rPr>
        <w:t xml:space="preserve"> </w:t>
      </w:r>
      <w:proofErr w:type="spellStart"/>
      <w:r w:rsidRPr="00525EFA">
        <w:rPr>
          <w:rFonts w:ascii="Calibri Light" w:eastAsia="Times New Roman" w:hAnsi="Calibri Light" w:cs="Tahoma"/>
          <w:szCs w:val="20"/>
          <w:lang w:val="en-US"/>
        </w:rPr>
        <w:t>Grea</w:t>
      </w:r>
      <w:proofErr w:type="spellEnd"/>
      <w:r w:rsidRPr="00525EFA">
        <w:rPr>
          <w:rFonts w:ascii="Calibri Light" w:eastAsia="Times New Roman" w:hAnsi="Calibri Light" w:cs="Tahoma"/>
          <w:szCs w:val="20"/>
          <w:lang w:val="en-US"/>
        </w:rPr>
        <w:t xml:space="preserve"> </w:t>
      </w:r>
      <w:proofErr w:type="spellStart"/>
      <w:r w:rsidRPr="00525EFA">
        <w:rPr>
          <w:rFonts w:ascii="Calibri Light" w:eastAsia="Times New Roman" w:hAnsi="Calibri Light" w:cs="Tahoma"/>
          <w:szCs w:val="20"/>
          <w:lang w:val="en-US"/>
        </w:rPr>
        <w:t>Litai</w:t>
      </w:r>
      <w:proofErr w:type="spellEnd"/>
      <w:r w:rsidRPr="00525EFA">
        <w:rPr>
          <w:rFonts w:ascii="Calibri Light" w:eastAsia="Times New Roman" w:hAnsi="Calibri Light" w:cs="Tahoma"/>
          <w:szCs w:val="20"/>
          <w:lang w:val="en-US"/>
        </w:rPr>
        <w:t xml:space="preserve"> Moreno Banda INSP</w:t>
      </w:r>
    </w:p>
    <w:p w14:paraId="0D38C305" w14:textId="77777777" w:rsidR="005B26C3" w:rsidRDefault="005B26C3">
      <w:pPr>
        <w:rPr>
          <w:rFonts w:eastAsiaTheme="majorEastAsia" w:cstheme="majorBidi"/>
          <w:b/>
          <w:bCs/>
          <w:color w:val="365F91" w:themeColor="accent1" w:themeShade="BF"/>
          <w:sz w:val="28"/>
          <w:szCs w:val="28"/>
        </w:rPr>
      </w:pPr>
      <w:r>
        <w:br w:type="page"/>
      </w:r>
    </w:p>
    <w:p w14:paraId="559E43FF" w14:textId="77777777" w:rsidR="00797FFD" w:rsidRDefault="00797FFD" w:rsidP="005B26C3">
      <w:pPr>
        <w:pStyle w:val="Heading1"/>
        <w:spacing w:line="240" w:lineRule="auto"/>
      </w:pPr>
      <w:r w:rsidRPr="0057273B">
        <w:lastRenderedPageBreak/>
        <w:t>Overview</w:t>
      </w:r>
      <w:r>
        <w:t xml:space="preserve"> of </w:t>
      </w:r>
      <w:r w:rsidRPr="004E2A8D">
        <w:rPr>
          <w:color w:val="F79646" w:themeColor="accent6"/>
          <w:szCs w:val="32"/>
        </w:rPr>
        <w:t>GHHIN</w:t>
      </w:r>
      <w:r>
        <w:t xml:space="preserve"> </w:t>
      </w:r>
      <w:r w:rsidRPr="0057273B">
        <w:t>Committees</w:t>
      </w:r>
    </w:p>
    <w:p w14:paraId="33A37BC8" w14:textId="77777777" w:rsidR="00797FFD" w:rsidRDefault="00797FFD" w:rsidP="005B26C3">
      <w:pPr>
        <w:spacing w:line="240" w:lineRule="auto"/>
      </w:pPr>
      <w:r>
        <w:t xml:space="preserve">The Global Heat Health Information Network (GHHIN) seeks to enhance existing efforts to reduce the human health risks associated with extreme ambient heat and to spur new engagement to advance this shared cause. Key to this enterprise is bridging implementation, governance, research, and communication gaps that have resulted in under-evaluated risk reduction interventions, lack of communication across disciplines and national heat and health practitioners, and poor articulation of research and operational needs. As such, the establishment of a proper governance mechanism for GHHIN, allowing for efficient communications and decisions, is essential to success. This document outlines several committees, their roles and their interactions. These committees </w:t>
      </w:r>
      <w:proofErr w:type="gramStart"/>
      <w:r>
        <w:t>are seen as</w:t>
      </w:r>
      <w:proofErr w:type="gramEnd"/>
      <w:r>
        <w:t xml:space="preserve"> the essential engines for discussion, decisions, execution of GHHIN services for members, and engagement. The guiding principles for this structure are efficiency and representativeness.</w:t>
      </w:r>
    </w:p>
    <w:p w14:paraId="21D081F2" w14:textId="77777777" w:rsidR="00797FFD" w:rsidRDefault="00797FFD" w:rsidP="005B26C3">
      <w:pPr>
        <w:spacing w:line="240" w:lineRule="auto"/>
      </w:pPr>
      <w:r>
        <w:t xml:space="preserve">The following structure is envisioned: two executive level committees, two working groups, and regional bodies represented by a separate executive committee per region. See </w:t>
      </w:r>
      <w:r>
        <w:fldChar w:fldCharType="begin"/>
      </w:r>
      <w:r>
        <w:instrText xml:space="preserve"> REF _Ref490748289 \h </w:instrText>
      </w:r>
      <w:r w:rsidR="005B26C3">
        <w:instrText xml:space="preserve"> \* MERGEFORMAT </w:instrText>
      </w:r>
      <w:r>
        <w:fldChar w:fldCharType="separate"/>
      </w:r>
      <w:r>
        <w:t xml:space="preserve">Figure </w:t>
      </w:r>
      <w:r>
        <w:rPr>
          <w:noProof/>
        </w:rPr>
        <w:t>1</w:t>
      </w:r>
      <w:r>
        <w:fldChar w:fldCharType="end"/>
      </w:r>
      <w:r>
        <w:t xml:space="preserve"> for a visual representation of these bodies and their relationships.</w:t>
      </w:r>
    </w:p>
    <w:p w14:paraId="5715F608" w14:textId="77777777" w:rsidR="005B26C3" w:rsidRDefault="005B26C3" w:rsidP="005B26C3">
      <w:pPr>
        <w:keepNext/>
        <w:spacing w:line="240" w:lineRule="auto"/>
        <w:jc w:val="center"/>
      </w:pPr>
      <w:r w:rsidRPr="008548B0">
        <w:rPr>
          <w:noProof/>
          <w:lang w:eastAsia="en-GB"/>
        </w:rPr>
        <w:drawing>
          <wp:inline distT="0" distB="0" distL="0" distR="0" wp14:anchorId="7C2B3C6F" wp14:editId="21BA5D38">
            <wp:extent cx="3217627" cy="2413220"/>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9943" cy="2414957"/>
                    </a:xfrm>
                    <a:prstGeom prst="rect">
                      <a:avLst/>
                    </a:prstGeom>
                  </pic:spPr>
                </pic:pic>
              </a:graphicData>
            </a:graphic>
          </wp:inline>
        </w:drawing>
      </w:r>
    </w:p>
    <w:p w14:paraId="008C77F0" w14:textId="77777777" w:rsidR="005B26C3" w:rsidRPr="00916735" w:rsidRDefault="005B26C3" w:rsidP="005B26C3">
      <w:pPr>
        <w:spacing w:line="240" w:lineRule="auto"/>
      </w:pPr>
      <w:bookmarkStart w:id="4" w:name="_Ref490748289"/>
      <w:r>
        <w:t xml:space="preserve">Figure </w:t>
      </w:r>
      <w:r>
        <w:fldChar w:fldCharType="begin"/>
      </w:r>
      <w:r>
        <w:instrText xml:space="preserve"> SEQ Figure \* ARABIC </w:instrText>
      </w:r>
      <w:r>
        <w:fldChar w:fldCharType="separate"/>
      </w:r>
      <w:r>
        <w:rPr>
          <w:noProof/>
        </w:rPr>
        <w:t>1</w:t>
      </w:r>
      <w:r>
        <w:fldChar w:fldCharType="end"/>
      </w:r>
      <w:bookmarkEnd w:id="4"/>
      <w:r>
        <w:t>. Schematic of GHHIN Committees and Organizational Structure</w:t>
      </w:r>
    </w:p>
    <w:p w14:paraId="27E1DC4D" w14:textId="77777777" w:rsidR="00797FFD" w:rsidRDefault="00797FFD" w:rsidP="005B26C3">
      <w:pPr>
        <w:pStyle w:val="Heading1"/>
        <w:spacing w:line="240" w:lineRule="auto"/>
      </w:pPr>
      <w:r w:rsidRPr="004E2A8D">
        <w:rPr>
          <w:color w:val="F79646" w:themeColor="accent6"/>
          <w:szCs w:val="32"/>
        </w:rPr>
        <w:t>GHHIN</w:t>
      </w:r>
      <w:r>
        <w:t xml:space="preserve"> Executive</w:t>
      </w:r>
      <w:r w:rsidRPr="0057273B">
        <w:t xml:space="preserve"> Committee</w:t>
      </w:r>
      <w:r>
        <w:t xml:space="preserve"> (EC)</w:t>
      </w:r>
    </w:p>
    <w:p w14:paraId="1ECD2C99" w14:textId="77777777" w:rsidR="00797FFD" w:rsidRDefault="00797FFD" w:rsidP="005B26C3">
      <w:pPr>
        <w:spacing w:line="240" w:lineRule="auto"/>
      </w:pPr>
      <w:r>
        <w:rPr>
          <w:rFonts w:ascii="Calibri Light" w:eastAsia="Times New Roman" w:hAnsi="Calibri Light" w:cs="Tahoma"/>
          <w:szCs w:val="20"/>
          <w:lang w:val="en-US"/>
        </w:rPr>
        <w:t>The EC</w:t>
      </w:r>
      <w:r w:rsidRPr="00DA0CF6">
        <w:rPr>
          <w:rFonts w:ascii="Calibri Light" w:eastAsia="Times New Roman" w:hAnsi="Calibri Light" w:cs="Tahoma"/>
          <w:szCs w:val="20"/>
          <w:lang w:val="en-US"/>
        </w:rPr>
        <w:t xml:space="preserve"> composition is designed to help provide an overall guidance, policy linkage, and credibility to GHHIN will consist of high-level members, such as politicians, agency heads, etc. They will be convened once a year by the </w:t>
      </w:r>
      <w:r>
        <w:rPr>
          <w:rFonts w:ascii="Calibri Light" w:eastAsia="Times New Roman" w:hAnsi="Calibri Light" w:cs="Tahoma"/>
          <w:szCs w:val="20"/>
          <w:lang w:val="en-US"/>
        </w:rPr>
        <w:t>steering</w:t>
      </w:r>
      <w:r w:rsidRPr="00DA0CF6">
        <w:rPr>
          <w:rFonts w:ascii="Calibri Light" w:eastAsia="Times New Roman" w:hAnsi="Calibri Light" w:cs="Tahoma"/>
          <w:szCs w:val="20"/>
          <w:lang w:val="en-US"/>
        </w:rPr>
        <w:t xml:space="preserve"> committee, and when and as possible, attend the annual Global Heat Health Forum.  </w:t>
      </w:r>
      <w:r w:rsidRPr="00FC563B">
        <w:rPr>
          <w:rFonts w:ascii="Calibri Light" w:eastAsia="Times New Roman" w:hAnsi="Calibri Light" w:cs="Tahoma"/>
          <w:szCs w:val="20"/>
          <w:lang w:val="en-US"/>
        </w:rPr>
        <w:t xml:space="preserve">Recommendations from the ad-hoc committee are needed to identify others who should be contacted or invited to the formalized executive </w:t>
      </w:r>
      <w:commentRangeStart w:id="5"/>
      <w:r w:rsidRPr="00FC563B">
        <w:rPr>
          <w:rFonts w:ascii="Calibri Light" w:eastAsia="Times New Roman" w:hAnsi="Calibri Light" w:cs="Tahoma"/>
          <w:szCs w:val="20"/>
          <w:lang w:val="en-US"/>
        </w:rPr>
        <w:t>committee</w:t>
      </w:r>
      <w:commentRangeEnd w:id="5"/>
      <w:r w:rsidR="00AF6A77">
        <w:rPr>
          <w:rStyle w:val="CommentReference"/>
        </w:rPr>
        <w:commentReference w:id="5"/>
      </w:r>
      <w:r w:rsidRPr="00DA0CF6">
        <w:rPr>
          <w:rFonts w:ascii="Calibri Light" w:eastAsia="Times New Roman" w:hAnsi="Calibri Light" w:cs="Tahoma"/>
          <w:szCs w:val="20"/>
          <w:lang w:val="en-US"/>
        </w:rPr>
        <w:t xml:space="preserve">. </w:t>
      </w:r>
      <w:r>
        <w:t xml:space="preserve">Members serve in an advisory capacity, and seek to identify connections and funding sources to execute GHHIN’s mission. This committee is intended to be between 8 – 12 members, with selection of members performed by members of the SC. The SC may request advice of the EC, but is not bound to act on the advice. The EC should be representative of the global diversity of the GHHIN community in terms of nation, discipline, and gender. EC and SC membership is mutually exclusive. </w:t>
      </w:r>
    </w:p>
    <w:p w14:paraId="4034B885" w14:textId="77777777" w:rsidR="00797FFD" w:rsidRDefault="00797FFD" w:rsidP="005B26C3">
      <w:pPr>
        <w:spacing w:line="240" w:lineRule="auto"/>
        <w:rPr>
          <w:rFonts w:ascii="Calibri Light" w:eastAsia="Times New Roman" w:hAnsi="Calibri Light" w:cs="Tahoma"/>
          <w:szCs w:val="20"/>
          <w:u w:val="single"/>
          <w:lang w:val="en-US"/>
        </w:rPr>
      </w:pPr>
      <w:r w:rsidRPr="00CC58FD">
        <w:rPr>
          <w:u w:val="single"/>
        </w:rPr>
        <w:t xml:space="preserve">Proposed </w:t>
      </w:r>
      <w:r w:rsidRPr="00CC58FD">
        <w:rPr>
          <w:rFonts w:ascii="Calibri Light" w:eastAsia="Times New Roman" w:hAnsi="Calibri Light" w:cs="Tahoma"/>
          <w:szCs w:val="20"/>
          <w:u w:val="single"/>
          <w:lang w:val="en-US"/>
        </w:rPr>
        <w:t>Executive committee members:</w:t>
      </w:r>
    </w:p>
    <w:p w14:paraId="41979AB9" w14:textId="77777777" w:rsidR="00797FFD" w:rsidRDefault="00797FFD" w:rsidP="005B26C3">
      <w:pPr>
        <w:spacing w:line="240" w:lineRule="auto"/>
        <w:rPr>
          <w:rFonts w:ascii="Calibri Light" w:eastAsia="Times New Roman" w:hAnsi="Calibri Light" w:cs="Tahoma"/>
          <w:szCs w:val="20"/>
          <w:u w:val="single"/>
          <w:lang w:val="en-US"/>
        </w:rPr>
      </w:pPr>
      <w:r>
        <w:rPr>
          <w:rFonts w:ascii="Calibri Light" w:eastAsia="Times New Roman" w:hAnsi="Calibri Light" w:cs="Tahoma"/>
          <w:szCs w:val="20"/>
          <w:u w:val="single"/>
          <w:lang w:val="en-US"/>
        </w:rPr>
        <w:t>X</w:t>
      </w:r>
    </w:p>
    <w:p w14:paraId="7017899D" w14:textId="77777777" w:rsidR="00797FFD" w:rsidRPr="005B26C3" w:rsidRDefault="00797FFD" w:rsidP="005B26C3">
      <w:pPr>
        <w:spacing w:line="240" w:lineRule="auto"/>
        <w:rPr>
          <w:rFonts w:ascii="Calibri Light" w:eastAsia="Times New Roman" w:hAnsi="Calibri Light" w:cs="Tahoma"/>
          <w:szCs w:val="20"/>
          <w:u w:val="single"/>
          <w:lang w:val="en-US"/>
        </w:rPr>
      </w:pPr>
      <w:r>
        <w:rPr>
          <w:rFonts w:ascii="Calibri Light" w:eastAsia="Times New Roman" w:hAnsi="Calibri Light" w:cs="Tahoma"/>
          <w:szCs w:val="20"/>
          <w:u w:val="single"/>
          <w:lang w:val="en-US"/>
        </w:rPr>
        <w:t>X</w:t>
      </w:r>
    </w:p>
    <w:p w14:paraId="52074724" w14:textId="77777777" w:rsidR="00797FFD" w:rsidRDefault="00797FFD" w:rsidP="005B26C3">
      <w:pPr>
        <w:pStyle w:val="Heading1"/>
        <w:spacing w:line="240" w:lineRule="auto"/>
        <w:rPr>
          <w:b w:val="0"/>
          <w:bCs w:val="0"/>
        </w:rPr>
      </w:pPr>
      <w:r w:rsidRPr="004E2A8D">
        <w:rPr>
          <w:color w:val="F79646" w:themeColor="accent6"/>
          <w:szCs w:val="32"/>
        </w:rPr>
        <w:t xml:space="preserve">GHHIN </w:t>
      </w:r>
      <w:r>
        <w:t>Steering</w:t>
      </w:r>
      <w:r w:rsidRPr="0057273B">
        <w:t xml:space="preserve"> Committee</w:t>
      </w:r>
      <w:r>
        <w:t xml:space="preserve"> (SC)</w:t>
      </w:r>
    </w:p>
    <w:p w14:paraId="7C411AB3" w14:textId="261285B7" w:rsidR="00797FFD" w:rsidRPr="00687D27" w:rsidRDefault="00797FFD" w:rsidP="005B26C3">
      <w:pPr>
        <w:spacing w:line="240" w:lineRule="auto"/>
      </w:pPr>
      <w:r>
        <w:t xml:space="preserve">This extant committee performs most of the deliberation, decision-making, and operations of GHHIN. The SC contains experienced GHHIN participants who are responsible for seeing out GHHIN’s mission and carrying out GHHIN’s services. The SC is intended to be between 15-20 members, with selection performed by consensus of </w:t>
      </w:r>
      <w:r>
        <w:lastRenderedPageBreak/>
        <w:t xml:space="preserve">the SC, with representation from each major discipline involved in GHHIN. Ex officio members include one member from each EC. EC and SC membership is mutually exclusive. </w:t>
      </w:r>
      <w:r w:rsidRPr="00875C68">
        <w:t xml:space="preserve">The SC meets as needed, but initially </w:t>
      </w:r>
      <w:r>
        <w:t>monthly. The SC may request advice of the EC, may request expert information of virtual SME communities, and may assemble ad hoc working groups to write reports and take other actions.</w:t>
      </w:r>
    </w:p>
    <w:p w14:paraId="68AA3112" w14:textId="77777777" w:rsidR="00797FFD" w:rsidRDefault="00797FFD" w:rsidP="005B26C3">
      <w:pPr>
        <w:pStyle w:val="Heading1"/>
        <w:spacing w:line="240" w:lineRule="auto"/>
        <w:rPr>
          <w:b w:val="0"/>
          <w:bCs w:val="0"/>
        </w:rPr>
      </w:pPr>
      <w:r w:rsidRPr="00DA0CF6">
        <w:rPr>
          <w:color w:val="F79646" w:themeColor="accent6"/>
        </w:rPr>
        <w:t xml:space="preserve">GHHIN </w:t>
      </w:r>
      <w:r>
        <w:t>Core Team (CT)</w:t>
      </w:r>
    </w:p>
    <w:p w14:paraId="64297D0B" w14:textId="77777777" w:rsidR="00797FFD" w:rsidRPr="000B56B8" w:rsidRDefault="00797FFD" w:rsidP="005B26C3">
      <w:pPr>
        <w:spacing w:line="240" w:lineRule="auto"/>
      </w:pPr>
      <w:r>
        <w:t>The GHHIN Core team carries out administrative tasks and coordinates the day-to-day functioning of GHHIN. The core team is embedded within the SC and inherits its attributes. The CT is accountable for, while the SC is responsible for, deliberation and decision-making. The CT is accountable and responsible for operations to carry out GHHIN’s core services. The core team administers the actions of the SC and maintains order.</w:t>
      </w:r>
    </w:p>
    <w:p w14:paraId="26AEF25A" w14:textId="77777777" w:rsidR="00797FFD" w:rsidRPr="0057273B" w:rsidRDefault="00797FFD" w:rsidP="005B26C3">
      <w:pPr>
        <w:pStyle w:val="Heading1"/>
        <w:spacing w:line="240" w:lineRule="auto"/>
        <w:rPr>
          <w:b w:val="0"/>
          <w:bCs w:val="0"/>
        </w:rPr>
      </w:pPr>
      <w:r>
        <w:rPr>
          <w:color w:val="F79646" w:themeColor="accent6"/>
        </w:rPr>
        <w:t xml:space="preserve">(As needed) </w:t>
      </w:r>
      <w:r w:rsidRPr="0057273B">
        <w:t xml:space="preserve">Ad Hoc </w:t>
      </w:r>
      <w:r w:rsidRPr="00DA0CF6">
        <w:rPr>
          <w:color w:val="F79646" w:themeColor="accent6"/>
        </w:rPr>
        <w:t>GHHIN</w:t>
      </w:r>
      <w:r>
        <w:t xml:space="preserve"> Task/Working Groups</w:t>
      </w:r>
    </w:p>
    <w:p w14:paraId="20943AFE" w14:textId="77777777" w:rsidR="00797FFD" w:rsidRDefault="00797FFD" w:rsidP="005B26C3">
      <w:pPr>
        <w:spacing w:line="240" w:lineRule="auto"/>
      </w:pPr>
      <w:r>
        <w:t xml:space="preserve">The Ad Hoc Working Groups can be formed at will by the Steering Committee to address emergent or recurring needs that require a time-limited, focused effort, often involving the assemblage of a diverse team of experts. Examples of ad hoc groups include synthesis report drafting teams, GHHIN Forum planning teams, and teams to carry out the initial formation other discrete GHHIN services </w:t>
      </w:r>
      <w:proofErr w:type="gramStart"/>
      <w:r>
        <w:t>until such time as</w:t>
      </w:r>
      <w:proofErr w:type="gramEnd"/>
      <w:r>
        <w:t xml:space="preserve"> they are operationalized. </w:t>
      </w:r>
    </w:p>
    <w:p w14:paraId="71A7E302" w14:textId="77777777" w:rsidR="00797FFD" w:rsidRPr="00631DB3" w:rsidRDefault="00797FFD" w:rsidP="005B26C3">
      <w:pPr>
        <w:spacing w:line="240" w:lineRule="auto"/>
        <w:rPr>
          <w:u w:val="single"/>
        </w:rPr>
      </w:pPr>
      <w:r w:rsidRPr="00631DB3">
        <w:rPr>
          <w:u w:val="single"/>
        </w:rPr>
        <w:t>Synthesis Report</w:t>
      </w:r>
    </w:p>
    <w:p w14:paraId="50BCC188" w14:textId="77777777" w:rsidR="00797FFD" w:rsidRPr="00631DB3" w:rsidRDefault="00797FFD" w:rsidP="005B26C3">
      <w:pPr>
        <w:spacing w:line="240" w:lineRule="auto"/>
        <w:rPr>
          <w:u w:val="single"/>
        </w:rPr>
      </w:pPr>
      <w:r w:rsidRPr="00631DB3">
        <w:rPr>
          <w:u w:val="single"/>
        </w:rPr>
        <w:t xml:space="preserve">Forum Organization </w:t>
      </w:r>
    </w:p>
    <w:p w14:paraId="74595758" w14:textId="77777777" w:rsidR="00797FFD" w:rsidRPr="00631DB3" w:rsidRDefault="00797FFD" w:rsidP="005B26C3">
      <w:pPr>
        <w:spacing w:line="240" w:lineRule="auto"/>
        <w:rPr>
          <w:u w:val="single"/>
        </w:rPr>
      </w:pPr>
      <w:r w:rsidRPr="00631DB3">
        <w:rPr>
          <w:u w:val="single"/>
        </w:rPr>
        <w:t xml:space="preserve">Website </w:t>
      </w:r>
      <w:r>
        <w:rPr>
          <w:u w:val="single"/>
        </w:rPr>
        <w:t xml:space="preserve">&amp; </w:t>
      </w:r>
      <w:r w:rsidRPr="00631DB3">
        <w:rPr>
          <w:u w:val="single"/>
        </w:rPr>
        <w:t>Outreach</w:t>
      </w:r>
    </w:p>
    <w:p w14:paraId="2278BC1D" w14:textId="77777777" w:rsidR="00797FFD" w:rsidRPr="00631DB3" w:rsidRDefault="00797FFD" w:rsidP="005B26C3">
      <w:pPr>
        <w:spacing w:line="240" w:lineRule="auto"/>
        <w:rPr>
          <w:u w:val="single"/>
        </w:rPr>
      </w:pPr>
      <w:r w:rsidRPr="00631DB3">
        <w:rPr>
          <w:u w:val="single"/>
        </w:rPr>
        <w:t>Resource Mobilization</w:t>
      </w:r>
    </w:p>
    <w:p w14:paraId="0CD562CE" w14:textId="77777777" w:rsidR="00797FFD" w:rsidRDefault="00797FFD" w:rsidP="005B26C3">
      <w:pPr>
        <w:pStyle w:val="Heading1"/>
        <w:spacing w:line="240" w:lineRule="auto"/>
        <w:rPr>
          <w:b w:val="0"/>
          <w:bCs w:val="0"/>
        </w:rPr>
      </w:pPr>
      <w:r>
        <w:rPr>
          <w:color w:val="F79646" w:themeColor="accent6"/>
        </w:rPr>
        <w:t xml:space="preserve">(As needed) </w:t>
      </w:r>
      <w:r w:rsidRPr="00DA0CF6">
        <w:rPr>
          <w:color w:val="F79646" w:themeColor="accent6"/>
        </w:rPr>
        <w:t>GHHIN</w:t>
      </w:r>
      <w:r w:rsidRPr="004E2A8D">
        <w:rPr>
          <w:color w:val="F79646" w:themeColor="accent6"/>
          <w:szCs w:val="32"/>
        </w:rPr>
        <w:t xml:space="preserve"> </w:t>
      </w:r>
      <w:r>
        <w:t>Virtual Expert Communities (VECs)</w:t>
      </w:r>
    </w:p>
    <w:p w14:paraId="713C2A23" w14:textId="20950B05" w:rsidR="00797FFD" w:rsidRPr="00DB135E" w:rsidRDefault="00797FFD" w:rsidP="005B26C3">
      <w:pPr>
        <w:spacing w:line="240" w:lineRule="auto"/>
      </w:pPr>
      <w:r>
        <w:t xml:space="preserve">The virtual </w:t>
      </w:r>
      <w:r w:rsidR="00EF5A03">
        <w:t>VECs</w:t>
      </w:r>
      <w:bookmarkStart w:id="6" w:name="_GoBack"/>
      <w:bookmarkEnd w:id="6"/>
      <w:r>
        <w:t xml:space="preserve"> are standing sets of experts delineated by discipline who can be convened when needed to address discipline specific questions – whether asked by another committee, or by a GHHIN member. </w:t>
      </w:r>
      <w:r w:rsidRPr="00CC58FD">
        <w:rPr>
          <w:highlight w:val="yellow"/>
        </w:rPr>
        <w:t>Upon agreeing to be part of the GHHIN network, each member will be (self) assigned to a standing virtual SME committee</w:t>
      </w:r>
      <w:r>
        <w:t>. Each of these virtual committees should aim to have at least one representative in the steering committee.</w:t>
      </w:r>
    </w:p>
    <w:p w14:paraId="2C296E7D" w14:textId="77777777" w:rsidR="00797FFD" w:rsidRPr="001A2148" w:rsidRDefault="00797FFD" w:rsidP="005B26C3">
      <w:pPr>
        <w:pStyle w:val="Heading1"/>
        <w:tabs>
          <w:tab w:val="left" w:pos="4220"/>
          <w:tab w:val="left" w:pos="5425"/>
        </w:tabs>
        <w:spacing w:line="240" w:lineRule="auto"/>
        <w:rPr>
          <w:b w:val="0"/>
          <w:bCs w:val="0"/>
        </w:rPr>
      </w:pPr>
      <w:r w:rsidRPr="00DA0CF6">
        <w:rPr>
          <w:color w:val="F79646" w:themeColor="accent6"/>
        </w:rPr>
        <w:t>GHHIN</w:t>
      </w:r>
      <w:r>
        <w:t xml:space="preserve"> </w:t>
      </w:r>
      <w:commentRangeStart w:id="7"/>
      <w:r>
        <w:t>Representation</w:t>
      </w:r>
      <w:commentRangeEnd w:id="7"/>
      <w:r w:rsidR="00147649">
        <w:rPr>
          <w:rStyle w:val="CommentReference"/>
          <w:rFonts w:eastAsiaTheme="minorEastAsia" w:cstheme="minorBidi"/>
          <w:b w:val="0"/>
          <w:bCs w:val="0"/>
          <w:color w:val="auto"/>
        </w:rPr>
        <w:commentReference w:id="7"/>
      </w:r>
    </w:p>
    <w:p w14:paraId="4C8068EE" w14:textId="77777777" w:rsidR="00797FFD" w:rsidRDefault="00797FFD" w:rsidP="005B26C3">
      <w:pPr>
        <w:spacing w:line="240" w:lineRule="auto"/>
      </w:pPr>
      <w:r>
        <w:t>To achieve representativeness, regional balance, and at least one representative from each of the following disciplines is suggested (one person may represent more than one discipline, for example an economic geographer):</w:t>
      </w:r>
    </w:p>
    <w:tbl>
      <w:tblPr>
        <w:tblStyle w:val="TableGrid"/>
        <w:tblW w:w="0" w:type="auto"/>
        <w:tblLook w:val="04A0" w:firstRow="1" w:lastRow="0" w:firstColumn="1" w:lastColumn="0" w:noHBand="0" w:noVBand="1"/>
      </w:tblPr>
      <w:tblGrid>
        <w:gridCol w:w="4621"/>
        <w:gridCol w:w="4622"/>
      </w:tblGrid>
      <w:tr w:rsidR="005B26C3" w14:paraId="1E8DE100" w14:textId="77777777" w:rsidTr="005B26C3">
        <w:trPr>
          <w:trHeight w:val="60"/>
        </w:trPr>
        <w:tc>
          <w:tcPr>
            <w:tcW w:w="4621" w:type="dxa"/>
          </w:tcPr>
          <w:p w14:paraId="75466326" w14:textId="77777777" w:rsidR="005B26C3" w:rsidRDefault="005B26C3" w:rsidP="005B26C3">
            <w:pPr>
              <w:pStyle w:val="ListParagraph"/>
              <w:numPr>
                <w:ilvl w:val="0"/>
                <w:numId w:val="3"/>
              </w:numPr>
            </w:pPr>
            <w:r>
              <w:t>Climatology</w:t>
            </w:r>
          </w:p>
          <w:p w14:paraId="2856B034" w14:textId="77777777" w:rsidR="005B26C3" w:rsidRDefault="005B26C3" w:rsidP="005B26C3">
            <w:pPr>
              <w:pStyle w:val="ListParagraph"/>
              <w:numPr>
                <w:ilvl w:val="0"/>
                <w:numId w:val="3"/>
              </w:numPr>
            </w:pPr>
            <w:r>
              <w:t>Meteorology</w:t>
            </w:r>
          </w:p>
          <w:p w14:paraId="20B2770F" w14:textId="77777777" w:rsidR="005B26C3" w:rsidRDefault="005B26C3" w:rsidP="005B26C3">
            <w:pPr>
              <w:pStyle w:val="ListParagraph"/>
              <w:numPr>
                <w:ilvl w:val="0"/>
                <w:numId w:val="3"/>
              </w:numPr>
            </w:pPr>
            <w:r>
              <w:t>Public Health</w:t>
            </w:r>
          </w:p>
          <w:p w14:paraId="798E4ED1" w14:textId="77777777" w:rsidR="005B26C3" w:rsidRDefault="005B26C3" w:rsidP="005B26C3">
            <w:pPr>
              <w:pStyle w:val="ListParagraph"/>
              <w:numPr>
                <w:ilvl w:val="0"/>
                <w:numId w:val="3"/>
              </w:numPr>
            </w:pPr>
            <w:commentRangeStart w:id="8"/>
            <w:r>
              <w:t>Medicine</w:t>
            </w:r>
            <w:commentRangeEnd w:id="8"/>
            <w:r w:rsidR="002E4388">
              <w:rPr>
                <w:rStyle w:val="CommentReference"/>
              </w:rPr>
              <w:commentReference w:id="8"/>
            </w:r>
          </w:p>
          <w:p w14:paraId="637295FE" w14:textId="77777777" w:rsidR="005B26C3" w:rsidRDefault="005B26C3" w:rsidP="005B26C3">
            <w:pPr>
              <w:pStyle w:val="ListParagraph"/>
              <w:numPr>
                <w:ilvl w:val="0"/>
                <w:numId w:val="3"/>
              </w:numPr>
            </w:pPr>
            <w:commentRangeStart w:id="9"/>
            <w:r>
              <w:t>Sociology</w:t>
            </w:r>
            <w:commentRangeEnd w:id="9"/>
            <w:r w:rsidR="00147649">
              <w:rPr>
                <w:rStyle w:val="CommentReference"/>
              </w:rPr>
              <w:commentReference w:id="9"/>
            </w:r>
          </w:p>
        </w:tc>
        <w:tc>
          <w:tcPr>
            <w:tcW w:w="4622" w:type="dxa"/>
          </w:tcPr>
          <w:p w14:paraId="3DF12B08" w14:textId="77777777" w:rsidR="005B26C3" w:rsidRDefault="005B26C3" w:rsidP="005B26C3">
            <w:pPr>
              <w:pStyle w:val="ListParagraph"/>
              <w:numPr>
                <w:ilvl w:val="0"/>
                <w:numId w:val="3"/>
              </w:numPr>
            </w:pPr>
            <w:r>
              <w:t xml:space="preserve">Geography </w:t>
            </w:r>
          </w:p>
          <w:p w14:paraId="680CB21D" w14:textId="77777777" w:rsidR="005B26C3" w:rsidRDefault="005B26C3" w:rsidP="005B26C3">
            <w:pPr>
              <w:pStyle w:val="ListParagraph"/>
              <w:numPr>
                <w:ilvl w:val="0"/>
                <w:numId w:val="3"/>
              </w:numPr>
            </w:pPr>
            <w:r>
              <w:t>Economics</w:t>
            </w:r>
          </w:p>
          <w:p w14:paraId="4A19E511" w14:textId="77777777" w:rsidR="005B26C3" w:rsidRDefault="005B26C3" w:rsidP="005B26C3">
            <w:pPr>
              <w:pStyle w:val="ListParagraph"/>
              <w:numPr>
                <w:ilvl w:val="0"/>
                <w:numId w:val="3"/>
              </w:numPr>
            </w:pPr>
            <w:r>
              <w:t>Emergency Management &amp; Response</w:t>
            </w:r>
          </w:p>
          <w:p w14:paraId="5E75918B" w14:textId="77777777" w:rsidR="005B26C3" w:rsidRDefault="005B26C3" w:rsidP="005B26C3">
            <w:pPr>
              <w:pStyle w:val="ListParagraph"/>
              <w:numPr>
                <w:ilvl w:val="0"/>
                <w:numId w:val="3"/>
              </w:numPr>
            </w:pPr>
            <w:r>
              <w:t>Sustainable Development</w:t>
            </w:r>
          </w:p>
          <w:p w14:paraId="5F5D6F90" w14:textId="77777777" w:rsidR="005B26C3" w:rsidRDefault="005B26C3" w:rsidP="005B26C3">
            <w:pPr>
              <w:pStyle w:val="ListParagraph"/>
              <w:numPr>
                <w:ilvl w:val="0"/>
                <w:numId w:val="3"/>
              </w:numPr>
            </w:pPr>
            <w:commentRangeStart w:id="10"/>
            <w:r>
              <w:t>Urban Planning &amp; Design</w:t>
            </w:r>
            <w:commentRangeEnd w:id="10"/>
            <w:r w:rsidR="00147649">
              <w:rPr>
                <w:rStyle w:val="CommentReference"/>
              </w:rPr>
              <w:commentReference w:id="10"/>
            </w:r>
          </w:p>
        </w:tc>
      </w:tr>
    </w:tbl>
    <w:p w14:paraId="43FD6FE0" w14:textId="77777777" w:rsidR="005B26C3" w:rsidRDefault="005B26C3" w:rsidP="005B26C3">
      <w:pPr>
        <w:spacing w:line="240" w:lineRule="auto"/>
      </w:pPr>
    </w:p>
    <w:p w14:paraId="6CB9CB06" w14:textId="77777777" w:rsidR="001E3972" w:rsidRDefault="001E3972" w:rsidP="001E3972">
      <w:pPr>
        <w:spacing w:line="240" w:lineRule="auto"/>
        <w:rPr>
          <w:b/>
          <w:bCs/>
          <w:color w:val="000000" w:themeColor="text1"/>
          <w:sz w:val="36"/>
          <w:szCs w:val="40"/>
        </w:rPr>
      </w:pPr>
      <w:r>
        <w:rPr>
          <w:b/>
          <w:bCs/>
          <w:color w:val="F79646" w:themeColor="accent6"/>
          <w:sz w:val="36"/>
          <w:szCs w:val="40"/>
          <w:highlight w:val="yellow"/>
        </w:rPr>
        <w:t xml:space="preserve">(Possible </w:t>
      </w:r>
      <w:r w:rsidRPr="00CC58FD">
        <w:rPr>
          <w:b/>
          <w:bCs/>
          <w:color w:val="F79646" w:themeColor="accent6"/>
          <w:sz w:val="36"/>
          <w:szCs w:val="40"/>
          <w:highlight w:val="yellow"/>
        </w:rPr>
        <w:t>Future</w:t>
      </w:r>
      <w:r>
        <w:rPr>
          <w:b/>
          <w:bCs/>
          <w:color w:val="F79646" w:themeColor="accent6"/>
          <w:sz w:val="36"/>
          <w:szCs w:val="40"/>
        </w:rPr>
        <w:t>) (</w:t>
      </w:r>
      <w:r w:rsidRPr="00DA0CF6">
        <w:rPr>
          <w:b/>
          <w:bCs/>
          <w:color w:val="F79646" w:themeColor="accent6"/>
          <w:sz w:val="36"/>
          <w:szCs w:val="40"/>
        </w:rPr>
        <w:t xml:space="preserve">GHHIN </w:t>
      </w:r>
      <w:r w:rsidRPr="00A17B20">
        <w:rPr>
          <w:b/>
          <w:bCs/>
          <w:color w:val="000000" w:themeColor="text1"/>
          <w:sz w:val="36"/>
          <w:szCs w:val="40"/>
        </w:rPr>
        <w:t>Regional Executive Committee</w:t>
      </w:r>
    </w:p>
    <w:p w14:paraId="2EAE9F8A" w14:textId="77777777" w:rsidR="001E3972" w:rsidRDefault="001E3972" w:rsidP="001E3972">
      <w:pPr>
        <w:spacing w:line="240" w:lineRule="auto"/>
      </w:pPr>
      <w:r>
        <w:t xml:space="preserve">In the future, it can be envisioned that regional bodies could possibly be needed. </w:t>
      </w:r>
      <w:proofErr w:type="gramStart"/>
      <w:r>
        <w:t>Thus</w:t>
      </w:r>
      <w:proofErr w:type="gramEnd"/>
      <w:r>
        <w:t xml:space="preserve"> Regional Executive Committees could be formed and ideally have representation from each country in the region, and a reasonable blend of disciplinary expertise. A REC Lead for each committee is chosen to coordinate the group and to represent the region at the GHHIN Steering Committee meetings.</w:t>
      </w:r>
    </w:p>
    <w:sectPr w:rsidR="001E3972" w:rsidSect="002C2244">
      <w:headerReference w:type="default" r:id="rId11"/>
      <w:footerReference w:type="default" r:id="rId1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one" w:date="2017-08-22T18:48:00Z" w:initials="Angie">
    <w:p w14:paraId="0CFE7321" w14:textId="77777777" w:rsidR="008F5BA3" w:rsidRDefault="008F5BA3">
      <w:pPr>
        <w:pStyle w:val="CommentText"/>
      </w:pPr>
      <w:r>
        <w:rPr>
          <w:rStyle w:val="CommentReference"/>
        </w:rPr>
        <w:annotationRef/>
      </w:r>
      <w:r>
        <w:t>?? Depending on requirement we can link you to other EU researchers (</w:t>
      </w:r>
      <w:proofErr w:type="spellStart"/>
      <w:r>
        <w:t>eg</w:t>
      </w:r>
      <w:proofErr w:type="spellEnd"/>
      <w:r>
        <w:t xml:space="preserve"> France, Spain)</w:t>
      </w:r>
    </w:p>
  </w:comment>
  <w:comment w:id="5" w:author="Bone" w:date="2017-08-23T14:50:00Z" w:initials="Angie">
    <w:p w14:paraId="18937D67" w14:textId="77777777" w:rsidR="00AF6A77" w:rsidRDefault="00AF6A77">
      <w:pPr>
        <w:pStyle w:val="CommentText"/>
      </w:pPr>
      <w:r>
        <w:rPr>
          <w:rStyle w:val="CommentReference"/>
        </w:rPr>
        <w:annotationRef/>
      </w:r>
      <w:r>
        <w:t>Have some suggestions for this including chair of the UK Adaptation Subcommittee – who have recognised heat as a priority risk for more action.</w:t>
      </w:r>
    </w:p>
  </w:comment>
  <w:comment w:id="7" w:author="Bone" w:date="2017-08-22T19:04:00Z" w:initials="Angie">
    <w:p w14:paraId="613F1FD3" w14:textId="77777777" w:rsidR="00147649" w:rsidRDefault="00147649">
      <w:pPr>
        <w:pStyle w:val="CommentText"/>
      </w:pPr>
      <w:r>
        <w:rPr>
          <w:rStyle w:val="CommentReference"/>
        </w:rPr>
        <w:annotationRef/>
      </w:r>
      <w:r>
        <w:t>Where does a communications expert fit in?</w:t>
      </w:r>
    </w:p>
  </w:comment>
  <w:comment w:id="8" w:author="Bone" w:date="2017-08-22T19:04:00Z" w:initials="Angie">
    <w:p w14:paraId="4DB4BE1D" w14:textId="77777777" w:rsidR="002E4388" w:rsidRDefault="002E4388">
      <w:pPr>
        <w:pStyle w:val="CommentText"/>
      </w:pPr>
      <w:r>
        <w:rPr>
          <w:rStyle w:val="CommentReference"/>
        </w:rPr>
        <w:annotationRef/>
      </w:r>
      <w:r w:rsidR="00147649">
        <w:t xml:space="preserve">What </w:t>
      </w:r>
      <w:proofErr w:type="gramStart"/>
      <w:r w:rsidR="00147649">
        <w:t>particular aspect</w:t>
      </w:r>
      <w:proofErr w:type="gramEnd"/>
      <w:r w:rsidR="00147649">
        <w:t xml:space="preserve"> is being considered here – physiology/internal medicine/pharmaceutics/health service responses/primary or secondary care? </w:t>
      </w:r>
      <w:proofErr w:type="spellStart"/>
      <w:r w:rsidR="00147649">
        <w:t>ie</w:t>
      </w:r>
      <w:proofErr w:type="spellEnd"/>
      <w:r w:rsidR="00147649">
        <w:t xml:space="preserve"> need clarity on what skill set/experience is required.</w:t>
      </w:r>
    </w:p>
  </w:comment>
  <w:comment w:id="9" w:author="Bone" w:date="2017-08-23T14:51:00Z" w:initials="Angie">
    <w:p w14:paraId="29EE3DEC" w14:textId="77777777" w:rsidR="00147649" w:rsidRDefault="00147649">
      <w:pPr>
        <w:pStyle w:val="CommentText"/>
      </w:pPr>
      <w:r>
        <w:rPr>
          <w:rStyle w:val="CommentReference"/>
        </w:rPr>
        <w:annotationRef/>
      </w:r>
      <w:r>
        <w:t xml:space="preserve">Does this include </w:t>
      </w:r>
      <w:r w:rsidR="00C21D27">
        <w:t xml:space="preserve">public </w:t>
      </w:r>
      <w:proofErr w:type="spellStart"/>
      <w:r w:rsidR="00C21D27">
        <w:t>andprofessional</w:t>
      </w:r>
      <w:proofErr w:type="spellEnd"/>
      <w:r w:rsidR="00C21D27">
        <w:t xml:space="preserve"> </w:t>
      </w:r>
      <w:r>
        <w:t>behaviour change</w:t>
      </w:r>
    </w:p>
  </w:comment>
  <w:comment w:id="10" w:author="Bone" w:date="2017-08-23T14:51:00Z" w:initials="Angie">
    <w:p w14:paraId="33CA42FA" w14:textId="77777777" w:rsidR="00147649" w:rsidRDefault="00147649">
      <w:pPr>
        <w:pStyle w:val="CommentText"/>
      </w:pPr>
      <w:r>
        <w:rPr>
          <w:rStyle w:val="CommentReference"/>
        </w:rPr>
        <w:annotationRef/>
      </w:r>
      <w:r>
        <w:t>Does this include housing</w:t>
      </w:r>
      <w:r w:rsidR="00C21D27">
        <w:t xml:space="preserve">/energy/other </w:t>
      </w:r>
      <w:proofErr w:type="gramStart"/>
      <w:r w:rsidR="00C21D27">
        <w:t>infrastructure</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FE7321" w15:done="0"/>
  <w15:commentEx w15:paraId="18937D67" w15:done="0"/>
  <w15:commentEx w15:paraId="613F1FD3" w15:done="0"/>
  <w15:commentEx w15:paraId="4DB4BE1D" w15:done="0"/>
  <w15:commentEx w15:paraId="29EE3DEC" w15:done="0"/>
  <w15:commentEx w15:paraId="33CA42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A99BD" w14:textId="77777777" w:rsidR="00757C32" w:rsidRDefault="00757C32" w:rsidP="003E2ED3">
      <w:pPr>
        <w:spacing w:after="0" w:line="240" w:lineRule="auto"/>
      </w:pPr>
      <w:r>
        <w:separator/>
      </w:r>
    </w:p>
  </w:endnote>
  <w:endnote w:type="continuationSeparator" w:id="0">
    <w:p w14:paraId="4DE1927F" w14:textId="77777777" w:rsidR="00757C32" w:rsidRDefault="00757C32"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76964"/>
      <w:docPartObj>
        <w:docPartGallery w:val="Page Numbers (Bottom of Page)"/>
        <w:docPartUnique/>
      </w:docPartObj>
    </w:sdtPr>
    <w:sdtEndPr>
      <w:rPr>
        <w:noProof/>
      </w:rPr>
    </w:sdtEndPr>
    <w:sdtContent>
      <w:p w14:paraId="17468C13" w14:textId="77777777" w:rsidR="005B26C3" w:rsidRDefault="005B26C3">
        <w:pPr>
          <w:pStyle w:val="Footer"/>
          <w:jc w:val="right"/>
        </w:pPr>
        <w:r>
          <w:fldChar w:fldCharType="begin"/>
        </w:r>
        <w:r>
          <w:instrText xml:space="preserve"> PAGE   \* MERGEFORMAT </w:instrText>
        </w:r>
        <w:r>
          <w:fldChar w:fldCharType="separate"/>
        </w:r>
        <w:r w:rsidR="00EF5A03">
          <w:rPr>
            <w:noProof/>
          </w:rPr>
          <w:t>1</w:t>
        </w:r>
        <w:r>
          <w:rPr>
            <w:noProof/>
          </w:rPr>
          <w:fldChar w:fldCharType="end"/>
        </w:r>
      </w:p>
    </w:sdtContent>
  </w:sdt>
  <w:p w14:paraId="08787F76" w14:textId="77777777" w:rsidR="005B26C3" w:rsidRDefault="005B26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2F868" w14:textId="77777777" w:rsidR="00757C32" w:rsidRDefault="00757C32" w:rsidP="003E2ED3">
      <w:pPr>
        <w:spacing w:after="0" w:line="240" w:lineRule="auto"/>
      </w:pPr>
      <w:r>
        <w:separator/>
      </w:r>
    </w:p>
  </w:footnote>
  <w:footnote w:type="continuationSeparator" w:id="0">
    <w:p w14:paraId="4D65DC00" w14:textId="77777777" w:rsidR="00757C32" w:rsidRDefault="00757C32" w:rsidP="003E2E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748D" w14:textId="77777777" w:rsidR="00797FFD" w:rsidRPr="00797FFD" w:rsidRDefault="005B26C3">
    <w:pPr>
      <w:pStyle w:val="Header"/>
      <w:rPr>
        <w:b/>
        <w:bCs/>
        <w:lang w:val="en-US"/>
      </w:rPr>
    </w:pPr>
    <w:r>
      <w:rPr>
        <w:noProof/>
        <w:lang w:eastAsia="en-GB"/>
      </w:rPr>
      <w:drawing>
        <wp:anchor distT="0" distB="0" distL="114300" distR="114300" simplePos="0" relativeHeight="251658240" behindDoc="0" locked="0" layoutInCell="1" allowOverlap="1" wp14:anchorId="1DD68BF3" wp14:editId="4AC3AA8A">
          <wp:simplePos x="0" y="0"/>
          <wp:positionH relativeFrom="column">
            <wp:posOffset>4086225</wp:posOffset>
          </wp:positionH>
          <wp:positionV relativeFrom="paragraph">
            <wp:posOffset>-132080</wp:posOffset>
          </wp:positionV>
          <wp:extent cx="1614805" cy="32385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480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FFD" w:rsidRPr="00797FFD">
      <w:rPr>
        <w:b/>
        <w:bCs/>
        <w:lang w:val="en-US"/>
      </w:rPr>
      <w:t>Discussion Doc 1: Committees</w:t>
    </w:r>
    <w:r>
      <w:rPr>
        <w:b/>
        <w:bCs/>
        <w:lang w:val="en-US"/>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A2E95"/>
    <w:multiLevelType w:val="hybridMultilevel"/>
    <w:tmpl w:val="A95C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EA3908"/>
    <w:multiLevelType w:val="hybridMultilevel"/>
    <w:tmpl w:val="499C48BE"/>
    <w:lvl w:ilvl="0" w:tplc="AEA80B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FFD"/>
    <w:rsid w:val="000779FA"/>
    <w:rsid w:val="00101453"/>
    <w:rsid w:val="00136F7C"/>
    <w:rsid w:val="00147649"/>
    <w:rsid w:val="001E3972"/>
    <w:rsid w:val="001F0C50"/>
    <w:rsid w:val="00275557"/>
    <w:rsid w:val="002B4C46"/>
    <w:rsid w:val="002C2244"/>
    <w:rsid w:val="002E4388"/>
    <w:rsid w:val="003B6850"/>
    <w:rsid w:val="003E2ED3"/>
    <w:rsid w:val="005B26C3"/>
    <w:rsid w:val="005C1961"/>
    <w:rsid w:val="0061201D"/>
    <w:rsid w:val="00757C32"/>
    <w:rsid w:val="00797FFD"/>
    <w:rsid w:val="00811E08"/>
    <w:rsid w:val="00821FFC"/>
    <w:rsid w:val="008F47EF"/>
    <w:rsid w:val="008F5BA3"/>
    <w:rsid w:val="00916735"/>
    <w:rsid w:val="00922491"/>
    <w:rsid w:val="009F27DB"/>
    <w:rsid w:val="00AF6A77"/>
    <w:rsid w:val="00B11055"/>
    <w:rsid w:val="00C21D27"/>
    <w:rsid w:val="00C61927"/>
    <w:rsid w:val="00D337D2"/>
    <w:rsid w:val="00DE1CF9"/>
    <w:rsid w:val="00EF5A03"/>
    <w:rsid w:val="00F93630"/>
    <w:rsid w:val="00F979FB"/>
    <w:rsid w:val="00FC56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039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7FFD"/>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ListParagraph">
    <w:name w:val="List Paragraph"/>
    <w:basedOn w:val="Normal"/>
    <w:uiPriority w:val="34"/>
    <w:qFormat/>
    <w:rsid w:val="00797FFD"/>
    <w:pPr>
      <w:ind w:left="720"/>
      <w:contextualSpacing/>
    </w:pPr>
  </w:style>
  <w:style w:type="paragraph" w:styleId="BalloonText">
    <w:name w:val="Balloon Text"/>
    <w:basedOn w:val="Normal"/>
    <w:link w:val="BalloonTextChar"/>
    <w:uiPriority w:val="99"/>
    <w:semiHidden/>
    <w:unhideWhenUsed/>
    <w:rsid w:val="00797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FD"/>
    <w:rPr>
      <w:rFonts w:ascii="Tahoma" w:hAnsi="Tahoma" w:cs="Tahoma"/>
      <w:sz w:val="16"/>
      <w:szCs w:val="16"/>
      <w:lang w:val="en-GB"/>
    </w:rPr>
  </w:style>
  <w:style w:type="table" w:styleId="TableGrid">
    <w:name w:val="Table Grid"/>
    <w:basedOn w:val="TableNormal"/>
    <w:uiPriority w:val="59"/>
    <w:rsid w:val="005B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F5BA3"/>
    <w:rPr>
      <w:sz w:val="16"/>
      <w:szCs w:val="16"/>
    </w:rPr>
  </w:style>
  <w:style w:type="paragraph" w:styleId="CommentText">
    <w:name w:val="annotation text"/>
    <w:basedOn w:val="Normal"/>
    <w:link w:val="CommentTextChar"/>
    <w:uiPriority w:val="99"/>
    <w:semiHidden/>
    <w:unhideWhenUsed/>
    <w:rsid w:val="008F5BA3"/>
    <w:pPr>
      <w:spacing w:line="240" w:lineRule="auto"/>
    </w:pPr>
    <w:rPr>
      <w:szCs w:val="20"/>
    </w:rPr>
  </w:style>
  <w:style w:type="character" w:customStyle="1" w:styleId="CommentTextChar">
    <w:name w:val="Comment Text Char"/>
    <w:basedOn w:val="DefaultParagraphFont"/>
    <w:link w:val="CommentText"/>
    <w:uiPriority w:val="99"/>
    <w:semiHidden/>
    <w:rsid w:val="008F5BA3"/>
    <w:rPr>
      <w:sz w:val="20"/>
      <w:szCs w:val="20"/>
      <w:lang w:val="en-GB"/>
    </w:rPr>
  </w:style>
  <w:style w:type="paragraph" w:styleId="CommentSubject">
    <w:name w:val="annotation subject"/>
    <w:basedOn w:val="CommentText"/>
    <w:next w:val="CommentText"/>
    <w:link w:val="CommentSubjectChar"/>
    <w:uiPriority w:val="99"/>
    <w:semiHidden/>
    <w:unhideWhenUsed/>
    <w:rsid w:val="008F5BA3"/>
    <w:rPr>
      <w:b/>
      <w:bCs/>
    </w:rPr>
  </w:style>
  <w:style w:type="character" w:customStyle="1" w:styleId="CommentSubjectChar">
    <w:name w:val="Comment Subject Char"/>
    <w:basedOn w:val="CommentTextChar"/>
    <w:link w:val="CommentSubject"/>
    <w:uiPriority w:val="99"/>
    <w:semiHidden/>
    <w:rsid w:val="008F5BA3"/>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FF5ED-9F9A-EC42-8FC1-EAFF4577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1126</Words>
  <Characters>6424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Parks, Robbie M</cp:lastModifiedBy>
  <cp:revision>10</cp:revision>
  <dcterms:created xsi:type="dcterms:W3CDTF">2017-08-24T10:13:00Z</dcterms:created>
  <dcterms:modified xsi:type="dcterms:W3CDTF">2017-08-24T12:22:00Z</dcterms:modified>
</cp:coreProperties>
</file>