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4F8ED" w14:textId="77777777" w:rsidR="005277B5" w:rsidRPr="005277B5" w:rsidRDefault="005277B5" w:rsidP="005277B5">
      <w:pPr>
        <w:pStyle w:val="Heading1"/>
        <w:keepNext w:val="0"/>
        <w:keepLines w:val="0"/>
        <w:numPr>
          <w:ilvl w:val="0"/>
          <w:numId w:val="1"/>
        </w:numPr>
        <w:spacing w:before="0" w:after="200"/>
        <w:ind w:left="426"/>
        <w:rPr>
          <w:color w:val="auto"/>
        </w:rPr>
      </w:pPr>
      <w:r w:rsidRPr="005277B5">
        <w:rPr>
          <w:color w:val="auto"/>
        </w:rPr>
        <w:t>Global Heat and Human Health Synthesis Report</w:t>
      </w:r>
    </w:p>
    <w:p w14:paraId="2EDE7B08" w14:textId="77777777" w:rsidR="005277B5" w:rsidRPr="00200C8F" w:rsidRDefault="005277B5" w:rsidP="005277B5">
      <w:pPr>
        <w:pStyle w:val="ListParagraph"/>
        <w:numPr>
          <w:ilvl w:val="0"/>
          <w:numId w:val="3"/>
        </w:numPr>
        <w:rPr>
          <w:rFonts w:ascii="Calibri Light" w:hAnsi="Calibri Light"/>
          <w:b/>
          <w:bCs/>
          <w:color w:val="F79646" w:themeColor="accent6"/>
          <w:sz w:val="28"/>
          <w:szCs w:val="32"/>
        </w:rPr>
      </w:pPr>
      <w:r w:rsidRPr="00200C8F">
        <w:rPr>
          <w:rFonts w:ascii="Calibri Light" w:hAnsi="Calibri Light"/>
          <w:b/>
          <w:bCs/>
          <w:color w:val="F79646" w:themeColor="accent6"/>
          <w:sz w:val="28"/>
          <w:szCs w:val="32"/>
        </w:rPr>
        <w:t>Scope and Purpose of the Report</w:t>
      </w:r>
    </w:p>
    <w:p w14:paraId="2822C111" w14:textId="74C7A1D1"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The GHHIN Global Heat Health Synthesis report will be published every 2 years to synthesize the state of science and practice to monitor</w:t>
      </w:r>
      <w:r>
        <w:rPr>
          <w:rFonts w:ascii="Calibri Light" w:hAnsi="Calibri Light" w:cstheme="majorBidi"/>
          <w:szCs w:val="20"/>
          <w:lang w:val="en-US"/>
        </w:rPr>
        <w:t xml:space="preserve"> impacts</w:t>
      </w:r>
      <w:r w:rsidRPr="00C81FE8">
        <w:rPr>
          <w:rFonts w:ascii="Calibri Light" w:hAnsi="Calibri Light" w:cstheme="majorBidi"/>
          <w:szCs w:val="20"/>
          <w:lang w:val="en-US"/>
        </w:rPr>
        <w:t>, predict</w:t>
      </w:r>
      <w:r>
        <w:rPr>
          <w:rFonts w:ascii="Calibri Light" w:hAnsi="Calibri Light" w:cstheme="majorBidi"/>
          <w:szCs w:val="20"/>
          <w:lang w:val="en-US"/>
        </w:rPr>
        <w:t xml:space="preserve"> hazardous events</w:t>
      </w:r>
      <w:r w:rsidRPr="00C81FE8">
        <w:rPr>
          <w:rFonts w:ascii="Calibri Light" w:hAnsi="Calibri Light" w:cstheme="majorBidi"/>
          <w:szCs w:val="20"/>
          <w:lang w:val="en-US"/>
        </w:rPr>
        <w:t xml:space="preserve">, and address extreme heat risks to human health. </w:t>
      </w:r>
    </w:p>
    <w:p w14:paraId="585576E0" w14:textId="77777777" w:rsidR="005277B5" w:rsidRPr="00C81FE8" w:rsidRDefault="005277B5" w:rsidP="005277B5">
      <w:pPr>
        <w:ind w:left="360"/>
        <w:rPr>
          <w:rFonts w:ascii="Calibri Light" w:hAnsi="Calibri Light" w:cstheme="majorBidi"/>
          <w:szCs w:val="20"/>
          <w:lang w:val="en-US"/>
        </w:rPr>
      </w:pPr>
      <w:r>
        <w:rPr>
          <w:rFonts w:ascii="Calibri Light" w:hAnsi="Calibri Light" w:cstheme="majorBidi"/>
          <w:szCs w:val="20"/>
          <w:lang w:val="en-US"/>
        </w:rPr>
        <w:t>It</w:t>
      </w:r>
      <w:r w:rsidRPr="00C81FE8">
        <w:rPr>
          <w:rFonts w:ascii="Calibri Light" w:hAnsi="Calibri Light" w:cstheme="majorBidi"/>
          <w:szCs w:val="20"/>
          <w:lang w:val="en-US"/>
        </w:rPr>
        <w:t xml:space="preserve"> </w:t>
      </w:r>
      <w:r>
        <w:rPr>
          <w:rFonts w:ascii="Calibri Light" w:hAnsi="Calibri Light" w:cstheme="majorBidi"/>
          <w:szCs w:val="20"/>
          <w:lang w:val="en-US"/>
        </w:rPr>
        <w:t>will serve to</w:t>
      </w:r>
      <w:r w:rsidRPr="00C81FE8">
        <w:rPr>
          <w:rFonts w:ascii="Calibri Light" w:hAnsi="Calibri Light" w:cstheme="majorBidi"/>
          <w:szCs w:val="20"/>
          <w:lang w:val="en-US"/>
        </w:rPr>
        <w:t xml:space="preserve"> establish </w:t>
      </w:r>
      <w:r>
        <w:rPr>
          <w:rFonts w:ascii="Calibri Light" w:hAnsi="Calibri Light" w:cstheme="majorBidi"/>
          <w:szCs w:val="20"/>
          <w:lang w:val="en-US"/>
        </w:rPr>
        <w:t xml:space="preserve">and monitor </w:t>
      </w:r>
      <w:r w:rsidRPr="00C81FE8">
        <w:rPr>
          <w:rFonts w:ascii="Calibri Light" w:hAnsi="Calibri Light" w:cstheme="majorBidi"/>
          <w:szCs w:val="20"/>
          <w:lang w:val="en-US"/>
        </w:rPr>
        <w:t>conditions confronting the heat-health community</w:t>
      </w:r>
      <w:r>
        <w:rPr>
          <w:rFonts w:ascii="Calibri Light" w:hAnsi="Calibri Light" w:cstheme="majorBidi"/>
          <w:szCs w:val="20"/>
          <w:lang w:val="en-US"/>
        </w:rPr>
        <w:t>;</w:t>
      </w:r>
      <w:r w:rsidRPr="00C81FE8">
        <w:rPr>
          <w:rFonts w:ascii="Calibri Light" w:hAnsi="Calibri Light" w:cstheme="majorBidi"/>
          <w:szCs w:val="20"/>
          <w:lang w:val="en-US"/>
        </w:rPr>
        <w:t xml:space="preserve"> help track </w:t>
      </w:r>
      <w:r>
        <w:rPr>
          <w:rFonts w:ascii="Calibri Light" w:hAnsi="Calibri Light" w:cstheme="majorBidi"/>
          <w:szCs w:val="20"/>
          <w:lang w:val="en-US"/>
        </w:rPr>
        <w:t>key indicators, p</w:t>
      </w:r>
      <w:r w:rsidRPr="00C81FE8">
        <w:rPr>
          <w:rFonts w:ascii="Calibri Light" w:hAnsi="Calibri Light" w:cstheme="majorBidi"/>
          <w:szCs w:val="20"/>
          <w:lang w:val="en-US"/>
        </w:rPr>
        <w:t>rogress</w:t>
      </w:r>
      <w:r>
        <w:rPr>
          <w:rFonts w:ascii="Calibri Light" w:hAnsi="Calibri Light" w:cstheme="majorBidi"/>
          <w:szCs w:val="20"/>
          <w:lang w:val="en-US"/>
        </w:rPr>
        <w:t xml:space="preserve">, </w:t>
      </w:r>
      <w:r w:rsidRPr="00C81FE8">
        <w:rPr>
          <w:rFonts w:ascii="Calibri Light" w:hAnsi="Calibri Light" w:cstheme="majorBidi"/>
          <w:szCs w:val="20"/>
          <w:lang w:val="en-US"/>
        </w:rPr>
        <w:t>learning</w:t>
      </w:r>
      <w:r>
        <w:rPr>
          <w:rFonts w:ascii="Calibri Light" w:hAnsi="Calibri Light" w:cstheme="majorBidi"/>
          <w:szCs w:val="20"/>
          <w:lang w:val="en-US"/>
        </w:rPr>
        <w:t xml:space="preserve">, </w:t>
      </w:r>
      <w:r w:rsidRPr="00C81FE8">
        <w:rPr>
          <w:rFonts w:ascii="Calibri Light" w:hAnsi="Calibri Light" w:cstheme="majorBidi"/>
          <w:szCs w:val="20"/>
          <w:lang w:val="en-US"/>
        </w:rPr>
        <w:t xml:space="preserve">and </w:t>
      </w:r>
      <w:r>
        <w:rPr>
          <w:rFonts w:ascii="Calibri Light" w:hAnsi="Calibri Light" w:cstheme="majorBidi"/>
          <w:szCs w:val="20"/>
          <w:lang w:val="en-US"/>
        </w:rPr>
        <w:t>innovations</w:t>
      </w:r>
      <w:r w:rsidRPr="00C81FE8">
        <w:rPr>
          <w:rFonts w:ascii="Calibri Light" w:hAnsi="Calibri Light" w:cstheme="majorBidi"/>
          <w:szCs w:val="20"/>
          <w:lang w:val="en-US"/>
        </w:rPr>
        <w:t xml:space="preserve">; </w:t>
      </w:r>
      <w:r>
        <w:rPr>
          <w:rFonts w:ascii="Calibri Light" w:hAnsi="Calibri Light" w:cstheme="majorBidi"/>
          <w:szCs w:val="20"/>
          <w:lang w:val="en-US"/>
        </w:rPr>
        <w:t>h</w:t>
      </w:r>
      <w:r w:rsidRPr="00C81FE8">
        <w:rPr>
          <w:rFonts w:ascii="Calibri Light" w:hAnsi="Calibri Light" w:cstheme="majorBidi"/>
          <w:szCs w:val="20"/>
          <w:lang w:val="en-US"/>
        </w:rPr>
        <w:t xml:space="preserve">ighlight knowledge, action, and research gaps; and provide an authoritative voice upon which members can advocate more effectively. It will be presented in  an accessible format with key figures, focused case studies, and visualization to engage a broad readership. </w:t>
      </w:r>
      <w:r>
        <w:rPr>
          <w:rFonts w:ascii="Calibri Light" w:hAnsi="Calibri Light" w:cstheme="majorBidi"/>
          <w:szCs w:val="20"/>
          <w:lang w:val="en-US"/>
        </w:rPr>
        <w:t xml:space="preserve"> </w:t>
      </w:r>
    </w:p>
    <w:p w14:paraId="61BE5713" w14:textId="77777777"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synthesis </w:t>
      </w:r>
      <w:r>
        <w:rPr>
          <w:rFonts w:ascii="Calibri Light" w:hAnsi="Calibri Light" w:cstheme="majorBidi"/>
          <w:szCs w:val="20"/>
          <w:lang w:val="en-US"/>
        </w:rPr>
        <w:t>will curate the latest evidence and synthesize action. It</w:t>
      </w:r>
      <w:r w:rsidRPr="00C81FE8">
        <w:rPr>
          <w:rFonts w:ascii="Calibri Light" w:hAnsi="Calibri Light" w:cstheme="majorBidi"/>
          <w:szCs w:val="20"/>
          <w:lang w:val="en-US"/>
        </w:rPr>
        <w:t xml:space="preserve"> is </w:t>
      </w:r>
      <w:r>
        <w:rPr>
          <w:rFonts w:ascii="Calibri Light" w:hAnsi="Calibri Light" w:cstheme="majorBidi"/>
          <w:szCs w:val="20"/>
          <w:lang w:val="en-US"/>
        </w:rPr>
        <w:t xml:space="preserve">not a global assessment and aims to be slightly </w:t>
      </w:r>
      <w:r w:rsidRPr="00C81FE8">
        <w:rPr>
          <w:rFonts w:ascii="Calibri Light" w:hAnsi="Calibri Light" w:cstheme="majorBidi"/>
          <w:szCs w:val="20"/>
          <w:lang w:val="en-US"/>
        </w:rPr>
        <w:t>different from a</w:t>
      </w:r>
      <w:r>
        <w:rPr>
          <w:rFonts w:ascii="Calibri Light" w:hAnsi="Calibri Light" w:cstheme="majorBidi"/>
          <w:szCs w:val="20"/>
          <w:lang w:val="en-US"/>
        </w:rPr>
        <w:t xml:space="preserve"> standard</w:t>
      </w:r>
      <w:r w:rsidRPr="00C81FE8">
        <w:rPr>
          <w:rFonts w:ascii="Calibri Light" w:hAnsi="Calibri Light" w:cstheme="majorBidi"/>
          <w:szCs w:val="20"/>
          <w:lang w:val="en-US"/>
        </w:rPr>
        <w:t xml:space="preserve">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it’s for this reason a common framework is desirable to help synchronize information flow.</w:t>
      </w:r>
    </w:p>
    <w:p w14:paraId="5E1F5CBA" w14:textId="77777777" w:rsidR="005277B5" w:rsidRDefault="005277B5" w:rsidP="005277B5">
      <w:pPr>
        <w:ind w:left="360"/>
        <w:rPr>
          <w:rFonts w:ascii="Calibri Light" w:hAnsi="Calibri Light" w:cstheme="majorBidi"/>
          <w:szCs w:val="20"/>
          <w:lang w:val="en-US"/>
        </w:rPr>
      </w:pPr>
      <w:r>
        <w:rPr>
          <w:rFonts w:ascii="Calibri Light" w:hAnsi="Calibri Light" w:cstheme="majorBidi"/>
          <w:szCs w:val="20"/>
          <w:lang w:val="en-US"/>
        </w:rPr>
        <w:t xml:space="preserve">The report will be structured according to a recognized risk framework covering aspects of the hazard, exposure, impacts, risk management, a focused section on heat health warning systems will be the exception. Each section will include a status update of key indicators, analysis of trends or issues, a presentation of science and information needed for related decision-making; and section describing new innovations and case studies.  </w:t>
      </w:r>
    </w:p>
    <w:p w14:paraId="743529D4" w14:textId="77777777" w:rsidR="005277B5" w:rsidRPr="00C81FE8" w:rsidRDefault="005277B5" w:rsidP="005277B5">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14:paraId="36929730" w14:textId="77777777" w:rsidR="005277B5" w:rsidRPr="00C81FE8" w:rsidRDefault="005277B5" w:rsidP="005277B5">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30BED8F1"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help harmonize </w:t>
      </w:r>
      <w:r>
        <w:rPr>
          <w:rFonts w:ascii="Calibri Light" w:hAnsi="Calibri Light"/>
        </w:rPr>
        <w:t xml:space="preserve">discussion and tracking of </w:t>
      </w:r>
      <w:r w:rsidRPr="00C81FE8">
        <w:rPr>
          <w:rFonts w:ascii="Calibri Light" w:hAnsi="Calibri Light"/>
        </w:rPr>
        <w:t>the characterisation</w:t>
      </w:r>
      <w:r>
        <w:rPr>
          <w:rFonts w:ascii="Calibri Light" w:hAnsi="Calibri Light"/>
        </w:rPr>
        <w:t>,</w:t>
      </w:r>
      <w:r w:rsidRPr="00C81FE8">
        <w:rPr>
          <w:rFonts w:ascii="Calibri Light" w:hAnsi="Calibri Light"/>
        </w:rPr>
        <w:t xml:space="preserve"> magnitude and heterogeneity of hazards, exposure, vulnerability, impacts, and global response capacity.</w:t>
      </w:r>
    </w:p>
    <w:p w14:paraId="24955A7D" w14:textId="77777777" w:rsidR="005277B5" w:rsidRPr="008D15D8" w:rsidRDefault="005277B5" w:rsidP="005277B5">
      <w:pPr>
        <w:pStyle w:val="ListParagraph"/>
        <w:ind w:left="1070"/>
        <w:rPr>
          <w:rFonts w:ascii="Calibri Light" w:hAnsi="Calibri Light" w:cstheme="majorBidi"/>
          <w:szCs w:val="20"/>
        </w:rPr>
      </w:pPr>
    </w:p>
    <w:p w14:paraId="10BD2516"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w:t>
      </w:r>
      <w:r>
        <w:rPr>
          <w:rFonts w:ascii="Calibri Light" w:hAnsi="Calibri Light"/>
        </w:rPr>
        <w:t xml:space="preserve">and </w:t>
      </w:r>
      <w:r w:rsidRPr="00C81FE8">
        <w:rPr>
          <w:rFonts w:ascii="Calibri Light" w:hAnsi="Calibri Light"/>
        </w:rPr>
        <w:t xml:space="preserve">emerging and pressing issues needing advocacy, investment, and attention. </w:t>
      </w:r>
    </w:p>
    <w:p w14:paraId="43446EE5" w14:textId="77777777" w:rsidR="005277B5" w:rsidRPr="00C81FE8" w:rsidRDefault="005277B5" w:rsidP="005277B5">
      <w:pPr>
        <w:pStyle w:val="ListParagraph"/>
        <w:rPr>
          <w:rFonts w:ascii="Calibri Light" w:hAnsi="Calibri Light"/>
        </w:rPr>
      </w:pPr>
    </w:p>
    <w:p w14:paraId="335F1FFC"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635AC363" w14:textId="77777777" w:rsidR="005277B5" w:rsidRPr="00C81FE8" w:rsidRDefault="005277B5" w:rsidP="005277B5">
      <w:pPr>
        <w:pStyle w:val="ListParagraph"/>
        <w:tabs>
          <w:tab w:val="left" w:pos="6630"/>
        </w:tabs>
        <w:rPr>
          <w:rFonts w:ascii="Calibri Light" w:hAnsi="Calibri Light"/>
        </w:rPr>
      </w:pPr>
      <w:r w:rsidRPr="00C81FE8">
        <w:rPr>
          <w:rFonts w:ascii="Calibri Light" w:hAnsi="Calibri Light"/>
        </w:rPr>
        <w:tab/>
      </w:r>
    </w:p>
    <w:p w14:paraId="2C0699B0" w14:textId="77777777" w:rsidR="005277B5" w:rsidRPr="00C81FE8" w:rsidRDefault="005277B5" w:rsidP="005277B5">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1442BDEC" w14:textId="77777777" w:rsidR="005277B5" w:rsidRDefault="005277B5" w:rsidP="005277B5">
      <w:pPr>
        <w:rPr>
          <w:rFonts w:ascii="Calibri Light" w:hAnsi="Calibri Light" w:cstheme="majorBidi"/>
          <w:szCs w:val="20"/>
        </w:rPr>
      </w:pPr>
      <w:r>
        <w:rPr>
          <w:rFonts w:ascii="Calibri Light" w:hAnsi="Calibri Light" w:cstheme="majorBidi"/>
          <w:szCs w:val="20"/>
        </w:rPr>
        <w:br w:type="page"/>
      </w:r>
    </w:p>
    <w:p w14:paraId="5F7CB710" w14:textId="77777777" w:rsidR="005277B5" w:rsidRDefault="005277B5" w:rsidP="005277B5">
      <w:pPr>
        <w:rPr>
          <w:rFonts w:ascii="Calibri Light" w:hAnsi="Calibri Light" w:cstheme="majorBidi"/>
          <w:szCs w:val="20"/>
        </w:rPr>
      </w:pPr>
    </w:p>
    <w:p w14:paraId="4E87C0B8" w14:textId="77777777" w:rsidR="005277B5" w:rsidRDefault="005277B5" w:rsidP="005277B5">
      <w:pPr>
        <w:pStyle w:val="Heading2"/>
      </w:pPr>
      <w:r w:rsidRPr="00C81FE8">
        <w:t xml:space="preserve">Proposed Structure </w:t>
      </w:r>
      <w:r>
        <w:t>– total 50-75 pages online format and limited print</w:t>
      </w:r>
    </w:p>
    <w:p w14:paraId="48F93FDD" w14:textId="77777777" w:rsidR="005277B5" w:rsidRPr="008D15D8" w:rsidRDefault="005277B5" w:rsidP="005277B5">
      <w:r>
        <w:t xml:space="preserve">Black text sourced from Literature/writing teams  </w:t>
      </w:r>
      <w:r w:rsidRPr="008D15D8">
        <w:rPr>
          <w:color w:val="0070C0"/>
        </w:rPr>
        <w:t>Blue Text / Sourced from Stocktaking</w:t>
      </w:r>
      <w:r>
        <w:rPr>
          <w:color w:val="0070C0"/>
        </w:rPr>
        <w:t>, later member inputs</w:t>
      </w:r>
    </w:p>
    <w:tbl>
      <w:tblPr>
        <w:tblStyle w:val="TableGrid"/>
        <w:tblW w:w="9214" w:type="dxa"/>
        <w:tblInd w:w="108" w:type="dxa"/>
        <w:tblLayout w:type="fixed"/>
        <w:tblLook w:val="04A0" w:firstRow="1" w:lastRow="0" w:firstColumn="1" w:lastColumn="0" w:noHBand="0" w:noVBand="1"/>
      </w:tblPr>
      <w:tblGrid>
        <w:gridCol w:w="1560"/>
        <w:gridCol w:w="7654"/>
      </w:tblGrid>
      <w:tr w:rsidR="005277B5" w:rsidRPr="00C81FE8" w14:paraId="428106ED" w14:textId="77777777" w:rsidTr="003903C9">
        <w:tc>
          <w:tcPr>
            <w:tcW w:w="1560" w:type="dxa"/>
            <w:shd w:val="clear" w:color="auto" w:fill="FFC000"/>
          </w:tcPr>
          <w:p w14:paraId="1D13E624" w14:textId="77777777"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Sections</w:t>
            </w:r>
          </w:p>
        </w:tc>
        <w:tc>
          <w:tcPr>
            <w:tcW w:w="7654" w:type="dxa"/>
            <w:shd w:val="clear" w:color="auto" w:fill="FFC000"/>
          </w:tcPr>
          <w:p w14:paraId="1F70B94A" w14:textId="77777777" w:rsidR="005277B5" w:rsidRPr="000F751E" w:rsidRDefault="005277B5" w:rsidP="003903C9">
            <w:pPr>
              <w:jc w:val="center"/>
              <w:rPr>
                <w:rFonts w:ascii="Calibri Light" w:hAnsi="Calibri Light" w:cstheme="majorBidi"/>
                <w:b/>
                <w:bCs/>
                <w:szCs w:val="20"/>
                <w:lang w:val="en-US"/>
              </w:rPr>
            </w:pPr>
            <w:r w:rsidRPr="000F751E">
              <w:rPr>
                <w:rFonts w:ascii="Calibri Light" w:hAnsi="Calibri Light" w:cstheme="majorBidi"/>
                <w:b/>
                <w:bCs/>
                <w:szCs w:val="20"/>
                <w:lang w:val="en-US"/>
              </w:rPr>
              <w:t>Content Description</w:t>
            </w:r>
          </w:p>
        </w:tc>
      </w:tr>
      <w:tr w:rsidR="005277B5" w:rsidRPr="0094448E" w14:paraId="33EB5318" w14:textId="77777777" w:rsidTr="003903C9">
        <w:trPr>
          <w:trHeight w:val="1319"/>
        </w:trPr>
        <w:tc>
          <w:tcPr>
            <w:tcW w:w="1560" w:type="dxa"/>
          </w:tcPr>
          <w:p w14:paraId="6AF39108"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1D0FBF11" w14:textId="77777777" w:rsidR="005277B5" w:rsidRPr="0094448E" w:rsidRDefault="005277B5" w:rsidP="003903C9">
            <w:pPr>
              <w:rPr>
                <w:rFonts w:ascii="Calibri Light" w:hAnsi="Calibri Light" w:cstheme="majorBidi"/>
                <w:b/>
                <w:szCs w:val="20"/>
                <w:lang w:val="en-US"/>
              </w:rPr>
            </w:pPr>
          </w:p>
        </w:tc>
        <w:tc>
          <w:tcPr>
            <w:tcW w:w="7654" w:type="dxa"/>
          </w:tcPr>
          <w:p w14:paraId="0021BD08"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295D84D2" w14:textId="77777777" w:rsidR="005277B5" w:rsidRPr="006B21FE" w:rsidRDefault="005277B5" w:rsidP="005277B5">
            <w:pPr>
              <w:pStyle w:val="ListParagraph"/>
              <w:numPr>
                <w:ilvl w:val="0"/>
                <w:numId w:val="12"/>
              </w:numPr>
              <w:rPr>
                <w:rFonts w:ascii="Calibri Light" w:hAnsi="Calibri Light" w:cstheme="majorBidi"/>
                <w:szCs w:val="20"/>
                <w:lang w:val="en-US"/>
              </w:rPr>
            </w:pPr>
            <w:r w:rsidRPr="006B21FE">
              <w:rPr>
                <w:rFonts w:ascii="Calibri Light" w:hAnsi="Calibri Light" w:cstheme="majorBidi"/>
                <w:szCs w:val="20"/>
                <w:lang w:val="en-US"/>
              </w:rPr>
              <w:t>Drawn from summation of contents below</w:t>
            </w:r>
            <w:r>
              <w:rPr>
                <w:rFonts w:ascii="Calibri Light" w:hAnsi="Calibri Light" w:cstheme="majorBidi"/>
                <w:szCs w:val="20"/>
                <w:lang w:val="en-US"/>
              </w:rPr>
              <w:t xml:space="preserve"> (hazard, exposure, vulnerability, responses)</w:t>
            </w:r>
            <w:r w:rsidRPr="006B21FE">
              <w:rPr>
                <w:rFonts w:ascii="Calibri Light" w:hAnsi="Calibri Light" w:cstheme="majorBidi"/>
                <w:szCs w:val="20"/>
                <w:lang w:val="en-US"/>
              </w:rPr>
              <w:t xml:space="preserve">. </w:t>
            </w:r>
            <w:r>
              <w:rPr>
                <w:rFonts w:ascii="Calibri Light" w:hAnsi="Calibri Light" w:cstheme="majorBidi"/>
                <w:szCs w:val="20"/>
                <w:lang w:val="en-US"/>
              </w:rPr>
              <w:t>S</w:t>
            </w:r>
            <w:r w:rsidRPr="006B21FE">
              <w:rPr>
                <w:rFonts w:ascii="Calibri Light" w:hAnsi="Calibri Light" w:cstheme="majorBidi"/>
                <w:szCs w:val="20"/>
                <w:lang w:val="en-US"/>
              </w:rPr>
              <w:t xml:space="preserve">howcasing headline figures, key successes and remaining gaps. </w:t>
            </w:r>
          </w:p>
          <w:p w14:paraId="03BD2684" w14:textId="77777777" w:rsidR="005277B5" w:rsidRDefault="005277B5" w:rsidP="005277B5">
            <w:pPr>
              <w:pStyle w:val="ListParagraph"/>
              <w:numPr>
                <w:ilvl w:val="0"/>
                <w:numId w:val="12"/>
              </w:numPr>
              <w:rPr>
                <w:rFonts w:ascii="Calibri Light" w:hAnsi="Calibri Light" w:cstheme="majorBidi"/>
                <w:szCs w:val="20"/>
                <w:lang w:val="en-US"/>
              </w:rPr>
            </w:pPr>
            <w:r>
              <w:rPr>
                <w:rFonts w:ascii="Calibri Light" w:hAnsi="Calibri Light" w:cstheme="majorBidi"/>
                <w:szCs w:val="20"/>
                <w:lang w:val="en-US"/>
              </w:rPr>
              <w:t>Heat Health Tracker: 10 indicators/10 gaps</w:t>
            </w:r>
            <w:r w:rsidRPr="0094448E">
              <w:rPr>
                <w:rFonts w:ascii="Calibri Light" w:hAnsi="Calibri Light" w:cstheme="majorBidi"/>
                <w:szCs w:val="20"/>
                <w:lang w:val="en-US"/>
              </w:rPr>
              <w:t xml:space="preserve"> key figures draw on contents from other chapters and are easy to update and display as a sort of dashboard upfront. </w:t>
            </w:r>
          </w:p>
          <w:p w14:paraId="0A7B36A0" w14:textId="77777777" w:rsidR="005277B5" w:rsidRPr="006B21FE" w:rsidRDefault="005277B5" w:rsidP="005277B5">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tc>
      </w:tr>
      <w:tr w:rsidR="005277B5" w:rsidRPr="0094448E" w14:paraId="7E5A79AC" w14:textId="77777777" w:rsidTr="003903C9">
        <w:trPr>
          <w:trHeight w:val="866"/>
        </w:trPr>
        <w:tc>
          <w:tcPr>
            <w:tcW w:w="1560" w:type="dxa"/>
          </w:tcPr>
          <w:p w14:paraId="65DF97AF"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7654" w:type="dxa"/>
          </w:tcPr>
          <w:p w14:paraId="4DCAF7DB"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What is GHHIN</w:t>
            </w:r>
          </w:p>
          <w:p w14:paraId="7E9359E2"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Why is it needed</w:t>
            </w:r>
          </w:p>
          <w:p w14:paraId="75EC1E52"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How it works</w:t>
            </w:r>
          </w:p>
          <w:p w14:paraId="7E542D4A"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r>
      <w:tr w:rsidR="005277B5" w:rsidRPr="0094448E" w14:paraId="7DA9456E" w14:textId="77777777" w:rsidTr="003903C9">
        <w:tc>
          <w:tcPr>
            <w:tcW w:w="1560" w:type="dxa"/>
          </w:tcPr>
          <w:p w14:paraId="6FFABD2F"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14:paraId="01389E1A"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7415FFD1"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14:paraId="0B03F3DC" w14:textId="77777777"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14:paraId="31AEF266" w14:textId="77777777" w:rsidR="005277B5" w:rsidRPr="00494DAE" w:rsidRDefault="005277B5" w:rsidP="003903C9">
            <w:pPr>
              <w:tabs>
                <w:tab w:val="left" w:pos="1365"/>
              </w:tabs>
              <w:rPr>
                <w:rFonts w:ascii="Calibri Light" w:hAnsi="Calibri Light" w:cstheme="majorBidi"/>
                <w:szCs w:val="20"/>
                <w:lang w:val="en-US"/>
              </w:rPr>
            </w:pPr>
          </w:p>
        </w:tc>
        <w:tc>
          <w:tcPr>
            <w:tcW w:w="7654" w:type="dxa"/>
          </w:tcPr>
          <w:p w14:paraId="1F9604BB" w14:textId="77777777" w:rsidR="005277B5" w:rsidRPr="0094448E"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59402CF5" w14:textId="77777777" w:rsidR="005277B5" w:rsidRPr="00EB74AF" w:rsidRDefault="005277B5" w:rsidP="005277B5">
            <w:pPr>
              <w:pStyle w:val="ListParagraph"/>
              <w:numPr>
                <w:ilvl w:val="0"/>
                <w:numId w:val="15"/>
              </w:numPr>
              <w:rPr>
                <w:rFonts w:ascii="Calibri Light" w:hAnsi="Calibri Light" w:cstheme="majorBidi"/>
                <w:szCs w:val="20"/>
                <w:lang w:val="en-US"/>
              </w:rPr>
            </w:pPr>
            <w:r w:rsidRPr="006B21FE">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w:t>
            </w:r>
            <w:r w:rsidRPr="00EB74AF">
              <w:rPr>
                <w:rFonts w:ascii="Calibri Light" w:hAnsi="Calibri Light" w:cstheme="majorBidi"/>
                <w:b/>
                <w:bCs/>
                <w:i/>
                <w:iCs/>
                <w:szCs w:val="20"/>
                <w:lang w:val="en-US"/>
              </w:rPr>
              <w:t>How</w:t>
            </w:r>
            <w:r>
              <w:rPr>
                <w:rFonts w:ascii="Calibri Light" w:hAnsi="Calibri Light" w:cstheme="majorBidi"/>
                <w:b/>
                <w:bCs/>
                <w:i/>
                <w:iCs/>
                <w:szCs w:val="20"/>
                <w:lang w:val="en-US"/>
              </w:rPr>
              <w:t xml:space="preserve"> are dangerous heat conditions </w:t>
            </w:r>
            <w:r w:rsidRPr="00EB74AF">
              <w:rPr>
                <w:rFonts w:ascii="Calibri Light" w:hAnsi="Calibri Light" w:cstheme="majorBidi"/>
                <w:b/>
                <w:bCs/>
                <w:i/>
                <w:iCs/>
                <w:szCs w:val="20"/>
                <w:lang w:val="en-US"/>
              </w:rPr>
              <w:t xml:space="preserve">changing? </w:t>
            </w:r>
            <w:r>
              <w:rPr>
                <w:rFonts w:ascii="Calibri Light" w:hAnsi="Calibri Light" w:cstheme="majorBidi"/>
                <w:b/>
                <w:bCs/>
                <w:i/>
                <w:iCs/>
                <w:szCs w:val="20"/>
                <w:lang w:val="en-US"/>
              </w:rPr>
              <w:t xml:space="preserve"> </w:t>
            </w:r>
            <w:r w:rsidRPr="00EB74AF">
              <w:rPr>
                <w:rFonts w:ascii="Calibri Light" w:hAnsi="Calibri Light" w:cstheme="majorBidi"/>
                <w:szCs w:val="20"/>
                <w:lang w:val="en-US"/>
              </w:rPr>
              <w:t>Describe relevant</w:t>
            </w:r>
            <w:del w:id="0" w:author="Parks, Robbie M" w:date="2017-08-23T17:09:00Z">
              <w:r w:rsidRPr="00EB74AF" w:rsidDel="001E6C29">
                <w:rPr>
                  <w:rFonts w:ascii="Calibri Light" w:hAnsi="Calibri Light" w:cstheme="majorBidi"/>
                  <w:szCs w:val="20"/>
                  <w:lang w:val="en-US"/>
                </w:rPr>
                <w:delText xml:space="preserve"> </w:delText>
              </w:r>
            </w:del>
            <w:r w:rsidRPr="00EB74AF">
              <w:rPr>
                <w:rFonts w:ascii="Calibri Light" w:hAnsi="Calibri Light" w:cstheme="majorBidi"/>
                <w:szCs w:val="20"/>
                <w:lang w:val="en-US"/>
              </w:rPr>
              <w:t xml:space="preserve"> trends, climate drivers such as ENSO, or notable regional and country dimensions (e.g. where air quality magnifies the health hazard) </w:t>
            </w:r>
          </w:p>
          <w:p w14:paraId="0E09A798" w14:textId="77777777" w:rsidR="005277B5" w:rsidRPr="00FE3B14" w:rsidRDefault="005277B5" w:rsidP="005277B5">
            <w:pPr>
              <w:pStyle w:val="ListParagraph"/>
              <w:numPr>
                <w:ilvl w:val="0"/>
                <w:numId w:val="15"/>
              </w:numPr>
              <w:rPr>
                <w:rFonts w:ascii="Calibri Light" w:hAnsi="Calibri Light" w:cstheme="majorBidi"/>
                <w:color w:val="0070C0"/>
                <w:szCs w:val="20"/>
                <w:lang w:val="en-US"/>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and skill to forecast and predict </w:t>
            </w:r>
            <w:r w:rsidRPr="008D15D8">
              <w:rPr>
                <w:rFonts w:ascii="Calibri Light" w:hAnsi="Calibri Light" w:cstheme="majorBidi"/>
                <w:color w:val="0070C0"/>
                <w:szCs w:val="20"/>
                <w:lang w:val="en-US"/>
              </w:rPr>
              <w:t xml:space="preserve">Extreme Heat Events (EHEs). </w:t>
            </w:r>
          </w:p>
          <w:p w14:paraId="236F3DF9" w14:textId="77777777" w:rsidR="005277B5" w:rsidRPr="00883855" w:rsidRDefault="005277B5" w:rsidP="005277B5">
            <w:pPr>
              <w:pStyle w:val="ListParagraph"/>
              <w:numPr>
                <w:ilvl w:val="0"/>
                <w:numId w:val="15"/>
              </w:numPr>
              <w:rPr>
                <w:rFonts w:ascii="Calibri Light" w:hAnsi="Calibri Light" w:cstheme="majorBidi"/>
                <w:szCs w:val="20"/>
                <w:lang w:val="en-US"/>
              </w:rPr>
            </w:pPr>
            <w:r w:rsidRPr="00FE3B14">
              <w:rPr>
                <w:rFonts w:ascii="Calibri Light" w:hAnsi="Calibri Light" w:cstheme="majorBidi"/>
                <w:b/>
                <w:b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the hazard,</w:t>
            </w:r>
            <w:r w:rsidRPr="00FE3B14">
              <w:rPr>
                <w:rFonts w:ascii="Calibri Light" w:hAnsi="Calibri Light" w:cstheme="majorBidi"/>
                <w:b/>
                <w:bCs/>
                <w:color w:val="0070C0"/>
                <w:szCs w:val="20"/>
                <w:lang w:val="en-US"/>
              </w:rPr>
              <w:t xml:space="preserve"> </w:t>
            </w:r>
            <w:r>
              <w:rPr>
                <w:rFonts w:ascii="Calibri Light" w:hAnsi="Calibri Light" w:cstheme="majorBidi"/>
                <w:color w:val="0070C0"/>
                <w:szCs w:val="20"/>
                <w:lang w:val="en-US"/>
              </w:rPr>
              <w:t>feature case s</w:t>
            </w:r>
            <w:r w:rsidRPr="00FE3B14">
              <w:rPr>
                <w:rFonts w:ascii="Calibri Light" w:hAnsi="Calibri Light" w:cstheme="majorBidi"/>
                <w:color w:val="0070C0"/>
                <w:szCs w:val="20"/>
                <w:lang w:val="en-US"/>
              </w:rPr>
              <w:t>tudy of member experience  predicting hazardous conditions/creating warnings (source: members)</w:t>
            </w:r>
          </w:p>
        </w:tc>
      </w:tr>
      <w:tr w:rsidR="005277B5" w:rsidRPr="0094448E" w14:paraId="00F07781" w14:textId="77777777" w:rsidTr="003903C9">
        <w:trPr>
          <w:trHeight w:val="1408"/>
        </w:trPr>
        <w:tc>
          <w:tcPr>
            <w:tcW w:w="1560" w:type="dxa"/>
          </w:tcPr>
          <w:p w14:paraId="61D99434"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14:paraId="731789D8"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69102671" w14:textId="77777777" w:rsidR="005277B5" w:rsidRDefault="005277B5" w:rsidP="003903C9">
            <w:pPr>
              <w:rPr>
                <w:rFonts w:ascii="Calibri Light" w:hAnsi="Calibri Light" w:cstheme="majorBidi"/>
                <w:b/>
                <w:szCs w:val="20"/>
                <w:lang w:val="en-US"/>
              </w:rPr>
            </w:pPr>
          </w:p>
          <w:p w14:paraId="2B9FAA5F"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14:paraId="2757D8E1" w14:textId="77777777" w:rsidR="005277B5" w:rsidRPr="0094448E" w:rsidRDefault="005277B5" w:rsidP="003903C9">
            <w:pPr>
              <w:rPr>
                <w:rFonts w:ascii="Calibri Light" w:hAnsi="Calibri Light" w:cstheme="majorBidi"/>
                <w:b/>
                <w:szCs w:val="20"/>
                <w:lang w:val="en-US"/>
              </w:rPr>
            </w:pPr>
          </w:p>
        </w:tc>
        <w:tc>
          <w:tcPr>
            <w:tcW w:w="7654" w:type="dxa"/>
          </w:tcPr>
          <w:p w14:paraId="7027E576" w14:textId="77777777" w:rsidR="005277B5" w:rsidRPr="00EB74AF" w:rsidRDefault="005277B5" w:rsidP="005277B5">
            <w:pPr>
              <w:pStyle w:val="ListParagraph"/>
              <w:numPr>
                <w:ilvl w:val="0"/>
                <w:numId w:val="7"/>
              </w:numPr>
              <w:rPr>
                <w:rFonts w:ascii="Calibri Light" w:hAnsi="Calibri Light" w:cstheme="majorBidi"/>
                <w:i/>
                <w:iCs/>
                <w:szCs w:val="20"/>
                <w:lang w:val="en-US"/>
              </w:rPr>
            </w:pPr>
            <w:r w:rsidRPr="00A81D95">
              <w:rPr>
                <w:rFonts w:ascii="Calibri Light" w:hAnsi="Calibri Light" w:cstheme="majorBidi"/>
                <w:b/>
                <w:bCs/>
                <w:szCs w:val="20"/>
                <w:u w:val="single"/>
                <w:lang w:val="en-US"/>
              </w:rPr>
              <w:t>Status:</w:t>
            </w:r>
            <w:r w:rsidRPr="00EB74AF">
              <w:rPr>
                <w:rFonts w:ascii="Calibri Light" w:hAnsi="Calibri Light" w:cstheme="majorBidi"/>
                <w:b/>
                <w:bCs/>
                <w:szCs w:val="20"/>
                <w:lang w:val="en-US"/>
              </w:rPr>
              <w:t xml:space="preserve"> Who is exposed to increasing temperatures and EHE</w:t>
            </w:r>
            <w:r w:rsidRPr="00EB74AF">
              <w:rPr>
                <w:rFonts w:ascii="Calibri Light" w:hAnsi="Calibri Light" w:cstheme="majorBidi"/>
                <w:b/>
                <w:bCs/>
                <w:i/>
                <w:iCs/>
                <w:szCs w:val="20"/>
                <w:lang w:val="en-US"/>
              </w:rPr>
              <w:t xml:space="preserve">? </w:t>
            </w:r>
          </w:p>
          <w:p w14:paraId="459AC2C6" w14:textId="77777777"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r>
              <w:rPr>
                <w:rFonts w:ascii="Calibri Light" w:hAnsi="Calibri Light" w:cstheme="majorBidi"/>
                <w:szCs w:val="20"/>
                <w:lang w:val="en-US"/>
              </w:rPr>
              <w:t>, exposure-response</w:t>
            </w:r>
          </w:p>
          <w:p w14:paraId="5D2EF6C7" w14:textId="77777777" w:rsidR="005277B5" w:rsidRPr="0094448E" w:rsidRDefault="005277B5" w:rsidP="005277B5">
            <w:pPr>
              <w:pStyle w:val="ListParagraph"/>
              <w:numPr>
                <w:ilvl w:val="0"/>
                <w:numId w:val="11"/>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r>
              <w:rPr>
                <w:rFonts w:ascii="Calibri Light" w:hAnsi="Calibri Light" w:cstheme="majorBidi"/>
                <w:szCs w:val="20"/>
                <w:lang w:val="en-US"/>
              </w:rPr>
              <w:t>, occupational contexts</w:t>
            </w:r>
          </w:p>
          <w:p w14:paraId="6DBE09C1" w14:textId="77777777" w:rsidR="005277B5" w:rsidRPr="0094448E" w:rsidRDefault="005277B5" w:rsidP="005277B5">
            <w:pPr>
              <w:pStyle w:val="ListParagraph"/>
              <w:numPr>
                <w:ilvl w:val="0"/>
                <w:numId w:val="11"/>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14:paraId="2E892CAC" w14:textId="77777777" w:rsidR="005277B5" w:rsidRPr="0094448E" w:rsidRDefault="005277B5" w:rsidP="005277B5">
            <w:pPr>
              <w:pStyle w:val="ListParagraph"/>
              <w:numPr>
                <w:ilvl w:val="0"/>
                <w:numId w:val="10"/>
              </w:numPr>
              <w:rPr>
                <w:rFonts w:ascii="Calibri Light" w:hAnsi="Calibri Light" w:cstheme="majorBidi"/>
                <w:i/>
                <w:iCs/>
                <w:szCs w:val="20"/>
                <w:lang w:val="en-US"/>
              </w:rPr>
            </w:pPr>
            <w:r w:rsidRPr="00A81D95">
              <w:rPr>
                <w:rFonts w:ascii="Calibri Light" w:hAnsi="Calibri Light" w:cstheme="majorBidi"/>
                <w:b/>
                <w:bCs/>
                <w:szCs w:val="20"/>
                <w:u w:val="single"/>
                <w:lang w:val="en-US"/>
              </w:rPr>
              <w:t>Analysis:</w:t>
            </w:r>
            <w:r w:rsidRPr="0094448E">
              <w:rPr>
                <w:rFonts w:ascii="Calibri Light" w:hAnsi="Calibri Light" w:cstheme="majorBidi"/>
                <w:b/>
                <w:bCs/>
                <w:szCs w:val="20"/>
                <w:lang w:val="en-US"/>
              </w:rPr>
              <w:t xml:space="preserve"> Trends and tracking change: </w:t>
            </w:r>
            <w:r w:rsidRPr="0094448E">
              <w:rPr>
                <w:rFonts w:ascii="Calibri Light" w:hAnsi="Calibri Light" w:cstheme="majorBidi"/>
                <w:szCs w:val="20"/>
                <w:lang w:val="en-US"/>
              </w:rPr>
              <w:t>Highlights new findings regarding</w:t>
            </w:r>
            <w:r>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Pr>
                <w:rFonts w:ascii="Calibri Light" w:hAnsi="Calibri Light" w:cstheme="majorBidi"/>
                <w:szCs w:val="20"/>
                <w:lang w:val="en-US"/>
              </w:rPr>
              <w:t xml:space="preserve">human </w:t>
            </w:r>
            <w:r w:rsidRPr="0094448E">
              <w:rPr>
                <w:rFonts w:ascii="Calibri Light" w:hAnsi="Calibri Light" w:cstheme="majorBidi"/>
                <w:szCs w:val="20"/>
                <w:lang w:val="en-US"/>
              </w:rPr>
              <w:t xml:space="preserve">exposures to heat.  (source: new publications </w:t>
            </w:r>
            <w:r>
              <w:rPr>
                <w:rFonts w:ascii="Calibri Light" w:hAnsi="Calibri Light" w:cstheme="majorBidi"/>
                <w:szCs w:val="20"/>
                <w:lang w:val="en-US"/>
              </w:rPr>
              <w:t xml:space="preserve">and findings </w:t>
            </w:r>
            <w:r w:rsidRPr="0094448E">
              <w:rPr>
                <w:rFonts w:ascii="Calibri Light" w:hAnsi="Calibri Light" w:cstheme="majorBidi"/>
                <w:szCs w:val="20"/>
                <w:lang w:val="en-US"/>
              </w:rPr>
              <w:t>of previous 2yr).</w:t>
            </w:r>
          </w:p>
          <w:p w14:paraId="5F838A30" w14:textId="77777777" w:rsidR="005277B5" w:rsidRPr="002372A0" w:rsidRDefault="005277B5" w:rsidP="005277B5">
            <w:pPr>
              <w:pStyle w:val="ListParagraph"/>
              <w:numPr>
                <w:ilvl w:val="0"/>
                <w:numId w:val="10"/>
              </w:numPr>
              <w:rPr>
                <w:rFonts w:ascii="Calibri Light" w:hAnsi="Calibri Light"/>
                <w:color w:val="0070C0"/>
              </w:rPr>
            </w:pPr>
            <w:r w:rsidRPr="00FE3B14">
              <w:rPr>
                <w:rFonts w:ascii="Calibri Light" w:hAnsi="Calibri Light" w:cstheme="majorBidi"/>
                <w:b/>
                <w:bCs/>
                <w:i/>
                <w:iCs/>
                <w:color w:val="0070C0"/>
                <w:szCs w:val="20"/>
                <w:u w:val="single"/>
                <w:lang w:val="en-US"/>
              </w:rPr>
              <w:t>What do we need to know?</w:t>
            </w:r>
            <w:r w:rsidRPr="00FE3B14">
              <w:rPr>
                <w:rFonts w:ascii="Calibri Light" w:hAnsi="Calibri Light" w:cstheme="majorBidi"/>
                <w:b/>
                <w:bCs/>
                <w:i/>
                <w:iCs/>
                <w:color w:val="0070C0"/>
                <w:szCs w:val="20"/>
                <w:lang w:val="en-US"/>
              </w:rPr>
              <w:t xml:space="preserve">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exposure. </w:t>
            </w:r>
            <w:r w:rsidRPr="002372A0">
              <w:rPr>
                <w:rFonts w:ascii="Calibri Light" w:hAnsi="Calibri Light" w:cstheme="majorBidi"/>
                <w:color w:val="0070C0"/>
                <w:szCs w:val="20"/>
                <w:lang w:val="en-US"/>
              </w:rPr>
              <w:t>(source: members)</w:t>
            </w:r>
          </w:p>
          <w:p w14:paraId="54594D1F" w14:textId="77777777" w:rsidR="005277B5" w:rsidRPr="00665033" w:rsidRDefault="005277B5" w:rsidP="005277B5">
            <w:pPr>
              <w:pStyle w:val="ListParagraph"/>
              <w:numPr>
                <w:ilvl w:val="0"/>
                <w:numId w:val="10"/>
              </w:numPr>
              <w:rPr>
                <w:rFonts w:ascii="Calibri Light" w:hAnsi="Calibri Light" w:cstheme="majorBidi"/>
                <w:szCs w:val="20"/>
                <w:lang w:val="en-US"/>
              </w:rPr>
            </w:pPr>
            <w:r w:rsidRPr="00FE3B14">
              <w:rPr>
                <w:rFonts w:ascii="Calibri Light" w:hAnsi="Calibri Light" w:cstheme="majorBidi"/>
                <w:b/>
                <w:bCs/>
                <w:i/>
                <w:iCs/>
                <w:color w:val="0070C0"/>
                <w:szCs w:val="20"/>
                <w:u w:val="single"/>
                <w:lang w:val="en-US"/>
              </w:rPr>
              <w:t>Innovations and Experience:</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Reporting scientific innovations in understanding or monitoring exposure; Feature case Study of member experience characterizing local exposure. (source: members)</w:t>
            </w:r>
          </w:p>
        </w:tc>
      </w:tr>
      <w:tr w:rsidR="005277B5" w:rsidRPr="0094448E" w14:paraId="722A1E9C" w14:textId="77777777" w:rsidTr="003903C9">
        <w:tc>
          <w:tcPr>
            <w:tcW w:w="1560" w:type="dxa"/>
          </w:tcPr>
          <w:p w14:paraId="24255027"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14:paraId="4680BC2A" w14:textId="77777777" w:rsidR="005277B5" w:rsidRDefault="005277B5" w:rsidP="003903C9">
            <w:pPr>
              <w:rPr>
                <w:rFonts w:ascii="Calibri Light" w:hAnsi="Calibri Light" w:cstheme="majorBidi"/>
                <w:szCs w:val="20"/>
                <w:lang w:val="en-US"/>
              </w:rPr>
            </w:pPr>
          </w:p>
          <w:p w14:paraId="53BF6DFD"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71EB5315" w14:textId="77777777" w:rsidR="005277B5" w:rsidRDefault="005277B5" w:rsidP="003903C9">
            <w:pPr>
              <w:rPr>
                <w:rFonts w:ascii="Calibri Light" w:hAnsi="Calibri Light" w:cstheme="majorBidi"/>
                <w:bCs/>
                <w:szCs w:val="20"/>
                <w:lang w:val="en-US"/>
              </w:rPr>
            </w:pPr>
          </w:p>
          <w:p w14:paraId="6BDF341A" w14:textId="77777777" w:rsidR="005277B5" w:rsidRDefault="005277B5" w:rsidP="003903C9">
            <w:pPr>
              <w:rPr>
                <w:rFonts w:ascii="Calibri Light" w:hAnsi="Calibri Light" w:cstheme="majorBidi"/>
                <w:szCs w:val="20"/>
                <w:lang w:val="en-US"/>
              </w:rPr>
            </w:pPr>
          </w:p>
          <w:p w14:paraId="6CDEC3CD" w14:textId="77777777" w:rsidR="005277B5" w:rsidRPr="0094448E" w:rsidRDefault="005277B5" w:rsidP="003903C9">
            <w:pPr>
              <w:rPr>
                <w:rFonts w:ascii="Calibri Light" w:hAnsi="Calibri Light" w:cstheme="majorBidi"/>
                <w:szCs w:val="20"/>
                <w:lang w:val="en-US"/>
              </w:rPr>
            </w:pPr>
          </w:p>
        </w:tc>
        <w:tc>
          <w:tcPr>
            <w:tcW w:w="7654" w:type="dxa"/>
          </w:tcPr>
          <w:p w14:paraId="390A8124" w14:textId="77777777" w:rsidR="005277B5" w:rsidRPr="0094448E" w:rsidRDefault="005277B5" w:rsidP="005277B5">
            <w:pPr>
              <w:pStyle w:val="ListParagraph"/>
              <w:numPr>
                <w:ilvl w:val="0"/>
                <w:numId w:val="13"/>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14:paraId="63090AAF"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14:paraId="6CEBB5C9"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29A9D489" w14:textId="77777777" w:rsidR="005277B5" w:rsidRPr="0094448E" w:rsidRDefault="005277B5" w:rsidP="005277B5">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734B50A0" w14:textId="77777777" w:rsidR="005277B5" w:rsidRPr="00FE3B14" w:rsidRDefault="005277B5" w:rsidP="005277B5">
            <w:pPr>
              <w:pStyle w:val="ListParagraph"/>
              <w:numPr>
                <w:ilvl w:val="0"/>
                <w:numId w:val="7"/>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vulnerability</w:t>
            </w:r>
          </w:p>
          <w:p w14:paraId="2B61078E" w14:textId="77777777"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vulnerability are/could be available at national, sub-national levels?</w:t>
            </w:r>
          </w:p>
          <w:p w14:paraId="446BAF1F" w14:textId="77777777" w:rsidR="005277B5" w:rsidRPr="0094448E" w:rsidRDefault="005277B5" w:rsidP="005277B5">
            <w:pPr>
              <w:pStyle w:val="ListParagraph"/>
              <w:numPr>
                <w:ilvl w:val="0"/>
                <w:numId w:val="7"/>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xml:space="preserve"> Reporting scientific innovations in understanding; monitoring, or forecasting vulnerability; Feature case Study of member experience characterizing/studying vulnerability</w:t>
            </w:r>
          </w:p>
        </w:tc>
      </w:tr>
      <w:tr w:rsidR="005277B5" w:rsidRPr="0094448E" w14:paraId="1FA074B6" w14:textId="77777777" w:rsidTr="003903C9">
        <w:trPr>
          <w:trHeight w:val="3662"/>
        </w:trPr>
        <w:tc>
          <w:tcPr>
            <w:tcW w:w="1560" w:type="dxa"/>
          </w:tcPr>
          <w:p w14:paraId="54E54B85"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p>
          <w:p w14:paraId="7B8F091A" w14:textId="77777777" w:rsidR="005277B5" w:rsidRDefault="005277B5" w:rsidP="003903C9">
            <w:pPr>
              <w:rPr>
                <w:rFonts w:ascii="Calibri Light" w:hAnsi="Calibri Light" w:cstheme="majorBidi"/>
                <w:bCs/>
                <w:i/>
                <w:iCs/>
                <w:szCs w:val="20"/>
                <w:lang w:val="en-US"/>
              </w:rPr>
            </w:pPr>
          </w:p>
          <w:p w14:paraId="395D17D7"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43687470" w14:textId="77777777" w:rsidR="005277B5" w:rsidRDefault="005277B5" w:rsidP="003903C9">
            <w:pPr>
              <w:rPr>
                <w:rFonts w:ascii="Calibri Light" w:hAnsi="Calibri Light" w:cstheme="majorBidi"/>
                <w:bCs/>
                <w:szCs w:val="20"/>
                <w:lang w:val="en-US"/>
              </w:rPr>
            </w:pPr>
          </w:p>
          <w:p w14:paraId="1947C4A8" w14:textId="77777777" w:rsidR="005277B5" w:rsidRPr="00A256C9" w:rsidRDefault="005277B5" w:rsidP="003903C9">
            <w:pPr>
              <w:rPr>
                <w:rFonts w:ascii="Calibri Light" w:hAnsi="Calibri Light" w:cstheme="majorBidi"/>
                <w:bCs/>
                <w:iCs/>
                <w:szCs w:val="20"/>
                <w:lang w:val="en-US"/>
              </w:rPr>
            </w:pPr>
          </w:p>
        </w:tc>
        <w:tc>
          <w:tcPr>
            <w:tcW w:w="7654" w:type="dxa"/>
          </w:tcPr>
          <w:p w14:paraId="71501DF2" w14:textId="77777777" w:rsidR="005277B5" w:rsidRPr="0094448E" w:rsidRDefault="005277B5" w:rsidP="005277B5">
            <w:pPr>
              <w:pStyle w:val="ListParagraph"/>
              <w:numPr>
                <w:ilvl w:val="0"/>
                <w:numId w:val="9"/>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2999C09B" w14:textId="77777777" w:rsidR="005277B5" w:rsidRPr="0094448E" w:rsidRDefault="005277B5" w:rsidP="003903C9">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0A7EBF2C"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key indicators and sources to track, morbidity, mortality, productivity, etc</w:t>
            </w:r>
            <w:r>
              <w:rPr>
                <w:rFonts w:ascii="Calibri Light" w:hAnsi="Calibri Light" w:cstheme="majorBidi"/>
                <w:bCs/>
                <w:i/>
                <w:iCs/>
                <w:szCs w:val="20"/>
                <w:lang w:val="en-US"/>
              </w:rPr>
              <w:t>.</w:t>
            </w:r>
          </w:p>
          <w:p w14:paraId="3B78ABB0"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14:paraId="1F5F5B54"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283F5792" w14:textId="77777777" w:rsidR="005277B5" w:rsidRPr="00FE3B14" w:rsidRDefault="005277B5" w:rsidP="005277B5">
            <w:pPr>
              <w:pStyle w:val="ListParagraph"/>
              <w:numPr>
                <w:ilvl w:val="0"/>
                <w:numId w:val="9"/>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impacts</w:t>
            </w:r>
          </w:p>
          <w:p w14:paraId="210F3C68" w14:textId="77777777" w:rsidR="005277B5" w:rsidRPr="00FE3B14" w:rsidRDefault="005277B5" w:rsidP="003903C9">
            <w:pPr>
              <w:pStyle w:val="ListParagraph"/>
              <w:rPr>
                <w:rFonts w:ascii="Calibri Light" w:hAnsi="Calibri Light"/>
                <w:color w:val="0070C0"/>
              </w:rPr>
            </w:pPr>
            <w:r w:rsidRPr="00FE3B14">
              <w:rPr>
                <w:rFonts w:ascii="Calibri Light" w:hAnsi="Calibri Light" w:cstheme="majorBidi"/>
                <w:color w:val="0070C0"/>
                <w:szCs w:val="20"/>
                <w:lang w:val="en-US"/>
              </w:rPr>
              <w:t>- highlight what indicators of impacts are/could be available at national, sub-national levels</w:t>
            </w:r>
          </w:p>
          <w:p w14:paraId="608D1661" w14:textId="77777777" w:rsidR="005277B5" w:rsidRPr="0094448E" w:rsidRDefault="005277B5" w:rsidP="005277B5">
            <w:pPr>
              <w:pStyle w:val="ListParagraph"/>
              <w:numPr>
                <w:ilvl w:val="0"/>
                <w:numId w:val="9"/>
              </w:numPr>
              <w:rPr>
                <w:rFonts w:ascii="Calibri Light" w:hAnsi="Calibri Light" w:cstheme="majorBidi"/>
                <w:szCs w:val="20"/>
                <w:lang w:val="en-US"/>
              </w:rPr>
            </w:pPr>
            <w:r w:rsidRPr="00FE3B14">
              <w:rPr>
                <w:rFonts w:ascii="Calibri Light" w:hAnsi="Calibri Light" w:cstheme="majorBidi"/>
                <w:b/>
                <w:bCs/>
                <w:color w:val="0070C0"/>
                <w:szCs w:val="20"/>
                <w:lang w:val="en-US"/>
              </w:rPr>
              <w:t>Innovations and Experience:</w:t>
            </w:r>
            <w:r w:rsidRPr="00FE3B14">
              <w:rPr>
                <w:rFonts w:ascii="Calibri Light" w:hAnsi="Calibri Light" w:cstheme="majorBidi"/>
                <w:color w:val="0070C0"/>
                <w:szCs w:val="20"/>
                <w:lang w:val="en-US"/>
              </w:rPr>
              <w:t>: Reporting scientific innovations in understanding or monitoring exposure; Case Study snapshot characterizing or forecasting impacts, health surveillance.(source: members)</w:t>
            </w:r>
          </w:p>
        </w:tc>
      </w:tr>
      <w:tr w:rsidR="005277B5" w:rsidRPr="0094448E" w14:paraId="0ABA0B68" w14:textId="77777777" w:rsidTr="003903C9">
        <w:trPr>
          <w:trHeight w:val="3245"/>
        </w:trPr>
        <w:tc>
          <w:tcPr>
            <w:tcW w:w="1560" w:type="dxa"/>
          </w:tcPr>
          <w:p w14:paraId="69AA2C0D"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5 – Heat Health Warning Systems (HHWSs)</w:t>
            </w:r>
          </w:p>
          <w:p w14:paraId="4068E8EE" w14:textId="77777777" w:rsidR="005277B5" w:rsidRDefault="005277B5" w:rsidP="003903C9">
            <w:pPr>
              <w:rPr>
                <w:rFonts w:ascii="Calibri Light" w:hAnsi="Calibri Light" w:cstheme="majorBidi"/>
                <w:b/>
                <w:szCs w:val="20"/>
                <w:lang w:val="en-US"/>
              </w:rPr>
            </w:pPr>
          </w:p>
          <w:p w14:paraId="13BCD61E"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14:paraId="4E6F06B4" w14:textId="77777777" w:rsidR="005277B5" w:rsidRDefault="005277B5" w:rsidP="003903C9">
            <w:pPr>
              <w:rPr>
                <w:rFonts w:ascii="Calibri Light" w:hAnsi="Calibri Light" w:cstheme="majorBidi"/>
                <w:bCs/>
                <w:szCs w:val="20"/>
                <w:lang w:val="en-US"/>
              </w:rPr>
            </w:pPr>
          </w:p>
          <w:p w14:paraId="1460FE03" w14:textId="77777777" w:rsidR="005277B5" w:rsidRPr="00A256C9" w:rsidRDefault="005277B5" w:rsidP="003903C9">
            <w:pPr>
              <w:rPr>
                <w:rFonts w:ascii="Calibri Light" w:hAnsi="Calibri Light" w:cstheme="majorBidi"/>
                <w:szCs w:val="20"/>
                <w:lang w:val="en-US"/>
              </w:rPr>
            </w:pPr>
          </w:p>
        </w:tc>
        <w:tc>
          <w:tcPr>
            <w:tcW w:w="7654" w:type="dxa"/>
          </w:tcPr>
          <w:p w14:paraId="67FD6BAA" w14:textId="77777777" w:rsidR="005277B5" w:rsidRPr="0094448E" w:rsidRDefault="005277B5" w:rsidP="005277B5">
            <w:pPr>
              <w:pStyle w:val="ListParagraph"/>
              <w:numPr>
                <w:ilvl w:val="0"/>
                <w:numId w:val="16"/>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p>
          <w:p w14:paraId="001849E7" w14:textId="77777777"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Baseline understanding of what is being done predict and classify EHEs, derived from national/regional/global HH</w:t>
            </w:r>
            <w:bookmarkStart w:id="1" w:name="_GoBack"/>
            <w:bookmarkEnd w:id="1"/>
            <w:r>
              <w:rPr>
                <w:rFonts w:ascii="Calibri Light" w:hAnsi="Calibri Light" w:cstheme="majorBidi"/>
                <w:szCs w:val="20"/>
                <w:lang w:val="en-US"/>
              </w:rPr>
              <w:t>WSs</w:t>
            </w:r>
          </w:p>
          <w:p w14:paraId="3ED7E109" w14:textId="77777777"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p>
          <w:p w14:paraId="7AE0DFFF" w14:textId="77777777" w:rsidR="005277B5" w:rsidRPr="00324BA6"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summary of </w:t>
            </w:r>
            <w:r>
              <w:rPr>
                <w:rFonts w:ascii="Calibri Light" w:hAnsi="Calibri Light" w:cstheme="majorBidi"/>
                <w:szCs w:val="20"/>
                <w:lang w:val="en-US"/>
              </w:rPr>
              <w:t xml:space="preserve">new and updated HHWSs (source: new </w:t>
            </w:r>
            <w:r w:rsidRPr="0094448E">
              <w:rPr>
                <w:rFonts w:ascii="Calibri Light" w:hAnsi="Calibri Light" w:cstheme="majorBidi"/>
                <w:szCs w:val="20"/>
                <w:lang w:val="en-US"/>
              </w:rPr>
              <w:t>publications).</w:t>
            </w:r>
          </w:p>
          <w:p w14:paraId="1FFE3D4A" w14:textId="77777777" w:rsidR="005277B5" w:rsidRPr="0094448E" w:rsidRDefault="005277B5" w:rsidP="005277B5">
            <w:pPr>
              <w:pStyle w:val="ListParagraph"/>
              <w:numPr>
                <w:ilvl w:val="0"/>
                <w:numId w:val="16"/>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Pr>
                <w:rFonts w:ascii="Calibri Light" w:hAnsi="Calibri Light" w:cstheme="majorBidi"/>
                <w:szCs w:val="20"/>
                <w:lang w:val="en-US"/>
              </w:rPr>
              <w:t xml:space="preserve">How effective are HHWSs once they’re being used? </w:t>
            </w:r>
            <w:r>
              <w:rPr>
                <w:rFonts w:ascii="Calibri Light" w:hAnsi="Calibri Light" w:cstheme="majorBidi"/>
                <w:i/>
                <w:szCs w:val="20"/>
                <w:lang w:val="en-US"/>
              </w:rPr>
              <w:t xml:space="preserve">Skill, advance timing, trigger threshold methodology, </w:t>
            </w:r>
          </w:p>
          <w:p w14:paraId="7781F8E6" w14:textId="77777777" w:rsidR="005277B5" w:rsidRPr="00FE3B14" w:rsidRDefault="005277B5" w:rsidP="005277B5">
            <w:pPr>
              <w:pStyle w:val="ListParagraph"/>
              <w:numPr>
                <w:ilvl w:val="0"/>
                <w:numId w:val="16"/>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HHWSs </w:t>
            </w:r>
          </w:p>
          <w:p w14:paraId="50369886" w14:textId="77777777" w:rsidR="005277B5" w:rsidRPr="00FE3B14" w:rsidRDefault="005277B5" w:rsidP="005277B5">
            <w:pPr>
              <w:pStyle w:val="ListParagraph"/>
              <w:numPr>
                <w:ilvl w:val="0"/>
                <w:numId w:val="17"/>
              </w:numPr>
              <w:rPr>
                <w:rFonts w:ascii="Calibri Light" w:hAnsi="Calibri Light"/>
                <w:color w:val="0070C0"/>
              </w:rPr>
            </w:pPr>
            <w:r w:rsidRPr="00FE3B14">
              <w:rPr>
                <w:rFonts w:ascii="Calibri Light" w:hAnsi="Calibri Light" w:cstheme="majorBidi"/>
                <w:bCs/>
                <w:i/>
                <w:iCs/>
                <w:color w:val="0070C0"/>
                <w:szCs w:val="20"/>
                <w:lang w:val="en-US"/>
              </w:rPr>
              <w:t>provide framework for detailing what a HHWS consists of</w:t>
            </w:r>
          </w:p>
          <w:p w14:paraId="59862804" w14:textId="77777777" w:rsidR="005277B5" w:rsidRPr="00883855" w:rsidRDefault="005277B5" w:rsidP="005277B5">
            <w:pPr>
              <w:pStyle w:val="ListParagraph"/>
              <w:numPr>
                <w:ilvl w:val="0"/>
                <w:numId w:val="16"/>
              </w:numPr>
              <w:rPr>
                <w:rFonts w:ascii="Calibri Light" w:hAnsi="Calibri Light"/>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Reporting scientific innovations in HHWS; </w:t>
            </w:r>
            <w:r w:rsidRPr="00FE3B14">
              <w:rPr>
                <w:rFonts w:ascii="Calibri Light" w:hAnsi="Calibri Light" w:cstheme="majorBidi"/>
                <w:b/>
                <w:bCs/>
                <w:color w:val="0070C0"/>
                <w:szCs w:val="20"/>
                <w:lang w:val="en-US"/>
              </w:rPr>
              <w:t xml:space="preserve"> </w:t>
            </w:r>
            <w:r w:rsidRPr="00FE3B14">
              <w:rPr>
                <w:rFonts w:ascii="Calibri Light" w:hAnsi="Calibri Light" w:cstheme="majorBidi"/>
                <w:color w:val="0070C0"/>
                <w:szCs w:val="20"/>
                <w:lang w:val="en-US"/>
              </w:rPr>
              <w:t xml:space="preserve"> Feature case Study snapshot characterizing effective/new HHWS (source: members)</w:t>
            </w:r>
          </w:p>
        </w:tc>
      </w:tr>
      <w:tr w:rsidR="005277B5" w:rsidRPr="0094448E" w14:paraId="3F04D7F0" w14:textId="77777777" w:rsidTr="003903C9">
        <w:trPr>
          <w:trHeight w:val="860"/>
        </w:trPr>
        <w:tc>
          <w:tcPr>
            <w:tcW w:w="1560" w:type="dxa"/>
          </w:tcPr>
          <w:p w14:paraId="1E54421E" w14:textId="77777777" w:rsidR="005277B5" w:rsidRDefault="005277B5" w:rsidP="003903C9">
            <w:pPr>
              <w:rPr>
                <w:rFonts w:ascii="Calibri Light" w:hAnsi="Calibri Light" w:cstheme="majorBidi"/>
                <w:b/>
                <w:szCs w:val="20"/>
                <w:lang w:val="en-US"/>
              </w:rPr>
            </w:pPr>
            <w:commentRangeStart w:id="2"/>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14:paraId="21792841" w14:textId="77777777" w:rsidR="005277B5" w:rsidRPr="0094448E" w:rsidRDefault="005277B5" w:rsidP="003903C9">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14:paraId="400A17A9" w14:textId="77777777" w:rsidR="005277B5" w:rsidRDefault="005277B5" w:rsidP="003903C9">
            <w:pPr>
              <w:rPr>
                <w:rFonts w:ascii="Calibri Light" w:hAnsi="Calibri Light" w:cstheme="majorBidi"/>
                <w:szCs w:val="20"/>
                <w:lang w:val="en-US"/>
              </w:rPr>
            </w:pPr>
          </w:p>
          <w:p w14:paraId="5E3A8443"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05F0DE54" w14:textId="77777777" w:rsidR="005277B5" w:rsidRDefault="005277B5" w:rsidP="003903C9">
            <w:pPr>
              <w:rPr>
                <w:rFonts w:ascii="Calibri Light" w:hAnsi="Calibri Light" w:cstheme="majorBidi"/>
                <w:bCs/>
                <w:szCs w:val="20"/>
                <w:lang w:val="en-US"/>
              </w:rPr>
            </w:pPr>
          </w:p>
          <w:commentRangeEnd w:id="2"/>
          <w:p w14:paraId="048DE3C8" w14:textId="77777777" w:rsidR="005277B5" w:rsidRPr="0094448E" w:rsidRDefault="0013580D" w:rsidP="003903C9">
            <w:pPr>
              <w:rPr>
                <w:rFonts w:ascii="Calibri Light" w:hAnsi="Calibri Light" w:cstheme="majorBidi"/>
                <w:szCs w:val="20"/>
                <w:lang w:val="en-US"/>
              </w:rPr>
            </w:pPr>
            <w:r>
              <w:rPr>
                <w:rStyle w:val="CommentReference"/>
                <w:rFonts w:ascii="Verdana" w:hAnsi="Verdana"/>
              </w:rPr>
              <w:commentReference w:id="2"/>
            </w:r>
          </w:p>
        </w:tc>
        <w:tc>
          <w:tcPr>
            <w:tcW w:w="7654" w:type="dxa"/>
          </w:tcPr>
          <w:p w14:paraId="52682A06" w14:textId="77777777" w:rsidR="005277B5" w:rsidRPr="0094448E" w:rsidRDefault="005277B5" w:rsidP="005277B5">
            <w:pPr>
              <w:pStyle w:val="ListParagraph"/>
              <w:numPr>
                <w:ilvl w:val="0"/>
                <w:numId w:val="8"/>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01211521" w14:textId="77777777" w:rsidR="005277B5" w:rsidRPr="0094448E" w:rsidRDefault="005277B5" w:rsidP="003903C9">
            <w:pPr>
              <w:pStyle w:val="ListParagraph"/>
              <w:rPr>
                <w:rFonts w:ascii="Calibri Light" w:hAnsi="Calibri Light" w:cstheme="majorBidi"/>
                <w:szCs w:val="20"/>
                <w:lang w:val="en-US"/>
              </w:rPr>
            </w:pPr>
            <w:r>
              <w:rPr>
                <w:rFonts w:ascii="Calibri Light" w:hAnsi="Calibri Light" w:cstheme="majorBidi"/>
                <w:szCs w:val="20"/>
                <w:lang w:val="en-US"/>
              </w:rPr>
              <w:t>B</w:t>
            </w:r>
            <w:r w:rsidRPr="0094448E">
              <w:rPr>
                <w:rFonts w:ascii="Calibri Light" w:hAnsi="Calibri Light" w:cstheme="majorBidi"/>
                <w:szCs w:val="20"/>
                <w:lang w:val="en-US"/>
              </w:rPr>
              <w:t>aseline understanding of what is being done to reduce risks</w:t>
            </w:r>
            <w:r>
              <w:rPr>
                <w:rFonts w:ascii="Calibri Light" w:hAnsi="Calibri Light" w:cstheme="majorBidi"/>
                <w:szCs w:val="20"/>
                <w:lang w:val="en-US"/>
              </w:rPr>
              <w:t xml:space="preserve"> at different timescales annual planning cycles, EHE preparedness/response cycle, long term vulnerability reduction. Different categories.</w:t>
            </w:r>
            <w:r w:rsidRPr="0094448E">
              <w:rPr>
                <w:rFonts w:ascii="Calibri Light" w:hAnsi="Calibri Light" w:cstheme="majorBidi"/>
                <w:szCs w:val="20"/>
                <w:lang w:val="en-US"/>
              </w:rPr>
              <w:t xml:space="preserve"> (source: stocktaking)    </w:t>
            </w:r>
          </w:p>
          <w:p w14:paraId="6D344A82" w14:textId="77777777" w:rsidR="005277B5" w:rsidRPr="0094448E" w:rsidRDefault="005277B5" w:rsidP="003903C9">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0A1B4DEC" w14:textId="77777777" w:rsidR="005277B5" w:rsidRPr="00E211B8" w:rsidRDefault="005277B5" w:rsidP="005277B5">
            <w:pPr>
              <w:pStyle w:val="ListParagraph"/>
              <w:numPr>
                <w:ilvl w:val="0"/>
                <w:numId w:val="8"/>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54891CF1" w14:textId="77777777" w:rsidR="005277B5" w:rsidRPr="00FE3B14" w:rsidRDefault="005277B5" w:rsidP="005277B5">
            <w:pPr>
              <w:pStyle w:val="ListParagraph"/>
              <w:numPr>
                <w:ilvl w:val="0"/>
                <w:numId w:val="8"/>
              </w:numPr>
              <w:rPr>
                <w:rFonts w:ascii="Calibri Light" w:hAnsi="Calibri Light"/>
                <w:color w:val="0070C0"/>
              </w:rPr>
            </w:pPr>
            <w:r w:rsidRPr="00FE3B14">
              <w:rPr>
                <w:rFonts w:ascii="Calibri Light" w:hAnsi="Calibri Light" w:cstheme="majorBidi"/>
                <w:b/>
                <w:bCs/>
                <w:i/>
                <w:iCs/>
                <w:color w:val="0070C0"/>
                <w:szCs w:val="20"/>
                <w:lang w:val="en-US"/>
              </w:rPr>
              <w:t xml:space="preserve">What do we need to know? </w:t>
            </w:r>
            <w:r w:rsidRPr="00FE3B14">
              <w:rPr>
                <w:rFonts w:ascii="Calibri Light" w:hAnsi="Calibri Light" w:cstheme="majorBidi"/>
                <w:b/>
                <w:bCs/>
                <w:color w:val="0070C0"/>
                <w:szCs w:val="20"/>
                <w:lang w:val="en-US"/>
              </w:rPr>
              <w:t>Science-Information- Decision-making:</w:t>
            </w:r>
            <w:r w:rsidRPr="00FE3B14">
              <w:rPr>
                <w:rFonts w:ascii="Calibri Light" w:hAnsi="Calibri Light" w:cstheme="majorBidi"/>
                <w:color w:val="0070C0"/>
                <w:szCs w:val="20"/>
                <w:lang w:val="en-US"/>
              </w:rPr>
              <w:t xml:space="preserve">  Availability, access, and use of knowledge about interventions - highlight what indicators of effectiveness are/could be available at national, sub-national levels. Pointing to knowledge gaps. </w:t>
            </w:r>
          </w:p>
          <w:p w14:paraId="2B282AF6" w14:textId="77777777" w:rsidR="005277B5" w:rsidRPr="0094448E" w:rsidRDefault="005277B5" w:rsidP="005277B5">
            <w:pPr>
              <w:pStyle w:val="ListParagraph"/>
              <w:numPr>
                <w:ilvl w:val="0"/>
                <w:numId w:val="8"/>
              </w:numPr>
              <w:rPr>
                <w:rFonts w:ascii="Calibri Light" w:hAnsi="Calibri Light" w:cstheme="majorBidi"/>
                <w:szCs w:val="20"/>
                <w:lang w:val="en-US"/>
              </w:rPr>
            </w:pPr>
            <w:r w:rsidRPr="00FE3B14">
              <w:rPr>
                <w:rFonts w:ascii="Calibri Light" w:hAnsi="Calibri Light" w:cstheme="majorBidi"/>
                <w:b/>
                <w:bCs/>
                <w:color w:val="0070C0"/>
                <w:szCs w:val="20"/>
                <w:lang w:val="en-US"/>
              </w:rPr>
              <w:t xml:space="preserve">Innovations and Experience: </w:t>
            </w:r>
            <w:r w:rsidRPr="00FE3B14">
              <w:rPr>
                <w:rFonts w:ascii="Calibri Light" w:hAnsi="Calibri Light" w:cstheme="majorBidi"/>
                <w:color w:val="0070C0"/>
                <w:szCs w:val="20"/>
                <w:lang w:val="en-US"/>
              </w:rPr>
              <w:t xml:space="preserve"> Case Study snapshot characterizing local action (source: members)</w:t>
            </w:r>
            <w:r w:rsidRPr="00FE3B14">
              <w:rPr>
                <w:rFonts w:ascii="Calibri Light" w:hAnsi="Calibri Light" w:cstheme="majorBidi"/>
                <w:bCs/>
                <w:color w:val="0070C0"/>
                <w:szCs w:val="20"/>
                <w:lang w:val="en-US"/>
              </w:rPr>
              <w:t xml:space="preserve"> Commentary on what is being reported as effective (or what is not)</w:t>
            </w:r>
            <w:r w:rsidRPr="00FE3B14">
              <w:rPr>
                <w:rFonts w:ascii="Calibri Light" w:hAnsi="Calibri Light" w:cstheme="majorBidi"/>
                <w:bCs/>
                <w:color w:val="0070C0"/>
                <w:szCs w:val="20"/>
                <w:u w:val="single"/>
                <w:lang w:val="en-US"/>
              </w:rPr>
              <w:t xml:space="preserve"> Advances in science and application</w:t>
            </w:r>
            <w:r w:rsidRPr="00FE3B14">
              <w:rPr>
                <w:rFonts w:ascii="Calibri Light" w:hAnsi="Calibri Light" w:cstheme="majorBidi"/>
                <w:bCs/>
                <w:color w:val="0070C0"/>
                <w:szCs w:val="20"/>
                <w:lang w:val="en-US"/>
              </w:rPr>
              <w:t xml:space="preserve">. Showcase new approaches  </w:t>
            </w:r>
            <w:r w:rsidRPr="00FE3B14">
              <w:rPr>
                <w:rFonts w:ascii="Calibri Light" w:hAnsi="Calibri Light" w:cstheme="majorBidi"/>
                <w:color w:val="0070C0"/>
                <w:szCs w:val="20"/>
                <w:lang w:val="en-US"/>
              </w:rPr>
              <w:t>(source: new publications + member inputs to database/forum)</w:t>
            </w:r>
          </w:p>
        </w:tc>
      </w:tr>
      <w:tr w:rsidR="005277B5" w:rsidRPr="0094448E" w14:paraId="4BA751B8" w14:textId="77777777" w:rsidTr="003903C9">
        <w:trPr>
          <w:trHeight w:val="439"/>
        </w:trPr>
        <w:tc>
          <w:tcPr>
            <w:tcW w:w="1560" w:type="dxa"/>
          </w:tcPr>
          <w:p w14:paraId="37DCF159" w14:textId="77777777"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Chapter 7</w:t>
            </w:r>
            <w:r w:rsidRPr="0094448E">
              <w:rPr>
                <w:rFonts w:ascii="Calibri Light" w:hAnsi="Calibri Light" w:cstheme="majorBidi"/>
                <w:b/>
                <w:bCs/>
                <w:szCs w:val="20"/>
                <w:lang w:val="en-US"/>
              </w:rPr>
              <w:t xml:space="preserve"> – </w:t>
            </w:r>
          </w:p>
          <w:p w14:paraId="3223B109"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7654" w:type="dxa"/>
          </w:tcPr>
          <w:p w14:paraId="1E4B679C" w14:textId="77777777" w:rsidR="005277B5" w:rsidRPr="002372A0" w:rsidRDefault="005277B5" w:rsidP="003903C9">
            <w:pPr>
              <w:rPr>
                <w:rFonts w:ascii="Calibri Light" w:hAnsi="Calibri Light" w:cstheme="majorBidi"/>
                <w:szCs w:val="20"/>
                <w:lang w:val="en-US"/>
              </w:rPr>
            </w:pPr>
            <w:r w:rsidRPr="002372A0">
              <w:rPr>
                <w:rFonts w:ascii="Calibri Light" w:hAnsi="Calibri Light" w:cstheme="majorBidi"/>
                <w:szCs w:val="20"/>
                <w:lang w:val="en-US"/>
              </w:rPr>
              <w:t>focus on</w:t>
            </w:r>
            <w:r>
              <w:rPr>
                <w:rFonts w:ascii="Calibri Light" w:hAnsi="Calibri Light" w:cstheme="majorBidi"/>
                <w:szCs w:val="20"/>
                <w:lang w:val="en-US"/>
              </w:rPr>
              <w:t xml:space="preserve"> calling out needs for</w:t>
            </w:r>
            <w:r w:rsidRPr="002372A0">
              <w:rPr>
                <w:rFonts w:ascii="Calibri Light" w:hAnsi="Calibri Light" w:cstheme="majorBidi"/>
                <w:szCs w:val="20"/>
                <w:lang w:val="en-US"/>
              </w:rPr>
              <w:t xml:space="preserve"> knowledge/information</w:t>
            </w:r>
            <w:r>
              <w:rPr>
                <w:rFonts w:ascii="Calibri Light" w:hAnsi="Calibri Light" w:cstheme="majorBidi"/>
                <w:szCs w:val="20"/>
                <w:lang w:val="en-US"/>
              </w:rPr>
              <w:t>/capacity</w:t>
            </w:r>
            <w:r w:rsidRPr="002372A0">
              <w:rPr>
                <w:rFonts w:ascii="Calibri Light" w:hAnsi="Calibri Light" w:cstheme="majorBidi"/>
                <w:szCs w:val="20"/>
                <w:lang w:val="en-US"/>
              </w:rPr>
              <w:t xml:space="preserve"> to make better decisions, </w:t>
            </w:r>
            <w:r>
              <w:rPr>
                <w:rFonts w:ascii="Calibri Light" w:hAnsi="Calibri Light" w:cstheme="majorBidi"/>
                <w:szCs w:val="20"/>
                <w:lang w:val="en-US"/>
              </w:rPr>
              <w:t>and take practical and</w:t>
            </w:r>
            <w:r w:rsidRPr="002372A0">
              <w:rPr>
                <w:rFonts w:ascii="Calibri Light" w:hAnsi="Calibri Light" w:cstheme="majorBidi"/>
                <w:szCs w:val="20"/>
                <w:lang w:val="en-US"/>
              </w:rPr>
              <w:t xml:space="preserve"> political action.</w:t>
            </w:r>
          </w:p>
          <w:p w14:paraId="4DD28E22"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Monitoring Impacts and Action:</w:t>
            </w:r>
            <w:r w:rsidRPr="002372A0">
              <w:rPr>
                <w:rFonts w:ascii="Calibri Light" w:hAnsi="Calibri Light" w:cstheme="majorBidi"/>
                <w:szCs w:val="20"/>
                <w:lang w:val="en-US"/>
              </w:rPr>
              <w:t xml:space="preserve"> Track over time key indicators, report back</w:t>
            </w:r>
          </w:p>
          <w:p w14:paraId="21A38C9D"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Information:</w:t>
            </w:r>
            <w:r w:rsidRPr="002372A0">
              <w:rPr>
                <w:rFonts w:ascii="Calibri Light" w:hAnsi="Calibri Light" w:cstheme="majorBidi"/>
                <w:szCs w:val="20"/>
                <w:lang w:val="en-US"/>
              </w:rPr>
              <w:t xml:space="preserve"> critical data and observations used and needed </w:t>
            </w:r>
          </w:p>
          <w:p w14:paraId="1A5629D8" w14:textId="77777777"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Research </w:t>
            </w:r>
          </w:p>
          <w:p w14:paraId="76900FE5"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Capacity</w:t>
            </w:r>
            <w:r w:rsidRPr="002372A0">
              <w:rPr>
                <w:rFonts w:ascii="Calibri Light" w:hAnsi="Calibri Light" w:cstheme="majorBidi"/>
                <w:szCs w:val="20"/>
                <w:lang w:val="en-US"/>
              </w:rPr>
              <w:t xml:space="preserve">: </w:t>
            </w:r>
          </w:p>
          <w:p w14:paraId="0FBEA886" w14:textId="77777777" w:rsidR="005277B5" w:rsidRPr="002372A0" w:rsidRDefault="005277B5" w:rsidP="005277B5">
            <w:pPr>
              <w:pStyle w:val="ListParagraph"/>
              <w:numPr>
                <w:ilvl w:val="0"/>
                <w:numId w:val="4"/>
              </w:numPr>
              <w:rPr>
                <w:rFonts w:ascii="Calibri Light" w:hAnsi="Calibri Light" w:cstheme="majorBidi"/>
                <w:b/>
                <w:bCs/>
                <w:szCs w:val="20"/>
                <w:lang w:val="en-US"/>
              </w:rPr>
            </w:pPr>
            <w:r w:rsidRPr="002372A0">
              <w:rPr>
                <w:rFonts w:ascii="Calibri Light" w:hAnsi="Calibri Light" w:cstheme="majorBidi"/>
                <w:b/>
                <w:bCs/>
                <w:szCs w:val="20"/>
                <w:lang w:val="en-US"/>
              </w:rPr>
              <w:t xml:space="preserve">Local action </w:t>
            </w:r>
          </w:p>
          <w:p w14:paraId="2053D88D" w14:textId="77777777" w:rsidR="005277B5" w:rsidRPr="002372A0" w:rsidRDefault="005277B5" w:rsidP="005277B5">
            <w:pPr>
              <w:pStyle w:val="ListParagraph"/>
              <w:numPr>
                <w:ilvl w:val="0"/>
                <w:numId w:val="4"/>
              </w:numPr>
              <w:rPr>
                <w:rFonts w:ascii="Calibri Light" w:hAnsi="Calibri Light" w:cstheme="majorBidi"/>
                <w:szCs w:val="20"/>
                <w:lang w:val="en-US"/>
              </w:rPr>
            </w:pPr>
            <w:r w:rsidRPr="002372A0">
              <w:rPr>
                <w:rFonts w:ascii="Calibri Light" w:hAnsi="Calibri Light" w:cstheme="majorBidi"/>
                <w:b/>
                <w:bCs/>
                <w:szCs w:val="20"/>
                <w:lang w:val="en-US"/>
              </w:rPr>
              <w:t>Advocacy and communication;</w:t>
            </w:r>
          </w:p>
        </w:tc>
      </w:tr>
      <w:tr w:rsidR="005277B5" w:rsidRPr="0094448E" w14:paraId="7CDF90AE" w14:textId="77777777" w:rsidTr="003903C9">
        <w:trPr>
          <w:trHeight w:val="365"/>
        </w:trPr>
        <w:tc>
          <w:tcPr>
            <w:tcW w:w="1560" w:type="dxa"/>
          </w:tcPr>
          <w:p w14:paraId="6CF6D808" w14:textId="77777777" w:rsidR="005277B5" w:rsidRPr="0094448E" w:rsidRDefault="005277B5" w:rsidP="003903C9">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7654" w:type="dxa"/>
          </w:tcPr>
          <w:p w14:paraId="54CAA317"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r>
              <w:rPr>
                <w:rFonts w:ascii="Calibri Light" w:hAnsi="Calibri Light" w:cstheme="majorBidi"/>
                <w:szCs w:val="20"/>
                <w:lang w:val="en-US"/>
              </w:rPr>
              <w:t xml:space="preserve">– see </w:t>
            </w:r>
            <w:hyperlink r:id="rId10" w:history="1">
              <w:r w:rsidRPr="00A267D8">
                <w:rPr>
                  <w:rStyle w:val="Hyperlink"/>
                  <w:rFonts w:ascii="Calibri Light" w:hAnsi="Calibri Light" w:cstheme="majorBidi"/>
                  <w:szCs w:val="20"/>
                  <w:lang w:val="en-US"/>
                </w:rPr>
                <w:t>https://link.springer.com/article/10.1007/s00484-013-0729-9</w:t>
              </w:r>
            </w:hyperlink>
            <w:r>
              <w:rPr>
                <w:rFonts w:ascii="Calibri Light" w:hAnsi="Calibri Light" w:cstheme="majorBidi"/>
                <w:szCs w:val="20"/>
                <w:lang w:val="en-US"/>
              </w:rPr>
              <w:t xml:space="preserve"> </w:t>
            </w:r>
          </w:p>
        </w:tc>
      </w:tr>
    </w:tbl>
    <w:p w14:paraId="27BE4F8F" w14:textId="77777777" w:rsidR="005277B5" w:rsidRPr="00227A70" w:rsidRDefault="005277B5" w:rsidP="005277B5">
      <w:pPr>
        <w:rPr>
          <w:rFonts w:ascii="Calibri Light" w:hAnsi="Calibri Light"/>
          <w:b/>
          <w:bCs/>
          <w:color w:val="F79646" w:themeColor="accent6"/>
          <w:sz w:val="28"/>
          <w:szCs w:val="32"/>
        </w:rPr>
      </w:pPr>
      <w:r>
        <w:rPr>
          <w:rFonts w:ascii="Calibri Light" w:hAnsi="Calibri Light"/>
          <w:b/>
          <w:bCs/>
          <w:color w:val="C00000"/>
          <w:sz w:val="28"/>
          <w:szCs w:val="32"/>
        </w:rPr>
        <w:br w:type="page"/>
      </w:r>
      <w:r w:rsidRPr="00227A70">
        <w:rPr>
          <w:rFonts w:ascii="Calibri Light" w:hAnsi="Calibri Light"/>
          <w:b/>
          <w:bCs/>
          <w:color w:val="F79646" w:themeColor="accent6"/>
          <w:sz w:val="28"/>
          <w:szCs w:val="32"/>
        </w:rPr>
        <w:lastRenderedPageBreak/>
        <w:t xml:space="preserve">Heat Health Tracker </w:t>
      </w:r>
      <w:r>
        <w:rPr>
          <w:rFonts w:ascii="Calibri Light" w:hAnsi="Calibri Light"/>
          <w:b/>
          <w:bCs/>
          <w:color w:val="F79646" w:themeColor="accent6"/>
          <w:sz w:val="28"/>
          <w:szCs w:val="32"/>
        </w:rPr>
        <w:t>–</w:t>
      </w:r>
      <w:r w:rsidRPr="00227A70">
        <w:rPr>
          <w:rFonts w:ascii="Calibri Light" w:hAnsi="Calibri Light"/>
          <w:b/>
          <w:bCs/>
          <w:color w:val="F79646" w:themeColor="accent6"/>
          <w:sz w:val="28"/>
          <w:szCs w:val="32"/>
        </w:rPr>
        <w:t xml:space="preserve"> Dashboard</w:t>
      </w:r>
      <w:r>
        <w:rPr>
          <w:rFonts w:ascii="Calibri Light" w:hAnsi="Calibri Light"/>
          <w:b/>
          <w:bCs/>
          <w:color w:val="F79646" w:themeColor="accent6"/>
          <w:sz w:val="28"/>
          <w:szCs w:val="32"/>
        </w:rPr>
        <w:t xml:space="preserve"> Key Facts/Indicators</w:t>
      </w:r>
      <w:r w:rsidRPr="00227A70">
        <w:rPr>
          <w:rFonts w:ascii="Calibri Light" w:hAnsi="Calibri Light"/>
          <w:b/>
          <w:bCs/>
          <w:color w:val="F79646" w:themeColor="accent6"/>
          <w:sz w:val="28"/>
          <w:szCs w:val="32"/>
        </w:rPr>
        <w:t xml:space="preserve"> Corresponding to Chapters</w:t>
      </w:r>
    </w:p>
    <w:tbl>
      <w:tblPr>
        <w:tblStyle w:val="TableGrid"/>
        <w:tblW w:w="9072" w:type="dxa"/>
        <w:tblInd w:w="108" w:type="dxa"/>
        <w:tblLayout w:type="fixed"/>
        <w:tblLook w:val="04A0" w:firstRow="1" w:lastRow="0" w:firstColumn="1" w:lastColumn="0" w:noHBand="0" w:noVBand="1"/>
      </w:tblPr>
      <w:tblGrid>
        <w:gridCol w:w="1560"/>
        <w:gridCol w:w="3685"/>
        <w:gridCol w:w="2552"/>
        <w:gridCol w:w="1275"/>
      </w:tblGrid>
      <w:tr w:rsidR="005277B5" w:rsidRPr="00C81FE8" w14:paraId="4F2B8AC9" w14:textId="77777777" w:rsidTr="003903C9">
        <w:tc>
          <w:tcPr>
            <w:tcW w:w="1560" w:type="dxa"/>
          </w:tcPr>
          <w:p w14:paraId="4AFEED9A" w14:textId="77777777" w:rsidR="005277B5" w:rsidRDefault="005277B5" w:rsidP="003903C9">
            <w:pPr>
              <w:pStyle w:val="CommentText"/>
              <w:jc w:val="center"/>
              <w:rPr>
                <w:rFonts w:ascii="Calibri Light" w:hAnsi="Calibri Light" w:cstheme="majorBidi"/>
                <w:b/>
                <w:bCs/>
                <w:color w:val="FF0000"/>
                <w:lang w:val="en-US"/>
              </w:rPr>
            </w:pPr>
            <w:r w:rsidRPr="0094448E">
              <w:rPr>
                <w:rFonts w:ascii="Calibri Light" w:hAnsi="Calibri Light" w:cstheme="majorBidi"/>
                <w:lang w:val="en-US"/>
              </w:rPr>
              <w:t>Should reference key standing scientific reports and processes.</w:t>
            </w:r>
          </w:p>
        </w:tc>
        <w:tc>
          <w:tcPr>
            <w:tcW w:w="3685" w:type="dxa"/>
          </w:tcPr>
          <w:p w14:paraId="30EDFFD1"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indicators</w:t>
            </w:r>
          </w:p>
          <w:p w14:paraId="357BCAB8" w14:textId="77777777" w:rsidR="005277B5" w:rsidRPr="00627277"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2552" w:type="dxa"/>
          </w:tcPr>
          <w:p w14:paraId="691CCDDB"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Monitoring Key Knowledge or Action Gaps</w:t>
            </w:r>
          </w:p>
          <w:p w14:paraId="111242AC" w14:textId="77777777" w:rsidR="005277B5" w:rsidRDefault="005277B5" w:rsidP="003903C9">
            <w:pPr>
              <w:pStyle w:val="CommentText"/>
              <w:jc w:val="center"/>
              <w:rPr>
                <w:rFonts w:ascii="Calibri Light" w:hAnsi="Calibri Light" w:cstheme="majorBidi"/>
                <w:b/>
                <w:bCs/>
                <w:color w:val="FF0000"/>
                <w:lang w:val="en-US"/>
              </w:rPr>
            </w:pPr>
            <w:r w:rsidRPr="002372A0">
              <w:rPr>
                <w:rFonts w:ascii="Calibri Light" w:hAnsi="Calibri Light" w:cstheme="majorBidi"/>
                <w:b/>
                <w:bCs/>
                <w:color w:val="FF0000"/>
                <w:highlight w:val="yellow"/>
                <w:lang w:val="en-US"/>
              </w:rPr>
              <w:t>Need Ideas/Agreement on Specific Indicators to be used</w:t>
            </w:r>
          </w:p>
        </w:tc>
        <w:tc>
          <w:tcPr>
            <w:tcW w:w="1275" w:type="dxa"/>
          </w:tcPr>
          <w:p w14:paraId="04947A7C" w14:textId="77777777" w:rsidR="005277B5" w:rsidRDefault="005277B5" w:rsidP="003903C9">
            <w:pPr>
              <w:pStyle w:val="CommentText"/>
              <w:jc w:val="center"/>
              <w:rPr>
                <w:rFonts w:ascii="Calibri Light" w:hAnsi="Calibri Light" w:cstheme="majorBidi"/>
                <w:b/>
                <w:bCs/>
                <w:color w:val="FF0000"/>
                <w:lang w:val="en-US"/>
              </w:rPr>
            </w:pPr>
            <w:r>
              <w:rPr>
                <w:rFonts w:ascii="Calibri Light" w:hAnsi="Calibri Light" w:cstheme="majorBidi"/>
                <w:b/>
                <w:bCs/>
                <w:color w:val="FF0000"/>
                <w:lang w:val="en-US"/>
              </w:rPr>
              <w:t xml:space="preserve">Regional Factsheets </w:t>
            </w:r>
          </w:p>
        </w:tc>
      </w:tr>
      <w:tr w:rsidR="005277B5" w:rsidRPr="0094448E" w14:paraId="7D715297" w14:textId="77777777" w:rsidTr="003903C9">
        <w:tc>
          <w:tcPr>
            <w:tcW w:w="1560" w:type="dxa"/>
          </w:tcPr>
          <w:p w14:paraId="54783382"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Hazards</w:t>
            </w:r>
            <w:r w:rsidRPr="0094448E">
              <w:rPr>
                <w:rFonts w:ascii="Calibri Light" w:hAnsi="Calibri Light" w:cstheme="majorBidi"/>
                <w:szCs w:val="20"/>
                <w:lang w:val="en-US"/>
              </w:rPr>
              <w:t xml:space="preserve"> </w:t>
            </w:r>
          </w:p>
        </w:tc>
        <w:tc>
          <w:tcPr>
            <w:tcW w:w="3685" w:type="dxa"/>
          </w:tcPr>
          <w:p w14:paraId="225CF10C"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629825A2" w14:textId="77777777"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14:paraId="01E8B49C" w14:textId="77777777"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annual mean temperature change (positioning extremes in the trend)</w:t>
            </w:r>
          </w:p>
          <w:p w14:paraId="576588B5" w14:textId="77777777" w:rsidR="005277B5" w:rsidRPr="0094448E" w:rsidRDefault="005277B5" w:rsidP="005277B5">
            <w:pPr>
              <w:pStyle w:val="ListParagraph"/>
              <w:numPr>
                <w:ilvl w:val="0"/>
                <w:numId w:val="14"/>
              </w:numPr>
              <w:ind w:left="229" w:hanging="229"/>
              <w:rPr>
                <w:rFonts w:ascii="Calibri Light" w:hAnsi="Calibri Light"/>
                <w:sz w:val="16"/>
                <w:szCs w:val="16"/>
              </w:rPr>
            </w:pPr>
            <w:r w:rsidRPr="0094448E">
              <w:rPr>
                <w:rFonts w:ascii="Calibri Light" w:hAnsi="Calibri Light"/>
                <w:sz w:val="16"/>
                <w:szCs w:val="16"/>
              </w:rPr>
              <w:t>heatwave</w:t>
            </w:r>
            <w:r>
              <w:rPr>
                <w:rFonts w:ascii="Calibri Light" w:hAnsi="Calibri Light"/>
                <w:sz w:val="16"/>
                <w:szCs w:val="16"/>
              </w:rPr>
              <w:t xml:space="preserve"> incidence</w:t>
            </w:r>
            <w:r w:rsidRPr="0094448E">
              <w:rPr>
                <w:rFonts w:ascii="Calibri Light" w:hAnsi="Calibri Light"/>
                <w:sz w:val="16"/>
                <w:szCs w:val="16"/>
              </w:rPr>
              <w:t xml:space="preserve">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14:paraId="6D3A5EE5" w14:textId="77777777" w:rsidR="005277B5" w:rsidRPr="0094448E" w:rsidRDefault="005277B5" w:rsidP="005277B5">
            <w:pPr>
              <w:pStyle w:val="ListParagraph"/>
              <w:numPr>
                <w:ilvl w:val="0"/>
                <w:numId w:val="14"/>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7357718C" w14:textId="77777777" w:rsidR="005277B5" w:rsidRPr="0094448E" w:rsidRDefault="005277B5" w:rsidP="003903C9">
            <w:pPr>
              <w:rPr>
                <w:rFonts w:ascii="Calibri Light" w:hAnsi="Calibri Light" w:cstheme="majorBidi"/>
                <w:szCs w:val="20"/>
                <w:lang w:val="en-US"/>
              </w:rPr>
            </w:pPr>
          </w:p>
        </w:tc>
        <w:tc>
          <w:tcPr>
            <w:tcW w:w="2552" w:type="dxa"/>
          </w:tcPr>
          <w:p w14:paraId="7CABF986" w14:textId="77777777" w:rsidR="005277B5" w:rsidRDefault="005277B5" w:rsidP="003903C9">
            <w:pPr>
              <w:rPr>
                <w:rFonts w:ascii="Calibri Light" w:hAnsi="Calibri Light" w:cstheme="majorBidi"/>
                <w:b/>
                <w:bCs/>
                <w:szCs w:val="20"/>
                <w:lang w:val="en-US"/>
              </w:rPr>
            </w:pPr>
          </w:p>
        </w:tc>
        <w:tc>
          <w:tcPr>
            <w:tcW w:w="1275" w:type="dxa"/>
          </w:tcPr>
          <w:p w14:paraId="6C9078A5"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Would be Ideal to work toward regionalized data of each indicator set</w:t>
            </w:r>
          </w:p>
        </w:tc>
      </w:tr>
      <w:tr w:rsidR="005277B5" w:rsidRPr="00491E88" w14:paraId="612994E1" w14:textId="77777777" w:rsidTr="003903C9">
        <w:trPr>
          <w:trHeight w:val="1408"/>
        </w:trPr>
        <w:tc>
          <w:tcPr>
            <w:tcW w:w="1560" w:type="dxa"/>
          </w:tcPr>
          <w:p w14:paraId="7F7A6669"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Exposure</w:t>
            </w:r>
          </w:p>
        </w:tc>
        <w:tc>
          <w:tcPr>
            <w:tcW w:w="3685" w:type="dxa"/>
          </w:tcPr>
          <w:p w14:paraId="15B7B838"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r>
              <w:rPr>
                <w:rFonts w:ascii="Calibri Light" w:hAnsi="Calibri Light" w:cstheme="majorBidi"/>
                <w:i/>
                <w:iCs/>
                <w:szCs w:val="20"/>
                <w:lang w:val="en-US"/>
              </w:rPr>
              <w:t xml:space="preserve"> </w:t>
            </w:r>
          </w:p>
          <w:p w14:paraId="4422E960" w14:textId="77777777" w:rsidR="005277B5" w:rsidRDefault="005277B5" w:rsidP="003903C9">
            <w:pPr>
              <w:rPr>
                <w:rFonts w:ascii="Calibri Light" w:hAnsi="Calibri Light" w:cstheme="majorBidi"/>
                <w:iCs/>
                <w:szCs w:val="20"/>
                <w:lang w:val="en-US"/>
              </w:rPr>
            </w:pPr>
            <w:r w:rsidRPr="00491E88">
              <w:rPr>
                <w:rFonts w:ascii="Calibri Light" w:hAnsi="Calibri Light" w:cstheme="majorBidi"/>
                <w:i/>
                <w:szCs w:val="20"/>
                <w:lang w:val="en-US"/>
              </w:rPr>
              <w:t>See: Future population exposure to US heat extremes, Jones et al.</w:t>
            </w:r>
          </w:p>
          <w:p w14:paraId="0A5FE816"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Person-days of exposure to high temperature</w:t>
            </w:r>
          </w:p>
          <w:p w14:paraId="1C57502A"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Projected population change</w:t>
            </w:r>
          </w:p>
          <w:p w14:paraId="5CAB0943"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population in urban areas</w:t>
            </w:r>
          </w:p>
          <w:p w14:paraId="288F3D69"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Demographic make-up</w:t>
            </w:r>
          </w:p>
          <w:p w14:paraId="1A33B878" w14:textId="77777777" w:rsidR="005277B5" w:rsidRPr="00491E88" w:rsidRDefault="005277B5" w:rsidP="005277B5">
            <w:pPr>
              <w:pStyle w:val="ListParagraph"/>
              <w:numPr>
                <w:ilvl w:val="0"/>
                <w:numId w:val="14"/>
              </w:numPr>
              <w:ind w:left="229" w:hanging="229"/>
              <w:rPr>
                <w:rFonts w:ascii="Calibri Light" w:hAnsi="Calibri Light" w:cstheme="majorBidi"/>
                <w:iCs/>
                <w:szCs w:val="20"/>
                <w:lang w:val="en-US"/>
              </w:rPr>
            </w:pPr>
            <w:r w:rsidRPr="00627277">
              <w:rPr>
                <w:rFonts w:ascii="Calibri Light" w:hAnsi="Calibri Light"/>
                <w:sz w:val="16"/>
                <w:szCs w:val="16"/>
              </w:rPr>
              <w:t>Socioeconomic factors</w:t>
            </w:r>
          </w:p>
        </w:tc>
        <w:tc>
          <w:tcPr>
            <w:tcW w:w="2552" w:type="dxa"/>
          </w:tcPr>
          <w:p w14:paraId="4D388678" w14:textId="77777777" w:rsidR="005277B5" w:rsidRDefault="005277B5" w:rsidP="003903C9">
            <w:pPr>
              <w:rPr>
                <w:rFonts w:ascii="Calibri Light" w:hAnsi="Calibri Light" w:cstheme="majorBidi"/>
                <w:b/>
                <w:bCs/>
                <w:szCs w:val="20"/>
                <w:lang w:val="en-US"/>
              </w:rPr>
            </w:pPr>
          </w:p>
        </w:tc>
        <w:tc>
          <w:tcPr>
            <w:tcW w:w="1275" w:type="dxa"/>
          </w:tcPr>
          <w:p w14:paraId="0C8B9040" w14:textId="77777777" w:rsidR="005277B5" w:rsidRDefault="005277B5" w:rsidP="003903C9">
            <w:pPr>
              <w:rPr>
                <w:rFonts w:ascii="Calibri Light" w:hAnsi="Calibri Light" w:cstheme="majorBidi"/>
                <w:b/>
                <w:bCs/>
                <w:szCs w:val="20"/>
                <w:lang w:val="en-US"/>
              </w:rPr>
            </w:pPr>
          </w:p>
        </w:tc>
      </w:tr>
      <w:tr w:rsidR="005277B5" w:rsidRPr="0094448E" w14:paraId="7EA2A2F2" w14:textId="77777777" w:rsidTr="003903C9">
        <w:tc>
          <w:tcPr>
            <w:tcW w:w="1560" w:type="dxa"/>
          </w:tcPr>
          <w:p w14:paraId="13416D55"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Vulnerability</w:t>
            </w:r>
          </w:p>
        </w:tc>
        <w:tc>
          <w:tcPr>
            <w:tcW w:w="3685" w:type="dxa"/>
          </w:tcPr>
          <w:p w14:paraId="500C1771"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7AEC216A" w14:textId="77777777" w:rsidR="005277B5" w:rsidRDefault="005277B5" w:rsidP="003903C9">
            <w:pPr>
              <w:rPr>
                <w:rFonts w:ascii="Calibri Light" w:hAnsi="Calibri Light" w:cstheme="majorBidi"/>
                <w:szCs w:val="20"/>
                <w:lang w:val="en-US"/>
              </w:rPr>
            </w:pPr>
            <w:r>
              <w:rPr>
                <w:rFonts w:ascii="Calibri Light" w:hAnsi="Calibri Light" w:cstheme="majorBidi"/>
                <w:szCs w:val="20"/>
                <w:lang w:val="en-US"/>
              </w:rPr>
              <w:t xml:space="preserve">Proposed </w:t>
            </w:r>
            <w:r w:rsidRPr="0094448E">
              <w:rPr>
                <w:rFonts w:ascii="Calibri Light" w:hAnsi="Calibri Light" w:cstheme="majorBidi"/>
                <w:szCs w:val="20"/>
                <w:lang w:val="en-US"/>
              </w:rPr>
              <w:t xml:space="preserve">Key Indicators </w:t>
            </w:r>
            <w:r>
              <w:rPr>
                <w:rFonts w:ascii="Calibri Light" w:hAnsi="Calibri Light" w:cstheme="majorBidi"/>
                <w:szCs w:val="20"/>
                <w:lang w:val="en-US"/>
              </w:rPr>
              <w:t>for consideration:</w:t>
            </w:r>
          </w:p>
          <w:p w14:paraId="4FCAD7C4"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Less Than 5 Years Old</w:t>
            </w:r>
          </w:p>
          <w:p w14:paraId="33C46893"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65 Years Old or Old</w:t>
            </w:r>
          </w:p>
          <w:p w14:paraId="10EC983C"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Population Living in Urban areas</w:t>
            </w:r>
          </w:p>
          <w:p w14:paraId="5F98FE8D"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little formal education</w:t>
            </w:r>
          </w:p>
          <w:p w14:paraId="0B6A4F60"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People Living Alone</w:t>
            </w:r>
          </w:p>
          <w:p w14:paraId="0873DBC9"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Adult Population with No access to health care</w:t>
            </w:r>
          </w:p>
          <w:p w14:paraId="5FC3738D"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land area covered with Impervious Surfaces</w:t>
            </w:r>
          </w:p>
          <w:p w14:paraId="6834D7A4"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Covered by Forest Canopy</w:t>
            </w:r>
          </w:p>
          <w:p w14:paraId="4E418C3D" w14:textId="77777777" w:rsidR="005277B5" w:rsidRPr="006B21FE"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Proportion of adults employed as outdoor workers</w:t>
            </w:r>
          </w:p>
          <w:p w14:paraId="43ADDBF3" w14:textId="77777777" w:rsidR="005277B5" w:rsidRPr="00A81D95" w:rsidRDefault="005277B5" w:rsidP="005277B5">
            <w:pPr>
              <w:pStyle w:val="ListParagraph"/>
              <w:numPr>
                <w:ilvl w:val="0"/>
                <w:numId w:val="14"/>
              </w:numPr>
              <w:ind w:left="229" w:hanging="229"/>
              <w:rPr>
                <w:rFonts w:ascii="Calibri Light" w:hAnsi="Calibri Light"/>
                <w:sz w:val="16"/>
                <w:szCs w:val="16"/>
              </w:rPr>
            </w:pPr>
            <w:r w:rsidRPr="006B21FE">
              <w:rPr>
                <w:rFonts w:ascii="Calibri Light" w:hAnsi="Calibri Light"/>
                <w:sz w:val="16"/>
                <w:szCs w:val="16"/>
              </w:rPr>
              <w:t xml:space="preserve">% Adults with heat exacerbated illnesses – Diabetes, Asthma, Hypertension, Obesity, </w:t>
            </w:r>
          </w:p>
        </w:tc>
        <w:tc>
          <w:tcPr>
            <w:tcW w:w="2552" w:type="dxa"/>
          </w:tcPr>
          <w:p w14:paraId="7FDBC04E" w14:textId="77777777" w:rsidR="005277B5" w:rsidRDefault="005277B5" w:rsidP="003903C9">
            <w:pPr>
              <w:rPr>
                <w:rFonts w:ascii="Calibri Light" w:hAnsi="Calibri Light" w:cstheme="majorBidi"/>
                <w:b/>
                <w:bCs/>
                <w:szCs w:val="20"/>
                <w:lang w:val="en-US"/>
              </w:rPr>
            </w:pPr>
          </w:p>
        </w:tc>
        <w:tc>
          <w:tcPr>
            <w:tcW w:w="1275" w:type="dxa"/>
          </w:tcPr>
          <w:p w14:paraId="2C6D7808" w14:textId="77777777" w:rsidR="005277B5" w:rsidRDefault="005277B5" w:rsidP="003903C9">
            <w:pPr>
              <w:rPr>
                <w:rFonts w:ascii="Calibri Light" w:hAnsi="Calibri Light" w:cstheme="majorBidi"/>
                <w:b/>
                <w:bCs/>
                <w:szCs w:val="20"/>
                <w:lang w:val="en-US"/>
              </w:rPr>
            </w:pPr>
          </w:p>
        </w:tc>
      </w:tr>
      <w:tr w:rsidR="005277B5" w:rsidRPr="0094448E" w14:paraId="6389E3BD" w14:textId="77777777" w:rsidTr="003903C9">
        <w:trPr>
          <w:trHeight w:val="1700"/>
        </w:trPr>
        <w:tc>
          <w:tcPr>
            <w:tcW w:w="1560" w:type="dxa"/>
          </w:tcPr>
          <w:p w14:paraId="4052082A"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Human Impacts</w:t>
            </w:r>
          </w:p>
        </w:tc>
        <w:tc>
          <w:tcPr>
            <w:tcW w:w="3685" w:type="dxa"/>
          </w:tcPr>
          <w:p w14:paraId="260FFC9D"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4E5AE634"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 xml:space="preserve">Morbidity, </w:t>
            </w:r>
          </w:p>
          <w:p w14:paraId="103E4A8F"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Mortality, Productivity, Infrastructure</w:t>
            </w:r>
          </w:p>
          <w:p w14:paraId="40BF187B"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Heat-Related ED Visits (per 100,000 people per year)</w:t>
            </w:r>
          </w:p>
          <w:p w14:paraId="7E1AF9ED" w14:textId="77777777" w:rsidR="005277B5" w:rsidRPr="00627277" w:rsidRDefault="005277B5" w:rsidP="005277B5">
            <w:pPr>
              <w:pStyle w:val="ListParagraph"/>
              <w:numPr>
                <w:ilvl w:val="0"/>
                <w:numId w:val="14"/>
              </w:numPr>
              <w:ind w:left="229" w:hanging="229"/>
              <w:rPr>
                <w:rFonts w:ascii="Calibri Light" w:hAnsi="Calibri Light"/>
                <w:sz w:val="16"/>
                <w:szCs w:val="16"/>
              </w:rPr>
            </w:pPr>
            <w:r w:rsidRPr="00627277">
              <w:rPr>
                <w:rFonts w:ascii="Calibri Light" w:hAnsi="Calibri Light"/>
                <w:sz w:val="16"/>
                <w:szCs w:val="16"/>
              </w:rPr>
              <w:t>Excess deaths during extreme heat events (per 100,000 persons per year)</w:t>
            </w:r>
            <w:r w:rsidRPr="00627277">
              <w:rPr>
                <w:rFonts w:ascii="Calibri Light" w:hAnsi="Calibri Light"/>
                <w:sz w:val="16"/>
                <w:szCs w:val="16"/>
              </w:rPr>
              <w:tab/>
            </w:r>
          </w:p>
          <w:p w14:paraId="6BF2F1BB" w14:textId="77777777" w:rsidR="005277B5" w:rsidRPr="00627277" w:rsidRDefault="005277B5" w:rsidP="003903C9">
            <w:pPr>
              <w:pStyle w:val="ListParagraph"/>
              <w:ind w:left="229"/>
              <w:rPr>
                <w:rFonts w:ascii="Calibri Light" w:hAnsi="Calibri Light"/>
                <w:sz w:val="16"/>
                <w:szCs w:val="16"/>
              </w:rPr>
            </w:pPr>
            <w:r w:rsidRPr="00627277">
              <w:rPr>
                <w:rFonts w:ascii="Calibri Light" w:hAnsi="Calibri Light"/>
                <w:sz w:val="16"/>
                <w:szCs w:val="16"/>
              </w:rPr>
              <w:t>(identify key sources to build on e.g. emdat.be)</w:t>
            </w:r>
          </w:p>
          <w:p w14:paraId="62307DDB" w14:textId="77777777" w:rsidR="005277B5" w:rsidRPr="0094448E" w:rsidRDefault="005277B5" w:rsidP="003903C9">
            <w:pPr>
              <w:pStyle w:val="ListParagraph"/>
              <w:ind w:left="229"/>
              <w:rPr>
                <w:rFonts w:ascii="Calibri Light" w:hAnsi="Calibri Light" w:cstheme="majorBidi"/>
                <w:szCs w:val="20"/>
                <w:lang w:val="en-US"/>
              </w:rPr>
            </w:pPr>
            <w:r w:rsidRPr="00627277">
              <w:rPr>
                <w:rFonts w:ascii="Calibri Light" w:hAnsi="Calibri Light"/>
                <w:sz w:val="16"/>
                <w:szCs w:val="16"/>
              </w:rPr>
              <w:t>https://ahs-vt.maps.arcgis.com/apps/MapSeries/index.html?appid=5bfd71bdeff242d4a8f0d2780369807a</w:t>
            </w:r>
          </w:p>
        </w:tc>
        <w:tc>
          <w:tcPr>
            <w:tcW w:w="2552" w:type="dxa"/>
          </w:tcPr>
          <w:p w14:paraId="79591C30" w14:textId="77777777" w:rsidR="005277B5" w:rsidRDefault="005277B5" w:rsidP="003903C9">
            <w:pPr>
              <w:rPr>
                <w:rFonts w:ascii="Calibri Light" w:hAnsi="Calibri Light" w:cstheme="majorBidi"/>
                <w:b/>
                <w:bCs/>
                <w:szCs w:val="20"/>
                <w:lang w:val="en-US"/>
              </w:rPr>
            </w:pPr>
          </w:p>
        </w:tc>
        <w:tc>
          <w:tcPr>
            <w:tcW w:w="1275" w:type="dxa"/>
          </w:tcPr>
          <w:p w14:paraId="6A9B5146" w14:textId="77777777" w:rsidR="005277B5" w:rsidRDefault="005277B5" w:rsidP="003903C9">
            <w:pPr>
              <w:rPr>
                <w:rFonts w:ascii="Calibri Light" w:hAnsi="Calibri Light" w:cstheme="majorBidi"/>
                <w:b/>
                <w:bCs/>
                <w:szCs w:val="20"/>
                <w:lang w:val="en-US"/>
              </w:rPr>
            </w:pPr>
          </w:p>
        </w:tc>
      </w:tr>
      <w:tr w:rsidR="005277B5" w:rsidRPr="00491E88" w14:paraId="63B51996" w14:textId="77777777" w:rsidTr="003903C9">
        <w:trPr>
          <w:trHeight w:val="548"/>
        </w:trPr>
        <w:tc>
          <w:tcPr>
            <w:tcW w:w="1560" w:type="dxa"/>
          </w:tcPr>
          <w:p w14:paraId="3BF2A66C"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Heat Warning Systems</w:t>
            </w:r>
          </w:p>
        </w:tc>
        <w:tc>
          <w:tcPr>
            <w:tcW w:w="3685" w:type="dxa"/>
          </w:tcPr>
          <w:p w14:paraId="66E75220" w14:textId="77777777" w:rsidR="005277B5" w:rsidRPr="00491E88" w:rsidRDefault="005277B5" w:rsidP="003903C9">
            <w:pPr>
              <w:rPr>
                <w:rFonts w:ascii="Calibri Light" w:hAnsi="Calibri Light" w:cstheme="majorBidi"/>
                <w:b/>
                <w:bCs/>
                <w:szCs w:val="20"/>
                <w:lang w:val="en-US"/>
              </w:rPr>
            </w:pPr>
            <w:r>
              <w:rPr>
                <w:rFonts w:ascii="Calibri Light" w:hAnsi="Calibri Light" w:cstheme="majorBidi"/>
                <w:b/>
                <w:bCs/>
                <w:szCs w:val="20"/>
                <w:lang w:val="en-US"/>
              </w:rPr>
              <w:t>Key figures and 2 indicators</w:t>
            </w:r>
            <w:r w:rsidRPr="00491E88">
              <w:rPr>
                <w:rFonts w:ascii="Calibri Light" w:hAnsi="Calibri Light" w:cstheme="majorBidi"/>
                <w:b/>
                <w:bCs/>
                <w:szCs w:val="20"/>
                <w:lang w:val="en-US"/>
              </w:rPr>
              <w:t xml:space="preserve"> </w:t>
            </w:r>
          </w:p>
        </w:tc>
        <w:tc>
          <w:tcPr>
            <w:tcW w:w="2552" w:type="dxa"/>
          </w:tcPr>
          <w:p w14:paraId="53468E1C" w14:textId="77777777" w:rsidR="005277B5" w:rsidRDefault="005277B5" w:rsidP="003903C9">
            <w:pPr>
              <w:rPr>
                <w:rFonts w:ascii="Calibri Light" w:hAnsi="Calibri Light" w:cstheme="majorBidi"/>
                <w:b/>
                <w:bCs/>
                <w:szCs w:val="20"/>
                <w:lang w:val="en-US"/>
              </w:rPr>
            </w:pPr>
          </w:p>
        </w:tc>
        <w:tc>
          <w:tcPr>
            <w:tcW w:w="1275" w:type="dxa"/>
          </w:tcPr>
          <w:p w14:paraId="54C6A502" w14:textId="77777777" w:rsidR="005277B5" w:rsidRDefault="005277B5" w:rsidP="003903C9">
            <w:pPr>
              <w:rPr>
                <w:rFonts w:ascii="Calibri Light" w:hAnsi="Calibri Light" w:cstheme="majorBidi"/>
                <w:b/>
                <w:bCs/>
                <w:szCs w:val="20"/>
                <w:lang w:val="en-US"/>
              </w:rPr>
            </w:pPr>
          </w:p>
        </w:tc>
      </w:tr>
      <w:tr w:rsidR="005277B5" w:rsidRPr="0094448E" w14:paraId="56381839" w14:textId="77777777" w:rsidTr="003903C9">
        <w:trPr>
          <w:trHeight w:val="402"/>
        </w:trPr>
        <w:tc>
          <w:tcPr>
            <w:tcW w:w="1560" w:type="dxa"/>
          </w:tcPr>
          <w:p w14:paraId="35A383DB" w14:textId="77777777" w:rsidR="005277B5"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Risk Management </w:t>
            </w:r>
          </w:p>
        </w:tc>
        <w:tc>
          <w:tcPr>
            <w:tcW w:w="3685" w:type="dxa"/>
          </w:tcPr>
          <w:p w14:paraId="5D0645C5" w14:textId="77777777" w:rsidR="005277B5" w:rsidRDefault="005277B5" w:rsidP="003903C9">
            <w:pPr>
              <w:rPr>
                <w:rFonts w:ascii="Calibri Light" w:hAnsi="Calibri Light" w:cstheme="majorBidi"/>
                <w:i/>
                <w:iCs/>
                <w:szCs w:val="20"/>
                <w:lang w:val="en-US"/>
              </w:rPr>
            </w:pPr>
            <w:r>
              <w:rPr>
                <w:rFonts w:ascii="Calibri Light" w:hAnsi="Calibri Light" w:cstheme="majorBidi"/>
                <w:b/>
                <w:bCs/>
                <w:szCs w:val="20"/>
                <w:lang w:val="en-US"/>
              </w:rPr>
              <w:t>Key figures and 2 indicators</w:t>
            </w:r>
            <w:r w:rsidRPr="0094448E">
              <w:rPr>
                <w:rFonts w:ascii="Calibri Light" w:hAnsi="Calibri Light" w:cstheme="majorBidi"/>
                <w:i/>
                <w:iCs/>
                <w:szCs w:val="20"/>
                <w:lang w:val="en-US"/>
              </w:rPr>
              <w:t xml:space="preserve"> </w:t>
            </w:r>
          </w:p>
          <w:p w14:paraId="54AF6EE8" w14:textId="77777777" w:rsidR="005277B5" w:rsidRPr="00723037"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 xml:space="preserve">No of cities with heat health action plans </w:t>
            </w:r>
          </w:p>
          <w:p w14:paraId="693E9A0A" w14:textId="77777777" w:rsidR="005277B5" w:rsidRPr="00227A70" w:rsidRDefault="005277B5" w:rsidP="005277B5">
            <w:pPr>
              <w:pStyle w:val="ListParagraph"/>
              <w:numPr>
                <w:ilvl w:val="0"/>
                <w:numId w:val="14"/>
              </w:numPr>
              <w:ind w:left="229" w:hanging="229"/>
              <w:rPr>
                <w:rFonts w:ascii="Calibri Light" w:hAnsi="Calibri Light" w:cstheme="majorBidi"/>
                <w:bCs/>
                <w:szCs w:val="20"/>
                <w:lang w:val="en-US"/>
              </w:rPr>
            </w:pPr>
            <w:r w:rsidRPr="00723037">
              <w:rPr>
                <w:rFonts w:ascii="Calibri Light" w:hAnsi="Calibri Light"/>
                <w:sz w:val="16"/>
                <w:szCs w:val="16"/>
              </w:rPr>
              <w:t>Legislation specific to population protection from heat</w:t>
            </w:r>
          </w:p>
        </w:tc>
        <w:tc>
          <w:tcPr>
            <w:tcW w:w="2552" w:type="dxa"/>
          </w:tcPr>
          <w:p w14:paraId="21A850B8" w14:textId="77777777" w:rsidR="005277B5" w:rsidRDefault="005277B5" w:rsidP="003903C9">
            <w:pPr>
              <w:rPr>
                <w:rFonts w:ascii="Calibri Light" w:hAnsi="Calibri Light" w:cstheme="majorBidi"/>
                <w:b/>
                <w:bCs/>
                <w:szCs w:val="20"/>
                <w:lang w:val="en-US"/>
              </w:rPr>
            </w:pPr>
          </w:p>
        </w:tc>
        <w:tc>
          <w:tcPr>
            <w:tcW w:w="1275" w:type="dxa"/>
          </w:tcPr>
          <w:p w14:paraId="512D6993" w14:textId="77777777" w:rsidR="005277B5" w:rsidRDefault="005277B5" w:rsidP="003903C9">
            <w:pPr>
              <w:rPr>
                <w:rFonts w:ascii="Calibri Light" w:hAnsi="Calibri Light" w:cstheme="majorBidi"/>
                <w:b/>
                <w:bCs/>
                <w:szCs w:val="20"/>
                <w:lang w:val="en-US"/>
              </w:rPr>
            </w:pPr>
          </w:p>
        </w:tc>
      </w:tr>
    </w:tbl>
    <w:p w14:paraId="41062B28" w14:textId="77777777" w:rsidR="005277B5" w:rsidRPr="00627277" w:rsidRDefault="005277B5" w:rsidP="005277B5">
      <w:pPr>
        <w:rPr>
          <w:rFonts w:ascii="Calibri Light" w:hAnsi="Calibri Light"/>
          <w:b/>
          <w:bCs/>
          <w:color w:val="C00000"/>
          <w:sz w:val="28"/>
          <w:szCs w:val="32"/>
          <w:lang w:val="en-US"/>
        </w:rPr>
      </w:pPr>
    </w:p>
    <w:p w14:paraId="24B27F51" w14:textId="77777777" w:rsidR="005277B5" w:rsidRDefault="005277B5" w:rsidP="005277B5">
      <w:pPr>
        <w:rPr>
          <w:rFonts w:ascii="Calibri Light" w:hAnsi="Calibri Light"/>
          <w:b/>
          <w:bCs/>
          <w:color w:val="C00000"/>
          <w:sz w:val="28"/>
          <w:szCs w:val="32"/>
        </w:rPr>
      </w:pPr>
      <w:r>
        <w:rPr>
          <w:rFonts w:ascii="Calibri Light" w:hAnsi="Calibri Light"/>
          <w:b/>
          <w:bCs/>
          <w:color w:val="C00000"/>
          <w:sz w:val="28"/>
          <w:szCs w:val="32"/>
        </w:rPr>
        <w:br w:type="page"/>
      </w:r>
    </w:p>
    <w:p w14:paraId="6ECAFB79" w14:textId="77777777"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lastRenderedPageBreak/>
        <w:t xml:space="preserve">Bi-annual Production Process </w:t>
      </w:r>
    </w:p>
    <w:p w14:paraId="7C1E41DF"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production of any major assessment report requires significant dedicated effort, with enough ongoing investment in monitoring and reporting of updates to the web portal, during the forum, and at other community meetings. For this reason the common framework is very desirable, and this section outlines such a framework for production.</w:t>
      </w:r>
    </w:p>
    <w:p w14:paraId="2FD1FE06"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initial GHHIN Synthesis Report will require the largest level of effort because it is accomplishing something hitherto undone – the collection, synthesis, and publication of the actions of and progress made by the international heat health community toward addressing the current and future threat posed to society by extreme heat. The initial report will not only be much larger than subsequent reports in order to document global progress in addressing heat health, but will also be primed by two stocktaking papers that will perform a one-time collection and synthesis of detailed information on global heat risk.</w:t>
      </w:r>
    </w:p>
    <w:p w14:paraId="260B0951" w14:textId="77777777" w:rsidR="005277B5" w:rsidRDefault="005277B5" w:rsidP="005277B5">
      <w:pPr>
        <w:jc w:val="both"/>
        <w:rPr>
          <w:rFonts w:ascii="Calibri Light" w:hAnsi="Calibri Light" w:cstheme="majorBidi"/>
          <w:bCs/>
          <w:szCs w:val="20"/>
          <w:lang w:val="en-US"/>
        </w:rPr>
      </w:pPr>
      <w:r>
        <w:rPr>
          <w:rFonts w:ascii="Calibri Light" w:hAnsi="Calibri Light" w:cstheme="majorBidi"/>
          <w:b/>
          <w:bCs/>
          <w:szCs w:val="20"/>
          <w:lang w:val="en-US"/>
        </w:rPr>
        <w:t>Initial Report Preparation</w:t>
      </w:r>
    </w:p>
    <w:p w14:paraId="107139CD"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The GHHIN Core Team support by two interns, with support from the Steering Committee is structuring the initial report, and leading the development of contents by producing a stocktaking paper with background content.  Expected inputs to the initial report include: Stocktaking and Published Literature. Future reports will draw from the Heat Hub, Forum, and Published Literature</w:t>
      </w:r>
    </w:p>
    <w:p w14:paraId="62C32AFD"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noProof/>
          <w:szCs w:val="20"/>
          <w:lang w:eastAsia="en-GB"/>
        </w:rPr>
        <w:drawing>
          <wp:inline distT="0" distB="0" distL="0" distR="0" wp14:anchorId="35C91EFA" wp14:editId="7FB63515">
            <wp:extent cx="3450866" cy="1987826"/>
            <wp:effectExtent l="0" t="0" r="2921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550A9E" w14:textId="77777777" w:rsidR="005277B5" w:rsidRPr="005277B5" w:rsidRDefault="005277B5" w:rsidP="005277B5">
      <w:pPr>
        <w:jc w:val="both"/>
        <w:rPr>
          <w:rFonts w:ascii="Calibri Light" w:hAnsi="Calibri Light" w:cstheme="majorBidi"/>
          <w:b/>
          <w:szCs w:val="20"/>
          <w:lang w:val="en-US"/>
        </w:rPr>
      </w:pPr>
      <w:r w:rsidRPr="005277B5">
        <w:rPr>
          <w:rFonts w:ascii="Calibri Light" w:hAnsi="Calibri Light" w:cstheme="majorBidi"/>
          <w:b/>
          <w:szCs w:val="20"/>
          <w:lang w:val="en-US"/>
        </w:rPr>
        <w:t>Sources of Inputs to Synthesis</w:t>
      </w:r>
    </w:p>
    <w:p w14:paraId="7D854003" w14:textId="77777777" w:rsidR="005277B5" w:rsidRDefault="005277B5" w:rsidP="005277B5">
      <w:pPr>
        <w:jc w:val="both"/>
        <w:rPr>
          <w:rFonts w:ascii="Calibri Light" w:hAnsi="Calibri Light" w:cstheme="majorBidi"/>
          <w:bCs/>
          <w:szCs w:val="20"/>
          <w:lang w:val="en-US"/>
        </w:rPr>
      </w:pPr>
      <w:r>
        <w:rPr>
          <w:rFonts w:ascii="Calibri Light" w:hAnsi="Calibri Light" w:cstheme="majorBidi"/>
          <w:bCs/>
          <w:szCs w:val="20"/>
          <w:lang w:val="en-US"/>
        </w:rPr>
        <w:t>Details on the Stocktaking papers, the Global Forum, and other Reports can be found in other GHHIN documentation.  The GHHIN Heat Hub, will include Member Profiles, Country Profiles and Wiki function that will soon be elaborated in a supporting document. The Country profiles will contain basic information on the operational status of heat health actions in the country, including subnational/city levels, as well as basic information on the heat hazard, exposure, and vulnerability of its citizens. In principle, if sufficient these indicators could be aggregated and tracked on the GHHIN portal.  A dashboard of key indicators will be created.</w:t>
      </w:r>
    </w:p>
    <w:p w14:paraId="7BF5B397" w14:textId="77777777" w:rsidR="005277B5" w:rsidRDefault="005277B5" w:rsidP="005277B5">
      <w:pPr>
        <w:rPr>
          <w:rFonts w:ascii="Calibri Light" w:hAnsi="Calibri Light" w:cstheme="majorBidi"/>
          <w:b/>
          <w:bCs/>
          <w:szCs w:val="20"/>
          <w:lang w:val="en-US"/>
        </w:rPr>
      </w:pPr>
      <w:r>
        <w:rPr>
          <w:rFonts w:ascii="Calibri Light" w:hAnsi="Calibri Light" w:cstheme="majorBidi"/>
          <w:bCs/>
          <w:szCs w:val="20"/>
          <w:lang w:val="en-US"/>
        </w:rPr>
        <w:t xml:space="preserve">The profiles will be featured and updated during Global Forums and through special requests to members. It is expected members will take the responsibility of updating the profile of their own country, and content tagged for a location will be featured on the country page. Regular reviews (every 6 months) will also be made by the GHHIN Core Team to refresh content. </w:t>
      </w:r>
    </w:p>
    <w:p w14:paraId="1BF7957A" w14:textId="77777777" w:rsidR="005277B5" w:rsidRDefault="005277B5" w:rsidP="005277B5">
      <w:pPr>
        <w:rPr>
          <w:rFonts w:ascii="Calibri Light" w:hAnsi="Calibri Light" w:cstheme="majorBidi"/>
          <w:bCs/>
          <w:szCs w:val="20"/>
          <w:lang w:val="en-US"/>
        </w:rPr>
      </w:pPr>
      <w:r>
        <w:rPr>
          <w:rFonts w:ascii="Calibri Light" w:hAnsi="Calibri Light" w:cstheme="majorBidi"/>
          <w:b/>
          <w:bCs/>
          <w:szCs w:val="20"/>
          <w:lang w:val="en-US"/>
        </w:rPr>
        <w:t>Target Publication Date</w:t>
      </w:r>
      <w:r>
        <w:rPr>
          <w:rFonts w:ascii="Calibri Light" w:hAnsi="Calibri Light" w:cstheme="majorBidi"/>
          <w:bCs/>
          <w:szCs w:val="20"/>
          <w:lang w:val="en-US"/>
        </w:rPr>
        <w:t xml:space="preserve">: September 2018 and every two years thereafter (2020, 2022, </w:t>
      </w:r>
      <w:proofErr w:type="spellStart"/>
      <w:r>
        <w:rPr>
          <w:rFonts w:ascii="Calibri Light" w:hAnsi="Calibri Light" w:cstheme="majorBidi"/>
          <w:bCs/>
          <w:szCs w:val="20"/>
          <w:lang w:val="en-US"/>
        </w:rPr>
        <w:t>etc</w:t>
      </w:r>
      <w:proofErr w:type="spellEnd"/>
      <w:r>
        <w:rPr>
          <w:rFonts w:ascii="Calibri Light" w:hAnsi="Calibri Light" w:cstheme="majorBidi"/>
          <w:bCs/>
          <w:szCs w:val="20"/>
          <w:lang w:val="en-US"/>
        </w:rPr>
        <w:t>…) in sync with Global Forum meetings.</w:t>
      </w:r>
    </w:p>
    <w:p w14:paraId="042E3946"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lastRenderedPageBreak/>
        <w:t>Dec-Feb</w:t>
      </w:r>
      <w:r>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7C57DEA2"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Feb-March</w:t>
      </w:r>
      <w:r>
        <w:rPr>
          <w:rFonts w:ascii="Calibri Light" w:hAnsi="Calibri Light" w:cstheme="majorBidi"/>
          <w:bCs/>
          <w:szCs w:val="20"/>
          <w:lang w:val="en-US"/>
        </w:rPr>
        <w:t>: preparation of the report</w:t>
      </w:r>
    </w:p>
    <w:p w14:paraId="5204F37F"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April-May</w:t>
      </w:r>
      <w:r>
        <w:rPr>
          <w:rFonts w:ascii="Calibri Light" w:hAnsi="Calibri Light" w:cstheme="majorBidi"/>
          <w:bCs/>
          <w:szCs w:val="20"/>
          <w:lang w:val="en-US"/>
        </w:rPr>
        <w:t>: review and revision</w:t>
      </w:r>
    </w:p>
    <w:p w14:paraId="22FE38B6" w14:textId="77777777" w:rsidR="005277B5" w:rsidRDefault="005277B5" w:rsidP="005277B5">
      <w:pPr>
        <w:pStyle w:val="ListParagraph"/>
        <w:numPr>
          <w:ilvl w:val="0"/>
          <w:numId w:val="6"/>
        </w:numPr>
        <w:rPr>
          <w:rFonts w:ascii="Calibri Light" w:hAnsi="Calibri Light" w:cstheme="majorBidi"/>
          <w:bCs/>
          <w:szCs w:val="20"/>
          <w:lang w:val="en-US"/>
        </w:rPr>
      </w:pPr>
      <w:r>
        <w:rPr>
          <w:rFonts w:ascii="Calibri Light" w:hAnsi="Calibri Light" w:cstheme="majorBidi"/>
          <w:b/>
          <w:bCs/>
          <w:szCs w:val="20"/>
          <w:lang w:val="en-US"/>
        </w:rPr>
        <w:t xml:space="preserve">June – September </w:t>
      </w:r>
      <w:r>
        <w:rPr>
          <w:rFonts w:ascii="Calibri Light" w:hAnsi="Calibri Light" w:cstheme="majorBidi"/>
          <w:bCs/>
          <w:szCs w:val="20"/>
          <w:lang w:val="en-US"/>
        </w:rPr>
        <w:t>: publication production</w:t>
      </w:r>
    </w:p>
    <w:p w14:paraId="0DD27556" w14:textId="77777777"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5DEC2833" w14:textId="77777777" w:rsid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Subsequent reports will be an assessment of progress made since the previous report, and will thus be much more abbreviated. The stocktaking report will provide a one-time input to establish the current state of affairs, in the absence of other data collection opportunities. Other input sources, (e.g. Forum, Hub, Literature) for the subsequent GHHIN Synthesis Reports.</w:t>
      </w:r>
    </w:p>
    <w:p w14:paraId="47CF2310" w14:textId="77777777" w:rsidR="005277B5" w:rsidRPr="00227A70" w:rsidRDefault="005277B5" w:rsidP="005277B5">
      <w:pPr>
        <w:pStyle w:val="ListParagraph"/>
        <w:numPr>
          <w:ilvl w:val="0"/>
          <w:numId w:val="18"/>
        </w:numPr>
        <w:rPr>
          <w:rFonts w:ascii="Calibri Light" w:hAnsi="Calibri Light"/>
          <w:b/>
          <w:bCs/>
          <w:color w:val="F79646" w:themeColor="accent6"/>
          <w:sz w:val="28"/>
          <w:szCs w:val="32"/>
        </w:rPr>
      </w:pPr>
      <w:r w:rsidRPr="00227A70">
        <w:rPr>
          <w:rFonts w:ascii="Calibri Light" w:hAnsi="Calibri Light"/>
          <w:b/>
          <w:bCs/>
          <w:color w:val="F79646" w:themeColor="accent6"/>
          <w:sz w:val="28"/>
          <w:szCs w:val="32"/>
        </w:rPr>
        <w:t xml:space="preserve">Report Production and Management </w:t>
      </w:r>
    </w:p>
    <w:p w14:paraId="70810449" w14:textId="77777777" w:rsidR="005277B5" w:rsidRDefault="005277B5" w:rsidP="005277B5">
      <w:pPr>
        <w:rPr>
          <w:rFonts w:ascii="Calibri Light" w:hAnsi="Calibri Light" w:cstheme="majorBidi"/>
          <w:bCs/>
          <w:szCs w:val="20"/>
          <w:lang w:val="en-US"/>
        </w:rPr>
      </w:pPr>
      <w:r w:rsidRPr="00631DB3">
        <w:rPr>
          <w:rFonts w:ascii="Calibri Light" w:hAnsi="Calibri Light" w:cstheme="majorBidi"/>
          <w:bCs/>
          <w:szCs w:val="20"/>
          <w:highlight w:val="yellow"/>
          <w:lang w:val="en-US"/>
        </w:rPr>
        <w:t xml:space="preserve">Decision Point: Do we attempt to do this in-house with volunteer author teams and manage the production process with a </w:t>
      </w:r>
      <w:r w:rsidRPr="007E3E34">
        <w:rPr>
          <w:rFonts w:ascii="Calibri Light" w:hAnsi="Calibri Light" w:cstheme="majorBidi"/>
          <w:bCs/>
          <w:szCs w:val="20"/>
          <w:highlight w:val="yellow"/>
          <w:lang w:val="en-US"/>
        </w:rPr>
        <w:t>dedicated GHHIN task committee. Do we outsource elements of the production process to a third party?  How much funding is needed for production?</w:t>
      </w:r>
      <w:r>
        <w:rPr>
          <w:rFonts w:ascii="Calibri Light" w:hAnsi="Calibri Light" w:cstheme="majorBidi"/>
          <w:bCs/>
          <w:szCs w:val="20"/>
          <w:lang w:val="en-US"/>
        </w:rPr>
        <w:t xml:space="preserve">   </w:t>
      </w:r>
      <w:r w:rsidRPr="005277B5">
        <w:rPr>
          <w:rFonts w:ascii="Calibri Light" w:hAnsi="Calibri Light" w:cstheme="majorBidi"/>
          <w:bCs/>
          <w:szCs w:val="20"/>
          <w:highlight w:val="yellow"/>
          <w:lang w:val="en-US"/>
        </w:rPr>
        <w:t>Authors need to be identified</w:t>
      </w:r>
    </w:p>
    <w:tbl>
      <w:tblPr>
        <w:tblStyle w:val="TableGrid"/>
        <w:tblW w:w="9072" w:type="dxa"/>
        <w:tblInd w:w="108" w:type="dxa"/>
        <w:tblLayout w:type="fixed"/>
        <w:tblLook w:val="04A0" w:firstRow="1" w:lastRow="0" w:firstColumn="1" w:lastColumn="0" w:noHBand="0" w:noVBand="1"/>
      </w:tblPr>
      <w:tblGrid>
        <w:gridCol w:w="2835"/>
        <w:gridCol w:w="6237"/>
      </w:tblGrid>
      <w:tr w:rsidR="005277B5" w:rsidRPr="0094448E" w14:paraId="414A89C4" w14:textId="77777777" w:rsidTr="003903C9">
        <w:trPr>
          <w:trHeight w:val="389"/>
        </w:trPr>
        <w:tc>
          <w:tcPr>
            <w:tcW w:w="2835" w:type="dxa"/>
          </w:tcPr>
          <w:p w14:paraId="208E5ECE"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Production Team</w:t>
            </w:r>
          </w:p>
        </w:tc>
        <w:tc>
          <w:tcPr>
            <w:tcW w:w="6237" w:type="dxa"/>
          </w:tcPr>
          <w:p w14:paraId="10D7C919" w14:textId="77777777" w:rsidR="005277B5" w:rsidRPr="0094448E" w:rsidRDefault="005277B5" w:rsidP="003903C9">
            <w:pPr>
              <w:rPr>
                <w:rFonts w:ascii="Calibri Light" w:hAnsi="Calibri Light" w:cstheme="majorBidi"/>
                <w:b/>
                <w:szCs w:val="20"/>
                <w:lang w:val="en-US"/>
              </w:rPr>
            </w:pPr>
          </w:p>
        </w:tc>
      </w:tr>
      <w:tr w:rsidR="005277B5" w:rsidRPr="0094448E" w14:paraId="2A566AAB" w14:textId="77777777" w:rsidTr="005277B5">
        <w:trPr>
          <w:trHeight w:val="325"/>
        </w:trPr>
        <w:tc>
          <w:tcPr>
            <w:tcW w:w="2835" w:type="dxa"/>
          </w:tcPr>
          <w:p w14:paraId="6393FB31"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Coordinating Manager </w:t>
            </w:r>
          </w:p>
        </w:tc>
        <w:tc>
          <w:tcPr>
            <w:tcW w:w="6237" w:type="dxa"/>
          </w:tcPr>
          <w:p w14:paraId="3F188295" w14:textId="77777777" w:rsidR="005277B5" w:rsidRPr="0094448E" w:rsidRDefault="005277B5" w:rsidP="003903C9">
            <w:pPr>
              <w:rPr>
                <w:rFonts w:ascii="Calibri Light" w:hAnsi="Calibri Light" w:cstheme="majorBidi"/>
                <w:b/>
                <w:szCs w:val="20"/>
                <w:lang w:val="en-US"/>
              </w:rPr>
            </w:pPr>
          </w:p>
        </w:tc>
      </w:tr>
      <w:tr w:rsidR="005277B5" w:rsidRPr="00494DAE" w14:paraId="67F089EC" w14:textId="77777777" w:rsidTr="003903C9">
        <w:tc>
          <w:tcPr>
            <w:tcW w:w="2835" w:type="dxa"/>
          </w:tcPr>
          <w:p w14:paraId="5046E21C"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1 –</w:t>
            </w:r>
          </w:p>
          <w:p w14:paraId="4A5D2AA8"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733A4ABE"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Met expert Team)</w:t>
            </w:r>
            <w:r>
              <w:rPr>
                <w:rFonts w:ascii="Calibri Light" w:hAnsi="Calibri Light" w:cstheme="majorBidi"/>
                <w:bCs/>
                <w:szCs w:val="20"/>
                <w:lang w:val="en-US"/>
              </w:rPr>
              <w:t xml:space="preserve"> </w:t>
            </w:r>
          </w:p>
          <w:p w14:paraId="1E524174" w14:textId="77777777" w:rsidR="005277B5" w:rsidRDefault="005277B5" w:rsidP="003903C9">
            <w:pPr>
              <w:tabs>
                <w:tab w:val="left" w:pos="1365"/>
              </w:tabs>
              <w:rPr>
                <w:rFonts w:ascii="Calibri Light" w:hAnsi="Calibri Light" w:cstheme="majorBidi"/>
                <w:szCs w:val="20"/>
                <w:lang w:val="en-US"/>
              </w:rPr>
            </w:pPr>
            <w:r>
              <w:rPr>
                <w:rFonts w:ascii="Calibri Light" w:hAnsi="Calibri Light" w:cstheme="majorBidi"/>
                <w:szCs w:val="20"/>
                <w:lang w:val="en-US"/>
              </w:rPr>
              <w:tab/>
            </w:r>
          </w:p>
          <w:p w14:paraId="54A5BE4E" w14:textId="77777777" w:rsidR="005277B5" w:rsidRPr="00494DAE" w:rsidRDefault="005277B5" w:rsidP="003903C9">
            <w:pPr>
              <w:tabs>
                <w:tab w:val="left" w:pos="1365"/>
              </w:tabs>
              <w:rPr>
                <w:rFonts w:ascii="Calibri Light" w:hAnsi="Calibri Light" w:cstheme="majorBidi"/>
                <w:szCs w:val="20"/>
                <w:lang w:val="en-US"/>
              </w:rPr>
            </w:pPr>
          </w:p>
        </w:tc>
        <w:tc>
          <w:tcPr>
            <w:tcW w:w="6237" w:type="dxa"/>
          </w:tcPr>
          <w:p w14:paraId="758294E4"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2D96F7E0"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13B00865"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633ED11F"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Glenn M.</w:t>
            </w:r>
          </w:p>
          <w:p w14:paraId="7BE98892"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 xml:space="preserve">Jon </w:t>
            </w:r>
            <w:proofErr w:type="spellStart"/>
            <w:r>
              <w:rPr>
                <w:rFonts w:ascii="Calibri Light" w:hAnsi="Calibri Light" w:cstheme="majorBidi"/>
                <w:bCs/>
                <w:szCs w:val="20"/>
                <w:lang w:val="en-US"/>
              </w:rPr>
              <w:t>Gottschalck</w:t>
            </w:r>
            <w:proofErr w:type="spellEnd"/>
          </w:p>
          <w:p w14:paraId="492941F9"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Robert Kopp</w:t>
            </w:r>
          </w:p>
          <w:p w14:paraId="4ED4CDE4"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KMA person</w:t>
            </w:r>
          </w:p>
          <w:p w14:paraId="54EB74E6" w14:textId="77777777" w:rsidR="005277B5" w:rsidRPr="005277B5" w:rsidRDefault="005277B5" w:rsidP="005277B5">
            <w:pPr>
              <w:rPr>
                <w:rFonts w:ascii="Calibri Light" w:hAnsi="Calibri Light" w:cstheme="majorBidi"/>
                <w:szCs w:val="20"/>
                <w:lang w:val="en-US"/>
              </w:rPr>
            </w:pPr>
            <w:r w:rsidRPr="00525EFA">
              <w:rPr>
                <w:rFonts w:ascii="Calibri Light" w:eastAsia="Times New Roman" w:hAnsi="Calibri Light" w:cs="Tahoma"/>
                <w:szCs w:val="20"/>
                <w:lang w:val="en-US"/>
              </w:rPr>
              <w:t>Sarah Perkins-Kirkpatrick</w:t>
            </w:r>
          </w:p>
        </w:tc>
      </w:tr>
      <w:tr w:rsidR="005277B5" w:rsidRPr="0094448E" w14:paraId="74004F1D" w14:textId="77777777" w:rsidTr="003903C9">
        <w:trPr>
          <w:trHeight w:val="1408"/>
        </w:trPr>
        <w:tc>
          <w:tcPr>
            <w:tcW w:w="2835" w:type="dxa"/>
          </w:tcPr>
          <w:p w14:paraId="11E811EE"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Chapter 2 –</w:t>
            </w:r>
          </w:p>
          <w:p w14:paraId="0F04A038" w14:textId="77777777" w:rsidR="005277B5" w:rsidRPr="0094448E" w:rsidRDefault="005277B5" w:rsidP="003903C9">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3F834622" w14:textId="77777777" w:rsidR="005277B5" w:rsidRDefault="005277B5" w:rsidP="003903C9">
            <w:pPr>
              <w:rPr>
                <w:rFonts w:ascii="Calibri Light" w:hAnsi="Calibri Light" w:cstheme="majorBidi"/>
                <w:b/>
                <w:szCs w:val="20"/>
                <w:lang w:val="en-US"/>
              </w:rPr>
            </w:pPr>
          </w:p>
          <w:p w14:paraId="2A264C43" w14:textId="77777777" w:rsidR="005277B5" w:rsidRDefault="005277B5" w:rsidP="003903C9">
            <w:pPr>
              <w:rPr>
                <w:rFonts w:ascii="Calibri Light" w:hAnsi="Calibri Light" w:cstheme="majorBidi"/>
                <w:bCs/>
                <w:szCs w:val="20"/>
                <w:lang w:val="en-US"/>
              </w:rPr>
            </w:pPr>
            <w:r w:rsidRPr="00665033">
              <w:rPr>
                <w:rFonts w:ascii="Calibri Light" w:hAnsi="Calibri Light" w:cstheme="majorBidi"/>
                <w:bCs/>
                <w:szCs w:val="20"/>
                <w:highlight w:val="yellow"/>
                <w:lang w:val="en-US"/>
              </w:rPr>
              <w:t>(review needed by mixed team)</w:t>
            </w:r>
          </w:p>
          <w:p w14:paraId="1A486BE0" w14:textId="77777777" w:rsidR="005277B5" w:rsidRDefault="005277B5" w:rsidP="003903C9">
            <w:pPr>
              <w:rPr>
                <w:rFonts w:ascii="Calibri Light" w:hAnsi="Calibri Light" w:cstheme="majorBidi"/>
                <w:bCs/>
                <w:szCs w:val="20"/>
                <w:lang w:val="en-US"/>
              </w:rPr>
            </w:pPr>
          </w:p>
          <w:p w14:paraId="675F396E" w14:textId="77777777" w:rsidR="005277B5" w:rsidRPr="0094448E" w:rsidRDefault="005277B5" w:rsidP="003903C9">
            <w:pPr>
              <w:rPr>
                <w:rFonts w:ascii="Calibri Light" w:hAnsi="Calibri Light" w:cstheme="majorBidi"/>
                <w:b/>
                <w:szCs w:val="20"/>
                <w:lang w:val="en-US"/>
              </w:rPr>
            </w:pPr>
          </w:p>
        </w:tc>
        <w:tc>
          <w:tcPr>
            <w:tcW w:w="6237" w:type="dxa"/>
          </w:tcPr>
          <w:p w14:paraId="4B2B0E9F"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4DDCC58C"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29937942"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199F93F3" w14:textId="77777777"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Census</w:t>
            </w:r>
            <w:proofErr w:type="spellEnd"/>
            <w:r w:rsidRPr="000F751E">
              <w:rPr>
                <w:rFonts w:ascii="Calibri Light" w:hAnsi="Calibri Light" w:cstheme="majorBidi"/>
                <w:bCs/>
                <w:szCs w:val="20"/>
                <w:lang w:val="fr-CH"/>
              </w:rPr>
              <w:t>/population trends expert</w:t>
            </w:r>
          </w:p>
          <w:p w14:paraId="19FB82E2" w14:textId="77777777" w:rsidR="005277B5" w:rsidRPr="000F751E" w:rsidRDefault="005277B5" w:rsidP="003903C9">
            <w:pPr>
              <w:rPr>
                <w:rFonts w:ascii="Calibri Light" w:hAnsi="Calibri Light" w:cstheme="majorBidi"/>
                <w:bCs/>
                <w:szCs w:val="20"/>
                <w:lang w:val="fr-CH"/>
              </w:rPr>
            </w:pPr>
            <w:proofErr w:type="spellStart"/>
            <w:r w:rsidRPr="000F751E">
              <w:rPr>
                <w:rFonts w:ascii="Calibri Light" w:hAnsi="Calibri Light" w:cstheme="majorBidi"/>
                <w:bCs/>
                <w:szCs w:val="20"/>
                <w:lang w:val="fr-CH"/>
              </w:rPr>
              <w:t>Sociologist</w:t>
            </w:r>
            <w:proofErr w:type="spellEnd"/>
            <w:r w:rsidRPr="000F751E">
              <w:rPr>
                <w:rFonts w:ascii="Calibri Light" w:hAnsi="Calibri Light" w:cstheme="majorBidi"/>
                <w:bCs/>
                <w:szCs w:val="20"/>
                <w:lang w:val="fr-CH"/>
              </w:rPr>
              <w:t xml:space="preserve"> (</w:t>
            </w:r>
            <w:proofErr w:type="spellStart"/>
            <w:r w:rsidRPr="000F751E">
              <w:rPr>
                <w:rFonts w:ascii="Calibri Light" w:hAnsi="Calibri Light" w:cstheme="majorBidi"/>
                <w:bCs/>
                <w:szCs w:val="20"/>
                <w:lang w:val="fr-CH"/>
              </w:rPr>
              <w:t>Eric</w:t>
            </w:r>
            <w:proofErr w:type="spellEnd"/>
            <w:r w:rsidRPr="000F751E">
              <w:rPr>
                <w:rFonts w:ascii="Calibri Light" w:hAnsi="Calibri Light" w:cstheme="majorBidi"/>
                <w:bCs/>
                <w:szCs w:val="20"/>
                <w:lang w:val="fr-CH"/>
              </w:rPr>
              <w:t xml:space="preserve"> </w:t>
            </w:r>
            <w:proofErr w:type="spellStart"/>
            <w:r w:rsidRPr="000F751E">
              <w:rPr>
                <w:rFonts w:ascii="Calibri Light" w:hAnsi="Calibri Light" w:cstheme="majorBidi"/>
                <w:bCs/>
                <w:szCs w:val="20"/>
                <w:lang w:val="fr-CH"/>
              </w:rPr>
              <w:t>Klinenberg</w:t>
            </w:r>
            <w:proofErr w:type="spellEnd"/>
            <w:r w:rsidRPr="000F751E">
              <w:rPr>
                <w:rFonts w:ascii="Calibri Light" w:hAnsi="Calibri Light" w:cstheme="majorBidi"/>
                <w:bCs/>
                <w:szCs w:val="20"/>
                <w:lang w:val="fr-CH"/>
              </w:rPr>
              <w:t>)</w:t>
            </w:r>
          </w:p>
          <w:p w14:paraId="60D8D504" w14:textId="77777777"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Economist</w:t>
            </w:r>
          </w:p>
          <w:p w14:paraId="7970EE24" w14:textId="77777777" w:rsidR="005277B5" w:rsidRPr="000F751E" w:rsidRDefault="005277B5" w:rsidP="003903C9">
            <w:pPr>
              <w:rPr>
                <w:rFonts w:ascii="Calibri Light" w:hAnsi="Calibri Light" w:cstheme="majorBidi"/>
                <w:bCs/>
                <w:szCs w:val="20"/>
                <w:lang w:val="en-US"/>
              </w:rPr>
            </w:pPr>
            <w:r w:rsidRPr="000F751E">
              <w:rPr>
                <w:rFonts w:ascii="Calibri Light" w:hAnsi="Calibri Light" w:cstheme="majorBidi"/>
                <w:bCs/>
                <w:szCs w:val="20"/>
                <w:lang w:val="en-US"/>
              </w:rPr>
              <w:t>Climate Expert</w:t>
            </w:r>
          </w:p>
          <w:p w14:paraId="7C6CC64C" w14:textId="77777777" w:rsidR="005277B5" w:rsidRPr="005277B5" w:rsidRDefault="005277B5" w:rsidP="005277B5">
            <w:pPr>
              <w:rPr>
                <w:rFonts w:ascii="Calibri Light" w:hAnsi="Calibri Light" w:cstheme="majorBidi"/>
                <w:bCs/>
                <w:szCs w:val="20"/>
                <w:lang w:val="en-US"/>
              </w:rPr>
            </w:pPr>
            <w:r>
              <w:rPr>
                <w:rFonts w:ascii="Calibri Light" w:hAnsi="Calibri Light" w:cstheme="majorBidi"/>
                <w:bCs/>
                <w:szCs w:val="20"/>
                <w:lang w:val="en-US"/>
              </w:rPr>
              <w:t xml:space="preserve">Gregg </w:t>
            </w:r>
            <w:proofErr w:type="spellStart"/>
            <w:r>
              <w:rPr>
                <w:rFonts w:ascii="Calibri Light" w:hAnsi="Calibri Light" w:cstheme="majorBidi"/>
                <w:bCs/>
                <w:szCs w:val="20"/>
                <w:lang w:val="en-US"/>
              </w:rPr>
              <w:t>Garfin</w:t>
            </w:r>
            <w:proofErr w:type="spellEnd"/>
          </w:p>
        </w:tc>
      </w:tr>
      <w:tr w:rsidR="005277B5" w:rsidRPr="0094448E" w14:paraId="121BB627" w14:textId="77777777" w:rsidTr="005277B5">
        <w:trPr>
          <w:trHeight w:val="1307"/>
        </w:trPr>
        <w:tc>
          <w:tcPr>
            <w:tcW w:w="2835" w:type="dxa"/>
          </w:tcPr>
          <w:p w14:paraId="4AE7EEF7"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szCs w:val="20"/>
                <w:lang w:val="en-US"/>
              </w:rPr>
              <w:t xml:space="preserve">Chapter 3 - Human vulnerability </w:t>
            </w:r>
          </w:p>
          <w:p w14:paraId="3EC75512" w14:textId="77777777" w:rsidR="005277B5" w:rsidRDefault="005277B5" w:rsidP="003903C9">
            <w:pPr>
              <w:rPr>
                <w:rFonts w:ascii="Calibri Light" w:hAnsi="Calibri Light" w:cstheme="majorBidi"/>
                <w:szCs w:val="20"/>
                <w:lang w:val="en-US"/>
              </w:rPr>
            </w:pPr>
          </w:p>
          <w:p w14:paraId="00175721"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1A763A53" w14:textId="77777777" w:rsidR="005277B5" w:rsidRPr="0094448E" w:rsidRDefault="005277B5" w:rsidP="003903C9">
            <w:pPr>
              <w:rPr>
                <w:rFonts w:ascii="Calibri Light" w:hAnsi="Calibri Light" w:cstheme="majorBidi"/>
                <w:szCs w:val="20"/>
                <w:lang w:val="en-US"/>
              </w:rPr>
            </w:pPr>
          </w:p>
        </w:tc>
        <w:tc>
          <w:tcPr>
            <w:tcW w:w="6237" w:type="dxa"/>
          </w:tcPr>
          <w:p w14:paraId="44A83182"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038027EF"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6688A5B5"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2349FF33" w14:textId="77777777" w:rsidR="005277B5" w:rsidRDefault="005277B5" w:rsidP="003903C9">
            <w:pPr>
              <w:rPr>
                <w:rFonts w:ascii="Calibri Light" w:hAnsi="Calibri Light" w:cstheme="majorBidi"/>
                <w:szCs w:val="20"/>
                <w:lang w:val="en-US"/>
              </w:rPr>
            </w:pPr>
            <w:r>
              <w:rPr>
                <w:rFonts w:ascii="Calibri Light" w:hAnsi="Calibri Light" w:cstheme="majorBidi"/>
                <w:szCs w:val="20"/>
                <w:lang w:val="en-US"/>
              </w:rPr>
              <w:t>Sharon Jeffers</w:t>
            </w:r>
          </w:p>
          <w:p w14:paraId="68D01753" w14:textId="77777777" w:rsidR="005277B5" w:rsidRPr="005277B5" w:rsidRDefault="005277B5" w:rsidP="005277B5">
            <w:pPr>
              <w:rPr>
                <w:rFonts w:ascii="Calibri Light" w:hAnsi="Calibri Light" w:cstheme="majorBidi"/>
                <w:szCs w:val="20"/>
                <w:lang w:val="en-US"/>
              </w:rPr>
            </w:pPr>
            <w:r>
              <w:rPr>
                <w:rFonts w:ascii="Calibri Light" w:hAnsi="Calibri Light" w:cstheme="majorBidi"/>
                <w:szCs w:val="20"/>
                <w:lang w:val="en-US"/>
              </w:rPr>
              <w:t>Robert D. Bullard</w:t>
            </w:r>
          </w:p>
        </w:tc>
      </w:tr>
      <w:tr w:rsidR="005277B5" w:rsidRPr="00A256C9" w14:paraId="669C9D91" w14:textId="77777777" w:rsidTr="005277B5">
        <w:trPr>
          <w:trHeight w:val="1234"/>
        </w:trPr>
        <w:tc>
          <w:tcPr>
            <w:tcW w:w="2835" w:type="dxa"/>
          </w:tcPr>
          <w:p w14:paraId="4C27B854" w14:textId="77777777" w:rsidR="005277B5" w:rsidRPr="005277B5" w:rsidRDefault="005277B5" w:rsidP="005277B5">
            <w:pPr>
              <w:rPr>
                <w:rFonts w:ascii="Calibri Light" w:hAnsi="Calibri Light" w:cstheme="majorBidi"/>
                <w:b/>
                <w:szCs w:val="20"/>
                <w:lang w:val="en-US"/>
              </w:rPr>
            </w:pPr>
            <w:r w:rsidRPr="0094448E">
              <w:rPr>
                <w:rFonts w:ascii="Calibri Light" w:hAnsi="Calibri Light" w:cstheme="majorBidi"/>
                <w:b/>
                <w:szCs w:val="20"/>
                <w:lang w:val="en-US"/>
              </w:rPr>
              <w:t>Chapter 4 –Human Health Impacts</w:t>
            </w:r>
            <w:r w:rsidRPr="0094448E">
              <w:rPr>
                <w:rFonts w:ascii="Calibri Light" w:hAnsi="Calibri Light" w:cstheme="majorBidi"/>
                <w:szCs w:val="20"/>
                <w:lang w:val="en-US"/>
              </w:rPr>
              <w:t xml:space="preserve"> </w:t>
            </w:r>
          </w:p>
          <w:p w14:paraId="2AD75744" w14:textId="77777777" w:rsid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p w14:paraId="223BA2FF" w14:textId="77777777" w:rsidR="005277B5" w:rsidRPr="00A256C9" w:rsidRDefault="005277B5" w:rsidP="003903C9">
            <w:pPr>
              <w:rPr>
                <w:rFonts w:ascii="Calibri Light" w:hAnsi="Calibri Light" w:cstheme="majorBidi"/>
                <w:bCs/>
                <w:iCs/>
                <w:szCs w:val="20"/>
                <w:lang w:val="en-US"/>
              </w:rPr>
            </w:pPr>
          </w:p>
        </w:tc>
        <w:tc>
          <w:tcPr>
            <w:tcW w:w="6237" w:type="dxa"/>
          </w:tcPr>
          <w:p w14:paraId="64E8DB90"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543C15BA"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201A686C"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3024C7A2" w14:textId="77777777" w:rsidR="005277B5" w:rsidRDefault="005277B5" w:rsidP="003903C9">
            <w:pPr>
              <w:rPr>
                <w:rFonts w:ascii="Calibri Light" w:hAnsi="Calibri Light" w:cstheme="majorBidi"/>
                <w:bCs/>
                <w:szCs w:val="20"/>
                <w:lang w:val="en-US"/>
              </w:rPr>
            </w:pPr>
            <w:proofErr w:type="spellStart"/>
            <w:r>
              <w:rPr>
                <w:rFonts w:ascii="Calibri Light" w:hAnsi="Calibri Light" w:cstheme="majorBidi"/>
                <w:bCs/>
                <w:szCs w:val="20"/>
                <w:lang w:val="en-US"/>
              </w:rPr>
              <w:t>Shubhayu</w:t>
            </w:r>
            <w:proofErr w:type="spellEnd"/>
            <w:r>
              <w:rPr>
                <w:rFonts w:ascii="Calibri Light" w:hAnsi="Calibri Light" w:cstheme="majorBidi"/>
                <w:bCs/>
                <w:szCs w:val="20"/>
                <w:lang w:val="en-US"/>
              </w:rPr>
              <w:t xml:space="preserve"> </w:t>
            </w:r>
            <w:proofErr w:type="spellStart"/>
            <w:r>
              <w:rPr>
                <w:rFonts w:ascii="Calibri Light" w:hAnsi="Calibri Light" w:cstheme="majorBidi"/>
                <w:bCs/>
                <w:szCs w:val="20"/>
                <w:lang w:val="en-US"/>
              </w:rPr>
              <w:t>Saha</w:t>
            </w:r>
            <w:proofErr w:type="spellEnd"/>
          </w:p>
          <w:p w14:paraId="0E0B67DF" w14:textId="77777777" w:rsidR="005277B5" w:rsidRPr="0094448E" w:rsidRDefault="005277B5" w:rsidP="003903C9">
            <w:pPr>
              <w:rPr>
                <w:rFonts w:ascii="Calibri Light" w:hAnsi="Calibri Light" w:cstheme="majorBidi"/>
                <w:b/>
                <w:szCs w:val="20"/>
                <w:lang w:val="en-US"/>
              </w:rPr>
            </w:pPr>
            <w:r>
              <w:rPr>
                <w:rFonts w:ascii="Calibri Light" w:hAnsi="Calibri Light" w:cstheme="majorBidi"/>
                <w:bCs/>
                <w:iCs/>
                <w:szCs w:val="20"/>
                <w:lang w:val="en-US"/>
              </w:rPr>
              <w:t>Pat Kinney</w:t>
            </w:r>
          </w:p>
        </w:tc>
      </w:tr>
      <w:tr w:rsidR="005277B5" w:rsidRPr="00A256C9" w14:paraId="1D97125D" w14:textId="77777777" w:rsidTr="003903C9">
        <w:trPr>
          <w:trHeight w:val="1119"/>
        </w:trPr>
        <w:tc>
          <w:tcPr>
            <w:tcW w:w="2835" w:type="dxa"/>
          </w:tcPr>
          <w:p w14:paraId="2155AF6D"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lastRenderedPageBreak/>
              <w:t>Chapter 5 – Heat Health Warning Systems (HHWSs)</w:t>
            </w:r>
          </w:p>
          <w:p w14:paraId="6F37A3B7" w14:textId="77777777" w:rsidR="005277B5" w:rsidRDefault="005277B5" w:rsidP="003903C9">
            <w:pPr>
              <w:rPr>
                <w:rFonts w:ascii="Calibri Light" w:hAnsi="Calibri Light" w:cstheme="majorBidi"/>
                <w:bCs/>
                <w:szCs w:val="20"/>
                <w:highlight w:val="yellow"/>
                <w:lang w:val="en-US"/>
              </w:rPr>
            </w:pPr>
          </w:p>
          <w:p w14:paraId="44908962" w14:textId="77777777" w:rsidR="005277B5" w:rsidRDefault="005277B5" w:rsidP="003903C9">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mixed team)</w:t>
            </w:r>
          </w:p>
          <w:p w14:paraId="77F34FA3" w14:textId="77777777" w:rsidR="005277B5" w:rsidRPr="00A256C9" w:rsidRDefault="005277B5" w:rsidP="003903C9">
            <w:pPr>
              <w:rPr>
                <w:rFonts w:ascii="Calibri Light" w:hAnsi="Calibri Light" w:cstheme="majorBidi"/>
                <w:szCs w:val="20"/>
                <w:lang w:val="en-US"/>
              </w:rPr>
            </w:pPr>
          </w:p>
        </w:tc>
        <w:tc>
          <w:tcPr>
            <w:tcW w:w="6237" w:type="dxa"/>
          </w:tcPr>
          <w:p w14:paraId="4C4314A7"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447C2EFF"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6B23CECA"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 xml:space="preserve">Chapter Reviewers: </w:t>
            </w:r>
          </w:p>
          <w:p w14:paraId="57C119A3" w14:textId="77777777" w:rsidR="005277B5" w:rsidRDefault="005277B5" w:rsidP="003903C9">
            <w:pPr>
              <w:rPr>
                <w:rFonts w:ascii="Calibri Light" w:hAnsi="Calibri Light" w:cstheme="majorBidi"/>
                <w:bCs/>
                <w:szCs w:val="20"/>
                <w:lang w:val="en-US"/>
              </w:rPr>
            </w:pPr>
            <w:r>
              <w:rPr>
                <w:rFonts w:ascii="Calibri Light" w:hAnsi="Calibri Light" w:cstheme="majorBidi"/>
                <w:bCs/>
                <w:szCs w:val="20"/>
                <w:lang w:val="en-US"/>
              </w:rPr>
              <w:t>Rachel Lowe</w:t>
            </w:r>
          </w:p>
          <w:p w14:paraId="26015E9A" w14:textId="77777777" w:rsidR="005277B5" w:rsidRPr="005277B5" w:rsidRDefault="005277B5" w:rsidP="005277B5">
            <w:pPr>
              <w:rPr>
                <w:rFonts w:ascii="Calibri Light" w:hAnsi="Calibri Light" w:cstheme="majorBidi"/>
                <w:szCs w:val="20"/>
                <w:lang w:val="en-US"/>
              </w:rPr>
            </w:pPr>
            <w:r w:rsidRPr="00A256C9">
              <w:rPr>
                <w:rFonts w:ascii="Calibri Light" w:hAnsi="Calibri Light" w:cstheme="majorBidi"/>
                <w:szCs w:val="20"/>
                <w:lang w:val="en-US"/>
              </w:rPr>
              <w:t>Joan Ballester</w:t>
            </w:r>
          </w:p>
        </w:tc>
      </w:tr>
      <w:tr w:rsidR="005277B5" w:rsidRPr="0094448E" w14:paraId="69C5FE5A" w14:textId="77777777" w:rsidTr="003903C9">
        <w:trPr>
          <w:trHeight w:val="860"/>
        </w:trPr>
        <w:tc>
          <w:tcPr>
            <w:tcW w:w="2835" w:type="dxa"/>
          </w:tcPr>
          <w:p w14:paraId="47A83A26"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6</w:t>
            </w:r>
            <w:r w:rsidRPr="0094448E">
              <w:rPr>
                <w:rFonts w:ascii="Calibri Light" w:hAnsi="Calibri Light" w:cstheme="majorBidi"/>
                <w:b/>
                <w:szCs w:val="20"/>
                <w:lang w:val="en-US"/>
              </w:rPr>
              <w:t xml:space="preserve"> –</w:t>
            </w:r>
          </w:p>
          <w:p w14:paraId="1BCB9EC5" w14:textId="77777777" w:rsidR="005277B5" w:rsidRPr="005277B5" w:rsidRDefault="005277B5" w:rsidP="005277B5">
            <w:pPr>
              <w:rPr>
                <w:rFonts w:ascii="Calibri Light" w:hAnsi="Calibri Light" w:cstheme="majorBidi"/>
                <w:i/>
                <w:iCs/>
                <w:szCs w:val="20"/>
                <w:lang w:val="en-US"/>
              </w:rPr>
            </w:pPr>
            <w:r w:rsidRPr="0094448E">
              <w:rPr>
                <w:rFonts w:ascii="Calibri Light" w:hAnsi="Calibri Light" w:cstheme="majorBidi"/>
                <w:b/>
                <w:szCs w:val="20"/>
                <w:lang w:val="en-US"/>
              </w:rPr>
              <w:t>Risk Management</w:t>
            </w:r>
          </w:p>
          <w:p w14:paraId="6D96B2AC" w14:textId="77777777" w:rsidR="005277B5" w:rsidRPr="005277B5" w:rsidRDefault="005277B5" w:rsidP="005277B5">
            <w:pPr>
              <w:rPr>
                <w:rFonts w:ascii="Calibri Light" w:hAnsi="Calibri Light" w:cstheme="majorBidi"/>
                <w:bCs/>
                <w:szCs w:val="20"/>
                <w:lang w:val="en-US"/>
              </w:rPr>
            </w:pPr>
            <w:r w:rsidRPr="00A81D95">
              <w:rPr>
                <w:rFonts w:ascii="Calibri Light" w:hAnsi="Calibri Light" w:cstheme="majorBidi"/>
                <w:bCs/>
                <w:szCs w:val="20"/>
                <w:highlight w:val="yellow"/>
                <w:lang w:val="en-US"/>
              </w:rPr>
              <w:t>(review needed by public health expert Team)</w:t>
            </w:r>
          </w:p>
        </w:tc>
        <w:tc>
          <w:tcPr>
            <w:tcW w:w="6237" w:type="dxa"/>
          </w:tcPr>
          <w:p w14:paraId="495158C9"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Lead:</w:t>
            </w:r>
          </w:p>
          <w:p w14:paraId="50C7EADD" w14:textId="77777777" w:rsidR="005277B5" w:rsidRDefault="005277B5" w:rsidP="005277B5">
            <w:pPr>
              <w:rPr>
                <w:rFonts w:ascii="Calibri Light" w:hAnsi="Calibri Light" w:cstheme="majorBidi"/>
                <w:b/>
                <w:szCs w:val="20"/>
                <w:lang w:val="en-US"/>
              </w:rPr>
            </w:pPr>
            <w:r>
              <w:rPr>
                <w:rFonts w:ascii="Calibri Light" w:hAnsi="Calibri Light" w:cstheme="majorBidi"/>
                <w:b/>
                <w:szCs w:val="20"/>
                <w:lang w:val="en-US"/>
              </w:rPr>
              <w:t>Chapter Contributors:</w:t>
            </w:r>
          </w:p>
          <w:p w14:paraId="208A03F1" w14:textId="77777777" w:rsidR="005277B5" w:rsidRDefault="005277B5" w:rsidP="003903C9">
            <w:pPr>
              <w:rPr>
                <w:rFonts w:ascii="Calibri Light" w:hAnsi="Calibri Light" w:cstheme="majorBidi"/>
                <w:b/>
                <w:szCs w:val="20"/>
                <w:lang w:val="en-US"/>
              </w:rPr>
            </w:pPr>
            <w:r>
              <w:rPr>
                <w:rFonts w:ascii="Calibri Light" w:hAnsi="Calibri Light" w:cstheme="majorBidi"/>
                <w:b/>
                <w:szCs w:val="20"/>
                <w:lang w:val="en-US"/>
              </w:rPr>
              <w:t>Chapter Reviewers:</w:t>
            </w:r>
          </w:p>
        </w:tc>
      </w:tr>
      <w:tr w:rsidR="005277B5" w:rsidRPr="0094448E" w14:paraId="7EDF213E" w14:textId="77777777" w:rsidTr="003903C9">
        <w:trPr>
          <w:trHeight w:val="439"/>
        </w:trPr>
        <w:tc>
          <w:tcPr>
            <w:tcW w:w="2835" w:type="dxa"/>
          </w:tcPr>
          <w:p w14:paraId="6BBBBFAC" w14:textId="77777777" w:rsidR="005277B5" w:rsidRPr="0094448E" w:rsidRDefault="005277B5" w:rsidP="003903C9">
            <w:pPr>
              <w:rPr>
                <w:rFonts w:ascii="Calibri Light" w:hAnsi="Calibri Light" w:cstheme="majorBidi"/>
                <w:b/>
                <w:bCs/>
                <w:szCs w:val="20"/>
                <w:lang w:val="en-US"/>
              </w:rPr>
            </w:pPr>
            <w:r>
              <w:rPr>
                <w:rFonts w:ascii="Calibri Light" w:hAnsi="Calibri Light" w:cstheme="majorBidi"/>
                <w:b/>
                <w:bCs/>
                <w:szCs w:val="20"/>
                <w:lang w:val="en-US"/>
              </w:rPr>
              <w:t xml:space="preserve">Chapter 7 </w:t>
            </w:r>
          </w:p>
          <w:p w14:paraId="1CB528CA" w14:textId="77777777" w:rsidR="005277B5" w:rsidRPr="0094448E" w:rsidRDefault="005277B5" w:rsidP="003903C9">
            <w:pPr>
              <w:rPr>
                <w:rFonts w:ascii="Calibri Light" w:hAnsi="Calibri Light" w:cstheme="majorBidi"/>
                <w:szCs w:val="20"/>
                <w:lang w:val="en-US"/>
              </w:rPr>
            </w:pPr>
            <w:r w:rsidRPr="0094448E">
              <w:rPr>
                <w:rFonts w:ascii="Calibri Light" w:hAnsi="Calibri Light" w:cstheme="majorBidi"/>
                <w:b/>
                <w:bCs/>
                <w:szCs w:val="20"/>
                <w:lang w:val="en-US"/>
              </w:rPr>
              <w:t>Recommendations</w:t>
            </w:r>
          </w:p>
        </w:tc>
        <w:tc>
          <w:tcPr>
            <w:tcW w:w="6237" w:type="dxa"/>
          </w:tcPr>
          <w:p w14:paraId="6CEA983C" w14:textId="77777777" w:rsidR="005277B5" w:rsidRDefault="005277B5" w:rsidP="003903C9">
            <w:pPr>
              <w:rPr>
                <w:rFonts w:ascii="Calibri Light" w:hAnsi="Calibri Light" w:cstheme="majorBidi"/>
                <w:b/>
                <w:bCs/>
                <w:szCs w:val="20"/>
                <w:lang w:val="en-US"/>
              </w:rPr>
            </w:pPr>
          </w:p>
        </w:tc>
      </w:tr>
    </w:tbl>
    <w:p w14:paraId="510B33A5" w14:textId="77777777" w:rsidR="000779FA" w:rsidRPr="00916735" w:rsidRDefault="000779FA" w:rsidP="00DE1CF9"/>
    <w:sectPr w:rsidR="000779FA" w:rsidRPr="00916735" w:rsidSect="002C2244">
      <w:headerReference w:type="default" r:id="rId16"/>
      <w:footerReference w:type="defaul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rks, Robbie M" w:date="2017-08-23T17:24:00Z" w:initials="PRM">
    <w:p w14:paraId="3FFD137A" w14:textId="77777777" w:rsidR="0013580D" w:rsidRDefault="0013580D">
      <w:pPr>
        <w:pStyle w:val="CommentText"/>
      </w:pPr>
      <w:r>
        <w:rPr>
          <w:rStyle w:val="CommentReference"/>
        </w:rPr>
        <w:annotationRef/>
      </w:r>
      <w:r>
        <w:t>Do these need to be sliced and diced with one another?</w:t>
      </w:r>
    </w:p>
    <w:p w14:paraId="4BBD557E" w14:textId="6AE108B5" w:rsidR="0013580D" w:rsidRDefault="0013580D">
      <w:pPr>
        <w:pStyle w:val="CommentText"/>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BD55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E40CC" w14:textId="77777777" w:rsidR="00987021" w:rsidRDefault="00987021" w:rsidP="003E2ED3">
      <w:pPr>
        <w:spacing w:after="0" w:line="240" w:lineRule="auto"/>
      </w:pPr>
      <w:r>
        <w:separator/>
      </w:r>
    </w:p>
  </w:endnote>
  <w:endnote w:type="continuationSeparator" w:id="0">
    <w:p w14:paraId="43E78A8B" w14:textId="77777777" w:rsidR="00987021" w:rsidRDefault="00987021"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714467"/>
      <w:docPartObj>
        <w:docPartGallery w:val="Page Numbers (Bottom of Page)"/>
        <w:docPartUnique/>
      </w:docPartObj>
    </w:sdtPr>
    <w:sdtEndPr>
      <w:rPr>
        <w:noProof/>
      </w:rPr>
    </w:sdtEndPr>
    <w:sdtContent>
      <w:p w14:paraId="6BF5697B" w14:textId="77777777" w:rsidR="005277B5" w:rsidRDefault="005277B5">
        <w:pPr>
          <w:pStyle w:val="Footer"/>
          <w:jc w:val="right"/>
        </w:pPr>
        <w:r>
          <w:fldChar w:fldCharType="begin"/>
        </w:r>
        <w:r>
          <w:instrText xml:space="preserve"> PAGE   \* MERGEFORMAT </w:instrText>
        </w:r>
        <w:r>
          <w:fldChar w:fldCharType="separate"/>
        </w:r>
        <w:r w:rsidR="00F7460B">
          <w:rPr>
            <w:noProof/>
          </w:rPr>
          <w:t>1</w:t>
        </w:r>
        <w:r>
          <w:rPr>
            <w:noProof/>
          </w:rPr>
          <w:fldChar w:fldCharType="end"/>
        </w:r>
      </w:p>
    </w:sdtContent>
  </w:sdt>
  <w:p w14:paraId="40DC782A" w14:textId="77777777" w:rsidR="005277B5" w:rsidRDefault="005277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9043" w14:textId="77777777" w:rsidR="00987021" w:rsidRDefault="00987021" w:rsidP="003E2ED3">
      <w:pPr>
        <w:spacing w:after="0" w:line="240" w:lineRule="auto"/>
      </w:pPr>
      <w:r>
        <w:separator/>
      </w:r>
    </w:p>
  </w:footnote>
  <w:footnote w:type="continuationSeparator" w:id="0">
    <w:p w14:paraId="1606E72C" w14:textId="77777777" w:rsidR="00987021" w:rsidRDefault="00987021" w:rsidP="003E2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B9F8" w14:textId="744F7438" w:rsidR="005277B5" w:rsidRDefault="005277B5">
    <w:pPr>
      <w:pStyle w:val="Header"/>
    </w:pPr>
    <w:r>
      <w:rPr>
        <w:noProof/>
        <w:lang w:eastAsia="en-GB"/>
      </w:rPr>
      <w:drawing>
        <wp:anchor distT="0" distB="0" distL="114300" distR="114300" simplePos="0" relativeHeight="251658240" behindDoc="0" locked="0" layoutInCell="1" allowOverlap="1" wp14:anchorId="2018F5E7" wp14:editId="789E69C5">
          <wp:simplePos x="0" y="0"/>
          <wp:positionH relativeFrom="column">
            <wp:posOffset>4173855</wp:posOffset>
          </wp:positionH>
          <wp:positionV relativeFrom="paragraph">
            <wp:posOffset>-68580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7B5">
      <w:rPr>
        <w:b/>
        <w:bCs/>
        <w:sz w:val="32"/>
        <w:szCs w:val="32"/>
      </w:rPr>
      <w:t xml:space="preserve">  Discussion Document </w:t>
    </w:r>
    <w:ins w:id="3" w:author="Parks, Robbie M" w:date="2017-08-23T16:08:00Z">
      <w:r w:rsidR="00471FD5">
        <w:rPr>
          <w:b/>
          <w:bCs/>
          <w:sz w:val="32"/>
          <w:szCs w:val="32"/>
        </w:rPr>
        <w:t>2</w:t>
      </w:r>
    </w:ins>
    <w:del w:id="4" w:author="Parks, Robbie M" w:date="2017-08-23T16:08:00Z">
      <w:r w:rsidRPr="005277B5" w:rsidDel="00471FD5">
        <w:rPr>
          <w:b/>
          <w:bCs/>
          <w:sz w:val="32"/>
          <w:szCs w:val="32"/>
        </w:rPr>
        <w:delText>1</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A39"/>
    <w:multiLevelType w:val="hybridMultilevel"/>
    <w:tmpl w:val="D7380400"/>
    <w:lvl w:ilvl="0" w:tplc="C5F24C84">
      <w:start w:val="1"/>
      <w:numFmt w:val="decimal"/>
      <w:lvlText w:val="%1."/>
      <w:lvlJc w:val="left"/>
      <w:pPr>
        <w:ind w:left="720" w:hanging="360"/>
      </w:pPr>
      <w:rPr>
        <w:rFonts w:hint="default"/>
        <w:color w:val="F79646"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B4C"/>
    <w:multiLevelType w:val="hybridMultilevel"/>
    <w:tmpl w:val="EFD2E546"/>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C6E5B"/>
    <w:multiLevelType w:val="hybridMultilevel"/>
    <w:tmpl w:val="BE5EC912"/>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C0BED"/>
    <w:multiLevelType w:val="hybridMultilevel"/>
    <w:tmpl w:val="5C7A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0"/>
  </w:num>
  <w:num w:numId="5">
    <w:abstractNumId w:val="13"/>
  </w:num>
  <w:num w:numId="6">
    <w:abstractNumId w:val="6"/>
  </w:num>
  <w:num w:numId="7">
    <w:abstractNumId w:val="8"/>
  </w:num>
  <w:num w:numId="8">
    <w:abstractNumId w:val="4"/>
  </w:num>
  <w:num w:numId="9">
    <w:abstractNumId w:val="17"/>
  </w:num>
  <w:num w:numId="10">
    <w:abstractNumId w:val="5"/>
  </w:num>
  <w:num w:numId="11">
    <w:abstractNumId w:val="12"/>
  </w:num>
  <w:num w:numId="12">
    <w:abstractNumId w:val="2"/>
  </w:num>
  <w:num w:numId="13">
    <w:abstractNumId w:val="9"/>
  </w:num>
  <w:num w:numId="14">
    <w:abstractNumId w:val="3"/>
  </w:num>
  <w:num w:numId="15">
    <w:abstractNumId w:val="16"/>
  </w:num>
  <w:num w:numId="16">
    <w:abstractNumId w:val="14"/>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B5"/>
    <w:rsid w:val="000779FA"/>
    <w:rsid w:val="00087009"/>
    <w:rsid w:val="0013580D"/>
    <w:rsid w:val="001E6C29"/>
    <w:rsid w:val="001F0C50"/>
    <w:rsid w:val="002570BE"/>
    <w:rsid w:val="00275557"/>
    <w:rsid w:val="002C2244"/>
    <w:rsid w:val="003B6850"/>
    <w:rsid w:val="003E2ED3"/>
    <w:rsid w:val="00471FD5"/>
    <w:rsid w:val="005277B5"/>
    <w:rsid w:val="00580D31"/>
    <w:rsid w:val="005C1961"/>
    <w:rsid w:val="0061201D"/>
    <w:rsid w:val="00916735"/>
    <w:rsid w:val="00987021"/>
    <w:rsid w:val="00A14D2D"/>
    <w:rsid w:val="00DE1CF9"/>
    <w:rsid w:val="00F7460B"/>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C93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7B5"/>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527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77B5"/>
    <w:rPr>
      <w:color w:val="0000FF" w:themeColor="hyperlink"/>
      <w:u w:val="single"/>
    </w:rPr>
  </w:style>
  <w:style w:type="paragraph" w:styleId="ListParagraph">
    <w:name w:val="List Paragraph"/>
    <w:basedOn w:val="Normal"/>
    <w:uiPriority w:val="34"/>
    <w:qFormat/>
    <w:rsid w:val="005277B5"/>
    <w:pPr>
      <w:ind w:left="720"/>
      <w:contextualSpacing/>
    </w:pPr>
  </w:style>
  <w:style w:type="paragraph" w:styleId="CommentText">
    <w:name w:val="annotation text"/>
    <w:basedOn w:val="Normal"/>
    <w:link w:val="CommentTextChar"/>
    <w:uiPriority w:val="99"/>
    <w:unhideWhenUsed/>
    <w:rsid w:val="005277B5"/>
    <w:pPr>
      <w:spacing w:line="240" w:lineRule="auto"/>
    </w:pPr>
    <w:rPr>
      <w:rFonts w:ascii="Verdana" w:hAnsi="Verdana"/>
      <w:szCs w:val="20"/>
    </w:rPr>
  </w:style>
  <w:style w:type="character" w:customStyle="1" w:styleId="CommentTextChar">
    <w:name w:val="Comment Text Char"/>
    <w:basedOn w:val="DefaultParagraphFont"/>
    <w:link w:val="CommentText"/>
    <w:uiPriority w:val="99"/>
    <w:rsid w:val="005277B5"/>
    <w:rPr>
      <w:rFonts w:ascii="Verdana" w:hAnsi="Verdana"/>
      <w:sz w:val="20"/>
      <w:szCs w:val="20"/>
      <w:lang w:val="en-GB"/>
    </w:rPr>
  </w:style>
  <w:style w:type="paragraph" w:styleId="BalloonText">
    <w:name w:val="Balloon Text"/>
    <w:basedOn w:val="Normal"/>
    <w:link w:val="BalloonTextChar"/>
    <w:uiPriority w:val="99"/>
    <w:semiHidden/>
    <w:unhideWhenUsed/>
    <w:rsid w:val="0052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B5"/>
    <w:rPr>
      <w:rFonts w:ascii="Tahoma" w:hAnsi="Tahoma" w:cs="Tahoma"/>
      <w:sz w:val="16"/>
      <w:szCs w:val="16"/>
      <w:lang w:val="en-GB"/>
    </w:rPr>
  </w:style>
  <w:style w:type="paragraph" w:styleId="Revision">
    <w:name w:val="Revision"/>
    <w:hidden/>
    <w:uiPriority w:val="99"/>
    <w:semiHidden/>
    <w:rsid w:val="00A14D2D"/>
    <w:pPr>
      <w:spacing w:after="0" w:line="240" w:lineRule="auto"/>
    </w:pPr>
    <w:rPr>
      <w:sz w:val="20"/>
      <w:lang w:val="en-GB"/>
    </w:rPr>
  </w:style>
  <w:style w:type="character" w:styleId="CommentReference">
    <w:name w:val="annotation reference"/>
    <w:basedOn w:val="DefaultParagraphFont"/>
    <w:uiPriority w:val="99"/>
    <w:semiHidden/>
    <w:unhideWhenUsed/>
    <w:rsid w:val="0013580D"/>
    <w:rPr>
      <w:sz w:val="18"/>
      <w:szCs w:val="18"/>
    </w:rPr>
  </w:style>
  <w:style w:type="paragraph" w:styleId="CommentSubject">
    <w:name w:val="annotation subject"/>
    <w:basedOn w:val="CommentText"/>
    <w:next w:val="CommentText"/>
    <w:link w:val="CommentSubjectChar"/>
    <w:uiPriority w:val="99"/>
    <w:semiHidden/>
    <w:unhideWhenUsed/>
    <w:rsid w:val="0013580D"/>
    <w:rPr>
      <w:rFonts w:asciiTheme="minorHAnsi" w:hAnsiTheme="minorHAnsi"/>
      <w:b/>
      <w:bCs/>
    </w:rPr>
  </w:style>
  <w:style w:type="character" w:customStyle="1" w:styleId="CommentSubjectChar">
    <w:name w:val="Comment Subject Char"/>
    <w:basedOn w:val="CommentTextChar"/>
    <w:link w:val="CommentSubject"/>
    <w:uiPriority w:val="99"/>
    <w:semiHidden/>
    <w:rsid w:val="0013580D"/>
    <w:rPr>
      <w:rFonts w:ascii="Verdana" w:hAnsi="Verdan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link.springer.com/article/10.1007/s00484-013-0729-9"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26AF99-4ECE-4760-9855-3D0FFBCDE83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94ECB6F-4537-430C-946E-E82F89FFE310}">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 GHHIN Synthesis Report</a:t>
          </a:r>
        </a:p>
      </dgm:t>
    </dgm:pt>
    <dgm:pt modelId="{257642EC-56E9-4A7F-8437-3E5E4E38B357}" type="parTrans" cxnId="{107EBCE8-11E9-49CF-8D32-23B2EDA7D67D}">
      <dgm:prSet/>
      <dgm:spPr/>
      <dgm:t>
        <a:bodyPr/>
        <a:lstStyle/>
        <a:p>
          <a:endParaRPr lang="en-US"/>
        </a:p>
      </dgm:t>
    </dgm:pt>
    <dgm:pt modelId="{3A685BEA-88DD-420B-8EE7-516E3CC1A825}" type="sibTrans" cxnId="{107EBCE8-11E9-49CF-8D32-23B2EDA7D67D}">
      <dgm:prSet/>
      <dgm:spPr/>
      <dgm:t>
        <a:bodyPr/>
        <a:lstStyle/>
        <a:p>
          <a:endParaRPr lang="en-US"/>
        </a:p>
      </dgm:t>
    </dgm:pt>
    <dgm:pt modelId="{8AD4BBC8-1567-42C3-B611-07633ECCAAF5}">
      <dgm:prSet phldrT="[Text]"/>
      <dgm:spPr>
        <a:solidFill>
          <a:srgbClr val="00B050"/>
        </a:solidFill>
      </dgm:spPr>
      <dgm:t>
        <a:bodyPr/>
        <a:lstStyle/>
        <a:p>
          <a:r>
            <a:rPr lang="en-US"/>
            <a:t>Stocktaking Paper</a:t>
          </a:r>
        </a:p>
        <a:p>
          <a:r>
            <a:rPr lang="en-US"/>
            <a:t>*Report 1</a:t>
          </a:r>
        </a:p>
      </dgm:t>
    </dgm:pt>
    <dgm:pt modelId="{C0F608F2-88E2-47C9-B05C-C8EB6758863D}" type="parTrans" cxnId="{1D293EED-EF4D-4679-B174-F231CE5C790F}">
      <dgm:prSet/>
      <dgm:spPr/>
      <dgm:t>
        <a:bodyPr/>
        <a:lstStyle/>
        <a:p>
          <a:endParaRPr lang="en-US"/>
        </a:p>
      </dgm:t>
    </dgm:pt>
    <dgm:pt modelId="{02A7914C-F77E-4BB7-B4CD-DBDFF266557A}" type="sibTrans" cxnId="{1D293EED-EF4D-4679-B174-F231CE5C790F}">
      <dgm:prSet/>
      <dgm:spPr/>
      <dgm:t>
        <a:bodyPr/>
        <a:lstStyle/>
        <a:p>
          <a:endParaRPr lang="en-US"/>
        </a:p>
      </dgm:t>
    </dgm:pt>
    <dgm:pt modelId="{87175413-2F10-436B-924F-54B8947A95E6}">
      <dgm:prSet phldrT="[Text]"/>
      <dgm:spPr/>
      <dgm:t>
        <a:bodyPr/>
        <a:lstStyle/>
        <a:p>
          <a:r>
            <a:rPr lang="en-US"/>
            <a:t>GHHIN Portal Country Profiles &amp; Wiki</a:t>
          </a:r>
        </a:p>
        <a:p>
          <a:r>
            <a:rPr lang="en-US"/>
            <a:t>*future reports</a:t>
          </a:r>
        </a:p>
      </dgm:t>
    </dgm:pt>
    <dgm:pt modelId="{30C3FD64-7D4E-4EBB-85D3-3232F3F1877B}" type="parTrans" cxnId="{48EFFAF6-6E93-432B-B178-019F1DE34B2F}">
      <dgm:prSet/>
      <dgm:spPr/>
      <dgm:t>
        <a:bodyPr/>
        <a:lstStyle/>
        <a:p>
          <a:endParaRPr lang="en-US"/>
        </a:p>
      </dgm:t>
    </dgm:pt>
    <dgm:pt modelId="{C69C3C02-7964-4DA2-A669-0A3573FBA792}" type="sibTrans" cxnId="{48EFFAF6-6E93-432B-B178-019F1DE34B2F}">
      <dgm:prSet/>
      <dgm:spPr/>
      <dgm:t>
        <a:bodyPr/>
        <a:lstStyle/>
        <a:p>
          <a:endParaRPr lang="en-US"/>
        </a:p>
      </dgm:t>
    </dgm:pt>
    <dgm:pt modelId="{422FCC72-BD7A-45C7-80EB-3EEDB24E3C90}">
      <dgm:prSet phldrT="[Text]"/>
      <dgm:spPr/>
      <dgm:t>
        <a:bodyPr/>
        <a:lstStyle/>
        <a:p>
          <a:r>
            <a:rPr lang="en-US"/>
            <a:t>GHHIN Global Forum &amp; Proceedings</a:t>
          </a:r>
        </a:p>
        <a:p>
          <a:r>
            <a:rPr lang="en-US"/>
            <a:t>* future reports</a:t>
          </a:r>
        </a:p>
      </dgm:t>
    </dgm:pt>
    <dgm:pt modelId="{83E7E209-195F-440B-8A43-6CB29C3D4345}" type="parTrans" cxnId="{353735EE-1A0E-4C65-BBF4-B6F2D1FEFB12}">
      <dgm:prSet/>
      <dgm:spPr/>
      <dgm:t>
        <a:bodyPr/>
        <a:lstStyle/>
        <a:p>
          <a:endParaRPr lang="en-US"/>
        </a:p>
      </dgm:t>
    </dgm:pt>
    <dgm:pt modelId="{CCFB0135-309E-49B3-B9DB-A93F6D4DA5C7}" type="sibTrans" cxnId="{353735EE-1A0E-4C65-BBF4-B6F2D1FEFB12}">
      <dgm:prSet/>
      <dgm:spPr/>
      <dgm:t>
        <a:bodyPr/>
        <a:lstStyle/>
        <a:p>
          <a:endParaRPr lang="en-US"/>
        </a:p>
      </dgm:t>
    </dgm:pt>
    <dgm:pt modelId="{770FE518-EC3E-48CE-A18F-5B658AD3A6D8}">
      <dgm:prSet phldrT="[Text]"/>
      <dgm:spPr>
        <a:solidFill>
          <a:srgbClr val="00B050"/>
        </a:solidFill>
      </dgm:spPr>
      <dgm:t>
        <a:bodyPr/>
        <a:lstStyle/>
        <a:p>
          <a:r>
            <a:rPr lang="en-US"/>
            <a:t>National and International Reports (NCA, IPCC, etc...)</a:t>
          </a:r>
        </a:p>
        <a:p>
          <a:r>
            <a:rPr lang="en-US"/>
            <a:t>Report 1 + subsequent</a:t>
          </a:r>
        </a:p>
      </dgm:t>
    </dgm:pt>
    <dgm:pt modelId="{3CFA2364-BAA2-4A32-8FD7-78972CB2C33E}" type="parTrans" cxnId="{58D53D6D-B7E2-410C-923F-A2AA17EBEFBA}">
      <dgm:prSet/>
      <dgm:spPr/>
      <dgm:t>
        <a:bodyPr/>
        <a:lstStyle/>
        <a:p>
          <a:endParaRPr lang="en-US"/>
        </a:p>
      </dgm:t>
    </dgm:pt>
    <dgm:pt modelId="{886583E2-89FA-417C-8F09-8FF7A602E020}" type="sibTrans" cxnId="{58D53D6D-B7E2-410C-923F-A2AA17EBEFBA}">
      <dgm:prSet/>
      <dgm:spPr/>
      <dgm:t>
        <a:bodyPr/>
        <a:lstStyle/>
        <a:p>
          <a:endParaRPr lang="en-US"/>
        </a:p>
      </dgm:t>
    </dgm:pt>
    <dgm:pt modelId="{73F4C41C-81E7-4979-B21C-2BBDA19C9D9E}" type="pres">
      <dgm:prSet presAssocID="{9026AF99-4ECE-4760-9855-3D0FFBCDE831}" presName="cycle" presStyleCnt="0">
        <dgm:presLayoutVars>
          <dgm:chMax val="1"/>
          <dgm:dir/>
          <dgm:animLvl val="ctr"/>
          <dgm:resizeHandles val="exact"/>
        </dgm:presLayoutVars>
      </dgm:prSet>
      <dgm:spPr/>
      <dgm:t>
        <a:bodyPr/>
        <a:lstStyle/>
        <a:p>
          <a:endParaRPr lang="en-US"/>
        </a:p>
      </dgm:t>
    </dgm:pt>
    <dgm:pt modelId="{C9EFE481-A395-4EE5-B216-145210E79855}" type="pres">
      <dgm:prSet presAssocID="{294ECB6F-4537-430C-946E-E82F89FFE310}" presName="centerShape" presStyleLbl="node0" presStyleIdx="0" presStyleCnt="1"/>
      <dgm:spPr/>
      <dgm:t>
        <a:bodyPr/>
        <a:lstStyle/>
        <a:p>
          <a:endParaRPr lang="en-US"/>
        </a:p>
      </dgm:t>
    </dgm:pt>
    <dgm:pt modelId="{8B6A3FBA-FE16-47C8-BD4B-D11F1A5DAAD0}" type="pres">
      <dgm:prSet presAssocID="{C0F608F2-88E2-47C9-B05C-C8EB6758863D}" presName="parTrans" presStyleLbl="bgSibTrans2D1" presStyleIdx="0" presStyleCnt="4"/>
      <dgm:spPr/>
      <dgm:t>
        <a:bodyPr/>
        <a:lstStyle/>
        <a:p>
          <a:endParaRPr lang="en-US"/>
        </a:p>
      </dgm:t>
    </dgm:pt>
    <dgm:pt modelId="{AD0F818F-5B7A-433F-9084-3BDDA8587FDF}" type="pres">
      <dgm:prSet presAssocID="{8AD4BBC8-1567-42C3-B611-07633ECCAAF5}" presName="node" presStyleLbl="node1" presStyleIdx="0" presStyleCnt="4">
        <dgm:presLayoutVars>
          <dgm:bulletEnabled val="1"/>
        </dgm:presLayoutVars>
      </dgm:prSet>
      <dgm:spPr/>
      <dgm:t>
        <a:bodyPr/>
        <a:lstStyle/>
        <a:p>
          <a:endParaRPr lang="en-US"/>
        </a:p>
      </dgm:t>
    </dgm:pt>
    <dgm:pt modelId="{33798C96-BBC9-406C-93A5-8BB1B68A8883}" type="pres">
      <dgm:prSet presAssocID="{30C3FD64-7D4E-4EBB-85D3-3232F3F1877B}" presName="parTrans" presStyleLbl="bgSibTrans2D1" presStyleIdx="1" presStyleCnt="4"/>
      <dgm:spPr/>
      <dgm:t>
        <a:bodyPr/>
        <a:lstStyle/>
        <a:p>
          <a:endParaRPr lang="en-US"/>
        </a:p>
      </dgm:t>
    </dgm:pt>
    <dgm:pt modelId="{F66F2E4B-A734-41BF-9765-FD92D2A3C77C}" type="pres">
      <dgm:prSet presAssocID="{87175413-2F10-436B-924F-54B8947A95E6}" presName="node" presStyleLbl="node1" presStyleIdx="1" presStyleCnt="4">
        <dgm:presLayoutVars>
          <dgm:bulletEnabled val="1"/>
        </dgm:presLayoutVars>
      </dgm:prSet>
      <dgm:spPr/>
      <dgm:t>
        <a:bodyPr/>
        <a:lstStyle/>
        <a:p>
          <a:endParaRPr lang="en-US"/>
        </a:p>
      </dgm:t>
    </dgm:pt>
    <dgm:pt modelId="{26307783-568D-4E6A-B0B6-71A5842AA28B}" type="pres">
      <dgm:prSet presAssocID="{83E7E209-195F-440B-8A43-6CB29C3D4345}" presName="parTrans" presStyleLbl="bgSibTrans2D1" presStyleIdx="2" presStyleCnt="4"/>
      <dgm:spPr/>
      <dgm:t>
        <a:bodyPr/>
        <a:lstStyle/>
        <a:p>
          <a:endParaRPr lang="en-US"/>
        </a:p>
      </dgm:t>
    </dgm:pt>
    <dgm:pt modelId="{157571CB-CAC5-48D6-B48A-52DF09C34DB3}" type="pres">
      <dgm:prSet presAssocID="{422FCC72-BD7A-45C7-80EB-3EEDB24E3C90}" presName="node" presStyleLbl="node1" presStyleIdx="2" presStyleCnt="4">
        <dgm:presLayoutVars>
          <dgm:bulletEnabled val="1"/>
        </dgm:presLayoutVars>
      </dgm:prSet>
      <dgm:spPr/>
      <dgm:t>
        <a:bodyPr/>
        <a:lstStyle/>
        <a:p>
          <a:endParaRPr lang="en-US"/>
        </a:p>
      </dgm:t>
    </dgm:pt>
    <dgm:pt modelId="{E56FC0AB-5809-4BE3-97EA-10255B30933D}" type="pres">
      <dgm:prSet presAssocID="{3CFA2364-BAA2-4A32-8FD7-78972CB2C33E}" presName="parTrans" presStyleLbl="bgSibTrans2D1" presStyleIdx="3" presStyleCnt="4"/>
      <dgm:spPr/>
      <dgm:t>
        <a:bodyPr/>
        <a:lstStyle/>
        <a:p>
          <a:endParaRPr lang="en-US"/>
        </a:p>
      </dgm:t>
    </dgm:pt>
    <dgm:pt modelId="{C2FA2FE7-FB29-4157-BE9D-29859ED32588}" type="pres">
      <dgm:prSet presAssocID="{770FE518-EC3E-48CE-A18F-5B658AD3A6D8}" presName="node" presStyleLbl="node1" presStyleIdx="3" presStyleCnt="4" custRadScaleRad="100160" custRadScaleInc="-540">
        <dgm:presLayoutVars>
          <dgm:bulletEnabled val="1"/>
        </dgm:presLayoutVars>
      </dgm:prSet>
      <dgm:spPr/>
      <dgm:t>
        <a:bodyPr/>
        <a:lstStyle/>
        <a:p>
          <a:endParaRPr lang="en-US"/>
        </a:p>
      </dgm:t>
    </dgm:pt>
  </dgm:ptLst>
  <dgm:cxnLst>
    <dgm:cxn modelId="{48EFFAF6-6E93-432B-B178-019F1DE34B2F}" srcId="{294ECB6F-4537-430C-946E-E82F89FFE310}" destId="{87175413-2F10-436B-924F-54B8947A95E6}" srcOrd="1" destOrd="0" parTransId="{30C3FD64-7D4E-4EBB-85D3-3232F3F1877B}" sibTransId="{C69C3C02-7964-4DA2-A669-0A3573FBA792}"/>
    <dgm:cxn modelId="{AD3E5A4E-FB43-1E4D-B631-C2C0A0D2FBB2}" type="presOf" srcId="{83E7E209-195F-440B-8A43-6CB29C3D4345}" destId="{26307783-568D-4E6A-B0B6-71A5842AA28B}" srcOrd="0" destOrd="0" presId="urn:microsoft.com/office/officeart/2005/8/layout/radial4"/>
    <dgm:cxn modelId="{BC3D8D9E-DD90-B543-87A7-AF06B1EA247F}" type="presOf" srcId="{9026AF99-4ECE-4760-9855-3D0FFBCDE831}" destId="{73F4C41C-81E7-4979-B21C-2BBDA19C9D9E}" srcOrd="0" destOrd="0" presId="urn:microsoft.com/office/officeart/2005/8/layout/radial4"/>
    <dgm:cxn modelId="{BDDED531-2369-6443-8590-47ABA055CC74}" type="presOf" srcId="{8AD4BBC8-1567-42C3-B611-07633ECCAAF5}" destId="{AD0F818F-5B7A-433F-9084-3BDDA8587FDF}" srcOrd="0" destOrd="0" presId="urn:microsoft.com/office/officeart/2005/8/layout/radial4"/>
    <dgm:cxn modelId="{A65C8AF1-A060-D443-A4BF-CE0770ED8AD8}" type="presOf" srcId="{3CFA2364-BAA2-4A32-8FD7-78972CB2C33E}" destId="{E56FC0AB-5809-4BE3-97EA-10255B30933D}" srcOrd="0" destOrd="0" presId="urn:microsoft.com/office/officeart/2005/8/layout/radial4"/>
    <dgm:cxn modelId="{353735EE-1A0E-4C65-BBF4-B6F2D1FEFB12}" srcId="{294ECB6F-4537-430C-946E-E82F89FFE310}" destId="{422FCC72-BD7A-45C7-80EB-3EEDB24E3C90}" srcOrd="2" destOrd="0" parTransId="{83E7E209-195F-440B-8A43-6CB29C3D4345}" sibTransId="{CCFB0135-309E-49B3-B9DB-A93F6D4DA5C7}"/>
    <dgm:cxn modelId="{1373EC75-68EE-7749-B94A-4CE5A90027C4}" type="presOf" srcId="{87175413-2F10-436B-924F-54B8947A95E6}" destId="{F66F2E4B-A734-41BF-9765-FD92D2A3C77C}" srcOrd="0" destOrd="0" presId="urn:microsoft.com/office/officeart/2005/8/layout/radial4"/>
    <dgm:cxn modelId="{2831EC37-6060-B84D-9181-4DB13463E301}" type="presOf" srcId="{294ECB6F-4537-430C-946E-E82F89FFE310}" destId="{C9EFE481-A395-4EE5-B216-145210E79855}" srcOrd="0" destOrd="0" presId="urn:microsoft.com/office/officeart/2005/8/layout/radial4"/>
    <dgm:cxn modelId="{18DC5D7C-1FBC-4945-AB20-A544E0AB8994}" type="presOf" srcId="{770FE518-EC3E-48CE-A18F-5B658AD3A6D8}" destId="{C2FA2FE7-FB29-4157-BE9D-29859ED32588}" srcOrd="0" destOrd="0" presId="urn:microsoft.com/office/officeart/2005/8/layout/radial4"/>
    <dgm:cxn modelId="{1D293EED-EF4D-4679-B174-F231CE5C790F}" srcId="{294ECB6F-4537-430C-946E-E82F89FFE310}" destId="{8AD4BBC8-1567-42C3-B611-07633ECCAAF5}" srcOrd="0" destOrd="0" parTransId="{C0F608F2-88E2-47C9-B05C-C8EB6758863D}" sibTransId="{02A7914C-F77E-4BB7-B4CD-DBDFF266557A}"/>
    <dgm:cxn modelId="{8B232970-17E7-C145-80DC-1C179CE13D4F}" type="presOf" srcId="{30C3FD64-7D4E-4EBB-85D3-3232F3F1877B}" destId="{33798C96-BBC9-406C-93A5-8BB1B68A8883}" srcOrd="0" destOrd="0" presId="urn:microsoft.com/office/officeart/2005/8/layout/radial4"/>
    <dgm:cxn modelId="{D1B71791-BA58-E149-8747-F49828189223}" type="presOf" srcId="{C0F608F2-88E2-47C9-B05C-C8EB6758863D}" destId="{8B6A3FBA-FE16-47C8-BD4B-D11F1A5DAAD0}" srcOrd="0" destOrd="0" presId="urn:microsoft.com/office/officeart/2005/8/layout/radial4"/>
    <dgm:cxn modelId="{58D53D6D-B7E2-410C-923F-A2AA17EBEFBA}" srcId="{294ECB6F-4537-430C-946E-E82F89FFE310}" destId="{770FE518-EC3E-48CE-A18F-5B658AD3A6D8}" srcOrd="3" destOrd="0" parTransId="{3CFA2364-BAA2-4A32-8FD7-78972CB2C33E}" sibTransId="{886583E2-89FA-417C-8F09-8FF7A602E020}"/>
    <dgm:cxn modelId="{FCC9147A-1BD0-3549-8855-BAF318639E73}" type="presOf" srcId="{422FCC72-BD7A-45C7-80EB-3EEDB24E3C90}" destId="{157571CB-CAC5-48D6-B48A-52DF09C34DB3}" srcOrd="0" destOrd="0" presId="urn:microsoft.com/office/officeart/2005/8/layout/radial4"/>
    <dgm:cxn modelId="{107EBCE8-11E9-49CF-8D32-23B2EDA7D67D}" srcId="{9026AF99-4ECE-4760-9855-3D0FFBCDE831}" destId="{294ECB6F-4537-430C-946E-E82F89FFE310}" srcOrd="0" destOrd="0" parTransId="{257642EC-56E9-4A7F-8437-3E5E4E38B357}" sibTransId="{3A685BEA-88DD-420B-8EE7-516E3CC1A825}"/>
    <dgm:cxn modelId="{C2EEA193-B0D3-7A45-B314-9DAB450472B0}" type="presParOf" srcId="{73F4C41C-81E7-4979-B21C-2BBDA19C9D9E}" destId="{C9EFE481-A395-4EE5-B216-145210E79855}" srcOrd="0" destOrd="0" presId="urn:microsoft.com/office/officeart/2005/8/layout/radial4"/>
    <dgm:cxn modelId="{39E9370A-7CDC-4846-A8B9-A902E171DE01}" type="presParOf" srcId="{73F4C41C-81E7-4979-B21C-2BBDA19C9D9E}" destId="{8B6A3FBA-FE16-47C8-BD4B-D11F1A5DAAD0}" srcOrd="1" destOrd="0" presId="urn:microsoft.com/office/officeart/2005/8/layout/radial4"/>
    <dgm:cxn modelId="{BA4A4F0B-4ADD-C948-92A8-7A668BB7F4FF}" type="presParOf" srcId="{73F4C41C-81E7-4979-B21C-2BBDA19C9D9E}" destId="{AD0F818F-5B7A-433F-9084-3BDDA8587FDF}" srcOrd="2" destOrd="0" presId="urn:microsoft.com/office/officeart/2005/8/layout/radial4"/>
    <dgm:cxn modelId="{D882C350-F9C5-D94F-817F-B2B852EE57E7}" type="presParOf" srcId="{73F4C41C-81E7-4979-B21C-2BBDA19C9D9E}" destId="{33798C96-BBC9-406C-93A5-8BB1B68A8883}" srcOrd="3" destOrd="0" presId="urn:microsoft.com/office/officeart/2005/8/layout/radial4"/>
    <dgm:cxn modelId="{26E25FDB-1459-D642-96AF-94B1DF23CF91}" type="presParOf" srcId="{73F4C41C-81E7-4979-B21C-2BBDA19C9D9E}" destId="{F66F2E4B-A734-41BF-9765-FD92D2A3C77C}" srcOrd="4" destOrd="0" presId="urn:microsoft.com/office/officeart/2005/8/layout/radial4"/>
    <dgm:cxn modelId="{3D02D739-8ADF-FB42-8B01-C51D7637DE4F}" type="presParOf" srcId="{73F4C41C-81E7-4979-B21C-2BBDA19C9D9E}" destId="{26307783-568D-4E6A-B0B6-71A5842AA28B}" srcOrd="5" destOrd="0" presId="urn:microsoft.com/office/officeart/2005/8/layout/radial4"/>
    <dgm:cxn modelId="{D79ED9A6-D624-3941-90F3-EDC14A99DCBB}" type="presParOf" srcId="{73F4C41C-81E7-4979-B21C-2BBDA19C9D9E}" destId="{157571CB-CAC5-48D6-B48A-52DF09C34DB3}" srcOrd="6" destOrd="0" presId="urn:microsoft.com/office/officeart/2005/8/layout/radial4"/>
    <dgm:cxn modelId="{45C675B2-3C24-3A44-AF3C-71C6C6BB45F6}" type="presParOf" srcId="{73F4C41C-81E7-4979-B21C-2BBDA19C9D9E}" destId="{E56FC0AB-5809-4BE3-97EA-10255B30933D}" srcOrd="7" destOrd="0" presId="urn:microsoft.com/office/officeart/2005/8/layout/radial4"/>
    <dgm:cxn modelId="{F5F575FA-B3D7-D643-8526-6789CB3945D3}" type="presParOf" srcId="{73F4C41C-81E7-4979-B21C-2BBDA19C9D9E}" destId="{C2FA2FE7-FB29-4157-BE9D-29859ED32588}"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FE481-A395-4EE5-B216-145210E79855}">
      <dsp:nvSpPr>
        <dsp:cNvPr id="0" name=""/>
        <dsp:cNvSpPr/>
      </dsp:nvSpPr>
      <dsp:spPr>
        <a:xfrm>
          <a:off x="1259566" y="1055528"/>
          <a:ext cx="931733" cy="931733"/>
        </a:xfrm>
        <a:prstGeom prst="ellipse">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 GHHIN Synthesis Report</a:t>
          </a:r>
        </a:p>
      </dsp:txBody>
      <dsp:txXfrm>
        <a:off x="1396015" y="1191977"/>
        <a:ext cx="658835" cy="658835"/>
      </dsp:txXfrm>
    </dsp:sp>
    <dsp:sp modelId="{8B6A3FBA-FE16-47C8-BD4B-D11F1A5DAAD0}">
      <dsp:nvSpPr>
        <dsp:cNvPr id="0" name=""/>
        <dsp:cNvSpPr/>
      </dsp:nvSpPr>
      <dsp:spPr>
        <a:xfrm rot="11700000">
          <a:off x="468681" y="1155887"/>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0F818F-5B7A-433F-9084-3BDDA8587FDF}">
      <dsp:nvSpPr>
        <dsp:cNvPr id="0" name=""/>
        <dsp:cNvSpPr/>
      </dsp:nvSpPr>
      <dsp:spPr>
        <a:xfrm>
          <a:off x="39334" y="834135"/>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Stocktaking Paper</a:t>
          </a:r>
        </a:p>
        <a:p>
          <a:pPr lvl="0" algn="ctr" defTabSz="311150">
            <a:lnSpc>
              <a:spcPct val="90000"/>
            </a:lnSpc>
            <a:spcBef>
              <a:spcPct val="0"/>
            </a:spcBef>
            <a:spcAft>
              <a:spcPct val="35000"/>
            </a:spcAft>
          </a:pPr>
          <a:r>
            <a:rPr lang="en-US" sz="700" kern="1200"/>
            <a:t>*Report 1</a:t>
          </a:r>
        </a:p>
      </dsp:txBody>
      <dsp:txXfrm>
        <a:off x="60074" y="854875"/>
        <a:ext cx="843667" cy="666637"/>
      </dsp:txXfrm>
    </dsp:sp>
    <dsp:sp modelId="{33798C96-BBC9-406C-93A5-8BB1B68A8883}">
      <dsp:nvSpPr>
        <dsp:cNvPr id="0" name=""/>
        <dsp:cNvSpPr/>
      </dsp:nvSpPr>
      <dsp:spPr>
        <a:xfrm rot="14700000">
          <a:off x="957235"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6F2E4B-A734-41BF-9765-FD92D2A3C77C}">
      <dsp:nvSpPr>
        <dsp:cNvPr id="0" name=""/>
        <dsp:cNvSpPr/>
      </dsp:nvSpPr>
      <dsp:spPr>
        <a:xfrm>
          <a:off x="73878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Portal Country Profiles &amp; Wiki</a:t>
          </a:r>
        </a:p>
        <a:p>
          <a:pPr lvl="0" algn="ctr" defTabSz="311150">
            <a:lnSpc>
              <a:spcPct val="90000"/>
            </a:lnSpc>
            <a:spcBef>
              <a:spcPct val="0"/>
            </a:spcBef>
            <a:spcAft>
              <a:spcPct val="35000"/>
            </a:spcAft>
          </a:pPr>
          <a:r>
            <a:rPr lang="en-US" sz="700" kern="1200"/>
            <a:t>*future reports</a:t>
          </a:r>
        </a:p>
      </dsp:txBody>
      <dsp:txXfrm>
        <a:off x="759524" y="21303"/>
        <a:ext cx="843667" cy="666637"/>
      </dsp:txXfrm>
    </dsp:sp>
    <dsp:sp modelId="{26307783-568D-4E6A-B0B6-71A5842AA28B}">
      <dsp:nvSpPr>
        <dsp:cNvPr id="0" name=""/>
        <dsp:cNvSpPr/>
      </dsp:nvSpPr>
      <dsp:spPr>
        <a:xfrm rot="17700000">
          <a:off x="1717289" y="573652"/>
          <a:ext cx="776340"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7571CB-CAC5-48D6-B48A-52DF09C34DB3}">
      <dsp:nvSpPr>
        <dsp:cNvPr id="0" name=""/>
        <dsp:cNvSpPr/>
      </dsp:nvSpPr>
      <dsp:spPr>
        <a:xfrm>
          <a:off x="1826934" y="563"/>
          <a:ext cx="885147" cy="708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GHHIN Global Forum &amp; Proceedings</a:t>
          </a:r>
        </a:p>
        <a:p>
          <a:pPr lvl="0" algn="ctr" defTabSz="311150">
            <a:lnSpc>
              <a:spcPct val="90000"/>
            </a:lnSpc>
            <a:spcBef>
              <a:spcPct val="0"/>
            </a:spcBef>
            <a:spcAft>
              <a:spcPct val="35000"/>
            </a:spcAft>
          </a:pPr>
          <a:r>
            <a:rPr lang="en-US" sz="700" kern="1200"/>
            <a:t>* future reports</a:t>
          </a:r>
        </a:p>
      </dsp:txBody>
      <dsp:txXfrm>
        <a:off x="1847674" y="21303"/>
        <a:ext cx="843667" cy="666637"/>
      </dsp:txXfrm>
    </dsp:sp>
    <dsp:sp modelId="{E56FC0AB-5809-4BE3-97EA-10255B30933D}">
      <dsp:nvSpPr>
        <dsp:cNvPr id="0" name=""/>
        <dsp:cNvSpPr/>
      </dsp:nvSpPr>
      <dsp:spPr>
        <a:xfrm rot="20685420">
          <a:off x="2204923" y="1151920"/>
          <a:ext cx="778287" cy="26554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FA2FE7-FB29-4157-BE9D-29859ED32588}">
      <dsp:nvSpPr>
        <dsp:cNvPr id="0" name=""/>
        <dsp:cNvSpPr/>
      </dsp:nvSpPr>
      <dsp:spPr>
        <a:xfrm>
          <a:off x="2526947" y="828322"/>
          <a:ext cx="885147" cy="70811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en-US" sz="700" kern="1200"/>
            <a:t>National and International Reports (NCA, IPCC, etc...)</a:t>
          </a:r>
        </a:p>
        <a:p>
          <a:pPr lvl="0" algn="ctr" defTabSz="311150">
            <a:lnSpc>
              <a:spcPct val="90000"/>
            </a:lnSpc>
            <a:spcBef>
              <a:spcPct val="0"/>
            </a:spcBef>
            <a:spcAft>
              <a:spcPct val="35000"/>
            </a:spcAft>
          </a:pPr>
          <a:r>
            <a:rPr lang="en-US" sz="700" kern="1200"/>
            <a:t>Report 1 + subsequent</a:t>
          </a:r>
        </a:p>
      </dsp:txBody>
      <dsp:txXfrm>
        <a:off x="2547687" y="849062"/>
        <a:ext cx="843667" cy="6666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C52C0-8792-BB4E-A87B-309C4218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2624</Words>
  <Characters>14957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6</cp:revision>
  <dcterms:created xsi:type="dcterms:W3CDTF">2017-08-19T10:12:00Z</dcterms:created>
  <dcterms:modified xsi:type="dcterms:W3CDTF">2017-08-23T15:24:00Z</dcterms:modified>
</cp:coreProperties>
</file>