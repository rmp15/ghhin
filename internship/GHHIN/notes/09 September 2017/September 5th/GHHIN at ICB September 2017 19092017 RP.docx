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D4D0A" w14:textId="77777777" w:rsidR="004B3899" w:rsidRPr="001C0256" w:rsidRDefault="006450B7" w:rsidP="004B3899">
      <w:pPr>
        <w:jc w:val="both"/>
        <w:rPr>
          <w:rFonts w:ascii="Calibri" w:hAnsi="Calibri"/>
          <w:b/>
        </w:rPr>
      </w:pPr>
      <w:r w:rsidRPr="001C0256">
        <w:rPr>
          <w:rFonts w:ascii="Calibri" w:hAnsi="Calibri"/>
          <w:noProof/>
          <w:shd w:val="clear" w:color="auto" w:fill="FFFFFF"/>
          <w:lang w:eastAsia="en-GB"/>
        </w:rPr>
        <w:drawing>
          <wp:anchor distT="0" distB="0" distL="114300" distR="114300" simplePos="0" relativeHeight="251659264" behindDoc="0" locked="0" layoutInCell="1" allowOverlap="1" wp14:anchorId="3F381488" wp14:editId="23C726A5">
            <wp:simplePos x="0" y="0"/>
            <wp:positionH relativeFrom="column">
              <wp:align>center</wp:align>
            </wp:positionH>
            <wp:positionV relativeFrom="paragraph">
              <wp:posOffset>-449580</wp:posOffset>
            </wp:positionV>
            <wp:extent cx="6163056" cy="1133856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CE8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56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123B7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01140E55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2408E432" w14:textId="77777777" w:rsidR="00407705" w:rsidRPr="001C0256" w:rsidRDefault="00407705" w:rsidP="004B3899">
      <w:pPr>
        <w:jc w:val="both"/>
        <w:rPr>
          <w:rFonts w:ascii="Calibri" w:hAnsi="Calibri"/>
          <w:b/>
        </w:rPr>
      </w:pPr>
    </w:p>
    <w:p w14:paraId="3134413F" w14:textId="0325027A" w:rsidR="00CD7054" w:rsidRPr="001C0256" w:rsidRDefault="00945CC3" w:rsidP="004B12AD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 xml:space="preserve">GHHIN at </w:t>
      </w:r>
      <w:r w:rsidR="00773CB5" w:rsidRPr="001C0256">
        <w:rPr>
          <w:rFonts w:ascii="Calibri" w:hAnsi="Calibri"/>
          <w:b/>
        </w:rPr>
        <w:t xml:space="preserve">the </w:t>
      </w:r>
      <w:r w:rsidRPr="001C0256">
        <w:rPr>
          <w:rFonts w:ascii="Calibri" w:hAnsi="Calibri"/>
          <w:b/>
        </w:rPr>
        <w:t xml:space="preserve">International </w:t>
      </w:r>
      <w:del w:id="0" w:author="Parks, Robbie M" w:date="2017-09-19T17:33:00Z">
        <w:r w:rsidRPr="001C0256" w:rsidDel="0048169F">
          <w:rPr>
            <w:rFonts w:ascii="Calibri" w:hAnsi="Calibri"/>
            <w:b/>
          </w:rPr>
          <w:delText xml:space="preserve">Society </w:delText>
        </w:r>
      </w:del>
      <w:ins w:id="1" w:author="Parks, Robbie M" w:date="2017-09-19T17:33:00Z">
        <w:r w:rsidR="0048169F">
          <w:rPr>
            <w:rFonts w:ascii="Calibri" w:hAnsi="Calibri"/>
            <w:b/>
          </w:rPr>
          <w:t>Congress</w:t>
        </w:r>
        <w:r w:rsidR="0048169F" w:rsidRPr="001C0256">
          <w:rPr>
            <w:rFonts w:ascii="Calibri" w:hAnsi="Calibri"/>
            <w:b/>
          </w:rPr>
          <w:t xml:space="preserve"> </w:t>
        </w:r>
      </w:ins>
      <w:r w:rsidRPr="001C0256">
        <w:rPr>
          <w:rFonts w:ascii="Calibri" w:hAnsi="Calibri"/>
          <w:b/>
        </w:rPr>
        <w:t>of Biometeorolog</w:t>
      </w:r>
      <w:ins w:id="2" w:author="Parks, Robbie M" w:date="2017-09-19T17:33:00Z">
        <w:r w:rsidR="0048169F">
          <w:rPr>
            <w:rFonts w:ascii="Calibri" w:hAnsi="Calibri"/>
            <w:b/>
          </w:rPr>
          <w:t>y</w:t>
        </w:r>
      </w:ins>
      <w:del w:id="3" w:author="Parks, Robbie M" w:date="2017-09-19T17:33:00Z">
        <w:r w:rsidRPr="001C0256" w:rsidDel="0048169F">
          <w:rPr>
            <w:rFonts w:ascii="Calibri" w:hAnsi="Calibri"/>
            <w:b/>
          </w:rPr>
          <w:delText>ists</w:delText>
        </w:r>
      </w:del>
      <w:r w:rsidRPr="001C0256">
        <w:rPr>
          <w:rFonts w:ascii="Calibri" w:hAnsi="Calibri"/>
          <w:b/>
        </w:rPr>
        <w:t xml:space="preserve"> </w:t>
      </w:r>
      <w:r w:rsidR="00272ED4" w:rsidRPr="001C0256">
        <w:rPr>
          <w:rFonts w:ascii="Calibri" w:hAnsi="Calibri"/>
          <w:b/>
        </w:rPr>
        <w:t>(I</w:t>
      </w:r>
      <w:ins w:id="4" w:author="Parks, Robbie M" w:date="2017-09-19T17:28:00Z">
        <w:r w:rsidR="00B52873">
          <w:rPr>
            <w:rFonts w:ascii="Calibri" w:hAnsi="Calibri"/>
            <w:b/>
          </w:rPr>
          <w:t>C</w:t>
        </w:r>
      </w:ins>
      <w:del w:id="5" w:author="Parks, Robbie M" w:date="2017-09-19T17:28:00Z">
        <w:r w:rsidR="00272ED4" w:rsidRPr="001C0256" w:rsidDel="00B52873">
          <w:rPr>
            <w:rFonts w:ascii="Calibri" w:hAnsi="Calibri"/>
            <w:b/>
          </w:rPr>
          <w:delText>S</w:delText>
        </w:r>
      </w:del>
      <w:r w:rsidR="00272ED4" w:rsidRPr="001C0256">
        <w:rPr>
          <w:rFonts w:ascii="Calibri" w:hAnsi="Calibri"/>
          <w:b/>
        </w:rPr>
        <w:t xml:space="preserve">B) </w:t>
      </w:r>
      <w:del w:id="6" w:author="Parks, Robbie M" w:date="2017-09-19T17:33:00Z">
        <w:r w:rsidR="00773CB5" w:rsidRPr="001C0256" w:rsidDel="0048169F">
          <w:rPr>
            <w:rFonts w:ascii="Calibri" w:hAnsi="Calibri"/>
            <w:b/>
          </w:rPr>
          <w:delText xml:space="preserve">conference </w:delText>
        </w:r>
      </w:del>
      <w:r w:rsidR="00CD7054" w:rsidRPr="001C0256">
        <w:rPr>
          <w:rFonts w:ascii="Calibri" w:hAnsi="Calibri"/>
          <w:b/>
        </w:rPr>
        <w:t>2017</w:t>
      </w:r>
    </w:p>
    <w:p w14:paraId="7203B327" w14:textId="75A4F89D" w:rsidR="004B12AD" w:rsidRPr="001C0256" w:rsidRDefault="00CD7054" w:rsidP="00773CB5">
      <w:pPr>
        <w:jc w:val="center"/>
        <w:rPr>
          <w:rFonts w:ascii="Calibri" w:hAnsi="Calibri"/>
          <w:b/>
        </w:rPr>
      </w:pPr>
      <w:r w:rsidRPr="001C0256">
        <w:rPr>
          <w:rFonts w:ascii="Calibri" w:hAnsi="Calibri"/>
          <w:b/>
        </w:rPr>
        <w:t>Durham, UK</w:t>
      </w:r>
      <w:r w:rsidR="00141269">
        <w:rPr>
          <w:rFonts w:ascii="Calibri" w:hAnsi="Calibri"/>
          <w:b/>
        </w:rPr>
        <w:t>.</w:t>
      </w:r>
      <w:r w:rsidR="00773CB5" w:rsidRPr="001C0256">
        <w:rPr>
          <w:rFonts w:ascii="Calibri" w:hAnsi="Calibri"/>
          <w:b/>
        </w:rPr>
        <w:t xml:space="preserve"> </w:t>
      </w:r>
      <w:r w:rsidR="00752BE5">
        <w:rPr>
          <w:rFonts w:ascii="Calibri" w:hAnsi="Calibri"/>
          <w:b/>
        </w:rPr>
        <w:t>4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>-7</w:t>
      </w:r>
      <w:r w:rsidR="00752BE5" w:rsidRPr="00752BE5">
        <w:rPr>
          <w:rFonts w:ascii="Calibri" w:hAnsi="Calibri"/>
          <w:b/>
          <w:vertAlign w:val="superscript"/>
        </w:rPr>
        <w:t>th</w:t>
      </w:r>
      <w:r w:rsidR="00752BE5">
        <w:rPr>
          <w:rFonts w:ascii="Calibri" w:hAnsi="Calibri"/>
          <w:b/>
        </w:rPr>
        <w:t xml:space="preserve"> </w:t>
      </w:r>
      <w:r w:rsidR="004B12AD" w:rsidRPr="001C0256">
        <w:rPr>
          <w:rFonts w:ascii="Calibri" w:hAnsi="Calibri"/>
          <w:b/>
        </w:rPr>
        <w:t>September 2017</w:t>
      </w:r>
    </w:p>
    <w:p w14:paraId="0A09A096" w14:textId="2E6263C6" w:rsidR="00B7056E" w:rsidRPr="001C0256" w:rsidRDefault="00B7056E" w:rsidP="00773CB5">
      <w:pPr>
        <w:jc w:val="center"/>
        <w:rPr>
          <w:rFonts w:ascii="Calibri" w:hAnsi="Calibri"/>
        </w:rPr>
      </w:pPr>
      <w:r w:rsidRPr="001C0256">
        <w:rPr>
          <w:rFonts w:ascii="Calibri" w:hAnsi="Calibri"/>
        </w:rPr>
        <w:t>___________________________________________________________________________</w:t>
      </w:r>
    </w:p>
    <w:p w14:paraId="12FCD449" w14:textId="77777777" w:rsidR="004B12AD" w:rsidRPr="001C0256" w:rsidRDefault="004B12AD" w:rsidP="004B3899">
      <w:pPr>
        <w:jc w:val="both"/>
        <w:rPr>
          <w:rFonts w:ascii="Calibri" w:hAnsi="Calibri"/>
          <w:b/>
        </w:rPr>
      </w:pPr>
    </w:p>
    <w:p w14:paraId="4B942595" w14:textId="0D376AC4" w:rsidR="005A67F9" w:rsidRPr="00342B94" w:rsidRDefault="001C0256" w:rsidP="001C0256">
      <w:pPr>
        <w:jc w:val="both"/>
        <w:rPr>
          <w:ins w:id="7" w:author="Parks, Robbie M" w:date="2017-09-19T16:41:00Z"/>
          <w:rFonts w:ascii="Calibri" w:hAnsi="Calibri"/>
          <w:i/>
          <w:iCs/>
          <w:lang w:val="en-US"/>
          <w:rPrChange w:id="8" w:author="Parks, Robbie M" w:date="2017-09-19T16:58:00Z">
            <w:rPr>
              <w:ins w:id="9" w:author="Parks, Robbie M" w:date="2017-09-19T16:41:00Z"/>
              <w:rFonts w:ascii="Calibri" w:hAnsi="Calibri"/>
              <w:b/>
              <w:iCs/>
              <w:lang w:val="en-US"/>
            </w:rPr>
          </w:rPrChange>
        </w:rPr>
      </w:pPr>
      <w:moveFromRangeStart w:id="10" w:author="Parks, Robbie M" w:date="2017-09-19T16:58:00Z" w:name="move493603623"/>
      <w:moveFrom w:id="11" w:author="Parks, Robbie M" w:date="2017-09-19T16:58:00Z">
        <w:r w:rsidRPr="001C0256" w:rsidDel="00342B94">
          <w:rPr>
            <w:rFonts w:ascii="Calibri" w:hAnsi="Calibri"/>
            <w:i/>
            <w:iCs/>
            <w:lang w:val="en-US"/>
          </w:rPr>
          <w:t>Several steering committee members and the GHHIN core team were</w:t>
        </w:r>
        <w:r w:rsidR="00752BE5" w:rsidDel="00342B94">
          <w:rPr>
            <w:rFonts w:ascii="Calibri" w:hAnsi="Calibri"/>
            <w:i/>
            <w:iCs/>
            <w:lang w:val="en-US"/>
          </w:rPr>
          <w:t xml:space="preserve"> at the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ICB meeting in Durham, UK</w:t>
        </w:r>
        <w:r w:rsidR="00786D58" w:rsidDel="00342B94">
          <w:rPr>
            <w:rFonts w:ascii="Calibri" w:hAnsi="Calibri"/>
            <w:i/>
            <w:iCs/>
            <w:lang w:val="en-US"/>
          </w:rPr>
          <w:t>.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</w:t>
        </w:r>
        <w:r w:rsidR="00786D58" w:rsidDel="00342B94">
          <w:rPr>
            <w:rFonts w:ascii="Calibri" w:hAnsi="Calibri"/>
            <w:i/>
            <w:iCs/>
            <w:lang w:val="en-US"/>
          </w:rPr>
          <w:t xml:space="preserve"> This provided</w:t>
        </w:r>
        <w:r w:rsidRPr="001C0256" w:rsidDel="00342B94">
          <w:rPr>
            <w:rFonts w:ascii="Calibri" w:hAnsi="Calibri"/>
            <w:i/>
            <w:iCs/>
            <w:lang w:val="en-US"/>
          </w:rPr>
          <w:t xml:space="preserve"> the opportunity to socialize the idea to potential members and organize key activities. </w:t>
        </w:r>
      </w:moveFrom>
      <w:moveFromRangeEnd w:id="10"/>
      <w:ins w:id="12" w:author="Parks, Robbie M" w:date="2017-09-19T16:40:00Z">
        <w:r w:rsidR="005A67F9" w:rsidRPr="005A67F9">
          <w:rPr>
            <w:rFonts w:ascii="Calibri" w:hAnsi="Calibri"/>
            <w:b/>
            <w:iCs/>
            <w:lang w:val="en-US"/>
            <w:rPrChange w:id="13" w:author="Parks, Robbie M" w:date="2017-09-19T16:40:00Z">
              <w:rPr>
                <w:rFonts w:ascii="Calibri" w:hAnsi="Calibri"/>
                <w:iCs/>
                <w:lang w:val="en-US"/>
              </w:rPr>
            </w:rPrChange>
          </w:rPr>
          <w:t>Summary</w:t>
        </w:r>
      </w:ins>
      <w:ins w:id="14" w:author="Parks, Robbie M" w:date="2017-09-19T16:41:00Z">
        <w:r w:rsidR="005A67F9">
          <w:rPr>
            <w:rFonts w:ascii="Calibri" w:hAnsi="Calibri"/>
            <w:b/>
            <w:iCs/>
            <w:lang w:val="en-US"/>
          </w:rPr>
          <w:t>:</w:t>
        </w:r>
      </w:ins>
    </w:p>
    <w:p w14:paraId="5DCB5628" w14:textId="77777777" w:rsidR="005A67F9" w:rsidRDefault="005A67F9" w:rsidP="001C0256">
      <w:pPr>
        <w:jc w:val="both"/>
        <w:rPr>
          <w:ins w:id="15" w:author="Parks, Robbie M" w:date="2017-09-19T16:58:00Z"/>
          <w:rFonts w:ascii="Calibri" w:hAnsi="Calibri"/>
          <w:b/>
          <w:iCs/>
          <w:lang w:val="en-US"/>
        </w:rPr>
      </w:pPr>
    </w:p>
    <w:p w14:paraId="6FF4AD93" w14:textId="77777777" w:rsidR="002D02AC" w:rsidRDefault="00342B94" w:rsidP="00342B94">
      <w:pPr>
        <w:jc w:val="both"/>
        <w:rPr>
          <w:ins w:id="16" w:author="Parks, Robbie M" w:date="2017-09-19T17:33:00Z"/>
          <w:rFonts w:ascii="Calibri" w:hAnsi="Calibri"/>
          <w:i/>
          <w:iCs/>
          <w:lang w:val="en-US"/>
        </w:rPr>
      </w:pPr>
      <w:moveToRangeStart w:id="17" w:author="Parks, Robbie M" w:date="2017-09-19T16:58:00Z" w:name="move493603623"/>
      <w:moveTo w:id="18" w:author="Parks, Robbie M" w:date="2017-09-19T16:58:00Z">
        <w:r w:rsidRPr="002E430F">
          <w:rPr>
            <w:rFonts w:ascii="Calibri" w:hAnsi="Calibri"/>
            <w:i/>
            <w:iCs/>
            <w:lang w:val="en-US"/>
          </w:rPr>
          <w:t xml:space="preserve">Several steering committee members and the GHHIN core team </w:t>
        </w:r>
        <w:r w:rsidRPr="00A755A1">
          <w:rPr>
            <w:rFonts w:ascii="Calibri" w:hAnsi="Calibri"/>
            <w:i/>
            <w:iCs/>
            <w:lang w:val="en-US"/>
          </w:rPr>
          <w:t>were</w:t>
        </w:r>
        <w:r w:rsidRPr="00B52873">
          <w:rPr>
            <w:rFonts w:ascii="Calibri" w:hAnsi="Calibri"/>
            <w:i/>
            <w:iCs/>
            <w:lang w:val="en-US"/>
          </w:rPr>
          <w:t xml:space="preserve"> at the ICB meeting in Durham, UK</w:t>
        </w:r>
        <w:r w:rsidRPr="0048169F">
          <w:rPr>
            <w:rFonts w:ascii="Calibri" w:hAnsi="Calibri"/>
            <w:i/>
            <w:iCs/>
            <w:lang w:val="en-US"/>
          </w:rPr>
          <w:t>.  This provided</w:t>
        </w:r>
        <w:r w:rsidRPr="002E430F">
          <w:rPr>
            <w:rFonts w:ascii="Calibri" w:hAnsi="Calibri"/>
            <w:i/>
            <w:iCs/>
            <w:lang w:val="en-US"/>
            <w:rPrChange w:id="19" w:author="Parks, Robbie M" w:date="2017-09-19T16:58:00Z">
              <w:rPr>
                <w:rFonts w:ascii="Calibri" w:hAnsi="Calibri"/>
                <w:i/>
                <w:iCs/>
                <w:lang w:val="en-US"/>
              </w:rPr>
            </w:rPrChange>
          </w:rPr>
          <w:t xml:space="preserve"> the opportunity to socialize the idea to potential members and organize key activities. </w:t>
        </w:r>
      </w:moveTo>
    </w:p>
    <w:p w14:paraId="465ADBE3" w14:textId="77777777" w:rsidR="002D02AC" w:rsidRDefault="002D02AC" w:rsidP="00342B94">
      <w:pPr>
        <w:jc w:val="both"/>
        <w:rPr>
          <w:ins w:id="20" w:author="Parks, Robbie M" w:date="2017-09-19T17:33:00Z"/>
          <w:rFonts w:ascii="Calibri" w:hAnsi="Calibri"/>
          <w:i/>
          <w:iCs/>
          <w:lang w:val="en-US"/>
        </w:rPr>
      </w:pPr>
    </w:p>
    <w:p w14:paraId="1955D775" w14:textId="0678A3A0" w:rsidR="00342B94" w:rsidRPr="0092410C" w:rsidRDefault="0092410C" w:rsidP="00342B94">
      <w:pPr>
        <w:jc w:val="both"/>
        <w:rPr>
          <w:rFonts w:ascii="Calibri" w:hAnsi="Calibri"/>
          <w:i/>
          <w:iCs/>
          <w:lang w:val="en-US"/>
        </w:rPr>
      </w:pPr>
      <w:ins w:id="21" w:author="Parks, Robbie M" w:date="2017-09-19T17:33:00Z">
        <w:r>
          <w:rPr>
            <w:rFonts w:ascii="Calibri" w:hAnsi="Calibri"/>
            <w:i/>
            <w:iCs/>
            <w:lang w:val="en-US"/>
          </w:rPr>
          <w:t xml:space="preserve">There was also a chance to </w:t>
        </w:r>
        <w:r w:rsidR="002D02AC">
          <w:rPr>
            <w:rFonts w:ascii="Calibri" w:hAnsi="Calibri"/>
            <w:i/>
            <w:iCs/>
            <w:lang w:val="en-US"/>
          </w:rPr>
          <w:t xml:space="preserve">introduce GHHIN </w:t>
        </w:r>
      </w:ins>
      <w:ins w:id="22" w:author="Parks, Robbie M" w:date="2017-09-19T17:38:00Z">
        <w:r w:rsidR="005A2A9C">
          <w:rPr>
            <w:rFonts w:ascii="Calibri" w:hAnsi="Calibri"/>
            <w:i/>
            <w:iCs/>
            <w:lang w:val="en-US"/>
          </w:rPr>
          <w:t>in a presentation and open forum</w:t>
        </w:r>
        <w:r w:rsidR="000350EF">
          <w:rPr>
            <w:rFonts w:ascii="Calibri" w:hAnsi="Calibri"/>
            <w:i/>
            <w:iCs/>
            <w:lang w:val="en-US"/>
          </w:rPr>
          <w:t xml:space="preserve"> </w:t>
        </w:r>
      </w:ins>
      <w:ins w:id="23" w:author="Parks, Robbie M" w:date="2017-09-19T17:33:00Z">
        <w:r w:rsidR="002D02AC">
          <w:rPr>
            <w:rFonts w:ascii="Calibri" w:hAnsi="Calibri"/>
            <w:i/>
            <w:iCs/>
            <w:lang w:val="en-US"/>
          </w:rPr>
          <w:t xml:space="preserve">to </w:t>
        </w:r>
        <w:r w:rsidR="00C635CE">
          <w:rPr>
            <w:rFonts w:ascii="Calibri" w:hAnsi="Calibri"/>
            <w:i/>
            <w:iCs/>
            <w:lang w:val="en-US"/>
          </w:rPr>
          <w:t xml:space="preserve">the </w:t>
        </w:r>
        <w:r w:rsidR="00CD54B9">
          <w:rPr>
            <w:rFonts w:ascii="Calibri" w:hAnsi="Calibri"/>
            <w:i/>
            <w:iCs/>
            <w:lang w:val="en-US"/>
          </w:rPr>
          <w:t>attendees of the conference, which</w:t>
        </w:r>
        <w:r w:rsidR="00C635CE">
          <w:rPr>
            <w:rFonts w:ascii="Calibri" w:hAnsi="Calibri"/>
            <w:i/>
            <w:iCs/>
            <w:lang w:val="en-US"/>
          </w:rPr>
          <w:t xml:space="preserve"> </w:t>
        </w:r>
      </w:ins>
      <w:ins w:id="24" w:author="Parks, Robbie M" w:date="2017-09-19T17:39:00Z">
        <w:r w:rsidR="00C635CE">
          <w:rPr>
            <w:rFonts w:ascii="Calibri" w:hAnsi="Calibri"/>
            <w:i/>
            <w:iCs/>
            <w:lang w:val="en-US"/>
          </w:rPr>
          <w:t>provided</w:t>
        </w:r>
      </w:ins>
      <w:ins w:id="25" w:author="Parks, Robbie M" w:date="2017-09-19T17:33:00Z">
        <w:r w:rsidR="00C635CE">
          <w:rPr>
            <w:rFonts w:ascii="Calibri" w:hAnsi="Calibri"/>
            <w:i/>
            <w:iCs/>
            <w:lang w:val="en-US"/>
          </w:rPr>
          <w:t xml:space="preserve"> a good opportunity </w:t>
        </w:r>
      </w:ins>
      <w:ins w:id="26" w:author="Parks, Robbie M" w:date="2017-09-19T17:39:00Z">
        <w:r w:rsidR="00012A0B">
          <w:rPr>
            <w:rFonts w:ascii="Calibri" w:hAnsi="Calibri"/>
            <w:i/>
            <w:iCs/>
            <w:lang w:val="en-US"/>
          </w:rPr>
          <w:t xml:space="preserve">to </w:t>
        </w:r>
      </w:ins>
      <w:ins w:id="27" w:author="Parks, Robbie M" w:date="2017-09-19T17:40:00Z">
        <w:r w:rsidR="00981BFA">
          <w:rPr>
            <w:rFonts w:ascii="Calibri" w:hAnsi="Calibri"/>
            <w:i/>
            <w:iCs/>
            <w:lang w:val="en-US"/>
          </w:rPr>
          <w:t xml:space="preserve">hear </w:t>
        </w:r>
        <w:r w:rsidR="00CD54B9">
          <w:rPr>
            <w:rFonts w:ascii="Calibri" w:hAnsi="Calibri"/>
            <w:i/>
            <w:iCs/>
            <w:lang w:val="en-US"/>
          </w:rPr>
          <w:t>feedback from potential users and contributors.</w:t>
        </w:r>
        <w:r w:rsidR="00981BFA">
          <w:rPr>
            <w:rFonts w:ascii="Calibri" w:hAnsi="Calibri"/>
            <w:i/>
            <w:iCs/>
            <w:lang w:val="en-US"/>
          </w:rPr>
          <w:t xml:space="preserve"> </w:t>
        </w:r>
      </w:ins>
    </w:p>
    <w:moveToRangeEnd w:id="17"/>
    <w:p w14:paraId="68E44C73" w14:textId="77777777" w:rsidR="00342B94" w:rsidRPr="002E430F" w:rsidRDefault="00342B94" w:rsidP="001C0256">
      <w:pPr>
        <w:jc w:val="both"/>
        <w:rPr>
          <w:ins w:id="28" w:author="Parks, Robbie M" w:date="2017-09-19T16:41:00Z"/>
          <w:rFonts w:ascii="Calibri" w:hAnsi="Calibri"/>
          <w:b/>
          <w:i/>
          <w:iCs/>
          <w:lang w:val="en-US"/>
          <w:rPrChange w:id="29" w:author="Parks, Robbie M" w:date="2017-09-19T16:58:00Z">
            <w:rPr>
              <w:ins w:id="30" w:author="Parks, Robbie M" w:date="2017-09-19T16:41:00Z"/>
              <w:rFonts w:ascii="Calibri" w:hAnsi="Calibri"/>
              <w:b/>
              <w:iCs/>
              <w:lang w:val="en-US"/>
            </w:rPr>
          </w:rPrChange>
        </w:rPr>
      </w:pPr>
    </w:p>
    <w:p w14:paraId="2CFF4B77" w14:textId="33A44C09" w:rsidR="005A67F9" w:rsidRPr="002E430F" w:rsidRDefault="005E2D8F" w:rsidP="001C0256">
      <w:pPr>
        <w:jc w:val="both"/>
        <w:rPr>
          <w:rFonts w:ascii="Calibri" w:hAnsi="Calibri"/>
          <w:i/>
          <w:iCs/>
          <w:lang w:val="en-US"/>
        </w:rPr>
      </w:pPr>
      <w:ins w:id="31" w:author="Parks, Robbie M" w:date="2017-09-19T16:41:00Z">
        <w:r w:rsidRPr="005E2D8F">
          <w:rPr>
            <w:rFonts w:ascii="Calibri" w:hAnsi="Calibri"/>
            <w:i/>
            <w:iCs/>
            <w:lang w:val="en-US"/>
          </w:rPr>
          <w:t>A</w:t>
        </w:r>
        <w:r w:rsidR="00874524" w:rsidRPr="002E430F">
          <w:rPr>
            <w:rFonts w:ascii="Calibri" w:hAnsi="Calibri"/>
            <w:i/>
            <w:iCs/>
            <w:lang w:val="en-US"/>
            <w:rPrChange w:id="32" w:author="Parks, Robbie M" w:date="2017-09-19T16:58:00Z">
              <w:rPr>
                <w:rFonts w:ascii="Calibri" w:hAnsi="Calibri"/>
                <w:iCs/>
                <w:lang w:val="en-US"/>
              </w:rPr>
            </w:rPrChange>
          </w:rPr>
          <w:t xml:space="preserve"> consensus</w:t>
        </w:r>
      </w:ins>
      <w:ins w:id="33" w:author="Parks, Robbie M" w:date="2017-09-19T17:42:00Z">
        <w:r>
          <w:rPr>
            <w:rFonts w:ascii="Calibri" w:hAnsi="Calibri"/>
            <w:i/>
            <w:iCs/>
            <w:lang w:val="en-US"/>
          </w:rPr>
          <w:t xml:space="preserve"> was</w:t>
        </w:r>
      </w:ins>
      <w:ins w:id="34" w:author="Parks, Robbie M" w:date="2017-09-19T16:41:00Z">
        <w:r w:rsidR="00874524" w:rsidRPr="002E430F">
          <w:rPr>
            <w:rFonts w:ascii="Calibri" w:hAnsi="Calibri"/>
            <w:i/>
            <w:iCs/>
            <w:lang w:val="en-US"/>
            <w:rPrChange w:id="35" w:author="Parks, Robbie M" w:date="2017-09-19T16:58:00Z">
              <w:rPr>
                <w:rFonts w:ascii="Calibri" w:hAnsi="Calibri"/>
                <w:iCs/>
                <w:lang w:val="en-US"/>
              </w:rPr>
            </w:rPrChange>
          </w:rPr>
          <w:t xml:space="preserve"> that GHHIN w</w:t>
        </w:r>
        <w:r w:rsidR="00F459B7" w:rsidRPr="00F459B7">
          <w:rPr>
            <w:rFonts w:ascii="Calibri" w:hAnsi="Calibri"/>
            <w:i/>
            <w:iCs/>
            <w:lang w:val="en-US"/>
          </w:rPr>
          <w:t xml:space="preserve">as moving in </w:t>
        </w:r>
        <w:r w:rsidR="00F34CB2">
          <w:rPr>
            <w:rFonts w:ascii="Calibri" w:hAnsi="Calibri"/>
            <w:i/>
            <w:iCs/>
            <w:lang w:val="en-US"/>
          </w:rPr>
          <w:t>the right direction. From around 30 attendees, suggestions were provided</w:t>
        </w:r>
      </w:ins>
      <w:ins w:id="36" w:author="Parks, Robbie M" w:date="2017-09-19T17:42:00Z">
        <w:r w:rsidR="00D5570C">
          <w:rPr>
            <w:rFonts w:ascii="Calibri" w:hAnsi="Calibri"/>
            <w:i/>
            <w:iCs/>
            <w:lang w:val="en-US"/>
          </w:rPr>
          <w:t xml:space="preserve"> and were noted.</w:t>
        </w:r>
      </w:ins>
    </w:p>
    <w:p w14:paraId="5A69873D" w14:textId="77777777" w:rsidR="001C0256" w:rsidRDefault="001C0256" w:rsidP="004B3899">
      <w:pPr>
        <w:jc w:val="both"/>
        <w:rPr>
          <w:ins w:id="37" w:author="Parks, Robbie M" w:date="2017-09-19T17:41:00Z"/>
          <w:rFonts w:ascii="Calibri" w:hAnsi="Calibri"/>
          <w:b/>
        </w:rPr>
      </w:pPr>
    </w:p>
    <w:p w14:paraId="069578C3" w14:textId="77777777" w:rsidR="00F34CB2" w:rsidRDefault="00F34CB2" w:rsidP="00F34CB2">
      <w:pPr>
        <w:jc w:val="both"/>
        <w:rPr>
          <w:rFonts w:ascii="Calibri" w:hAnsi="Calibri"/>
        </w:rPr>
      </w:pPr>
      <w:moveToRangeStart w:id="38" w:author="Parks, Robbie M" w:date="2017-09-19T17:41:00Z" w:name="move493605798"/>
      <w:moveTo w:id="39" w:author="Parks, Robbie M" w:date="2017-09-19T17:41:00Z">
        <w:r>
          <w:rPr>
            <w:rFonts w:ascii="Calibri" w:hAnsi="Calibri"/>
          </w:rPr>
          <w:t>The following events were scheduled for the week:</w:t>
        </w:r>
      </w:moveTo>
    </w:p>
    <w:p w14:paraId="2F46867D" w14:textId="77777777" w:rsidR="00F34CB2" w:rsidRDefault="00F34CB2" w:rsidP="00F34CB2">
      <w:pPr>
        <w:jc w:val="both"/>
        <w:rPr>
          <w:rFonts w:ascii="Calibri" w:hAnsi="Calibri"/>
        </w:rPr>
      </w:pPr>
    </w:p>
    <w:p w14:paraId="3FA24559" w14:textId="77777777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To w:id="40" w:author="Parks, Robbie M" w:date="2017-09-19T17:41:00Z">
        <w:r>
          <w:rPr>
            <w:rFonts w:ascii="Calibri" w:hAnsi="Calibri"/>
          </w:rPr>
          <w:t>Monday 4</w:t>
        </w:r>
        <w:r w:rsidRPr="00F05129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12pm – 1:30pm BST: GHHIN steering committee meeting </w:t>
        </w:r>
      </w:moveTo>
    </w:p>
    <w:p w14:paraId="4F4B3C4D" w14:textId="77777777" w:rsidR="00F34CB2" w:rsidRDefault="00F34CB2" w:rsidP="00F34CB2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To w:id="41" w:author="Parks, Robbie M" w:date="2017-09-19T17:41:00Z">
        <w:r>
          <w:rPr>
            <w:rFonts w:ascii="Calibri" w:hAnsi="Calibri"/>
          </w:rPr>
          <w:t>Tuesday 5</w:t>
        </w:r>
        <w:r w:rsidRPr="006019E7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6pm – 6:30pm BST: GHHIN introductory presentation </w:t>
        </w:r>
      </w:moveTo>
    </w:p>
    <w:p w14:paraId="14552F11" w14:textId="77777777" w:rsidR="00F34CB2" w:rsidRPr="00F05129" w:rsidDel="00F34CB2" w:rsidRDefault="00F34CB2" w:rsidP="00F34CB2">
      <w:pPr>
        <w:pStyle w:val="ListParagraph"/>
        <w:numPr>
          <w:ilvl w:val="0"/>
          <w:numId w:val="16"/>
        </w:numPr>
        <w:jc w:val="both"/>
        <w:rPr>
          <w:del w:id="42" w:author="Parks, Robbie M" w:date="2017-09-19T17:41:00Z"/>
          <w:rFonts w:ascii="Calibri" w:hAnsi="Calibri"/>
        </w:rPr>
      </w:pPr>
      <w:moveTo w:id="43" w:author="Parks, Robbie M" w:date="2017-09-19T17:41:00Z">
        <w:r>
          <w:rPr>
            <w:rFonts w:ascii="Calibri" w:hAnsi="Calibri"/>
          </w:rPr>
          <w:t>Wednesday 6</w:t>
        </w:r>
        <w:r w:rsidRPr="00681B0D">
          <w:rPr>
            <w:rFonts w:ascii="Calibri" w:hAnsi="Calibri"/>
            <w:vertAlign w:val="superscript"/>
          </w:rPr>
          <w:t>th</w:t>
        </w:r>
        <w:r>
          <w:rPr>
            <w:rFonts w:ascii="Calibri" w:hAnsi="Calibri"/>
          </w:rPr>
          <w:t xml:space="preserve"> September 12pm – 1pm BST: GHHIN core group discussion</w:t>
        </w:r>
      </w:moveTo>
    </w:p>
    <w:moveToRangeEnd w:id="38"/>
    <w:p w14:paraId="2D17D6BA" w14:textId="77777777" w:rsidR="00F34CB2" w:rsidRPr="00F34CB2" w:rsidRDefault="00F34CB2" w:rsidP="004B3899">
      <w:pPr>
        <w:pStyle w:val="ListParagraph"/>
        <w:numPr>
          <w:ilvl w:val="0"/>
          <w:numId w:val="16"/>
        </w:numPr>
        <w:jc w:val="both"/>
        <w:rPr>
          <w:rFonts w:ascii="Calibri" w:hAnsi="Calibri"/>
          <w:b/>
          <w:rPrChange w:id="44" w:author="Parks, Robbie M" w:date="2017-09-19T17:41:00Z">
            <w:rPr/>
          </w:rPrChange>
        </w:rPr>
        <w:pPrChange w:id="45" w:author="Parks, Robbie M" w:date="2017-09-19T17:41:00Z">
          <w:pPr>
            <w:jc w:val="both"/>
          </w:pPr>
        </w:pPrChange>
      </w:pPr>
    </w:p>
    <w:p w14:paraId="4FD48F49" w14:textId="12F31A1B" w:rsidR="00F05129" w:rsidDel="00F459B7" w:rsidRDefault="00F05129" w:rsidP="004B3899">
      <w:pPr>
        <w:jc w:val="both"/>
        <w:rPr>
          <w:rFonts w:ascii="Calibri" w:hAnsi="Calibri"/>
        </w:rPr>
      </w:pPr>
      <w:moveFromRangeStart w:id="46" w:author="Parks, Robbie M" w:date="2017-09-19T17:41:00Z" w:name="move493605798"/>
      <w:moveFrom w:id="47" w:author="Parks, Robbie M" w:date="2017-09-19T17:41:00Z">
        <w:r w:rsidDel="00F459B7">
          <w:rPr>
            <w:rFonts w:ascii="Calibri" w:hAnsi="Calibri"/>
          </w:rPr>
          <w:t>The following events were scheduled for the week:</w:t>
        </w:r>
      </w:moveFrom>
    </w:p>
    <w:p w14:paraId="2889B737" w14:textId="133D3D20" w:rsidR="00F05129" w:rsidDel="00F459B7" w:rsidRDefault="00F05129" w:rsidP="004B3899">
      <w:pPr>
        <w:jc w:val="both"/>
        <w:rPr>
          <w:rFonts w:ascii="Calibri" w:hAnsi="Calibri"/>
        </w:rPr>
      </w:pPr>
    </w:p>
    <w:p w14:paraId="1BDD3B14" w14:textId="0293C0C8" w:rsidR="00F05129" w:rsidDel="00F459B7" w:rsidRDefault="0011734A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From w:id="48" w:author="Parks, Robbie M" w:date="2017-09-19T17:41:00Z">
        <w:r w:rsidDel="00F459B7">
          <w:rPr>
            <w:rFonts w:ascii="Calibri" w:hAnsi="Calibri"/>
          </w:rPr>
          <w:t>Monday 4</w:t>
        </w:r>
        <w:r w:rsidRPr="00F05129" w:rsidDel="00F459B7">
          <w:rPr>
            <w:rFonts w:ascii="Calibri" w:hAnsi="Calibri"/>
            <w:vertAlign w:val="superscript"/>
          </w:rPr>
          <w:t>th</w:t>
        </w:r>
        <w:r w:rsidDel="00F459B7">
          <w:rPr>
            <w:rFonts w:ascii="Calibri" w:hAnsi="Calibri"/>
          </w:rPr>
          <w:t xml:space="preserve"> September 12pm – 1:30pm BST: </w:t>
        </w:r>
        <w:r w:rsidR="00F05129" w:rsidDel="00F459B7">
          <w:rPr>
            <w:rFonts w:ascii="Calibri" w:hAnsi="Calibri"/>
          </w:rPr>
          <w:t xml:space="preserve">GHHIN steering committee meeting </w:t>
        </w:r>
      </w:moveFrom>
    </w:p>
    <w:p w14:paraId="680BA342" w14:textId="68F6B8BF" w:rsidR="00F05129" w:rsidDel="00F459B7" w:rsidRDefault="0011734A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From w:id="49" w:author="Parks, Robbie M" w:date="2017-09-19T17:41:00Z">
        <w:r w:rsidDel="00F459B7">
          <w:rPr>
            <w:rFonts w:ascii="Calibri" w:hAnsi="Calibri"/>
          </w:rPr>
          <w:t>Tuesday 5</w:t>
        </w:r>
        <w:r w:rsidRPr="006019E7" w:rsidDel="00F459B7">
          <w:rPr>
            <w:rFonts w:ascii="Calibri" w:hAnsi="Calibri"/>
            <w:vertAlign w:val="superscript"/>
          </w:rPr>
          <w:t>th</w:t>
        </w:r>
        <w:r w:rsidDel="00F459B7">
          <w:rPr>
            <w:rFonts w:ascii="Calibri" w:hAnsi="Calibri"/>
          </w:rPr>
          <w:t xml:space="preserve"> September 6pm – 6:30pm BST: </w:t>
        </w:r>
        <w:r w:rsidR="00F05129" w:rsidDel="00F459B7">
          <w:rPr>
            <w:rFonts w:ascii="Calibri" w:hAnsi="Calibri"/>
          </w:rPr>
          <w:t xml:space="preserve">GHHIN </w:t>
        </w:r>
        <w:r w:rsidR="00B668EE" w:rsidDel="00F459B7">
          <w:rPr>
            <w:rFonts w:ascii="Calibri" w:hAnsi="Calibri"/>
          </w:rPr>
          <w:t xml:space="preserve">introductory </w:t>
        </w:r>
        <w:r w:rsidR="00F05129" w:rsidDel="00F459B7">
          <w:rPr>
            <w:rFonts w:ascii="Calibri" w:hAnsi="Calibri"/>
          </w:rPr>
          <w:t xml:space="preserve">presentation </w:t>
        </w:r>
      </w:moveFrom>
    </w:p>
    <w:p w14:paraId="75680D54" w14:textId="422A06C3" w:rsidR="00681B0D" w:rsidRPr="00F05129" w:rsidDel="00F459B7" w:rsidRDefault="00681B0D" w:rsidP="00F05129">
      <w:pPr>
        <w:pStyle w:val="ListParagraph"/>
        <w:numPr>
          <w:ilvl w:val="0"/>
          <w:numId w:val="16"/>
        </w:numPr>
        <w:jc w:val="both"/>
        <w:rPr>
          <w:rFonts w:ascii="Calibri" w:hAnsi="Calibri"/>
        </w:rPr>
      </w:pPr>
      <w:moveFrom w:id="50" w:author="Parks, Robbie M" w:date="2017-09-19T17:41:00Z">
        <w:r w:rsidDel="00F459B7">
          <w:rPr>
            <w:rFonts w:ascii="Calibri" w:hAnsi="Calibri"/>
          </w:rPr>
          <w:t>Wednesday 6</w:t>
        </w:r>
        <w:r w:rsidRPr="00681B0D" w:rsidDel="00F459B7">
          <w:rPr>
            <w:rFonts w:ascii="Calibri" w:hAnsi="Calibri"/>
            <w:vertAlign w:val="superscript"/>
          </w:rPr>
          <w:t>th</w:t>
        </w:r>
        <w:r w:rsidDel="00F459B7">
          <w:rPr>
            <w:rFonts w:ascii="Calibri" w:hAnsi="Calibri"/>
          </w:rPr>
          <w:t xml:space="preserve"> September </w:t>
        </w:r>
        <w:r w:rsidR="000C0D03" w:rsidDel="00F459B7">
          <w:rPr>
            <w:rFonts w:ascii="Calibri" w:hAnsi="Calibri"/>
          </w:rPr>
          <w:t>12pm – 1pm BST: GHHIN core group discussion</w:t>
        </w:r>
      </w:moveFrom>
    </w:p>
    <w:moveFromRangeEnd w:id="46"/>
    <w:p w14:paraId="33CC7086" w14:textId="77777777" w:rsidR="00C04A65" w:rsidRDefault="00C04A65">
      <w:pPr>
        <w:rPr>
          <w:ins w:id="51" w:author="Parks, Robbie M" w:date="2017-09-19T16:16:00Z"/>
          <w:rFonts w:ascii="Calibri" w:hAnsi="Calibri"/>
          <w:b/>
        </w:rPr>
      </w:pPr>
    </w:p>
    <w:p w14:paraId="450589FD" w14:textId="1BFED5DD" w:rsidR="00C04A65" w:rsidRPr="00C32DC0" w:rsidRDefault="00AF4A43">
      <w:pPr>
        <w:rPr>
          <w:ins w:id="52" w:author="Parks, Robbie M" w:date="2017-09-19T16:16:00Z"/>
          <w:rFonts w:ascii="Calibri" w:hAnsi="Calibri"/>
          <w:b/>
        </w:rPr>
      </w:pPr>
      <w:ins w:id="53" w:author="Parks, Robbie M" w:date="2017-09-19T16:27:00Z">
        <w:r w:rsidRPr="00C32DC0">
          <w:rPr>
            <w:rFonts w:ascii="Calibri" w:hAnsi="Calibri"/>
            <w:b/>
            <w:rPrChange w:id="54" w:author="Parks, Robbie M" w:date="2017-09-19T16:40:00Z">
              <w:rPr>
                <w:rFonts w:ascii="Calibri" w:hAnsi="Calibri"/>
              </w:rPr>
            </w:rPrChange>
          </w:rPr>
          <w:t xml:space="preserve">Key </w:t>
        </w:r>
      </w:ins>
      <w:ins w:id="55" w:author="Parks, Robbie M" w:date="2017-09-19T16:16:00Z">
        <w:r w:rsidRPr="00C32DC0">
          <w:rPr>
            <w:rFonts w:ascii="Calibri" w:hAnsi="Calibri"/>
            <w:b/>
            <w:rPrChange w:id="56" w:author="Parks, Robbie M" w:date="2017-09-19T16:40:00Z">
              <w:rPr>
                <w:rFonts w:ascii="Calibri" w:hAnsi="Calibri"/>
              </w:rPr>
            </w:rPrChange>
          </w:rPr>
          <w:t>o</w:t>
        </w:r>
        <w:r w:rsidR="00C04A65" w:rsidRPr="00C32DC0">
          <w:rPr>
            <w:rFonts w:ascii="Calibri" w:hAnsi="Calibri"/>
            <w:b/>
          </w:rPr>
          <w:t>utcomes</w:t>
        </w:r>
      </w:ins>
      <w:ins w:id="57" w:author="Parks, Robbie M" w:date="2017-09-19T16:27:00Z">
        <w:r w:rsidRPr="00C32DC0">
          <w:rPr>
            <w:rFonts w:ascii="Calibri" w:hAnsi="Calibri"/>
            <w:b/>
            <w:rPrChange w:id="58" w:author="Parks, Robbie M" w:date="2017-09-19T16:40:00Z">
              <w:rPr>
                <w:rFonts w:ascii="Calibri" w:hAnsi="Calibri"/>
              </w:rPr>
            </w:rPrChange>
          </w:rPr>
          <w:t xml:space="preserve"> and actions</w:t>
        </w:r>
      </w:ins>
      <w:ins w:id="59" w:author="Parks, Robbie M" w:date="2017-09-19T17:42:00Z">
        <w:r w:rsidR="00E9740B">
          <w:rPr>
            <w:rFonts w:ascii="Calibri" w:hAnsi="Calibri"/>
            <w:b/>
          </w:rPr>
          <w:t xml:space="preserve"> from the week</w:t>
        </w:r>
      </w:ins>
      <w:bookmarkStart w:id="60" w:name="_GoBack"/>
      <w:bookmarkEnd w:id="60"/>
      <w:ins w:id="61" w:author="Parks, Robbie M" w:date="2017-09-19T16:16:00Z">
        <w:r w:rsidR="00C04A65" w:rsidRPr="00C32DC0">
          <w:rPr>
            <w:rFonts w:ascii="Calibri" w:hAnsi="Calibri"/>
            <w:b/>
          </w:rPr>
          <w:t>:</w:t>
        </w:r>
      </w:ins>
    </w:p>
    <w:p w14:paraId="0423DE43" w14:textId="77777777" w:rsidR="00C04A65" w:rsidRPr="00C04A65" w:rsidRDefault="00C04A65">
      <w:pPr>
        <w:rPr>
          <w:ins w:id="62" w:author="Parks, Robbie M" w:date="2017-09-19T16:16:00Z"/>
          <w:rFonts w:ascii="Calibri" w:hAnsi="Calibri"/>
          <w:rPrChange w:id="63" w:author="Parks, Robbie M" w:date="2017-09-19T16:17:00Z">
            <w:rPr>
              <w:ins w:id="64" w:author="Parks, Robbie M" w:date="2017-09-19T16:16:00Z"/>
              <w:rFonts w:ascii="Calibri" w:hAnsi="Calibri"/>
              <w:b/>
            </w:rPr>
          </w:rPrChange>
        </w:rPr>
      </w:pPr>
    </w:p>
    <w:p w14:paraId="3AD2FF26" w14:textId="615FF76E" w:rsidR="00C04A65" w:rsidRDefault="00C04A65" w:rsidP="00C04A65">
      <w:pPr>
        <w:pStyle w:val="ListParagraph"/>
        <w:numPr>
          <w:ilvl w:val="0"/>
          <w:numId w:val="24"/>
        </w:numPr>
        <w:rPr>
          <w:ins w:id="65" w:author="Parks, Robbie M" w:date="2017-09-19T16:17:00Z"/>
          <w:rFonts w:ascii="Calibri" w:hAnsi="Calibri"/>
        </w:rPr>
        <w:pPrChange w:id="66" w:author="Parks, Robbie M" w:date="2017-09-19T16:17:00Z">
          <w:pPr/>
        </w:pPrChange>
      </w:pPr>
      <w:ins w:id="67" w:author="Parks, Robbie M" w:date="2017-09-19T16:17:00Z">
        <w:r>
          <w:rPr>
            <w:rFonts w:ascii="Calibri" w:hAnsi="Calibri"/>
          </w:rPr>
          <w:t>How to generate dialogue in an open forum environment</w:t>
        </w:r>
      </w:ins>
      <w:ins w:id="68" w:author="Parks, Robbie M" w:date="2017-09-19T16:18:00Z">
        <w:r>
          <w:rPr>
            <w:rFonts w:ascii="Calibri" w:hAnsi="Calibri"/>
          </w:rPr>
          <w:t xml:space="preserve"> (deployed from Engagement Strategy)</w:t>
        </w:r>
      </w:ins>
    </w:p>
    <w:p w14:paraId="01C77B3E" w14:textId="68478192" w:rsidR="00C04A65" w:rsidRPr="00C04A65" w:rsidRDefault="00C04A65" w:rsidP="00C04A65">
      <w:pPr>
        <w:pStyle w:val="ListParagraph"/>
        <w:numPr>
          <w:ilvl w:val="0"/>
          <w:numId w:val="24"/>
        </w:numPr>
        <w:rPr>
          <w:ins w:id="69" w:author="Parks, Robbie M" w:date="2017-09-19T16:17:00Z"/>
          <w:rFonts w:ascii="Calibri" w:hAnsi="Calibri"/>
          <w:rPrChange w:id="70" w:author="Parks, Robbie M" w:date="2017-09-19T16:17:00Z">
            <w:rPr>
              <w:ins w:id="71" w:author="Parks, Robbie M" w:date="2017-09-19T16:17:00Z"/>
              <w:rFonts w:ascii="Calibri" w:hAnsi="Calibri"/>
              <w:b/>
            </w:rPr>
          </w:rPrChange>
        </w:rPr>
        <w:pPrChange w:id="72" w:author="Parks, Robbie M" w:date="2017-09-19T16:17:00Z">
          <w:pPr/>
        </w:pPrChange>
      </w:pPr>
      <w:ins w:id="73" w:author="Parks, Robbie M" w:date="2017-09-19T16:17:00Z">
        <w:r>
          <w:rPr>
            <w:rFonts w:ascii="Calibri" w:hAnsi="Calibri"/>
          </w:rPr>
          <w:t>Organizing the 2018 Global Forum</w:t>
        </w:r>
      </w:ins>
    </w:p>
    <w:p w14:paraId="59BE7E59" w14:textId="08E8FC3B" w:rsidR="00C04A65" w:rsidRDefault="00C04A65" w:rsidP="00C04A65">
      <w:pPr>
        <w:pStyle w:val="ListParagraph"/>
        <w:numPr>
          <w:ilvl w:val="0"/>
          <w:numId w:val="24"/>
        </w:numPr>
        <w:rPr>
          <w:ins w:id="74" w:author="Parks, Robbie M" w:date="2017-09-19T16:46:00Z"/>
          <w:rFonts w:ascii="Calibri" w:hAnsi="Calibri"/>
        </w:rPr>
        <w:pPrChange w:id="75" w:author="Parks, Robbie M" w:date="2017-09-19T16:17:00Z">
          <w:pPr/>
        </w:pPrChange>
      </w:pPr>
      <w:ins w:id="76" w:author="Parks, Robbie M" w:date="2017-09-19T16:17:00Z">
        <w:r w:rsidRPr="00C04A65">
          <w:rPr>
            <w:rFonts w:ascii="Calibri" w:hAnsi="Calibri"/>
            <w:rPrChange w:id="77" w:author="Parks, Robbie M" w:date="2017-09-19T16:17:00Z">
              <w:rPr>
                <w:rFonts w:ascii="Calibri" w:hAnsi="Calibri"/>
                <w:b/>
              </w:rPr>
            </w:rPrChange>
          </w:rPr>
          <w:t xml:space="preserve">Website </w:t>
        </w:r>
      </w:ins>
      <w:ins w:id="78" w:author="Parks, Robbie M" w:date="2017-09-19T16:19:00Z">
        <w:r w:rsidR="00BC3D59">
          <w:rPr>
            <w:rFonts w:ascii="Calibri" w:hAnsi="Calibri"/>
          </w:rPr>
          <w:t>fa</w:t>
        </w:r>
        <w:r w:rsidR="00CB0271">
          <w:rPr>
            <w:rFonts w:ascii="Calibri" w:hAnsi="Calibri"/>
          </w:rPr>
          <w:t>cil</w:t>
        </w:r>
        <w:r w:rsidR="00E3089C">
          <w:rPr>
            <w:rFonts w:ascii="Calibri" w:hAnsi="Calibri"/>
          </w:rPr>
          <w:t>ity to contribute</w:t>
        </w:r>
      </w:ins>
      <w:ins w:id="79" w:author="Parks, Robbie M" w:date="2017-09-19T16:38:00Z">
        <w:r w:rsidR="000F3D1C">
          <w:rPr>
            <w:rFonts w:ascii="Calibri" w:hAnsi="Calibri"/>
          </w:rPr>
          <w:t xml:space="preserve"> Heat Health Action Plans</w:t>
        </w:r>
      </w:ins>
    </w:p>
    <w:p w14:paraId="1C72796D" w14:textId="72266EC3" w:rsidR="00C136AC" w:rsidRDefault="00C136AC" w:rsidP="00C04A65">
      <w:pPr>
        <w:pStyle w:val="ListParagraph"/>
        <w:numPr>
          <w:ilvl w:val="0"/>
          <w:numId w:val="24"/>
        </w:numPr>
        <w:rPr>
          <w:ins w:id="80" w:author="Parks, Robbie M" w:date="2017-09-19T16:19:00Z"/>
          <w:rFonts w:ascii="Calibri" w:hAnsi="Calibri"/>
        </w:rPr>
        <w:pPrChange w:id="81" w:author="Parks, Robbie M" w:date="2017-09-19T16:17:00Z">
          <w:pPr/>
        </w:pPrChange>
      </w:pPr>
      <w:ins w:id="82" w:author="Parks, Robbie M" w:date="2017-09-19T16:46:00Z">
        <w:r>
          <w:rPr>
            <w:rFonts w:ascii="Calibri" w:hAnsi="Calibri"/>
          </w:rPr>
          <w:t xml:space="preserve">Tracking dashboard of extreme heat </w:t>
        </w:r>
      </w:ins>
      <w:ins w:id="83" w:author="Parks, Robbie M" w:date="2017-09-19T16:55:00Z">
        <w:r w:rsidR="00274731">
          <w:rPr>
            <w:rFonts w:ascii="Calibri" w:hAnsi="Calibri"/>
          </w:rPr>
          <w:t xml:space="preserve">events and </w:t>
        </w:r>
      </w:ins>
      <w:ins w:id="84" w:author="Parks, Robbie M" w:date="2017-09-19T16:46:00Z">
        <w:r>
          <w:rPr>
            <w:rFonts w:ascii="Calibri" w:hAnsi="Calibri"/>
          </w:rPr>
          <w:t>impacts around the world</w:t>
        </w:r>
      </w:ins>
    </w:p>
    <w:p w14:paraId="5953793D" w14:textId="2E9EF796" w:rsidR="00CB0271" w:rsidRDefault="00EC1DAD" w:rsidP="00C04A65">
      <w:pPr>
        <w:pStyle w:val="ListParagraph"/>
        <w:numPr>
          <w:ilvl w:val="0"/>
          <w:numId w:val="24"/>
        </w:numPr>
        <w:rPr>
          <w:ins w:id="85" w:author="Parks, Robbie M" w:date="2017-09-19T16:20:00Z"/>
          <w:rFonts w:ascii="Calibri" w:hAnsi="Calibri"/>
        </w:rPr>
        <w:pPrChange w:id="86" w:author="Parks, Robbie M" w:date="2017-09-19T16:17:00Z">
          <w:pPr/>
        </w:pPrChange>
      </w:pPr>
      <w:ins w:id="87" w:author="Parks, Robbie M" w:date="2017-09-19T16:38:00Z">
        <w:r>
          <w:rPr>
            <w:rFonts w:ascii="Calibri" w:hAnsi="Calibri"/>
          </w:rPr>
          <w:t xml:space="preserve">Improve co-ordination </w:t>
        </w:r>
      </w:ins>
      <w:ins w:id="88" w:author="Parks, Robbie M" w:date="2017-09-19T16:20:00Z">
        <w:r w:rsidR="00CB0271">
          <w:rPr>
            <w:rFonts w:ascii="Calibri" w:hAnsi="Calibri"/>
          </w:rPr>
          <w:t>More frequent action updates for in-between meetings</w:t>
        </w:r>
      </w:ins>
    </w:p>
    <w:p w14:paraId="77FF89D5" w14:textId="2157A26C" w:rsidR="00E3089C" w:rsidRDefault="00E3089C" w:rsidP="00C04A65">
      <w:pPr>
        <w:pStyle w:val="ListParagraph"/>
        <w:numPr>
          <w:ilvl w:val="0"/>
          <w:numId w:val="24"/>
        </w:numPr>
        <w:rPr>
          <w:ins w:id="89" w:author="Parks, Robbie M" w:date="2017-09-19T16:22:00Z"/>
          <w:rFonts w:ascii="Calibri" w:hAnsi="Calibri"/>
        </w:rPr>
        <w:pPrChange w:id="90" w:author="Parks, Robbie M" w:date="2017-09-19T16:17:00Z">
          <w:pPr/>
        </w:pPrChange>
      </w:pPr>
      <w:ins w:id="91" w:author="Parks, Robbie M" w:date="2017-09-19T16:20:00Z">
        <w:r>
          <w:rPr>
            <w:rFonts w:ascii="Calibri" w:hAnsi="Calibri"/>
          </w:rPr>
          <w:t>Video conferences to share screen to assist in sharing documents</w:t>
        </w:r>
      </w:ins>
    </w:p>
    <w:p w14:paraId="5188DA02" w14:textId="543CE189" w:rsidR="00A956CA" w:rsidRPr="00E50D5C" w:rsidRDefault="00A956CA" w:rsidP="00E50D5C">
      <w:pPr>
        <w:pStyle w:val="ListParagraph"/>
        <w:numPr>
          <w:ilvl w:val="0"/>
          <w:numId w:val="24"/>
        </w:numPr>
        <w:rPr>
          <w:ins w:id="92" w:author="Parks, Robbie M" w:date="2017-09-19T16:26:00Z"/>
          <w:rFonts w:ascii="Calibri" w:hAnsi="Calibri"/>
          <w:rPrChange w:id="93" w:author="Parks, Robbie M" w:date="2017-09-19T16:26:00Z">
            <w:rPr>
              <w:ins w:id="94" w:author="Parks, Robbie M" w:date="2017-09-19T16:26:00Z"/>
            </w:rPr>
          </w:rPrChange>
        </w:rPr>
        <w:pPrChange w:id="95" w:author="Parks, Robbie M" w:date="2017-09-19T16:26:00Z">
          <w:pPr/>
        </w:pPrChange>
      </w:pPr>
      <w:ins w:id="96" w:author="Parks, Robbie M" w:date="2017-09-19T16:34:00Z">
        <w:r>
          <w:rPr>
            <w:rFonts w:ascii="Calibri" w:hAnsi="Calibri"/>
          </w:rPr>
          <w:t>How to make GHHIN feel ‘real’:</w:t>
        </w:r>
      </w:ins>
    </w:p>
    <w:p w14:paraId="3FECEC0B" w14:textId="35D76DE0" w:rsidR="00E50D5C" w:rsidRDefault="00E50D5C" w:rsidP="00A956CA">
      <w:pPr>
        <w:pStyle w:val="ListParagraph"/>
        <w:numPr>
          <w:ilvl w:val="1"/>
          <w:numId w:val="24"/>
        </w:numPr>
        <w:rPr>
          <w:ins w:id="97" w:author="Parks, Robbie M" w:date="2017-09-19T16:28:00Z"/>
          <w:rFonts w:ascii="Calibri" w:hAnsi="Calibri"/>
        </w:rPr>
        <w:pPrChange w:id="98" w:author="Parks, Robbie M" w:date="2017-09-19T16:34:00Z">
          <w:pPr/>
        </w:pPrChange>
      </w:pPr>
      <w:ins w:id="99" w:author="Parks, Robbie M" w:date="2017-09-19T16:26:00Z">
        <w:r>
          <w:rPr>
            <w:rFonts w:ascii="Calibri" w:hAnsi="Calibri"/>
          </w:rPr>
          <w:t xml:space="preserve">Pilot </w:t>
        </w:r>
      </w:ins>
      <w:ins w:id="100" w:author="Parks, Robbie M" w:date="2017-09-19T16:28:00Z">
        <w:r w:rsidR="005C10E9">
          <w:rPr>
            <w:rFonts w:ascii="Calibri" w:hAnsi="Calibri"/>
          </w:rPr>
          <w:t>pr</w:t>
        </w:r>
        <w:r w:rsidR="005C10E9" w:rsidRPr="005C10E9">
          <w:rPr>
            <w:rFonts w:ascii="Calibri" w:hAnsi="Calibri"/>
            <w:rPrChange w:id="101" w:author="Parks, Robbie M" w:date="2017-09-19T16:28:00Z">
              <w:rPr/>
            </w:rPrChange>
          </w:rPr>
          <w:t>oject</w:t>
        </w:r>
      </w:ins>
      <w:ins w:id="102" w:author="Parks, Robbie M" w:date="2017-09-19T16:26:00Z">
        <w:r w:rsidRPr="005C10E9">
          <w:rPr>
            <w:rFonts w:ascii="Calibri" w:hAnsi="Calibri"/>
            <w:rPrChange w:id="103" w:author="Parks, Robbie M" w:date="2017-09-19T16:28:00Z">
              <w:rPr/>
            </w:rPrChange>
          </w:rPr>
          <w:t xml:space="preserve"> somewhere</w:t>
        </w:r>
      </w:ins>
    </w:p>
    <w:p w14:paraId="249EEE90" w14:textId="6B3A69BB" w:rsidR="005C10E9" w:rsidRDefault="005C10E9" w:rsidP="00A956CA">
      <w:pPr>
        <w:pStyle w:val="ListParagraph"/>
        <w:numPr>
          <w:ilvl w:val="1"/>
          <w:numId w:val="24"/>
        </w:numPr>
        <w:rPr>
          <w:ins w:id="104" w:author="Parks, Robbie M" w:date="2017-09-19T16:28:00Z"/>
          <w:rFonts w:ascii="Calibri" w:hAnsi="Calibri"/>
        </w:rPr>
        <w:pPrChange w:id="105" w:author="Parks, Robbie M" w:date="2017-09-19T16:34:00Z">
          <w:pPr/>
        </w:pPrChange>
      </w:pPr>
      <w:ins w:id="106" w:author="Parks, Robbie M" w:date="2017-09-19T16:28:00Z">
        <w:r>
          <w:rPr>
            <w:rFonts w:ascii="Calibri" w:hAnsi="Calibri"/>
          </w:rPr>
          <w:t xml:space="preserve">Exchange </w:t>
        </w:r>
      </w:ins>
      <w:ins w:id="107" w:author="Parks, Robbie M" w:date="2017-09-19T16:35:00Z">
        <w:r w:rsidR="00FB078D">
          <w:rPr>
            <w:rFonts w:ascii="Calibri" w:hAnsi="Calibri"/>
          </w:rPr>
          <w:t xml:space="preserve">and training </w:t>
        </w:r>
      </w:ins>
      <w:ins w:id="108" w:author="Parks, Robbie M" w:date="2017-09-19T16:28:00Z">
        <w:r>
          <w:rPr>
            <w:rFonts w:ascii="Calibri" w:hAnsi="Calibri"/>
          </w:rPr>
          <w:t>opportunities</w:t>
        </w:r>
      </w:ins>
    </w:p>
    <w:p w14:paraId="1B5E602B" w14:textId="5A59B9DD" w:rsidR="006F07D5" w:rsidRDefault="000F6323" w:rsidP="00A956CA">
      <w:pPr>
        <w:pStyle w:val="ListParagraph"/>
        <w:numPr>
          <w:ilvl w:val="1"/>
          <w:numId w:val="24"/>
        </w:numPr>
        <w:rPr>
          <w:ins w:id="109" w:author="Parks, Robbie M" w:date="2017-09-19T16:29:00Z"/>
          <w:rFonts w:ascii="Calibri" w:hAnsi="Calibri"/>
        </w:rPr>
        <w:pPrChange w:id="110" w:author="Parks, Robbie M" w:date="2017-09-19T16:34:00Z">
          <w:pPr/>
        </w:pPrChange>
      </w:pPr>
      <w:ins w:id="111" w:author="Parks, Robbie M" w:date="2017-09-19T16:28:00Z">
        <w:r>
          <w:rPr>
            <w:rFonts w:ascii="Calibri" w:hAnsi="Calibri"/>
          </w:rPr>
          <w:t>HEAT-shield</w:t>
        </w:r>
        <w:r w:rsidR="000A4B1D">
          <w:rPr>
            <w:rFonts w:ascii="Calibri" w:hAnsi="Calibri"/>
          </w:rPr>
          <w:t xml:space="preserve"> collaboration</w:t>
        </w:r>
      </w:ins>
      <w:ins w:id="112" w:author="Parks, Robbie M" w:date="2017-09-19T16:29:00Z">
        <w:r w:rsidR="006F07D5">
          <w:rPr>
            <w:rFonts w:ascii="Calibri" w:hAnsi="Calibri"/>
          </w:rPr>
          <w:t xml:space="preserve"> for impacts on labour and productivity</w:t>
        </w:r>
      </w:ins>
    </w:p>
    <w:p w14:paraId="5651DF3E" w14:textId="32170179" w:rsidR="00984A05" w:rsidRPr="006F07D5" w:rsidRDefault="00380B44" w:rsidP="00A956CA">
      <w:pPr>
        <w:pStyle w:val="ListParagraph"/>
        <w:numPr>
          <w:ilvl w:val="1"/>
          <w:numId w:val="24"/>
        </w:numPr>
        <w:rPr>
          <w:ins w:id="113" w:author="Parks, Robbie M" w:date="2017-09-19T16:21:00Z"/>
          <w:rFonts w:ascii="Calibri" w:hAnsi="Calibri"/>
          <w:rPrChange w:id="114" w:author="Parks, Robbie M" w:date="2017-09-19T16:29:00Z">
            <w:rPr>
              <w:ins w:id="115" w:author="Parks, Robbie M" w:date="2017-09-19T16:21:00Z"/>
            </w:rPr>
          </w:rPrChange>
        </w:rPr>
        <w:pPrChange w:id="116" w:author="Parks, Robbie M" w:date="2017-09-19T16:34:00Z">
          <w:pPr/>
        </w:pPrChange>
      </w:pPr>
      <w:ins w:id="117" w:author="Parks, Robbie M" w:date="2017-09-19T16:32:00Z">
        <w:r>
          <w:rPr>
            <w:rFonts w:ascii="Calibri" w:hAnsi="Calibri"/>
          </w:rPr>
          <w:t>Highlighting concrete partners</w:t>
        </w:r>
      </w:ins>
    </w:p>
    <w:p w14:paraId="2CE4DEE7" w14:textId="77777777" w:rsidR="00AC4966" w:rsidRDefault="00AC4966" w:rsidP="00AC4966">
      <w:pPr>
        <w:rPr>
          <w:ins w:id="118" w:author="Parks, Robbie M" w:date="2017-09-19T16:21:00Z"/>
          <w:rFonts w:ascii="Calibri" w:hAnsi="Calibri"/>
        </w:rPr>
      </w:pPr>
    </w:p>
    <w:p w14:paraId="190D6F08" w14:textId="3D668E3D" w:rsidR="00AC4966" w:rsidRPr="00C32DC0" w:rsidRDefault="00AC4966" w:rsidP="00AC4966">
      <w:pPr>
        <w:rPr>
          <w:ins w:id="119" w:author="Parks, Robbie M" w:date="2017-09-19T16:21:00Z"/>
          <w:rFonts w:ascii="Calibri" w:hAnsi="Calibri"/>
          <w:b/>
          <w:rPrChange w:id="120" w:author="Parks, Robbie M" w:date="2017-09-19T16:40:00Z">
            <w:rPr>
              <w:ins w:id="121" w:author="Parks, Robbie M" w:date="2017-09-19T16:21:00Z"/>
              <w:rFonts w:ascii="Calibri" w:hAnsi="Calibri"/>
            </w:rPr>
          </w:rPrChange>
        </w:rPr>
      </w:pPr>
      <w:ins w:id="122" w:author="Parks, Robbie M" w:date="2017-09-19T16:21:00Z">
        <w:r w:rsidRPr="00C32DC0">
          <w:rPr>
            <w:rFonts w:ascii="Calibri" w:hAnsi="Calibri"/>
            <w:b/>
            <w:rPrChange w:id="123" w:author="Parks, Robbie M" w:date="2017-09-19T16:40:00Z">
              <w:rPr>
                <w:rFonts w:ascii="Calibri" w:hAnsi="Calibri"/>
              </w:rPr>
            </w:rPrChange>
          </w:rPr>
          <w:t>Material to share:</w:t>
        </w:r>
      </w:ins>
    </w:p>
    <w:p w14:paraId="7CCC1C4C" w14:textId="77777777" w:rsidR="00AC4966" w:rsidRDefault="00AC4966" w:rsidP="00AC4966">
      <w:pPr>
        <w:rPr>
          <w:ins w:id="124" w:author="Parks, Robbie M" w:date="2017-09-19T16:21:00Z"/>
          <w:rFonts w:ascii="Calibri" w:hAnsi="Calibri"/>
        </w:rPr>
      </w:pPr>
    </w:p>
    <w:p w14:paraId="226B931A" w14:textId="7279C1CF" w:rsidR="00AC4966" w:rsidRDefault="00AC4966" w:rsidP="00AC4966">
      <w:pPr>
        <w:pStyle w:val="ListParagraph"/>
        <w:numPr>
          <w:ilvl w:val="0"/>
          <w:numId w:val="25"/>
        </w:numPr>
        <w:rPr>
          <w:ins w:id="125" w:author="Parks, Robbie M" w:date="2017-09-19T16:21:00Z"/>
          <w:rFonts w:ascii="Calibri" w:hAnsi="Calibri"/>
        </w:rPr>
        <w:pPrChange w:id="126" w:author="Parks, Robbie M" w:date="2017-09-19T16:21:00Z">
          <w:pPr/>
        </w:pPrChange>
      </w:pPr>
      <w:ins w:id="127" w:author="Parks, Robbie M" w:date="2017-09-19T16:21:00Z">
        <w:r>
          <w:rPr>
            <w:rFonts w:ascii="Calibri" w:hAnsi="Calibri"/>
          </w:rPr>
          <w:t>PDF of brochure</w:t>
        </w:r>
      </w:ins>
    </w:p>
    <w:p w14:paraId="440D2519" w14:textId="5FF2D4E0" w:rsidR="00AC4966" w:rsidRPr="00AC4966" w:rsidRDefault="00AC4966" w:rsidP="00AC4966">
      <w:pPr>
        <w:pStyle w:val="ListParagraph"/>
        <w:numPr>
          <w:ilvl w:val="0"/>
          <w:numId w:val="25"/>
        </w:numPr>
        <w:rPr>
          <w:ins w:id="128" w:author="Parks, Robbie M" w:date="2017-09-19T16:17:00Z"/>
          <w:rFonts w:ascii="Calibri" w:hAnsi="Calibri"/>
          <w:rPrChange w:id="129" w:author="Parks, Robbie M" w:date="2017-09-19T16:22:00Z">
            <w:rPr>
              <w:ins w:id="130" w:author="Parks, Robbie M" w:date="2017-09-19T16:17:00Z"/>
              <w:rFonts w:ascii="Calibri" w:hAnsi="Calibri"/>
              <w:b/>
            </w:rPr>
          </w:rPrChange>
        </w:rPr>
        <w:pPrChange w:id="131" w:author="Parks, Robbie M" w:date="2017-09-19T16:22:00Z">
          <w:pPr/>
        </w:pPrChange>
      </w:pPr>
      <w:ins w:id="132" w:author="Parks, Robbie M" w:date="2017-09-19T16:21:00Z">
        <w:r>
          <w:rPr>
            <w:rFonts w:ascii="Calibri" w:hAnsi="Calibri"/>
          </w:rPr>
          <w:t>Slides for GHHIN introductory presentation</w:t>
        </w:r>
      </w:ins>
    </w:p>
    <w:p w14:paraId="5D644C3E" w14:textId="77777777" w:rsidR="00F459B7" w:rsidRDefault="00F459B7" w:rsidP="00F459B7">
      <w:pPr>
        <w:rPr>
          <w:ins w:id="133" w:author="Parks, Robbie M" w:date="2017-09-19T17:34:00Z"/>
          <w:rFonts w:ascii="Calibri" w:hAnsi="Calibri"/>
        </w:rPr>
      </w:pPr>
    </w:p>
    <w:p w14:paraId="5100E40B" w14:textId="010914AA" w:rsidR="00C04A65" w:rsidRPr="00F34CB2" w:rsidDel="00C75FC6" w:rsidRDefault="00F05129" w:rsidP="00F34CB2">
      <w:pPr>
        <w:rPr>
          <w:del w:id="134" w:author="Parks, Robbie M" w:date="2017-09-19T16:41:00Z"/>
          <w:rFonts w:ascii="Calibri" w:hAnsi="Calibri"/>
          <w:rPrChange w:id="135" w:author="Parks, Robbie M" w:date="2017-09-19T17:41:00Z">
            <w:rPr>
              <w:del w:id="136" w:author="Parks, Robbie M" w:date="2017-09-19T16:41:00Z"/>
              <w:rFonts w:ascii="Calibri" w:hAnsi="Calibri"/>
              <w:b/>
            </w:rPr>
          </w:rPrChange>
        </w:rPr>
        <w:pPrChange w:id="137" w:author="Parks, Robbie M" w:date="2017-09-19T17:41:00Z">
          <w:pPr/>
        </w:pPrChange>
      </w:pPr>
      <w:del w:id="138" w:author="Parks, Robbie M" w:date="2017-09-19T17:41:00Z">
        <w:r w:rsidRPr="00F459B7" w:rsidDel="00F34CB2">
          <w:rPr>
            <w:rFonts w:ascii="Calibri" w:hAnsi="Calibri"/>
            <w:rPrChange w:id="139" w:author="Parks, Robbie M" w:date="2017-09-19T17:34:00Z">
              <w:rPr/>
            </w:rPrChange>
          </w:rPr>
          <w:lastRenderedPageBreak/>
          <w:br w:type="page"/>
        </w:r>
      </w:del>
    </w:p>
    <w:p w14:paraId="68128EFE" w14:textId="03AE123C" w:rsidR="0066184E" w:rsidRPr="000550EC" w:rsidRDefault="00255293" w:rsidP="000550EC">
      <w:pPr>
        <w:jc w:val="both"/>
        <w:rPr>
          <w:rFonts w:ascii="Calibri" w:hAnsi="Calibri"/>
          <w:b/>
        </w:rPr>
      </w:pPr>
      <w:r w:rsidRPr="000550EC">
        <w:rPr>
          <w:rFonts w:ascii="Calibri" w:hAnsi="Calibri"/>
          <w:b/>
        </w:rPr>
        <w:t>Monday 4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12pm – 1:30pm BST</w:t>
      </w:r>
      <w:r>
        <w:rPr>
          <w:rFonts w:ascii="Calibri" w:hAnsi="Calibri"/>
          <w:b/>
        </w:rPr>
        <w:t xml:space="preserve">: </w:t>
      </w:r>
      <w:r w:rsidR="00366D98" w:rsidRPr="000550EC">
        <w:rPr>
          <w:rFonts w:ascii="Calibri" w:hAnsi="Calibri"/>
          <w:b/>
        </w:rPr>
        <w:t>GHHIN steering committee meeting</w:t>
      </w:r>
      <w:r w:rsidR="0066184E" w:rsidRPr="000550EC">
        <w:rPr>
          <w:rFonts w:ascii="Calibri" w:hAnsi="Calibri"/>
          <w:b/>
        </w:rPr>
        <w:t xml:space="preserve"> </w:t>
      </w:r>
    </w:p>
    <w:p w14:paraId="04E1AB60" w14:textId="77777777" w:rsidR="006D1D34" w:rsidRPr="001C0256" w:rsidRDefault="006D1D34" w:rsidP="004B3899">
      <w:pPr>
        <w:jc w:val="both"/>
        <w:rPr>
          <w:rFonts w:ascii="Calibri" w:hAnsi="Calibri"/>
          <w:b/>
        </w:rPr>
      </w:pPr>
    </w:p>
    <w:p w14:paraId="145DB360" w14:textId="4EF9F90A" w:rsidR="00773CB5" w:rsidRPr="001C0256" w:rsidRDefault="004E2CB2" w:rsidP="00773CB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69B71901" w14:textId="4D2CD971" w:rsidR="00773CB5" w:rsidRPr="001C0256" w:rsidRDefault="006D1D34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Planning of </w:t>
      </w:r>
      <w:r w:rsidR="00225674" w:rsidRPr="001C0256">
        <w:rPr>
          <w:rFonts w:ascii="Calibri" w:hAnsi="Calibri"/>
          <w:lang w:val="en-US"/>
        </w:rPr>
        <w:t xml:space="preserve">GHINN </w:t>
      </w:r>
      <w:r w:rsidR="007A28D8" w:rsidRPr="001C0256">
        <w:rPr>
          <w:rFonts w:ascii="Calibri" w:hAnsi="Calibri"/>
          <w:lang w:val="en-US"/>
        </w:rPr>
        <w:t>presentation</w:t>
      </w:r>
      <w:r w:rsidR="00225674" w:rsidRPr="001C0256">
        <w:rPr>
          <w:rFonts w:ascii="Calibri" w:hAnsi="Calibri"/>
          <w:lang w:val="en-US"/>
        </w:rPr>
        <w:t xml:space="preserve"> </w:t>
      </w:r>
      <w:r w:rsidR="008A42F4">
        <w:rPr>
          <w:rFonts w:ascii="Calibri" w:hAnsi="Calibri"/>
          <w:lang w:val="en-US"/>
        </w:rPr>
        <w:t xml:space="preserve">Tuesday </w:t>
      </w:r>
      <w:r w:rsidR="00225674" w:rsidRPr="001C0256">
        <w:rPr>
          <w:rFonts w:ascii="Calibri" w:hAnsi="Calibri"/>
          <w:lang w:val="en-US"/>
        </w:rPr>
        <w:t>5</w:t>
      </w:r>
      <w:r w:rsidR="00225674" w:rsidRPr="001C0256">
        <w:rPr>
          <w:rFonts w:ascii="Calibri" w:hAnsi="Calibri"/>
          <w:vertAlign w:val="superscript"/>
          <w:lang w:val="en-US"/>
        </w:rPr>
        <w:t>th</w:t>
      </w:r>
      <w:r w:rsidR="00225674" w:rsidRPr="001C0256">
        <w:rPr>
          <w:rFonts w:ascii="Calibri" w:hAnsi="Calibri"/>
          <w:lang w:val="en-US"/>
        </w:rPr>
        <w:t xml:space="preserve"> September 2017</w:t>
      </w:r>
    </w:p>
    <w:p w14:paraId="1FA8920A" w14:textId="42647674" w:rsidR="00B10725" w:rsidRPr="001C0256" w:rsidRDefault="00B10725" w:rsidP="00773CB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General</w:t>
      </w:r>
      <w:r w:rsidR="007A28D8" w:rsidRPr="001C0256">
        <w:rPr>
          <w:rFonts w:ascii="Calibri" w:hAnsi="Calibri"/>
          <w:lang w:val="en-US"/>
        </w:rPr>
        <w:t xml:space="preserve"> discussion on direction of GHHIN</w:t>
      </w:r>
    </w:p>
    <w:p w14:paraId="6371AFC5" w14:textId="77777777" w:rsidR="00773CB5" w:rsidRPr="001C0256" w:rsidRDefault="00773CB5" w:rsidP="00773CB5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414214F8" w14:textId="77777777" w:rsidR="008B3A00" w:rsidRPr="001C0256" w:rsidRDefault="008B3A00" w:rsidP="00773CB5">
      <w:pPr>
        <w:rPr>
          <w:rFonts w:ascii="Calibri" w:hAnsi="Calibri"/>
          <w:lang w:val="en-US"/>
        </w:rPr>
      </w:pPr>
    </w:p>
    <w:p w14:paraId="257F9EA9" w14:textId="77777777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Kris </w:t>
      </w:r>
      <w:proofErr w:type="spellStart"/>
      <w:r w:rsidRPr="001C0256">
        <w:rPr>
          <w:rFonts w:ascii="Calibri" w:hAnsi="Calibri"/>
          <w:lang w:val="en-US"/>
        </w:rPr>
        <w:t>Ebi</w:t>
      </w:r>
      <w:proofErr w:type="spellEnd"/>
    </w:p>
    <w:p w14:paraId="5D1A1D19" w14:textId="3B929EC0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Sarah </w:t>
      </w:r>
      <w:proofErr w:type="spellStart"/>
      <w:r w:rsidRPr="001C0256">
        <w:rPr>
          <w:rFonts w:ascii="Calibri" w:hAnsi="Calibri"/>
          <w:lang w:val="en-US"/>
        </w:rPr>
        <w:t>Giltz</w:t>
      </w:r>
      <w:proofErr w:type="spellEnd"/>
    </w:p>
    <w:p w14:paraId="0C38F3B2" w14:textId="3264D223" w:rsidR="008B3A00" w:rsidRPr="001C0256" w:rsidRDefault="008B3A00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6B689865" w14:textId="77777777" w:rsidR="00773CB5" w:rsidRPr="001C0256" w:rsidRDefault="00773CB5" w:rsidP="00773CB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3345624D" w14:textId="5A2F797D" w:rsidR="00773CB5" w:rsidRPr="001C0256" w:rsidRDefault="00773CB5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Glenn McGregor</w:t>
      </w:r>
    </w:p>
    <w:p w14:paraId="6E74D67F" w14:textId="1355C01F" w:rsidR="00B7056E" w:rsidRPr="001C0256" w:rsidRDefault="00B7056E" w:rsidP="008B3A0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06697CF5" w14:textId="2802AF3E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44B02D42" w14:textId="1BA1100D" w:rsidR="00B7056E" w:rsidRPr="001C0256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Joy </w:t>
      </w:r>
      <w:proofErr w:type="spellStart"/>
      <w:r w:rsidRPr="001C0256">
        <w:rPr>
          <w:rFonts w:ascii="Calibri" w:hAnsi="Calibri"/>
          <w:lang w:val="en-US"/>
        </w:rPr>
        <w:t>Shumake</w:t>
      </w:r>
      <w:proofErr w:type="spellEnd"/>
      <w:r w:rsidRPr="001C0256">
        <w:rPr>
          <w:rFonts w:ascii="Calibri" w:hAnsi="Calibri"/>
          <w:lang w:val="en-US"/>
        </w:rPr>
        <w:t>-Guillemot</w:t>
      </w:r>
    </w:p>
    <w:p w14:paraId="2636755D" w14:textId="62DC39C6" w:rsidR="00B7056E" w:rsidRDefault="00B7056E" w:rsidP="00B7056E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/>
          <w:lang w:val="en-US"/>
        </w:rPr>
      </w:pPr>
      <w:proofErr w:type="spellStart"/>
      <w:r w:rsidRPr="001C0256">
        <w:rPr>
          <w:rFonts w:ascii="Calibri" w:hAnsi="Calibri"/>
          <w:lang w:val="en-US"/>
        </w:rPr>
        <w:t>Juli</w:t>
      </w:r>
      <w:proofErr w:type="spellEnd"/>
      <w:r w:rsidRPr="001C0256">
        <w:rPr>
          <w:rFonts w:ascii="Calibri" w:hAnsi="Calibri"/>
          <w:lang w:val="en-US"/>
        </w:rPr>
        <w:t xml:space="preserve"> </w:t>
      </w:r>
      <w:proofErr w:type="spellStart"/>
      <w:r w:rsidRPr="001C0256">
        <w:rPr>
          <w:rFonts w:ascii="Calibri" w:hAnsi="Calibri"/>
          <w:lang w:val="en-US"/>
        </w:rPr>
        <w:t>Trtanj</w:t>
      </w:r>
      <w:proofErr w:type="spellEnd"/>
    </w:p>
    <w:p w14:paraId="4A89C2FD" w14:textId="77777777" w:rsidR="000550EC" w:rsidRPr="000550EC" w:rsidRDefault="000550EC" w:rsidP="000550EC">
      <w:pPr>
        <w:rPr>
          <w:rFonts w:ascii="Calibri" w:hAnsi="Calibri"/>
        </w:rPr>
      </w:pPr>
      <w:r w:rsidRPr="000550EC">
        <w:rPr>
          <w:rFonts w:ascii="Calibri" w:hAnsi="Calibri"/>
        </w:rPr>
        <w:t>___________________________________________________________________________</w:t>
      </w:r>
    </w:p>
    <w:p w14:paraId="6BF20DCF" w14:textId="691D1D48" w:rsidR="0066184E" w:rsidRPr="001C0256" w:rsidRDefault="0066184E" w:rsidP="00B10725">
      <w:pPr>
        <w:jc w:val="both"/>
        <w:rPr>
          <w:rFonts w:ascii="Calibri" w:hAnsi="Calibri"/>
          <w:b/>
        </w:rPr>
      </w:pPr>
    </w:p>
    <w:p w14:paraId="57DC052A" w14:textId="4B1DBCFA" w:rsidR="001C0256" w:rsidRPr="00535A57" w:rsidRDefault="00B10725" w:rsidP="001C0256">
      <w:pPr>
        <w:pStyle w:val="ListParagraph"/>
        <w:numPr>
          <w:ilvl w:val="0"/>
          <w:numId w:val="7"/>
        </w:numPr>
        <w:jc w:val="both"/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 xml:space="preserve">Planning of GHHIN </w:t>
      </w:r>
      <w:r w:rsidR="004E2CB2" w:rsidRPr="00535A57">
        <w:rPr>
          <w:rFonts w:ascii="Calibri" w:hAnsi="Calibri"/>
          <w:u w:val="single"/>
        </w:rPr>
        <w:t>presentation</w:t>
      </w:r>
      <w:r w:rsidRPr="00535A57">
        <w:rPr>
          <w:rFonts w:ascii="Calibri" w:hAnsi="Calibri"/>
          <w:u w:val="single"/>
        </w:rPr>
        <w:t xml:space="preserve"> 5</w:t>
      </w:r>
      <w:r w:rsidRPr="00535A57">
        <w:rPr>
          <w:rFonts w:ascii="Calibri" w:hAnsi="Calibri"/>
          <w:u w:val="single"/>
          <w:vertAlign w:val="superscript"/>
        </w:rPr>
        <w:t>th</w:t>
      </w:r>
      <w:r w:rsidR="001C0256" w:rsidRPr="00535A57">
        <w:rPr>
          <w:rFonts w:ascii="Calibri" w:hAnsi="Calibri"/>
          <w:u w:val="single"/>
        </w:rPr>
        <w:t xml:space="preserve"> September 2017</w:t>
      </w:r>
    </w:p>
    <w:p w14:paraId="4FFEA872" w14:textId="77777777" w:rsidR="00B9460D" w:rsidRDefault="00B9460D" w:rsidP="00B9460D">
      <w:pPr>
        <w:jc w:val="both"/>
        <w:rPr>
          <w:rFonts w:ascii="Calibri" w:hAnsi="Calibri"/>
        </w:rPr>
      </w:pPr>
    </w:p>
    <w:p w14:paraId="593E4179" w14:textId="15503E80" w:rsidR="004E2CB2" w:rsidRPr="004E2CB2" w:rsidRDefault="004E2CB2" w:rsidP="00B9460D">
      <w:pPr>
        <w:jc w:val="both"/>
        <w:rPr>
          <w:rFonts w:ascii="Calibri" w:hAnsi="Calibri"/>
          <w:i/>
        </w:rPr>
      </w:pPr>
      <w:r w:rsidRPr="004E2CB2">
        <w:rPr>
          <w:rFonts w:ascii="Calibri" w:hAnsi="Calibri"/>
          <w:i/>
        </w:rPr>
        <w:t xml:space="preserve">Agreement that </w:t>
      </w:r>
      <w:r>
        <w:rPr>
          <w:rFonts w:ascii="Calibri" w:hAnsi="Calibri"/>
          <w:i/>
        </w:rPr>
        <w:t>the GHHIN presentation would take the following structure:</w:t>
      </w:r>
    </w:p>
    <w:p w14:paraId="5A47CB7F" w14:textId="77777777" w:rsidR="0028733F" w:rsidRDefault="0028733F" w:rsidP="00B9460D">
      <w:pPr>
        <w:jc w:val="both"/>
        <w:rPr>
          <w:rFonts w:ascii="Calibri" w:hAnsi="Calibri"/>
        </w:rPr>
      </w:pPr>
    </w:p>
    <w:p w14:paraId="0862D031" w14:textId="3A96D4D0" w:rsidR="00B9460D" w:rsidRDefault="0011734A" w:rsidP="0011734A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20-minute overview of GHHIN, including:</w:t>
      </w:r>
    </w:p>
    <w:p w14:paraId="34576190" w14:textId="6FD4F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Short history of GHHIN</w:t>
      </w:r>
    </w:p>
    <w:p w14:paraId="2DF8EFD3" w14:textId="43C4CC0D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Problem GHHIN addresses</w:t>
      </w:r>
    </w:p>
    <w:p w14:paraId="57661CEA" w14:textId="7D1560EA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is</w:t>
      </w:r>
    </w:p>
    <w:p w14:paraId="03700FA8" w14:textId="3D742273" w:rsidR="0011734A" w:rsidRDefault="0011734A" w:rsidP="0011734A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What GHHIN will do</w:t>
      </w:r>
    </w:p>
    <w:p w14:paraId="12D849BC" w14:textId="2EC27C7A" w:rsidR="0028733F" w:rsidRDefault="0011734A" w:rsidP="0028733F">
      <w:pPr>
        <w:pStyle w:val="ListParagraph"/>
        <w:numPr>
          <w:ilvl w:val="1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Invitation for feedback</w:t>
      </w:r>
    </w:p>
    <w:p w14:paraId="66D3D344" w14:textId="77777777" w:rsidR="004E2CB2" w:rsidRDefault="004E2CB2" w:rsidP="004E2CB2">
      <w:pPr>
        <w:pStyle w:val="ListParagraph"/>
        <w:ind w:left="1440"/>
        <w:jc w:val="both"/>
        <w:rPr>
          <w:rFonts w:ascii="Calibri" w:hAnsi="Calibri"/>
        </w:rPr>
      </w:pPr>
    </w:p>
    <w:p w14:paraId="762E2A7C" w14:textId="68163CF9" w:rsidR="0028733F" w:rsidRPr="0028733F" w:rsidRDefault="00B40636" w:rsidP="0028733F">
      <w:pPr>
        <w:pStyle w:val="ListParagraph"/>
        <w:numPr>
          <w:ilvl w:val="0"/>
          <w:numId w:val="19"/>
        </w:numPr>
        <w:jc w:val="both"/>
        <w:rPr>
          <w:rFonts w:ascii="Calibri" w:hAnsi="Calibri"/>
        </w:rPr>
      </w:pPr>
      <w:r>
        <w:rPr>
          <w:rFonts w:ascii="Calibri" w:hAnsi="Calibri"/>
        </w:rPr>
        <w:t>10-</w:t>
      </w:r>
      <w:r w:rsidR="0028733F">
        <w:rPr>
          <w:rFonts w:ascii="Calibri" w:hAnsi="Calibri"/>
        </w:rPr>
        <w:t xml:space="preserve">minute </w:t>
      </w:r>
      <w:r w:rsidR="004E2CB2">
        <w:rPr>
          <w:rFonts w:ascii="Calibri" w:hAnsi="Calibri"/>
        </w:rPr>
        <w:t>open discussion for feedback from audience</w:t>
      </w:r>
      <w:del w:id="140" w:author="Parks, Robbie M" w:date="2017-09-19T17:40:00Z">
        <w:r w:rsidR="001B44C0" w:rsidDel="00981BFA">
          <w:rPr>
            <w:rFonts w:ascii="Calibri" w:hAnsi="Calibri"/>
          </w:rPr>
          <w:delText xml:space="preserve"> (limited by the formal dinner at 7pm)</w:delText>
        </w:r>
      </w:del>
    </w:p>
    <w:p w14:paraId="3B0A6C4B" w14:textId="77777777" w:rsidR="001C0256" w:rsidRDefault="001C0256" w:rsidP="001C0256">
      <w:pPr>
        <w:jc w:val="both"/>
        <w:rPr>
          <w:rFonts w:ascii="Calibri" w:hAnsi="Calibri"/>
        </w:rPr>
      </w:pPr>
    </w:p>
    <w:p w14:paraId="1C36C788" w14:textId="75B9194C" w:rsidR="00EF6D87" w:rsidRPr="00535A57" w:rsidRDefault="00EF6D87" w:rsidP="00EF6D87">
      <w:pPr>
        <w:pStyle w:val="ListParagraph"/>
        <w:numPr>
          <w:ilvl w:val="0"/>
          <w:numId w:val="7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General discussion on direction of GHHIN</w:t>
      </w:r>
    </w:p>
    <w:p w14:paraId="590C79C9" w14:textId="77777777" w:rsidR="004E2CB2" w:rsidRDefault="004E2CB2" w:rsidP="004E2CB2">
      <w:pPr>
        <w:pStyle w:val="ListParagraph"/>
        <w:spacing w:after="200" w:line="276" w:lineRule="auto"/>
        <w:rPr>
          <w:rFonts w:ascii="Calibri" w:hAnsi="Calibri"/>
          <w:lang w:val="en-US"/>
        </w:rPr>
      </w:pPr>
    </w:p>
    <w:p w14:paraId="39F62481" w14:textId="07AE0711" w:rsidR="003A3D8E" w:rsidRPr="004E2CB2" w:rsidRDefault="003A3D8E" w:rsidP="003A3D8E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Idea of creating GHHIN collaborating </w:t>
      </w:r>
      <w:r w:rsidRPr="00433F8E">
        <w:rPr>
          <w:rFonts w:ascii="Calibri" w:hAnsi="Calibri"/>
        </w:rPr>
        <w:t>centres</w:t>
      </w:r>
      <w:r>
        <w:rPr>
          <w:rFonts w:ascii="Calibri" w:hAnsi="Calibri"/>
          <w:lang w:val="en-US"/>
        </w:rPr>
        <w:t xml:space="preserve"> with WHO </w:t>
      </w:r>
      <w:r w:rsidR="00433F8E">
        <w:rPr>
          <w:rFonts w:ascii="Calibri" w:hAnsi="Calibri"/>
          <w:lang w:val="en-US"/>
        </w:rPr>
        <w:t>regional offices</w:t>
      </w:r>
      <w:r w:rsidR="003A7388">
        <w:rPr>
          <w:rFonts w:ascii="Calibri" w:hAnsi="Calibri"/>
          <w:lang w:val="en-US"/>
        </w:rPr>
        <w:t>.</w:t>
      </w:r>
    </w:p>
    <w:p w14:paraId="4EBA6416" w14:textId="6C40A95B" w:rsidR="00EF6D87" w:rsidRDefault="00433F8E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Agreed upon need to move on from structure of steering and executive committee to </w:t>
      </w:r>
      <w:r w:rsidR="00381821">
        <w:rPr>
          <w:rFonts w:ascii="Calibri" w:hAnsi="Calibri"/>
          <w:lang w:val="en-US"/>
        </w:rPr>
        <w:t>planning global forum next year</w:t>
      </w:r>
      <w:r w:rsidR="003A7388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 xml:space="preserve"> </w:t>
      </w:r>
      <w:r w:rsidR="00EF6D87">
        <w:rPr>
          <w:rFonts w:ascii="Calibri" w:hAnsi="Calibri"/>
          <w:lang w:val="en-US"/>
        </w:rPr>
        <w:t xml:space="preserve"> </w:t>
      </w:r>
    </w:p>
    <w:p w14:paraId="3A51C628" w14:textId="61E45CE2" w:rsidR="003A7388" w:rsidRDefault="003A7388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Important short-term priority was to </w:t>
      </w:r>
      <w:r w:rsidR="00FD6109">
        <w:rPr>
          <w:rFonts w:ascii="Calibri" w:hAnsi="Calibri"/>
          <w:lang w:val="en-US"/>
        </w:rPr>
        <w:t>upload stocktaking of Heat Health Action Plans to GHHIN website</w:t>
      </w:r>
    </w:p>
    <w:p w14:paraId="2A051CE1" w14:textId="62AA3113" w:rsidR="008D2232" w:rsidRDefault="008D2232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Student exchanges under GHHIN was something that could be done in the near-term without much required funding</w:t>
      </w:r>
    </w:p>
    <w:p w14:paraId="7A1DFB36" w14:textId="7024A78C" w:rsidR="00535A57" w:rsidRPr="00EF6D87" w:rsidRDefault="00535A57" w:rsidP="00EF6D87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‘Synthesis report’ now to be referred to as ‘Science and Action synthesis report’</w:t>
      </w:r>
    </w:p>
    <w:p w14:paraId="7976871A" w14:textId="0A0CCB29" w:rsidR="004B3899" w:rsidRPr="000550EC" w:rsidRDefault="00B668EE" w:rsidP="000550EC">
      <w:pPr>
        <w:rPr>
          <w:rFonts w:ascii="Calibri" w:hAnsi="Calibri"/>
          <w:b/>
        </w:rPr>
      </w:pPr>
      <w:r w:rsidRPr="000550EC">
        <w:rPr>
          <w:rFonts w:ascii="Calibri" w:hAnsi="Calibri"/>
          <w:b/>
        </w:rPr>
        <w:t>Tuesday 5</w:t>
      </w:r>
      <w:r w:rsidRPr="000550EC">
        <w:rPr>
          <w:rFonts w:ascii="Calibri" w:hAnsi="Calibri"/>
          <w:b/>
          <w:vertAlign w:val="superscript"/>
        </w:rPr>
        <w:t>th</w:t>
      </w:r>
      <w:r w:rsidRPr="000550EC">
        <w:rPr>
          <w:rFonts w:ascii="Calibri" w:hAnsi="Calibri"/>
          <w:b/>
        </w:rPr>
        <w:t xml:space="preserve"> September 2017 6pm – 6:30pm BST</w:t>
      </w:r>
      <w:r>
        <w:rPr>
          <w:rFonts w:ascii="Calibri" w:hAnsi="Calibri"/>
          <w:b/>
        </w:rPr>
        <w:t xml:space="preserve">: </w:t>
      </w:r>
      <w:r w:rsidR="004B3899" w:rsidRPr="000550EC">
        <w:rPr>
          <w:rFonts w:ascii="Calibri" w:hAnsi="Calibri"/>
          <w:b/>
        </w:rPr>
        <w:t xml:space="preserve">GHHIN </w:t>
      </w:r>
      <w:r>
        <w:rPr>
          <w:rFonts w:ascii="Calibri" w:hAnsi="Calibri"/>
          <w:b/>
        </w:rPr>
        <w:t xml:space="preserve">introductory </w:t>
      </w:r>
      <w:r w:rsidR="007A28D8" w:rsidRPr="000550EC">
        <w:rPr>
          <w:rFonts w:ascii="Calibri" w:hAnsi="Calibri"/>
          <w:b/>
        </w:rPr>
        <w:t>presentation</w:t>
      </w:r>
      <w:r w:rsidR="004B3899" w:rsidRPr="000550EC">
        <w:rPr>
          <w:rFonts w:ascii="Calibri" w:hAnsi="Calibri"/>
          <w:b/>
        </w:rPr>
        <w:t xml:space="preserve"> </w:t>
      </w:r>
    </w:p>
    <w:p w14:paraId="6ED5681F" w14:textId="77777777" w:rsidR="00957767" w:rsidRPr="001C0256" w:rsidRDefault="00957767" w:rsidP="004B3899">
      <w:pPr>
        <w:jc w:val="both"/>
        <w:rPr>
          <w:rFonts w:ascii="Calibri" w:hAnsi="Calibri"/>
          <w:b/>
        </w:rPr>
      </w:pPr>
    </w:p>
    <w:p w14:paraId="44463B1C" w14:textId="77777777" w:rsidR="00957767" w:rsidRPr="001C0256" w:rsidRDefault="00957767" w:rsidP="00957767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Agenda </w:t>
      </w:r>
    </w:p>
    <w:p w14:paraId="5DD7B58A" w14:textId="030FE536" w:rsidR="008A42F4" w:rsidRDefault="008A42F4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Introduce GHHIN to the wider network of </w:t>
      </w:r>
      <w:proofErr w:type="spellStart"/>
      <w:r>
        <w:rPr>
          <w:rFonts w:ascii="Calibri" w:hAnsi="Calibri"/>
          <w:lang w:val="en-US"/>
        </w:rPr>
        <w:t>biometeorologists</w:t>
      </w:r>
      <w:proofErr w:type="spellEnd"/>
      <w:r>
        <w:rPr>
          <w:rFonts w:ascii="Calibri" w:hAnsi="Calibri"/>
          <w:lang w:val="en-US"/>
        </w:rPr>
        <w:t xml:space="preserve"> at ICB 2017</w:t>
      </w:r>
    </w:p>
    <w:p w14:paraId="0BAF3357" w14:textId="68E70E21" w:rsidR="00E81853" w:rsidRDefault="00E81853" w:rsidP="00957767">
      <w:pPr>
        <w:pStyle w:val="ListParagraph"/>
        <w:numPr>
          <w:ilvl w:val="0"/>
          <w:numId w:val="8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Obtain feedback and suggestions on GHHIN and how it can best serve its aims</w:t>
      </w:r>
    </w:p>
    <w:p w14:paraId="07CA4532" w14:textId="335EF963" w:rsidR="008A42F4" w:rsidRDefault="00E81853" w:rsidP="00E81853">
      <w:pPr>
        <w:spacing w:after="200" w:line="276" w:lineRule="auto"/>
        <w:rPr>
          <w:rFonts w:ascii="Calibri" w:hAnsi="Calibri"/>
          <w:lang w:val="en-US"/>
        </w:rPr>
      </w:pPr>
      <w:r w:rsidRPr="00E81853">
        <w:rPr>
          <w:rFonts w:ascii="Calibri" w:hAnsi="Calibri"/>
          <w:lang w:val="en-US"/>
        </w:rPr>
        <w:t xml:space="preserve"> </w:t>
      </w:r>
      <w:r w:rsidR="0012150A" w:rsidRPr="001C0256">
        <w:rPr>
          <w:rFonts w:ascii="Calibri" w:hAnsi="Calibri"/>
          <w:lang w:val="en-US"/>
        </w:rPr>
        <w:t>Participants</w:t>
      </w:r>
    </w:p>
    <w:p w14:paraId="1CB63B76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Kris </w:t>
      </w:r>
      <w:proofErr w:type="spellStart"/>
      <w:r w:rsidRPr="001C0256">
        <w:rPr>
          <w:rFonts w:ascii="Calibri" w:hAnsi="Calibri"/>
          <w:lang w:val="en-US"/>
        </w:rPr>
        <w:t>Ebi</w:t>
      </w:r>
      <w:proofErr w:type="spellEnd"/>
    </w:p>
    <w:p w14:paraId="1613F037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Sarah </w:t>
      </w:r>
      <w:proofErr w:type="spellStart"/>
      <w:r w:rsidRPr="001C0256">
        <w:rPr>
          <w:rFonts w:ascii="Calibri" w:hAnsi="Calibri"/>
          <w:lang w:val="en-US"/>
        </w:rPr>
        <w:t>Giltz</w:t>
      </w:r>
      <w:proofErr w:type="spellEnd"/>
    </w:p>
    <w:p w14:paraId="15F3395C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Hunter Jones</w:t>
      </w:r>
    </w:p>
    <w:p w14:paraId="2EEC4DEC" w14:textId="77777777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Hannah Nissan</w:t>
      </w:r>
    </w:p>
    <w:p w14:paraId="43CEEAE5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Virginia Murray</w:t>
      </w:r>
    </w:p>
    <w:p w14:paraId="74162A08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115762C1" w14:textId="77777777" w:rsidR="0012150A" w:rsidRPr="001C0256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Joy </w:t>
      </w:r>
      <w:proofErr w:type="spellStart"/>
      <w:r w:rsidRPr="001C0256">
        <w:rPr>
          <w:rFonts w:ascii="Calibri" w:hAnsi="Calibri"/>
          <w:lang w:val="en-US"/>
        </w:rPr>
        <w:t>Shumake</w:t>
      </w:r>
      <w:proofErr w:type="spellEnd"/>
      <w:r w:rsidRPr="001C0256">
        <w:rPr>
          <w:rFonts w:ascii="Calibri" w:hAnsi="Calibri"/>
          <w:lang w:val="en-US"/>
        </w:rPr>
        <w:t>-Guillemot</w:t>
      </w:r>
    </w:p>
    <w:p w14:paraId="7B2C9778" w14:textId="2CB8AC7B" w:rsidR="0012150A" w:rsidRDefault="0012150A" w:rsidP="0012150A">
      <w:pPr>
        <w:pStyle w:val="ListParagraph"/>
        <w:numPr>
          <w:ilvl w:val="0"/>
          <w:numId w:val="14"/>
        </w:numPr>
        <w:spacing w:after="200" w:line="276" w:lineRule="auto"/>
        <w:rPr>
          <w:rFonts w:ascii="Calibri" w:hAnsi="Calibri"/>
          <w:lang w:val="en-US"/>
        </w:rPr>
      </w:pPr>
      <w:proofErr w:type="spellStart"/>
      <w:r w:rsidRPr="001C0256">
        <w:rPr>
          <w:rFonts w:ascii="Calibri" w:hAnsi="Calibri"/>
          <w:lang w:val="en-US"/>
        </w:rPr>
        <w:t>Juli</w:t>
      </w:r>
      <w:proofErr w:type="spellEnd"/>
      <w:r w:rsidRPr="001C0256">
        <w:rPr>
          <w:rFonts w:ascii="Calibri" w:hAnsi="Calibri"/>
          <w:lang w:val="en-US"/>
        </w:rPr>
        <w:t xml:space="preserve"> </w:t>
      </w:r>
      <w:proofErr w:type="spellStart"/>
      <w:r w:rsidRPr="001C0256">
        <w:rPr>
          <w:rFonts w:ascii="Calibri" w:hAnsi="Calibri"/>
          <w:lang w:val="en-US"/>
        </w:rPr>
        <w:t>Trtanj</w:t>
      </w:r>
      <w:proofErr w:type="spellEnd"/>
    </w:p>
    <w:p w14:paraId="5FD6151F" w14:textId="181AF96F" w:rsidR="0012150A" w:rsidRDefault="00880784" w:rsidP="00880784">
      <w:pPr>
        <w:rPr>
          <w:rFonts w:ascii="Calibri" w:hAnsi="Calibri"/>
        </w:rPr>
      </w:pPr>
      <w:r w:rsidRPr="00880784">
        <w:rPr>
          <w:rFonts w:ascii="Calibri" w:hAnsi="Calibri"/>
        </w:rPr>
        <w:t>___________________________________________________________________________</w:t>
      </w:r>
    </w:p>
    <w:p w14:paraId="5DDFDF07" w14:textId="77777777" w:rsidR="00880784" w:rsidRPr="00880784" w:rsidRDefault="00880784" w:rsidP="00880784">
      <w:pPr>
        <w:rPr>
          <w:rFonts w:ascii="Calibri" w:hAnsi="Calibri"/>
        </w:rPr>
      </w:pPr>
    </w:p>
    <w:p w14:paraId="2626DE76" w14:textId="2E989085" w:rsidR="008A01E2" w:rsidRPr="00535A57" w:rsidRDefault="00EF6D87" w:rsidP="00957767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 xml:space="preserve">Introduce GHHIN to the wider network of </w:t>
      </w:r>
      <w:proofErr w:type="spellStart"/>
      <w:r w:rsidRPr="00535A57">
        <w:rPr>
          <w:rFonts w:ascii="Calibri" w:hAnsi="Calibri"/>
          <w:u w:val="single"/>
          <w:lang w:val="en-US"/>
        </w:rPr>
        <w:t>biometeorologists</w:t>
      </w:r>
      <w:proofErr w:type="spellEnd"/>
      <w:r w:rsidRPr="00535A57">
        <w:rPr>
          <w:rFonts w:ascii="Calibri" w:hAnsi="Calibri"/>
          <w:u w:val="single"/>
          <w:lang w:val="en-US"/>
        </w:rPr>
        <w:t xml:space="preserve"> at ICB 2017</w:t>
      </w:r>
    </w:p>
    <w:p w14:paraId="3C3116CE" w14:textId="64B7D6D5" w:rsidR="008A01E2" w:rsidRDefault="008A01E2" w:rsidP="008A01E2">
      <w:p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The introduction to GHHIN lasted 20 minutes,</w:t>
      </w:r>
      <w:ins w:id="141" w:author="Parks, Robbie M" w:date="2017-09-19T16:40:00Z">
        <w:r w:rsidR="00091DAB">
          <w:rPr>
            <w:rFonts w:ascii="Calibri" w:hAnsi="Calibri"/>
            <w:i/>
            <w:lang w:val="en-US"/>
          </w:rPr>
          <w:t xml:space="preserve"> was</w:t>
        </w:r>
      </w:ins>
      <w:r>
        <w:rPr>
          <w:rFonts w:ascii="Calibri" w:hAnsi="Calibri"/>
          <w:i/>
          <w:lang w:val="en-US"/>
        </w:rPr>
        <w:t xml:space="preserve"> </w:t>
      </w:r>
      <w:ins w:id="142" w:author="Parks, Robbie M" w:date="2017-09-19T16:40:00Z">
        <w:r w:rsidR="00B70E20">
          <w:rPr>
            <w:rFonts w:ascii="Calibri" w:hAnsi="Calibri"/>
            <w:i/>
            <w:lang w:val="en-US"/>
          </w:rPr>
          <w:t xml:space="preserve">attended by 30 participants, </w:t>
        </w:r>
      </w:ins>
      <w:r>
        <w:rPr>
          <w:rFonts w:ascii="Calibri" w:hAnsi="Calibri"/>
          <w:i/>
          <w:lang w:val="en-US"/>
        </w:rPr>
        <w:t xml:space="preserve">and </w:t>
      </w:r>
      <w:r w:rsidR="00D270CC">
        <w:rPr>
          <w:rFonts w:ascii="Calibri" w:hAnsi="Calibri"/>
          <w:i/>
          <w:lang w:val="en-US"/>
        </w:rPr>
        <w:t>s</w:t>
      </w:r>
      <w:r>
        <w:rPr>
          <w:rFonts w:ascii="Calibri" w:hAnsi="Calibri"/>
          <w:i/>
          <w:lang w:val="en-US"/>
        </w:rPr>
        <w:t xml:space="preserve">ome specific </w:t>
      </w:r>
      <w:r w:rsidR="00D270CC">
        <w:rPr>
          <w:rFonts w:ascii="Calibri" w:hAnsi="Calibri"/>
          <w:i/>
          <w:lang w:val="en-US"/>
        </w:rPr>
        <w:t>questions</w:t>
      </w:r>
      <w:r>
        <w:rPr>
          <w:rFonts w:ascii="Calibri" w:hAnsi="Calibri"/>
          <w:i/>
          <w:lang w:val="en-US"/>
        </w:rPr>
        <w:t xml:space="preserve"> </w:t>
      </w:r>
      <w:r w:rsidR="00D270CC">
        <w:rPr>
          <w:rFonts w:ascii="Calibri" w:hAnsi="Calibri"/>
          <w:i/>
          <w:lang w:val="en-US"/>
        </w:rPr>
        <w:t>were raised to members of the audience:</w:t>
      </w:r>
    </w:p>
    <w:p w14:paraId="7C7C717B" w14:textId="38F8A20A" w:rsidR="00D270CC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Have we framed the problem correctly?</w:t>
      </w:r>
    </w:p>
    <w:p w14:paraId="07E00A52" w14:textId="1E890F6F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would you find of value to make it worth your while to participate?</w:t>
      </w:r>
    </w:p>
    <w:p w14:paraId="0B21D1DF" w14:textId="75D59B99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>What do you think the community (producers, consumers, facilitators of info) needs?</w:t>
      </w:r>
    </w:p>
    <w:p w14:paraId="2B7D027F" w14:textId="1EBF3824" w:rsidR="00362E1B" w:rsidRDefault="00362E1B" w:rsidP="00D270CC">
      <w:pPr>
        <w:pStyle w:val="ListParagraph"/>
        <w:numPr>
          <w:ilvl w:val="0"/>
          <w:numId w:val="15"/>
        </w:numPr>
        <w:spacing w:after="200" w:line="276" w:lineRule="auto"/>
        <w:rPr>
          <w:rFonts w:ascii="Calibri" w:hAnsi="Calibri"/>
          <w:i/>
          <w:lang w:val="en-US"/>
        </w:rPr>
      </w:pPr>
      <w:r>
        <w:rPr>
          <w:rFonts w:ascii="Calibri" w:hAnsi="Calibri"/>
          <w:i/>
          <w:lang w:val="en-US"/>
        </w:rPr>
        <w:t xml:space="preserve">Where do you </w:t>
      </w:r>
      <w:proofErr w:type="gramStart"/>
      <w:r>
        <w:rPr>
          <w:rFonts w:ascii="Calibri" w:hAnsi="Calibri"/>
          <w:i/>
          <w:lang w:val="en-US"/>
        </w:rPr>
        <w:t>think</w:t>
      </w:r>
      <w:proofErr w:type="gramEnd"/>
      <w:r>
        <w:rPr>
          <w:rFonts w:ascii="Calibri" w:hAnsi="Calibri"/>
          <w:i/>
          <w:lang w:val="en-US"/>
        </w:rPr>
        <w:t xml:space="preserve"> you fit and can contribute to such a network?</w:t>
      </w:r>
    </w:p>
    <w:p w14:paraId="79DA20FA" w14:textId="77777777" w:rsidR="008701B3" w:rsidRPr="00D270CC" w:rsidRDefault="008701B3" w:rsidP="008701B3">
      <w:pPr>
        <w:pStyle w:val="ListParagraph"/>
        <w:spacing w:after="200" w:line="276" w:lineRule="auto"/>
        <w:rPr>
          <w:rFonts w:ascii="Calibri" w:hAnsi="Calibri"/>
          <w:i/>
          <w:lang w:val="en-US"/>
        </w:rPr>
      </w:pPr>
    </w:p>
    <w:p w14:paraId="3E868E0C" w14:textId="0D60B06B" w:rsidR="008701B3" w:rsidRPr="00535A57" w:rsidRDefault="008701B3" w:rsidP="008701B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hAnsi="Calibri"/>
          <w:u w:val="single"/>
          <w:lang w:val="en-US"/>
        </w:rPr>
      </w:pPr>
      <w:r w:rsidRPr="00535A57">
        <w:rPr>
          <w:rFonts w:ascii="Calibri" w:hAnsi="Calibri"/>
          <w:u w:val="single"/>
          <w:lang w:val="en-US"/>
        </w:rPr>
        <w:t>Obtain feedback and suggestions on GHHIN and how it can best serve its aims</w:t>
      </w:r>
    </w:p>
    <w:p w14:paraId="515C9F62" w14:textId="77777777" w:rsidR="008701B3" w:rsidRDefault="008701B3" w:rsidP="008701B3">
      <w:pPr>
        <w:spacing w:after="200" w:line="276" w:lineRule="auto"/>
        <w:rPr>
          <w:rFonts w:ascii="Calibri" w:hAnsi="Calibri"/>
          <w:i/>
          <w:lang w:val="en-US"/>
        </w:rPr>
      </w:pPr>
      <w:r w:rsidRPr="004168AA">
        <w:rPr>
          <w:rFonts w:ascii="Calibri" w:hAnsi="Calibri"/>
          <w:i/>
          <w:lang w:val="en-US"/>
        </w:rPr>
        <w:t>Overall</w:t>
      </w:r>
      <w:r>
        <w:rPr>
          <w:rFonts w:ascii="Calibri" w:hAnsi="Calibri"/>
          <w:i/>
          <w:lang w:val="en-US"/>
        </w:rPr>
        <w:t>, the reception to GHHIN was positive. Participants in the discussion generally agreed that GHHIN fulfilled a useful purpose (that is, l</w:t>
      </w:r>
      <w:r w:rsidRPr="00D270CC">
        <w:rPr>
          <w:rFonts w:ascii="Calibri" w:hAnsi="Calibri"/>
          <w:i/>
          <w:lang w:val="en-US"/>
        </w:rPr>
        <w:t>inking local knowledge and solutions globally</w:t>
      </w:r>
      <w:r w:rsidRPr="00D270CC">
        <w:rPr>
          <w:rFonts w:ascii="Calibri" w:hAnsi="Calibri"/>
          <w:i/>
          <w:lang w:val="en-US"/>
        </w:rPr>
        <w:br/>
        <w:t>to address the challenges of extreme heat and human health</w:t>
      </w:r>
      <w:r>
        <w:rPr>
          <w:rFonts w:ascii="Calibri" w:hAnsi="Calibri"/>
          <w:i/>
          <w:lang w:val="en-US"/>
        </w:rPr>
        <w:t xml:space="preserve">). </w:t>
      </w:r>
    </w:p>
    <w:p w14:paraId="4B042A5D" w14:textId="695B5A60" w:rsidR="008701B3" w:rsidRPr="00D270CC" w:rsidRDefault="008701B3" w:rsidP="008701B3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  <w:lang w:val="en-US"/>
        </w:rPr>
        <w:t>Some specific comments follow:</w:t>
      </w:r>
    </w:p>
    <w:p w14:paraId="650A86CC" w14:textId="77777777" w:rsidR="00D270CC" w:rsidRPr="004168AA" w:rsidRDefault="00D270CC" w:rsidP="008A01E2">
      <w:pPr>
        <w:spacing w:after="200" w:line="276" w:lineRule="auto"/>
        <w:rPr>
          <w:rFonts w:ascii="Calibri" w:hAnsi="Calibri"/>
          <w:i/>
          <w:lang w:val="en-US"/>
        </w:rPr>
      </w:pPr>
    </w:p>
    <w:p w14:paraId="6542F09E" w14:textId="1F2C3EF2" w:rsidR="008A01E2" w:rsidRDefault="008A01E2" w:rsidP="00957767">
      <w:pPr>
        <w:rPr>
          <w:rFonts w:ascii="Calibri" w:hAnsi="Calibri"/>
          <w:lang w:val="en-US"/>
        </w:rPr>
      </w:pPr>
      <w:r>
        <w:rPr>
          <w:rFonts w:ascii="Calibri" w:hAnsi="Calibri"/>
          <w:b/>
          <w:noProof/>
          <w:lang w:eastAsia="en-GB"/>
        </w:rPr>
        <w:drawing>
          <wp:inline distT="0" distB="0" distL="0" distR="0" wp14:anchorId="03770982" wp14:editId="7CA111D9">
            <wp:extent cx="5652135" cy="4235967"/>
            <wp:effectExtent l="0" t="0" r="0" b="6350"/>
            <wp:docPr id="1" name="Picture 1" descr="../../../../../../../Desktop/IMG_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IMG_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8" cy="43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E170" w14:textId="2FC1216E" w:rsidR="004B3899" w:rsidRPr="003F657D" w:rsidRDefault="00957767" w:rsidP="003F657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08BA67C6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John Nairn: </w:t>
      </w:r>
    </w:p>
    <w:p w14:paraId="722BC17C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Already great research out there. Operationalization should be the focus of this. </w:t>
      </w:r>
    </w:p>
    <w:p w14:paraId="13AAB8D9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Demand community needs an opportunity to add their requests, that are traceable over time. </w:t>
      </w:r>
    </w:p>
    <w:p w14:paraId="1782079E" w14:textId="77777777" w:rsidR="004B3899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Otherwise it will be difficult to understand if they are fulfilling their targets or not.</w:t>
      </w:r>
    </w:p>
    <w:p w14:paraId="00F775F4" w14:textId="77777777" w:rsidR="00D7100D" w:rsidRPr="001C0256" w:rsidRDefault="00D7100D" w:rsidP="00D7100D">
      <w:pPr>
        <w:pStyle w:val="ListParagraph"/>
        <w:ind w:left="1440"/>
        <w:jc w:val="both"/>
        <w:rPr>
          <w:rFonts w:ascii="Calibri" w:hAnsi="Calibri"/>
          <w:b/>
        </w:rPr>
      </w:pPr>
    </w:p>
    <w:p w14:paraId="726B075F" w14:textId="7AA361F8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Christina </w:t>
      </w:r>
      <w:r w:rsidR="00225674" w:rsidRPr="001C0256">
        <w:rPr>
          <w:rFonts w:ascii="Calibri" w:hAnsi="Calibri"/>
        </w:rPr>
        <w:t>Ko</w:t>
      </w:r>
      <w:r w:rsidRPr="001C0256">
        <w:rPr>
          <w:rFonts w:ascii="Calibri" w:hAnsi="Calibri"/>
        </w:rPr>
        <w:t xml:space="preserve">ppe: </w:t>
      </w:r>
    </w:p>
    <w:p w14:paraId="3074D36E" w14:textId="77777777" w:rsidR="00D7100D" w:rsidRPr="00D7100D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How to get smaller countries involved and aware of GHHIN. It is difficult to get to the right people who are working with heat warnings.</w:t>
      </w:r>
    </w:p>
    <w:p w14:paraId="0F06B296" w14:textId="0CDFE8E0" w:rsidR="004B3899" w:rsidRPr="001C0256" w:rsidRDefault="004B3899" w:rsidP="00D7100D">
      <w:pPr>
        <w:pStyle w:val="ListParagraph"/>
        <w:ind w:left="1440"/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 </w:t>
      </w:r>
    </w:p>
    <w:p w14:paraId="0EFDEDB3" w14:textId="77777777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proofErr w:type="spellStart"/>
      <w:r w:rsidRPr="001C0256">
        <w:rPr>
          <w:rFonts w:ascii="Calibri" w:hAnsi="Calibri"/>
        </w:rPr>
        <w:t>Tord</w:t>
      </w:r>
      <w:proofErr w:type="spellEnd"/>
      <w:r w:rsidRPr="001C0256">
        <w:rPr>
          <w:rFonts w:ascii="Calibri" w:hAnsi="Calibri"/>
        </w:rPr>
        <w:t xml:space="preserve"> Kjelltstrom: </w:t>
      </w:r>
    </w:p>
    <w:p w14:paraId="3E94B143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We should try to avoid dominating the health vulnerability focus on just elderly people. </w:t>
      </w:r>
    </w:p>
    <w:p w14:paraId="69612AE2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Children are important too. </w:t>
      </w:r>
    </w:p>
    <w:p w14:paraId="4FB70E3F" w14:textId="77777777" w:rsidR="004B3899" w:rsidRPr="001C0256" w:rsidRDefault="004B3899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Millions of working people are extremely vulnerable but underappreciated. EU founded HEAT-SHIELD to focus on how to protect working people. </w:t>
      </w:r>
    </w:p>
    <w:p w14:paraId="3CAA612D" w14:textId="77777777" w:rsidR="004B3899" w:rsidRPr="001C0256" w:rsidRDefault="004B3899" w:rsidP="004B3899">
      <w:pPr>
        <w:jc w:val="both"/>
        <w:rPr>
          <w:rFonts w:ascii="Calibri" w:hAnsi="Calibri"/>
          <w:b/>
        </w:rPr>
      </w:pPr>
    </w:p>
    <w:p w14:paraId="6F5ED077" w14:textId="680660FC" w:rsidR="004B3899" w:rsidRPr="001C0256" w:rsidRDefault="004B3899" w:rsidP="004B3899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 xml:space="preserve">Jane </w:t>
      </w:r>
      <w:r w:rsidR="004168AA">
        <w:rPr>
          <w:rFonts w:ascii="Calibri" w:hAnsi="Calibri"/>
        </w:rPr>
        <w:t>Baldwin</w:t>
      </w:r>
      <w:r w:rsidRPr="001C0256">
        <w:rPr>
          <w:rFonts w:ascii="Calibri" w:hAnsi="Calibri"/>
        </w:rPr>
        <w:t>:</w:t>
      </w:r>
    </w:p>
    <w:p w14:paraId="23704C42" w14:textId="14A3D8E8" w:rsidR="004B3899" w:rsidRPr="001C0256" w:rsidRDefault="00184B26" w:rsidP="004B3899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>
        <w:rPr>
          <w:rFonts w:ascii="Calibri" w:hAnsi="Calibri"/>
        </w:rPr>
        <w:t>It is</w:t>
      </w:r>
      <w:r w:rsidR="004B3899" w:rsidRPr="001C0256">
        <w:rPr>
          <w:rFonts w:ascii="Calibri" w:hAnsi="Calibri"/>
        </w:rPr>
        <w:t xml:space="preserve"> important to be able to get people to upload their papers. </w:t>
      </w:r>
    </w:p>
    <w:p w14:paraId="02FCD65D" w14:textId="77777777" w:rsidR="00015036" w:rsidRPr="00015036" w:rsidRDefault="004B3899" w:rsidP="00015036">
      <w:pPr>
        <w:pStyle w:val="ListParagraph"/>
        <w:numPr>
          <w:ilvl w:val="1"/>
          <w:numId w:val="1"/>
        </w:numPr>
        <w:jc w:val="both"/>
        <w:rPr>
          <w:rFonts w:ascii="Calibri" w:hAnsi="Calibri"/>
          <w:b/>
        </w:rPr>
      </w:pPr>
      <w:r w:rsidRPr="001C0256">
        <w:rPr>
          <w:rFonts w:ascii="Calibri" w:hAnsi="Calibri"/>
        </w:rPr>
        <w:t>Tagging and commenting on papers is also important so that people can share their opinions.</w:t>
      </w:r>
    </w:p>
    <w:p w14:paraId="240AF7A8" w14:textId="38B85FEA" w:rsidR="00F727AB" w:rsidRPr="00015036" w:rsidRDefault="00F727AB" w:rsidP="00015036">
      <w:pPr>
        <w:jc w:val="both"/>
        <w:rPr>
          <w:rFonts w:ascii="Calibri" w:hAnsi="Calibri"/>
          <w:b/>
        </w:rPr>
      </w:pPr>
      <w:r w:rsidRPr="00015036">
        <w:rPr>
          <w:rFonts w:ascii="Calibri" w:hAnsi="Calibri"/>
          <w:b/>
        </w:rPr>
        <w:t>Wednesday 6</w:t>
      </w:r>
      <w:r w:rsidRPr="00015036">
        <w:rPr>
          <w:rFonts w:ascii="Calibri" w:hAnsi="Calibri"/>
          <w:b/>
          <w:vertAlign w:val="superscript"/>
        </w:rPr>
        <w:t>th</w:t>
      </w:r>
      <w:r w:rsidRPr="00015036">
        <w:rPr>
          <w:rFonts w:ascii="Calibri" w:hAnsi="Calibri"/>
          <w:b/>
        </w:rPr>
        <w:t xml:space="preserve"> September 12pm – 1pm BST: GHHIN core group discussion</w:t>
      </w:r>
    </w:p>
    <w:p w14:paraId="3BC23228" w14:textId="77777777" w:rsidR="00F727AB" w:rsidRDefault="00F727AB">
      <w:pPr>
        <w:rPr>
          <w:rFonts w:ascii="Calibri" w:hAnsi="Calibri"/>
        </w:rPr>
      </w:pPr>
    </w:p>
    <w:p w14:paraId="10C81CAF" w14:textId="77777777" w:rsidR="00005AF0" w:rsidRPr="001C0256" w:rsidRDefault="00005AF0" w:rsidP="00005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Agenda:</w:t>
      </w:r>
    </w:p>
    <w:p w14:paraId="0B2B277A" w14:textId="4F7A1836" w:rsidR="00005AF0" w:rsidRDefault="00005AF0" w:rsidP="00005AF0">
      <w:pPr>
        <w:pStyle w:val="ListParagraph"/>
        <w:numPr>
          <w:ilvl w:val="0"/>
          <w:numId w:val="20"/>
        </w:numPr>
        <w:spacing w:after="200" w:line="276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Planning for GHHIN Global Forum 2018</w:t>
      </w:r>
    </w:p>
    <w:p w14:paraId="1B10699A" w14:textId="32AC9A79" w:rsidR="009F650D" w:rsidRDefault="00005AF0" w:rsidP="009F650D">
      <w:pPr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Participants:</w:t>
      </w:r>
    </w:p>
    <w:p w14:paraId="22AEDEF6" w14:textId="77777777" w:rsidR="009F650D" w:rsidRDefault="009F650D" w:rsidP="009F650D">
      <w:pPr>
        <w:rPr>
          <w:rFonts w:ascii="Calibri" w:hAnsi="Calibri"/>
          <w:lang w:val="en-US"/>
        </w:rPr>
      </w:pPr>
    </w:p>
    <w:p w14:paraId="157A3E05" w14:textId="7F88A94D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 xml:space="preserve">Sarah </w:t>
      </w:r>
      <w:proofErr w:type="spellStart"/>
      <w:r w:rsidRPr="009F650D">
        <w:rPr>
          <w:rFonts w:ascii="Calibri" w:hAnsi="Calibri"/>
          <w:lang w:val="en-US"/>
        </w:rPr>
        <w:t>Giltz</w:t>
      </w:r>
      <w:proofErr w:type="spellEnd"/>
    </w:p>
    <w:p w14:paraId="0DA9F6BF" w14:textId="419F0040" w:rsidR="00005AF0" w:rsidRPr="009F650D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9F650D">
        <w:rPr>
          <w:rFonts w:ascii="Calibri" w:hAnsi="Calibri"/>
          <w:lang w:val="en-US"/>
        </w:rPr>
        <w:t>Hunter Jones</w:t>
      </w:r>
    </w:p>
    <w:p w14:paraId="20E9676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>Robbie Parks</w:t>
      </w:r>
    </w:p>
    <w:p w14:paraId="352FF0B2" w14:textId="77777777" w:rsidR="00005AF0" w:rsidRPr="001C0256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r w:rsidRPr="001C0256">
        <w:rPr>
          <w:rFonts w:ascii="Calibri" w:hAnsi="Calibri"/>
          <w:lang w:val="en-US"/>
        </w:rPr>
        <w:t xml:space="preserve">Joy </w:t>
      </w:r>
      <w:proofErr w:type="spellStart"/>
      <w:r w:rsidRPr="001C0256">
        <w:rPr>
          <w:rFonts w:ascii="Calibri" w:hAnsi="Calibri"/>
          <w:lang w:val="en-US"/>
        </w:rPr>
        <w:t>Shumake</w:t>
      </w:r>
      <w:proofErr w:type="spellEnd"/>
      <w:r w:rsidRPr="001C0256">
        <w:rPr>
          <w:rFonts w:ascii="Calibri" w:hAnsi="Calibri"/>
          <w:lang w:val="en-US"/>
        </w:rPr>
        <w:t>-Guillemot</w:t>
      </w:r>
    </w:p>
    <w:p w14:paraId="0B31AB31" w14:textId="77777777" w:rsidR="00005AF0" w:rsidRDefault="00005AF0" w:rsidP="009F650D">
      <w:pPr>
        <w:pStyle w:val="ListParagraph"/>
        <w:numPr>
          <w:ilvl w:val="0"/>
          <w:numId w:val="22"/>
        </w:numPr>
        <w:spacing w:after="200" w:line="276" w:lineRule="auto"/>
        <w:rPr>
          <w:rFonts w:ascii="Calibri" w:hAnsi="Calibri"/>
          <w:lang w:val="en-US"/>
        </w:rPr>
      </w:pPr>
      <w:proofErr w:type="spellStart"/>
      <w:r w:rsidRPr="001C0256">
        <w:rPr>
          <w:rFonts w:ascii="Calibri" w:hAnsi="Calibri"/>
          <w:lang w:val="en-US"/>
        </w:rPr>
        <w:t>Juli</w:t>
      </w:r>
      <w:proofErr w:type="spellEnd"/>
      <w:r w:rsidRPr="001C0256">
        <w:rPr>
          <w:rFonts w:ascii="Calibri" w:hAnsi="Calibri"/>
          <w:lang w:val="en-US"/>
        </w:rPr>
        <w:t xml:space="preserve"> </w:t>
      </w:r>
      <w:proofErr w:type="spellStart"/>
      <w:r w:rsidRPr="001C0256">
        <w:rPr>
          <w:rFonts w:ascii="Calibri" w:hAnsi="Calibri"/>
          <w:lang w:val="en-US"/>
        </w:rPr>
        <w:t>Trtanj</w:t>
      </w:r>
      <w:proofErr w:type="spellEnd"/>
    </w:p>
    <w:p w14:paraId="6A0D7CE1" w14:textId="77777777" w:rsidR="0051266C" w:rsidRPr="0051266C" w:rsidRDefault="0051266C" w:rsidP="0051266C">
      <w:pPr>
        <w:rPr>
          <w:rFonts w:ascii="Calibri" w:hAnsi="Calibri"/>
        </w:rPr>
      </w:pPr>
      <w:r w:rsidRPr="0051266C">
        <w:rPr>
          <w:rFonts w:ascii="Calibri" w:hAnsi="Calibri"/>
        </w:rPr>
        <w:t>___________________________________________________________________________</w:t>
      </w:r>
    </w:p>
    <w:p w14:paraId="2CC4B107" w14:textId="77777777" w:rsidR="00005AF0" w:rsidRDefault="00005AF0">
      <w:pPr>
        <w:rPr>
          <w:rFonts w:ascii="Calibri" w:hAnsi="Calibri"/>
        </w:rPr>
      </w:pPr>
    </w:p>
    <w:p w14:paraId="7350EF77" w14:textId="75637E5C" w:rsidR="00583214" w:rsidRPr="00535A57" w:rsidRDefault="00583214" w:rsidP="00583214">
      <w:pPr>
        <w:pStyle w:val="ListParagraph"/>
        <w:numPr>
          <w:ilvl w:val="0"/>
          <w:numId w:val="23"/>
        </w:numPr>
        <w:rPr>
          <w:rFonts w:ascii="Calibri" w:hAnsi="Calibri"/>
          <w:u w:val="single"/>
        </w:rPr>
      </w:pPr>
      <w:r w:rsidRPr="00535A57">
        <w:rPr>
          <w:rFonts w:ascii="Calibri" w:hAnsi="Calibri"/>
          <w:u w:val="single"/>
        </w:rPr>
        <w:t>Planning for GHHIN Global Forum 2018</w:t>
      </w:r>
    </w:p>
    <w:p w14:paraId="5ECCE469" w14:textId="77777777" w:rsidR="00583214" w:rsidRDefault="00583214" w:rsidP="00583214">
      <w:pPr>
        <w:rPr>
          <w:rFonts w:ascii="Calibri" w:hAnsi="Calibri"/>
        </w:rPr>
      </w:pPr>
    </w:p>
    <w:p w14:paraId="42874DDE" w14:textId="1F9EAD5E" w:rsidR="00583214" w:rsidRDefault="0065390F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Finding a </w:t>
      </w:r>
      <w:r w:rsidR="00423ACC">
        <w:rPr>
          <w:rFonts w:ascii="Calibri" w:hAnsi="Calibri"/>
        </w:rPr>
        <w:t xml:space="preserve">venue was still a critical </w:t>
      </w:r>
      <w:r w:rsidR="00450BFB">
        <w:rPr>
          <w:rFonts w:ascii="Calibri" w:hAnsi="Calibri"/>
        </w:rPr>
        <w:t>requirement to the planning of the GHHIN Global Forum</w:t>
      </w:r>
    </w:p>
    <w:p w14:paraId="256DBFD9" w14:textId="2414872B" w:rsidR="00450BFB" w:rsidRPr="00B6366F" w:rsidRDefault="00B21546" w:rsidP="00B6366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Is the Science and Action synthesis report going to be mainly informed by the discussions at the forum? </w:t>
      </w:r>
      <w:r w:rsidR="00E3595A">
        <w:rPr>
          <w:rFonts w:ascii="Calibri" w:hAnsi="Calibri"/>
        </w:rPr>
        <w:t xml:space="preserve">It may make the report’s evaluation of priorities </w:t>
      </w:r>
      <w:r w:rsidR="00B62E1A">
        <w:rPr>
          <w:rFonts w:ascii="Calibri" w:hAnsi="Calibri"/>
        </w:rPr>
        <w:t>and good practise</w:t>
      </w:r>
      <w:r w:rsidR="00E3595A">
        <w:rPr>
          <w:rFonts w:ascii="Calibri" w:hAnsi="Calibri"/>
        </w:rPr>
        <w:t xml:space="preserve"> more open and democratic</w:t>
      </w:r>
      <w:r w:rsidR="00535A57">
        <w:rPr>
          <w:rFonts w:ascii="Calibri" w:hAnsi="Calibri"/>
        </w:rPr>
        <w:t xml:space="preserve"> </w:t>
      </w:r>
    </w:p>
    <w:sectPr w:rsidR="00450BFB" w:rsidRPr="00B6366F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D2BF1" w14:textId="77777777" w:rsidR="002E0525" w:rsidRDefault="002E0525" w:rsidP="00362E1B">
      <w:r>
        <w:separator/>
      </w:r>
    </w:p>
  </w:endnote>
  <w:endnote w:type="continuationSeparator" w:id="0">
    <w:p w14:paraId="7283AFC0" w14:textId="77777777" w:rsidR="002E0525" w:rsidRDefault="002E0525" w:rsidP="003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90F61" w14:textId="77777777" w:rsidR="002E0525" w:rsidRDefault="002E0525" w:rsidP="00362E1B">
      <w:r>
        <w:separator/>
      </w:r>
    </w:p>
  </w:footnote>
  <w:footnote w:type="continuationSeparator" w:id="0">
    <w:p w14:paraId="77789F60" w14:textId="77777777" w:rsidR="002E0525" w:rsidRDefault="002E0525" w:rsidP="0036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9DA"/>
    <w:multiLevelType w:val="hybridMultilevel"/>
    <w:tmpl w:val="3F728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46EB5"/>
    <w:multiLevelType w:val="hybridMultilevel"/>
    <w:tmpl w:val="9B9679AA"/>
    <w:lvl w:ilvl="0" w:tplc="77B280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A2CB0"/>
    <w:multiLevelType w:val="hybridMultilevel"/>
    <w:tmpl w:val="A90E1B16"/>
    <w:lvl w:ilvl="0" w:tplc="D1D432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76BDA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81F92"/>
    <w:multiLevelType w:val="hybridMultilevel"/>
    <w:tmpl w:val="3CBEC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A4C2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5436D"/>
    <w:multiLevelType w:val="hybridMultilevel"/>
    <w:tmpl w:val="FD5C71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0CC1"/>
    <w:multiLevelType w:val="hybridMultilevel"/>
    <w:tmpl w:val="974E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B31A2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B4B73"/>
    <w:multiLevelType w:val="hybridMultilevel"/>
    <w:tmpl w:val="6B762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33645"/>
    <w:multiLevelType w:val="hybridMultilevel"/>
    <w:tmpl w:val="5B18F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56196"/>
    <w:multiLevelType w:val="hybridMultilevel"/>
    <w:tmpl w:val="8EC8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34920"/>
    <w:multiLevelType w:val="hybridMultilevel"/>
    <w:tmpl w:val="07F0D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53F81"/>
    <w:multiLevelType w:val="hybridMultilevel"/>
    <w:tmpl w:val="7BC81492"/>
    <w:lvl w:ilvl="0" w:tplc="508444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10D8D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220A8"/>
    <w:multiLevelType w:val="hybridMultilevel"/>
    <w:tmpl w:val="D09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C5C89"/>
    <w:multiLevelType w:val="hybridMultilevel"/>
    <w:tmpl w:val="8C40EDEC"/>
    <w:lvl w:ilvl="0" w:tplc="9C74B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766779"/>
    <w:multiLevelType w:val="hybridMultilevel"/>
    <w:tmpl w:val="87B0E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50A6A"/>
    <w:multiLevelType w:val="hybridMultilevel"/>
    <w:tmpl w:val="C13838BC"/>
    <w:lvl w:ilvl="0" w:tplc="3836E30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30F7E"/>
    <w:multiLevelType w:val="multilevel"/>
    <w:tmpl w:val="07F0D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50F5F"/>
    <w:multiLevelType w:val="hybridMultilevel"/>
    <w:tmpl w:val="B87E4770"/>
    <w:lvl w:ilvl="0" w:tplc="B9C43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23329"/>
    <w:multiLevelType w:val="hybridMultilevel"/>
    <w:tmpl w:val="B5645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32D66"/>
    <w:multiLevelType w:val="hybridMultilevel"/>
    <w:tmpl w:val="2278B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54F47"/>
    <w:multiLevelType w:val="hybridMultilevel"/>
    <w:tmpl w:val="AF40C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E5543"/>
    <w:multiLevelType w:val="hybridMultilevel"/>
    <w:tmpl w:val="5E206DB0"/>
    <w:lvl w:ilvl="0" w:tplc="A20893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4"/>
  </w:num>
  <w:num w:numId="5">
    <w:abstractNumId w:val="17"/>
  </w:num>
  <w:num w:numId="6">
    <w:abstractNumId w:val="2"/>
  </w:num>
  <w:num w:numId="7">
    <w:abstractNumId w:val="12"/>
  </w:num>
  <w:num w:numId="8">
    <w:abstractNumId w:val="5"/>
  </w:num>
  <w:num w:numId="9">
    <w:abstractNumId w:val="14"/>
  </w:num>
  <w:num w:numId="10">
    <w:abstractNumId w:val="8"/>
  </w:num>
  <w:num w:numId="11">
    <w:abstractNumId w:val="24"/>
  </w:num>
  <w:num w:numId="12">
    <w:abstractNumId w:val="13"/>
  </w:num>
  <w:num w:numId="13">
    <w:abstractNumId w:val="20"/>
  </w:num>
  <w:num w:numId="14">
    <w:abstractNumId w:val="11"/>
  </w:num>
  <w:num w:numId="15">
    <w:abstractNumId w:val="7"/>
  </w:num>
  <w:num w:numId="16">
    <w:abstractNumId w:val="23"/>
  </w:num>
  <w:num w:numId="17">
    <w:abstractNumId w:val="0"/>
  </w:num>
  <w:num w:numId="18">
    <w:abstractNumId w:val="19"/>
  </w:num>
  <w:num w:numId="19">
    <w:abstractNumId w:val="18"/>
  </w:num>
  <w:num w:numId="20">
    <w:abstractNumId w:val="6"/>
  </w:num>
  <w:num w:numId="21">
    <w:abstractNumId w:val="16"/>
  </w:num>
  <w:num w:numId="22">
    <w:abstractNumId w:val="10"/>
  </w:num>
  <w:num w:numId="23">
    <w:abstractNumId w:val="9"/>
  </w:num>
  <w:num w:numId="24">
    <w:abstractNumId w:val="22"/>
  </w:num>
  <w:num w:numId="25">
    <w:abstractNumId w:val="2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ks, Robbie M">
    <w15:presenceInfo w15:providerId="None" w15:userId="Parks, Robbie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99"/>
    <w:rsid w:val="0000461D"/>
    <w:rsid w:val="00005AF0"/>
    <w:rsid w:val="000106E7"/>
    <w:rsid w:val="00012A0B"/>
    <w:rsid w:val="00015036"/>
    <w:rsid w:val="00020E63"/>
    <w:rsid w:val="000350EF"/>
    <w:rsid w:val="0003657E"/>
    <w:rsid w:val="00036FFA"/>
    <w:rsid w:val="00047EC0"/>
    <w:rsid w:val="000544A3"/>
    <w:rsid w:val="000550EC"/>
    <w:rsid w:val="00065EAB"/>
    <w:rsid w:val="00066C53"/>
    <w:rsid w:val="0008315C"/>
    <w:rsid w:val="000870BD"/>
    <w:rsid w:val="00091DAB"/>
    <w:rsid w:val="000A4B1D"/>
    <w:rsid w:val="000A67D2"/>
    <w:rsid w:val="000B0D4A"/>
    <w:rsid w:val="000B6495"/>
    <w:rsid w:val="000B68BB"/>
    <w:rsid w:val="000B7625"/>
    <w:rsid w:val="000C0D03"/>
    <w:rsid w:val="000C7277"/>
    <w:rsid w:val="000F3D1C"/>
    <w:rsid w:val="000F6323"/>
    <w:rsid w:val="0011734A"/>
    <w:rsid w:val="0012150A"/>
    <w:rsid w:val="00132C6C"/>
    <w:rsid w:val="00141269"/>
    <w:rsid w:val="00156FC7"/>
    <w:rsid w:val="00161E98"/>
    <w:rsid w:val="00166F8C"/>
    <w:rsid w:val="00167BD7"/>
    <w:rsid w:val="001767A0"/>
    <w:rsid w:val="00176AB2"/>
    <w:rsid w:val="00183ED4"/>
    <w:rsid w:val="00184B26"/>
    <w:rsid w:val="001928EC"/>
    <w:rsid w:val="001A1F00"/>
    <w:rsid w:val="001A39E7"/>
    <w:rsid w:val="001B0EFF"/>
    <w:rsid w:val="001B23D1"/>
    <w:rsid w:val="001B44C0"/>
    <w:rsid w:val="001C0256"/>
    <w:rsid w:val="001C613C"/>
    <w:rsid w:val="001E163F"/>
    <w:rsid w:val="001E4959"/>
    <w:rsid w:val="001F0FFF"/>
    <w:rsid w:val="001F7D80"/>
    <w:rsid w:val="002068EE"/>
    <w:rsid w:val="00220346"/>
    <w:rsid w:val="00220C4B"/>
    <w:rsid w:val="00221B31"/>
    <w:rsid w:val="002231AC"/>
    <w:rsid w:val="00225674"/>
    <w:rsid w:val="002500AE"/>
    <w:rsid w:val="00255293"/>
    <w:rsid w:val="0026033D"/>
    <w:rsid w:val="00260B02"/>
    <w:rsid w:val="00272ED4"/>
    <w:rsid w:val="00274731"/>
    <w:rsid w:val="0028733F"/>
    <w:rsid w:val="00296A5E"/>
    <w:rsid w:val="002B1609"/>
    <w:rsid w:val="002C5378"/>
    <w:rsid w:val="002D02AC"/>
    <w:rsid w:val="002E0525"/>
    <w:rsid w:val="002E05E6"/>
    <w:rsid w:val="002E430F"/>
    <w:rsid w:val="002F4DC5"/>
    <w:rsid w:val="00303C84"/>
    <w:rsid w:val="00306685"/>
    <w:rsid w:val="00315E15"/>
    <w:rsid w:val="00342B94"/>
    <w:rsid w:val="00362E1B"/>
    <w:rsid w:val="00366D98"/>
    <w:rsid w:val="003673C8"/>
    <w:rsid w:val="00376B34"/>
    <w:rsid w:val="00380B44"/>
    <w:rsid w:val="00381821"/>
    <w:rsid w:val="0039751B"/>
    <w:rsid w:val="003A3A3F"/>
    <w:rsid w:val="003A3D8E"/>
    <w:rsid w:val="003A7388"/>
    <w:rsid w:val="003C153C"/>
    <w:rsid w:val="003F22B3"/>
    <w:rsid w:val="003F4C4D"/>
    <w:rsid w:val="003F657D"/>
    <w:rsid w:val="004018CB"/>
    <w:rsid w:val="004022B7"/>
    <w:rsid w:val="00402D6F"/>
    <w:rsid w:val="004060EF"/>
    <w:rsid w:val="00407705"/>
    <w:rsid w:val="004168AA"/>
    <w:rsid w:val="00423ACC"/>
    <w:rsid w:val="004279B0"/>
    <w:rsid w:val="00433EDB"/>
    <w:rsid w:val="00433F8E"/>
    <w:rsid w:val="00437E72"/>
    <w:rsid w:val="00450BFB"/>
    <w:rsid w:val="0048169F"/>
    <w:rsid w:val="004A5369"/>
    <w:rsid w:val="004B12AD"/>
    <w:rsid w:val="004B3899"/>
    <w:rsid w:val="004B5B8A"/>
    <w:rsid w:val="004B660A"/>
    <w:rsid w:val="004C140E"/>
    <w:rsid w:val="004C3449"/>
    <w:rsid w:val="004D77E6"/>
    <w:rsid w:val="004E2CB2"/>
    <w:rsid w:val="004E36B5"/>
    <w:rsid w:val="004E7B07"/>
    <w:rsid w:val="004F1615"/>
    <w:rsid w:val="004F404D"/>
    <w:rsid w:val="004F60F9"/>
    <w:rsid w:val="004F7FD8"/>
    <w:rsid w:val="005028B3"/>
    <w:rsid w:val="00506AF4"/>
    <w:rsid w:val="0051266C"/>
    <w:rsid w:val="005130C5"/>
    <w:rsid w:val="00535A57"/>
    <w:rsid w:val="005546F4"/>
    <w:rsid w:val="0055527C"/>
    <w:rsid w:val="00561F2E"/>
    <w:rsid w:val="00565475"/>
    <w:rsid w:val="00565B41"/>
    <w:rsid w:val="00583214"/>
    <w:rsid w:val="0059357D"/>
    <w:rsid w:val="00594F9B"/>
    <w:rsid w:val="005A2A9C"/>
    <w:rsid w:val="005A67F9"/>
    <w:rsid w:val="005B1ED4"/>
    <w:rsid w:val="005B5156"/>
    <w:rsid w:val="005C10E9"/>
    <w:rsid w:val="005E2D8F"/>
    <w:rsid w:val="005F34A4"/>
    <w:rsid w:val="005F3963"/>
    <w:rsid w:val="005F5217"/>
    <w:rsid w:val="006019E7"/>
    <w:rsid w:val="006124E6"/>
    <w:rsid w:val="00634114"/>
    <w:rsid w:val="00641AF0"/>
    <w:rsid w:val="006450B7"/>
    <w:rsid w:val="0065390F"/>
    <w:rsid w:val="0066184E"/>
    <w:rsid w:val="006633AD"/>
    <w:rsid w:val="00671718"/>
    <w:rsid w:val="00681B0D"/>
    <w:rsid w:val="0068563C"/>
    <w:rsid w:val="006879EB"/>
    <w:rsid w:val="006934E5"/>
    <w:rsid w:val="006A5B04"/>
    <w:rsid w:val="006C0D41"/>
    <w:rsid w:val="006C50E6"/>
    <w:rsid w:val="006D1D34"/>
    <w:rsid w:val="006F07D5"/>
    <w:rsid w:val="006F382C"/>
    <w:rsid w:val="00712E39"/>
    <w:rsid w:val="00752BE5"/>
    <w:rsid w:val="007657EB"/>
    <w:rsid w:val="00773CB5"/>
    <w:rsid w:val="00786D58"/>
    <w:rsid w:val="00790D98"/>
    <w:rsid w:val="00795E96"/>
    <w:rsid w:val="007A11B2"/>
    <w:rsid w:val="007A28D8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16BA7"/>
    <w:rsid w:val="00865497"/>
    <w:rsid w:val="008701B3"/>
    <w:rsid w:val="00874524"/>
    <w:rsid w:val="00880784"/>
    <w:rsid w:val="008A01E2"/>
    <w:rsid w:val="008A42F4"/>
    <w:rsid w:val="008A6465"/>
    <w:rsid w:val="008B3A00"/>
    <w:rsid w:val="008B7DDD"/>
    <w:rsid w:val="008C4931"/>
    <w:rsid w:val="008C4B74"/>
    <w:rsid w:val="008D151B"/>
    <w:rsid w:val="008D2232"/>
    <w:rsid w:val="008E6C2E"/>
    <w:rsid w:val="008F16FF"/>
    <w:rsid w:val="00911EE8"/>
    <w:rsid w:val="009147E4"/>
    <w:rsid w:val="0092410C"/>
    <w:rsid w:val="00932BD5"/>
    <w:rsid w:val="00937AF1"/>
    <w:rsid w:val="009451FC"/>
    <w:rsid w:val="00945CC3"/>
    <w:rsid w:val="00957767"/>
    <w:rsid w:val="00973231"/>
    <w:rsid w:val="00974800"/>
    <w:rsid w:val="009763E8"/>
    <w:rsid w:val="00981BFA"/>
    <w:rsid w:val="00984A05"/>
    <w:rsid w:val="0098603C"/>
    <w:rsid w:val="00986803"/>
    <w:rsid w:val="009A475F"/>
    <w:rsid w:val="009A4D56"/>
    <w:rsid w:val="009B275D"/>
    <w:rsid w:val="009B6AE3"/>
    <w:rsid w:val="009C5745"/>
    <w:rsid w:val="009D5647"/>
    <w:rsid w:val="009E25B4"/>
    <w:rsid w:val="009E450A"/>
    <w:rsid w:val="009F650D"/>
    <w:rsid w:val="00A10491"/>
    <w:rsid w:val="00A25BFD"/>
    <w:rsid w:val="00A359A3"/>
    <w:rsid w:val="00A55A47"/>
    <w:rsid w:val="00A718C6"/>
    <w:rsid w:val="00A755A1"/>
    <w:rsid w:val="00A956CA"/>
    <w:rsid w:val="00AA1780"/>
    <w:rsid w:val="00AA30FE"/>
    <w:rsid w:val="00AC4966"/>
    <w:rsid w:val="00AC6A7C"/>
    <w:rsid w:val="00AD2DD2"/>
    <w:rsid w:val="00AF4A43"/>
    <w:rsid w:val="00AF59A5"/>
    <w:rsid w:val="00AF69F6"/>
    <w:rsid w:val="00B00C64"/>
    <w:rsid w:val="00B10725"/>
    <w:rsid w:val="00B21546"/>
    <w:rsid w:val="00B40636"/>
    <w:rsid w:val="00B526C6"/>
    <w:rsid w:val="00B52873"/>
    <w:rsid w:val="00B62E1A"/>
    <w:rsid w:val="00B6366F"/>
    <w:rsid w:val="00B65BA0"/>
    <w:rsid w:val="00B668EE"/>
    <w:rsid w:val="00B66F0D"/>
    <w:rsid w:val="00B7056E"/>
    <w:rsid w:val="00B70782"/>
    <w:rsid w:val="00B70E20"/>
    <w:rsid w:val="00B86D68"/>
    <w:rsid w:val="00B90CA4"/>
    <w:rsid w:val="00B91584"/>
    <w:rsid w:val="00B9460D"/>
    <w:rsid w:val="00BB1084"/>
    <w:rsid w:val="00BC3D59"/>
    <w:rsid w:val="00BE5840"/>
    <w:rsid w:val="00BE7C5B"/>
    <w:rsid w:val="00C02149"/>
    <w:rsid w:val="00C04A65"/>
    <w:rsid w:val="00C136AC"/>
    <w:rsid w:val="00C25541"/>
    <w:rsid w:val="00C32DC0"/>
    <w:rsid w:val="00C4447B"/>
    <w:rsid w:val="00C635CE"/>
    <w:rsid w:val="00C75FC6"/>
    <w:rsid w:val="00C77FA7"/>
    <w:rsid w:val="00CA18D9"/>
    <w:rsid w:val="00CB0271"/>
    <w:rsid w:val="00CB62F6"/>
    <w:rsid w:val="00CD54B9"/>
    <w:rsid w:val="00CD7054"/>
    <w:rsid w:val="00CE1DCB"/>
    <w:rsid w:val="00CE3E2E"/>
    <w:rsid w:val="00CF318B"/>
    <w:rsid w:val="00CF4741"/>
    <w:rsid w:val="00D004F6"/>
    <w:rsid w:val="00D00531"/>
    <w:rsid w:val="00D117B9"/>
    <w:rsid w:val="00D24809"/>
    <w:rsid w:val="00D24DC4"/>
    <w:rsid w:val="00D270CC"/>
    <w:rsid w:val="00D27415"/>
    <w:rsid w:val="00D349E0"/>
    <w:rsid w:val="00D435B3"/>
    <w:rsid w:val="00D5045D"/>
    <w:rsid w:val="00D52C94"/>
    <w:rsid w:val="00D5570C"/>
    <w:rsid w:val="00D56CDF"/>
    <w:rsid w:val="00D64CF4"/>
    <w:rsid w:val="00D7100D"/>
    <w:rsid w:val="00D7364D"/>
    <w:rsid w:val="00D75325"/>
    <w:rsid w:val="00D92672"/>
    <w:rsid w:val="00D92A88"/>
    <w:rsid w:val="00DA0FD4"/>
    <w:rsid w:val="00DC1680"/>
    <w:rsid w:val="00DC6422"/>
    <w:rsid w:val="00DE7E6E"/>
    <w:rsid w:val="00DF3969"/>
    <w:rsid w:val="00E04AA7"/>
    <w:rsid w:val="00E30390"/>
    <w:rsid w:val="00E3089C"/>
    <w:rsid w:val="00E3595A"/>
    <w:rsid w:val="00E42E99"/>
    <w:rsid w:val="00E50D5C"/>
    <w:rsid w:val="00E63B39"/>
    <w:rsid w:val="00E81853"/>
    <w:rsid w:val="00E827DA"/>
    <w:rsid w:val="00E83E33"/>
    <w:rsid w:val="00E85B65"/>
    <w:rsid w:val="00E9740B"/>
    <w:rsid w:val="00EB7434"/>
    <w:rsid w:val="00EC1DAD"/>
    <w:rsid w:val="00ED3EB5"/>
    <w:rsid w:val="00EE34B8"/>
    <w:rsid w:val="00EF0DEC"/>
    <w:rsid w:val="00EF6D87"/>
    <w:rsid w:val="00F01B41"/>
    <w:rsid w:val="00F04E4E"/>
    <w:rsid w:val="00F05129"/>
    <w:rsid w:val="00F147B2"/>
    <w:rsid w:val="00F16BE0"/>
    <w:rsid w:val="00F22901"/>
    <w:rsid w:val="00F34CB2"/>
    <w:rsid w:val="00F40035"/>
    <w:rsid w:val="00F43484"/>
    <w:rsid w:val="00F459B7"/>
    <w:rsid w:val="00F60899"/>
    <w:rsid w:val="00F636D9"/>
    <w:rsid w:val="00F727AB"/>
    <w:rsid w:val="00F73CE1"/>
    <w:rsid w:val="00F90B49"/>
    <w:rsid w:val="00FA5FA5"/>
    <w:rsid w:val="00FB078D"/>
    <w:rsid w:val="00FB1037"/>
    <w:rsid w:val="00FB162A"/>
    <w:rsid w:val="00FB3A54"/>
    <w:rsid w:val="00FB6151"/>
    <w:rsid w:val="00FC0A20"/>
    <w:rsid w:val="00FC0D6A"/>
    <w:rsid w:val="00FD1ABA"/>
    <w:rsid w:val="00FD6109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3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8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0C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1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6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mp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933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2</cp:revision>
  <dcterms:created xsi:type="dcterms:W3CDTF">2017-09-19T15:43:00Z</dcterms:created>
  <dcterms:modified xsi:type="dcterms:W3CDTF">2017-09-19T15:43:00Z</dcterms:modified>
</cp:coreProperties>
</file>