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1655D" w14:textId="603E9A38" w:rsidR="00063298" w:rsidRPr="00A02A6C" w:rsidRDefault="00063298" w:rsidP="00A02A6C">
      <w:pPr>
        <w:shd w:val="clear" w:color="auto" w:fill="FFFFFF"/>
        <w:jc w:val="both"/>
        <w:rPr>
          <w:rFonts w:ascii="Calibri" w:eastAsia="Times New Roman" w:hAnsi="Calibri" w:cs="Tahoma"/>
          <w:color w:val="212121"/>
          <w:sz w:val="22"/>
          <w:szCs w:val="22"/>
          <w:lang w:val="en-US" w:eastAsia="en-GB"/>
          <w:rPrChange w:id="0" w:author="Nathaniel Matthews-Trigg" w:date="2017-06-21T09:15:00Z">
            <w:rPr>
              <w:rFonts w:ascii="Calibri" w:eastAsia="Times New Roman" w:hAnsi="Calibri" w:cs="Tahoma"/>
              <w:color w:val="212121"/>
              <w:sz w:val="22"/>
              <w:szCs w:val="22"/>
              <w:lang w:val="fr-CH" w:eastAsia="en-GB"/>
            </w:rPr>
          </w:rPrChange>
        </w:rPr>
      </w:pPr>
      <w:r w:rsidRPr="00A02A6C">
        <w:rPr>
          <w:rFonts w:ascii="Calibri" w:eastAsia="Times New Roman" w:hAnsi="Calibri" w:cs="Tahoma"/>
          <w:color w:val="212121"/>
          <w:sz w:val="22"/>
          <w:szCs w:val="22"/>
          <w:lang w:val="en-US" w:eastAsia="en-GB"/>
          <w:rPrChange w:id="1" w:author="Nathaniel Matthews-Trigg" w:date="2017-06-21T09:15:00Z">
            <w:rPr>
              <w:rFonts w:ascii="Calibri" w:eastAsia="Times New Roman" w:hAnsi="Calibri" w:cs="Tahoma"/>
              <w:color w:val="212121"/>
              <w:sz w:val="22"/>
              <w:szCs w:val="22"/>
              <w:lang w:val="fr-CH" w:eastAsia="en-GB"/>
            </w:rPr>
          </w:rPrChange>
        </w:rPr>
        <w:t xml:space="preserve">Dear </w:t>
      </w:r>
      <w:proofErr w:type="spellStart"/>
      <w:r w:rsidRPr="00A02A6C">
        <w:rPr>
          <w:rFonts w:ascii="Calibri" w:eastAsia="Times New Roman" w:hAnsi="Calibri" w:cs="Tahoma"/>
          <w:color w:val="212121"/>
          <w:sz w:val="22"/>
          <w:szCs w:val="22"/>
          <w:lang w:val="en-US" w:eastAsia="en-GB"/>
          <w:rPrChange w:id="2" w:author="Nathaniel Matthews-Trigg" w:date="2017-06-21T09:15:00Z">
            <w:rPr>
              <w:rFonts w:ascii="Calibri" w:eastAsia="Times New Roman" w:hAnsi="Calibri" w:cs="Tahoma"/>
              <w:color w:val="212121"/>
              <w:sz w:val="22"/>
              <w:szCs w:val="22"/>
              <w:lang w:val="fr-CH" w:eastAsia="en-GB"/>
            </w:rPr>
          </w:rPrChange>
        </w:rPr>
        <w:t>Raffaella</w:t>
      </w:r>
      <w:proofErr w:type="spellEnd"/>
      <w:ins w:id="3" w:author="Nathaniel Matthews-Trigg" w:date="2017-06-21T09:15:00Z">
        <w:r w:rsidR="00A02A6C" w:rsidRPr="00A02A6C">
          <w:rPr>
            <w:rFonts w:ascii="Calibri" w:eastAsia="Times New Roman" w:hAnsi="Calibri" w:cs="Tahoma"/>
            <w:color w:val="212121"/>
            <w:sz w:val="22"/>
            <w:szCs w:val="22"/>
            <w:lang w:val="en-US" w:eastAsia="en-GB"/>
            <w:rPrChange w:id="4" w:author="Nathaniel Matthews-Trigg" w:date="2017-06-21T09:15:00Z">
              <w:rPr>
                <w:rFonts w:ascii="Calibri" w:eastAsia="Times New Roman" w:hAnsi="Calibri" w:cs="Tahoma"/>
                <w:color w:val="212121"/>
                <w:sz w:val="22"/>
                <w:szCs w:val="22"/>
                <w:lang w:val="fr-CH" w:eastAsia="en-GB"/>
              </w:rPr>
            </w:rPrChange>
          </w:rPr>
          <w:t xml:space="preserve"> </w:t>
        </w:r>
        <w:proofErr w:type="spellStart"/>
        <w:r w:rsidR="00A02A6C" w:rsidRPr="00A02A6C">
          <w:rPr>
            <w:rFonts w:ascii="Calibri" w:eastAsia="Times New Roman" w:hAnsi="Calibri" w:cs="Tahoma"/>
            <w:color w:val="212121"/>
            <w:sz w:val="22"/>
            <w:szCs w:val="22"/>
            <w:lang w:val="en-US" w:eastAsia="en-GB"/>
            <w:rPrChange w:id="5" w:author="Nathaniel Matthews-Trigg" w:date="2017-06-21T09:15:00Z">
              <w:rPr>
                <w:rFonts w:ascii="Calibri" w:eastAsia="Times New Roman" w:hAnsi="Calibri" w:cs="Tahoma"/>
                <w:color w:val="212121"/>
                <w:sz w:val="22"/>
                <w:szCs w:val="22"/>
                <w:lang w:val="fr-CH" w:eastAsia="en-GB"/>
              </w:rPr>
            </w:rPrChange>
          </w:rPr>
          <w:t>Bosurgi</w:t>
        </w:r>
      </w:ins>
      <w:proofErr w:type="spellEnd"/>
      <w:r w:rsidRPr="00A02A6C">
        <w:rPr>
          <w:rFonts w:ascii="Calibri" w:eastAsia="Times New Roman" w:hAnsi="Calibri" w:cs="Tahoma"/>
          <w:color w:val="212121"/>
          <w:sz w:val="22"/>
          <w:szCs w:val="22"/>
          <w:lang w:val="en-US" w:eastAsia="en-GB"/>
          <w:rPrChange w:id="6" w:author="Nathaniel Matthews-Trigg" w:date="2017-06-21T09:15:00Z">
            <w:rPr>
              <w:rFonts w:ascii="Calibri" w:eastAsia="Times New Roman" w:hAnsi="Calibri" w:cs="Tahoma"/>
              <w:color w:val="212121"/>
              <w:sz w:val="22"/>
              <w:szCs w:val="22"/>
              <w:lang w:val="fr-CH" w:eastAsia="en-GB"/>
            </w:rPr>
          </w:rPrChange>
        </w:rPr>
        <w:t>,</w:t>
      </w:r>
    </w:p>
    <w:p w14:paraId="13AAA15D" w14:textId="77777777" w:rsidR="00063298" w:rsidRPr="00A02A6C" w:rsidRDefault="00063298" w:rsidP="00173A8A">
      <w:pPr>
        <w:shd w:val="clear" w:color="auto" w:fill="FFFFFF"/>
        <w:jc w:val="both"/>
        <w:rPr>
          <w:rFonts w:ascii="Calibri" w:eastAsia="Times New Roman" w:hAnsi="Calibri" w:cs="Tahoma"/>
          <w:color w:val="212121"/>
          <w:sz w:val="22"/>
          <w:szCs w:val="22"/>
          <w:lang w:val="en-US" w:eastAsia="en-GB"/>
          <w:rPrChange w:id="7" w:author="Nathaniel Matthews-Trigg" w:date="2017-06-21T09:15:00Z">
            <w:rPr>
              <w:rFonts w:ascii="Calibri" w:eastAsia="Times New Roman" w:hAnsi="Calibri" w:cs="Tahoma"/>
              <w:color w:val="212121"/>
              <w:sz w:val="22"/>
              <w:szCs w:val="22"/>
              <w:lang w:val="fr-CH" w:eastAsia="en-GB"/>
            </w:rPr>
          </w:rPrChange>
        </w:rPr>
      </w:pPr>
      <w:r w:rsidRPr="00A02A6C">
        <w:rPr>
          <w:rFonts w:ascii="Calibri" w:eastAsia="Times New Roman" w:hAnsi="Calibri" w:cs="Tahoma"/>
          <w:color w:val="212121"/>
          <w:sz w:val="22"/>
          <w:szCs w:val="22"/>
          <w:lang w:val="en-US" w:eastAsia="en-GB"/>
          <w:rPrChange w:id="8" w:author="Nathaniel Matthews-Trigg" w:date="2017-06-21T09:15:00Z">
            <w:rPr>
              <w:rFonts w:ascii="Calibri" w:eastAsia="Times New Roman" w:hAnsi="Calibri" w:cs="Tahoma"/>
              <w:color w:val="212121"/>
              <w:sz w:val="22"/>
              <w:szCs w:val="22"/>
              <w:lang w:val="fr-CH" w:eastAsia="en-GB"/>
            </w:rPr>
          </w:rPrChange>
        </w:rPr>
        <w:t> </w:t>
      </w:r>
    </w:p>
    <w:p w14:paraId="3F445CB3" w14:textId="508D0DEE" w:rsidR="006A04F1" w:rsidRDefault="00063298" w:rsidP="00BF5104">
      <w:pPr>
        <w:shd w:val="clear" w:color="auto" w:fill="FFFFFF"/>
        <w:jc w:val="both"/>
        <w:rPr>
          <w:rFonts w:ascii="Calibri" w:eastAsia="Times New Roman" w:hAnsi="Calibri" w:cs="Tahoma"/>
          <w:color w:val="212121"/>
          <w:sz w:val="22"/>
          <w:szCs w:val="22"/>
          <w:lang w:eastAsia="en-GB"/>
        </w:rPr>
      </w:pPr>
      <w:r w:rsidRPr="00063298">
        <w:rPr>
          <w:rFonts w:ascii="Calibri" w:eastAsia="Times New Roman" w:hAnsi="Calibri" w:cs="Tahoma"/>
          <w:color w:val="212121"/>
          <w:sz w:val="22"/>
          <w:szCs w:val="22"/>
          <w:lang w:eastAsia="en-GB"/>
        </w:rPr>
        <w:t xml:space="preserve">I am </w:t>
      </w:r>
      <w:r w:rsidR="006A04F1" w:rsidRPr="00215C79">
        <w:rPr>
          <w:rFonts w:ascii="Calibri" w:eastAsia="Times New Roman" w:hAnsi="Calibri" w:cs="Tahoma"/>
          <w:color w:val="212121"/>
          <w:sz w:val="22"/>
          <w:szCs w:val="22"/>
          <w:lang w:eastAsia="en-GB"/>
        </w:rPr>
        <w:t>writing to inquire</w:t>
      </w:r>
      <w:r w:rsidRPr="00063298">
        <w:rPr>
          <w:rFonts w:ascii="Calibri" w:eastAsia="Times New Roman" w:hAnsi="Calibri" w:cs="Tahoma"/>
          <w:color w:val="212121"/>
          <w:sz w:val="22"/>
          <w:szCs w:val="22"/>
          <w:lang w:eastAsia="en-GB"/>
        </w:rPr>
        <w:t xml:space="preserve"> whether </w:t>
      </w:r>
      <w:r w:rsidR="006A04F1" w:rsidRPr="00215C79">
        <w:rPr>
          <w:rFonts w:ascii="Calibri" w:eastAsia="Times New Roman" w:hAnsi="Calibri" w:cs="Tahoma"/>
          <w:color w:val="212121"/>
          <w:sz w:val="22"/>
          <w:szCs w:val="22"/>
          <w:lang w:eastAsia="en-GB"/>
        </w:rPr>
        <w:t>Lancet Planetary Health</w:t>
      </w:r>
      <w:r w:rsidRPr="00063298">
        <w:rPr>
          <w:rFonts w:ascii="Calibri" w:eastAsia="Times New Roman" w:hAnsi="Calibri" w:cs="Tahoma"/>
          <w:color w:val="212121"/>
          <w:sz w:val="22"/>
          <w:szCs w:val="22"/>
          <w:lang w:eastAsia="en-GB"/>
        </w:rPr>
        <w:t xml:space="preserve"> </w:t>
      </w:r>
      <w:del w:id="9" w:author="Nathaniel Matthews-Trigg" w:date="2017-06-21T09:15:00Z">
        <w:r w:rsidRPr="00063298" w:rsidDel="00A02A6C">
          <w:rPr>
            <w:rFonts w:ascii="Calibri" w:eastAsia="Times New Roman" w:hAnsi="Calibri" w:cs="Tahoma"/>
            <w:color w:val="212121"/>
            <w:sz w:val="22"/>
            <w:szCs w:val="22"/>
            <w:lang w:eastAsia="en-GB"/>
          </w:rPr>
          <w:delText xml:space="preserve">might </w:delText>
        </w:r>
      </w:del>
      <w:ins w:id="10" w:author="Nathaniel Matthews-Trigg" w:date="2017-06-21T09:15:00Z">
        <w:r w:rsidR="00A02A6C">
          <w:rPr>
            <w:rFonts w:ascii="Calibri" w:eastAsia="Times New Roman" w:hAnsi="Calibri" w:cs="Tahoma"/>
            <w:color w:val="212121"/>
            <w:sz w:val="22"/>
            <w:szCs w:val="22"/>
            <w:lang w:eastAsia="en-GB"/>
          </w:rPr>
          <w:t>would</w:t>
        </w:r>
        <w:r w:rsidR="00A02A6C" w:rsidRPr="00063298">
          <w:rPr>
            <w:rFonts w:ascii="Calibri" w:eastAsia="Times New Roman" w:hAnsi="Calibri" w:cs="Tahoma"/>
            <w:color w:val="212121"/>
            <w:sz w:val="22"/>
            <w:szCs w:val="22"/>
            <w:lang w:eastAsia="en-GB"/>
          </w:rPr>
          <w:t xml:space="preserve"> </w:t>
        </w:r>
      </w:ins>
      <w:r w:rsidRPr="00063298">
        <w:rPr>
          <w:rFonts w:ascii="Calibri" w:eastAsia="Times New Roman" w:hAnsi="Calibri" w:cs="Tahoma"/>
          <w:color w:val="212121"/>
          <w:sz w:val="22"/>
          <w:szCs w:val="22"/>
          <w:lang w:eastAsia="en-GB"/>
        </w:rPr>
        <w:t xml:space="preserve">be a suitable place to submit </w:t>
      </w:r>
      <w:r w:rsidR="00D1630A" w:rsidRPr="00215C79">
        <w:rPr>
          <w:rFonts w:ascii="Calibri" w:eastAsia="Times New Roman" w:hAnsi="Calibri" w:cs="Tahoma"/>
          <w:color w:val="212121"/>
          <w:sz w:val="22"/>
          <w:szCs w:val="22"/>
          <w:lang w:eastAsia="en-GB"/>
        </w:rPr>
        <w:t xml:space="preserve">a </w:t>
      </w:r>
      <w:r w:rsidR="00276195" w:rsidRPr="00215C79">
        <w:rPr>
          <w:rFonts w:ascii="Calibri" w:eastAsia="Times New Roman" w:hAnsi="Calibri" w:cs="Tahoma"/>
          <w:color w:val="212121"/>
          <w:sz w:val="22"/>
          <w:szCs w:val="22"/>
          <w:lang w:eastAsia="en-GB"/>
        </w:rPr>
        <w:t>comment article</w:t>
      </w:r>
      <w:ins w:id="11" w:author="Nathaniel Matthews-Trigg" w:date="2017-06-21T09:15:00Z">
        <w:r w:rsidR="00A02A6C">
          <w:rPr>
            <w:rFonts w:ascii="Calibri" w:eastAsia="Times New Roman" w:hAnsi="Calibri" w:cs="Tahoma"/>
            <w:color w:val="212121"/>
            <w:sz w:val="22"/>
            <w:szCs w:val="22"/>
            <w:lang w:eastAsia="en-GB"/>
          </w:rPr>
          <w:t xml:space="preserve"> on the Global Heat Health Information Network (GHHIN)</w:t>
        </w:r>
      </w:ins>
      <w:r w:rsidR="00276195" w:rsidRPr="00215C79">
        <w:rPr>
          <w:rFonts w:ascii="Calibri" w:eastAsia="Times New Roman" w:hAnsi="Calibri" w:cs="Tahoma"/>
          <w:color w:val="212121"/>
          <w:sz w:val="22"/>
          <w:szCs w:val="22"/>
          <w:lang w:eastAsia="en-GB"/>
        </w:rPr>
        <w:t xml:space="preserve">. </w:t>
      </w:r>
      <w:ins w:id="12" w:author="Nathaniel Matthews-Trigg" w:date="2017-06-21T09:16:00Z">
        <w:r w:rsidR="00A02A6C">
          <w:rPr>
            <w:rFonts w:ascii="Calibri" w:eastAsia="Times New Roman" w:hAnsi="Calibri" w:cs="Tahoma"/>
            <w:color w:val="212121"/>
            <w:sz w:val="22"/>
            <w:szCs w:val="22"/>
            <w:lang w:eastAsia="en-GB"/>
          </w:rPr>
          <w:t xml:space="preserve">The article </w:t>
        </w:r>
      </w:ins>
      <w:del w:id="13" w:author="Nathaniel Matthews-Trigg" w:date="2017-06-21T09:16:00Z">
        <w:r w:rsidR="00276195" w:rsidRPr="00215C79" w:rsidDel="00A02A6C">
          <w:rPr>
            <w:rFonts w:ascii="Calibri" w:eastAsia="Times New Roman" w:hAnsi="Calibri" w:cs="Tahoma"/>
            <w:color w:val="212121"/>
            <w:sz w:val="22"/>
            <w:szCs w:val="22"/>
            <w:lang w:eastAsia="en-GB"/>
          </w:rPr>
          <w:delText>It</w:delText>
        </w:r>
      </w:del>
      <w:r w:rsidR="00276195" w:rsidRPr="00215C79">
        <w:rPr>
          <w:rFonts w:ascii="Calibri" w:eastAsia="Times New Roman" w:hAnsi="Calibri" w:cs="Tahoma"/>
          <w:color w:val="212121"/>
          <w:sz w:val="22"/>
          <w:szCs w:val="22"/>
          <w:lang w:eastAsia="en-GB"/>
        </w:rPr>
        <w:t xml:space="preserve"> would </w:t>
      </w:r>
      <w:del w:id="14" w:author="Nathaniel Matthews-Trigg" w:date="2017-06-21T09:16:00Z">
        <w:r w:rsidR="00415A12" w:rsidRPr="00215C79" w:rsidDel="00A02A6C">
          <w:rPr>
            <w:rFonts w:ascii="Calibri" w:eastAsia="Times New Roman" w:hAnsi="Calibri" w:cs="Tahoma"/>
            <w:color w:val="212121"/>
            <w:sz w:val="22"/>
            <w:szCs w:val="22"/>
            <w:lang w:eastAsia="en-GB"/>
          </w:rPr>
          <w:delText xml:space="preserve">be to </w:delText>
        </w:r>
      </w:del>
      <w:r w:rsidR="00415A12" w:rsidRPr="00215C79">
        <w:rPr>
          <w:rFonts w:ascii="Calibri" w:eastAsia="Times New Roman" w:hAnsi="Calibri" w:cs="Tahoma"/>
          <w:color w:val="212121"/>
          <w:sz w:val="22"/>
          <w:szCs w:val="22"/>
          <w:lang w:eastAsia="en-GB"/>
        </w:rPr>
        <w:t>introduce</w:t>
      </w:r>
      <w:r w:rsidRPr="00215C79">
        <w:rPr>
          <w:rFonts w:ascii="Calibri" w:eastAsia="Times New Roman" w:hAnsi="Calibri" w:cs="Tahoma"/>
          <w:color w:val="212121"/>
          <w:sz w:val="22"/>
          <w:szCs w:val="22"/>
          <w:lang w:eastAsia="en-GB"/>
        </w:rPr>
        <w:t xml:space="preserve"> the </w:t>
      </w:r>
      <w:del w:id="15" w:author="Nathaniel Matthews-Trigg" w:date="2017-06-21T09:16:00Z">
        <w:r w:rsidRPr="00215C79" w:rsidDel="00A02A6C">
          <w:rPr>
            <w:rFonts w:ascii="Calibri" w:eastAsia="Times New Roman" w:hAnsi="Calibri" w:cs="Tahoma"/>
            <w:color w:val="212121"/>
            <w:sz w:val="22"/>
            <w:szCs w:val="22"/>
            <w:lang w:eastAsia="en-GB"/>
          </w:rPr>
          <w:delText xml:space="preserve">Global Heat Health </w:delText>
        </w:r>
        <w:r w:rsidR="006A04F1" w:rsidRPr="00215C79" w:rsidDel="00A02A6C">
          <w:rPr>
            <w:rFonts w:ascii="Calibri" w:eastAsia="Times New Roman" w:hAnsi="Calibri" w:cs="Tahoma"/>
            <w:color w:val="212121"/>
            <w:sz w:val="22"/>
            <w:szCs w:val="22"/>
            <w:lang w:eastAsia="en-GB"/>
          </w:rPr>
          <w:delText xml:space="preserve">Information </w:delText>
        </w:r>
      </w:del>
      <w:ins w:id="16" w:author="Nathaniel Matthews-Trigg" w:date="2017-06-21T09:17:00Z">
        <w:r w:rsidR="00A02A6C">
          <w:rPr>
            <w:rFonts w:ascii="Calibri" w:eastAsia="Times New Roman" w:hAnsi="Calibri" w:cs="Tahoma"/>
            <w:color w:val="212121"/>
            <w:sz w:val="22"/>
            <w:szCs w:val="22"/>
            <w:lang w:eastAsia="en-GB"/>
          </w:rPr>
          <w:t xml:space="preserve">GHHIN </w:t>
        </w:r>
      </w:ins>
      <w:ins w:id="17" w:author="Nathaniel Matthews-Trigg" w:date="2017-06-21T09:16:00Z">
        <w:r w:rsidR="00A02A6C">
          <w:rPr>
            <w:rFonts w:ascii="Calibri" w:eastAsia="Times New Roman" w:hAnsi="Calibri" w:cs="Tahoma"/>
            <w:color w:val="212121"/>
            <w:sz w:val="22"/>
            <w:szCs w:val="22"/>
            <w:lang w:eastAsia="en-GB"/>
          </w:rPr>
          <w:t>n</w:t>
        </w:r>
      </w:ins>
      <w:del w:id="18" w:author="Nathaniel Matthews-Trigg" w:date="2017-06-21T09:16:00Z">
        <w:r w:rsidR="006A04F1" w:rsidRPr="00215C79" w:rsidDel="00A02A6C">
          <w:rPr>
            <w:rFonts w:ascii="Calibri" w:eastAsia="Times New Roman" w:hAnsi="Calibri" w:cs="Tahoma"/>
            <w:color w:val="212121"/>
            <w:sz w:val="22"/>
            <w:szCs w:val="22"/>
            <w:lang w:eastAsia="en-GB"/>
          </w:rPr>
          <w:delText>N</w:delText>
        </w:r>
      </w:del>
      <w:r w:rsidR="006A04F1" w:rsidRPr="00215C79">
        <w:rPr>
          <w:rFonts w:ascii="Calibri" w:eastAsia="Times New Roman" w:hAnsi="Calibri" w:cs="Tahoma"/>
          <w:color w:val="212121"/>
          <w:sz w:val="22"/>
          <w:szCs w:val="22"/>
          <w:lang w:eastAsia="en-GB"/>
        </w:rPr>
        <w:t>etwork</w:t>
      </w:r>
      <w:del w:id="19" w:author="Nathaniel Matthews-Trigg" w:date="2017-06-21T09:16:00Z">
        <w:r w:rsidR="00415A12" w:rsidRPr="00215C79" w:rsidDel="00A02A6C">
          <w:rPr>
            <w:rFonts w:ascii="Calibri" w:eastAsia="Times New Roman" w:hAnsi="Calibri" w:cs="Tahoma"/>
            <w:color w:val="212121"/>
            <w:sz w:val="22"/>
            <w:szCs w:val="22"/>
            <w:lang w:eastAsia="en-GB"/>
          </w:rPr>
          <w:delText xml:space="preserve"> (GHHIN)</w:delText>
        </w:r>
      </w:del>
      <w:r w:rsidR="006A04F1" w:rsidRPr="00215C79">
        <w:rPr>
          <w:rFonts w:ascii="Calibri" w:eastAsia="Times New Roman" w:hAnsi="Calibri" w:cs="Tahoma"/>
          <w:color w:val="212121"/>
          <w:sz w:val="22"/>
          <w:szCs w:val="22"/>
          <w:lang w:eastAsia="en-GB"/>
        </w:rPr>
        <w:t xml:space="preserve">, a major new initiative </w:t>
      </w:r>
      <w:r w:rsidR="00415A12" w:rsidRPr="00215C79">
        <w:rPr>
          <w:rFonts w:ascii="Calibri" w:eastAsia="Times New Roman" w:hAnsi="Calibri" w:cs="Tahoma"/>
          <w:color w:val="212121"/>
          <w:sz w:val="22"/>
          <w:szCs w:val="22"/>
          <w:lang w:eastAsia="en-GB"/>
        </w:rPr>
        <w:t>led by</w:t>
      </w:r>
      <w:r w:rsidR="009F587A">
        <w:rPr>
          <w:rFonts w:ascii="Calibri" w:eastAsia="Times New Roman" w:hAnsi="Calibri" w:cs="Tahoma"/>
          <w:color w:val="212121"/>
          <w:sz w:val="22"/>
          <w:szCs w:val="22"/>
          <w:lang w:eastAsia="en-GB"/>
        </w:rPr>
        <w:t xml:space="preserve"> Joy </w:t>
      </w:r>
      <w:proofErr w:type="spellStart"/>
      <w:r w:rsidR="009F587A">
        <w:rPr>
          <w:rFonts w:ascii="Calibri" w:eastAsia="Times New Roman" w:hAnsi="Calibri" w:cs="Tahoma"/>
          <w:color w:val="212121"/>
          <w:sz w:val="22"/>
          <w:szCs w:val="22"/>
          <w:lang w:eastAsia="en-GB"/>
        </w:rPr>
        <w:t>Schumake</w:t>
      </w:r>
      <w:proofErr w:type="spellEnd"/>
      <w:r w:rsidR="009F587A">
        <w:rPr>
          <w:rFonts w:ascii="Calibri" w:eastAsia="Times New Roman" w:hAnsi="Calibri" w:cs="Tahoma"/>
          <w:color w:val="212121"/>
          <w:sz w:val="22"/>
          <w:szCs w:val="22"/>
          <w:lang w:eastAsia="en-GB"/>
        </w:rPr>
        <w:t>-Guillemot and the</w:t>
      </w:r>
      <w:r w:rsidR="00415A12" w:rsidRPr="00215C79">
        <w:rPr>
          <w:rFonts w:ascii="Calibri" w:eastAsia="Times New Roman" w:hAnsi="Calibri" w:cs="Tahoma"/>
          <w:color w:val="212121"/>
          <w:sz w:val="22"/>
          <w:szCs w:val="22"/>
          <w:lang w:eastAsia="en-GB"/>
        </w:rPr>
        <w:t xml:space="preserve"> WHO/WMO Joint Office for Climate and Health</w:t>
      </w:r>
      <w:r w:rsidR="00215C79" w:rsidRPr="00215C79">
        <w:rPr>
          <w:rFonts w:ascii="Calibri" w:eastAsia="Times New Roman" w:hAnsi="Calibri" w:cs="Tahoma"/>
          <w:color w:val="212121"/>
          <w:sz w:val="22"/>
          <w:szCs w:val="22"/>
          <w:lang w:eastAsia="en-GB"/>
        </w:rPr>
        <w:t xml:space="preserve"> and the NOAA Climate Program Office</w:t>
      </w:r>
      <w:ins w:id="20" w:author="Nathaniel Matthews-Trigg" w:date="2017-06-21T09:25:00Z">
        <w:r w:rsidR="00BF5104">
          <w:rPr>
            <w:rFonts w:ascii="Calibri" w:eastAsia="Times New Roman" w:hAnsi="Calibri" w:cs="Tahoma"/>
            <w:color w:val="212121"/>
            <w:sz w:val="22"/>
            <w:szCs w:val="22"/>
            <w:lang w:eastAsia="en-GB"/>
          </w:rPr>
          <w:t xml:space="preserve">. </w:t>
        </w:r>
      </w:ins>
      <w:bookmarkStart w:id="21" w:name="_GoBack"/>
      <w:bookmarkEnd w:id="21"/>
      <w:del w:id="22" w:author="Nathaniel Matthews-Trigg" w:date="2017-06-21T09:23:00Z">
        <w:r w:rsidR="00415A12" w:rsidRPr="00215C79" w:rsidDel="00A02A6C">
          <w:rPr>
            <w:rFonts w:ascii="Calibri" w:eastAsia="Times New Roman" w:hAnsi="Calibri" w:cs="Tahoma"/>
            <w:color w:val="212121"/>
            <w:sz w:val="22"/>
            <w:szCs w:val="22"/>
            <w:lang w:eastAsia="en-GB"/>
          </w:rPr>
          <w:delText xml:space="preserve">, </w:delText>
        </w:r>
      </w:del>
      <w:del w:id="23" w:author="Nathaniel Matthews-Trigg" w:date="2017-06-21T09:17:00Z">
        <w:r w:rsidR="00DB515F" w:rsidRPr="00215C79" w:rsidDel="00A02A6C">
          <w:rPr>
            <w:rFonts w:ascii="Calibri" w:eastAsia="Times New Roman" w:hAnsi="Calibri" w:cs="Tahoma"/>
            <w:color w:val="212121"/>
            <w:sz w:val="22"/>
            <w:szCs w:val="22"/>
            <w:lang w:eastAsia="en-GB"/>
          </w:rPr>
          <w:delText>as part of the Global Framework for Climate Services (GFCS).</w:delText>
        </w:r>
      </w:del>
    </w:p>
    <w:p w14:paraId="519E3FE5" w14:textId="77777777" w:rsidR="00725B62" w:rsidRDefault="00725B62" w:rsidP="00173A8A">
      <w:pPr>
        <w:shd w:val="clear" w:color="auto" w:fill="FFFFFF"/>
        <w:jc w:val="both"/>
        <w:rPr>
          <w:rFonts w:ascii="Calibri" w:eastAsia="Times New Roman" w:hAnsi="Calibri" w:cs="Tahoma"/>
          <w:color w:val="212121"/>
          <w:sz w:val="22"/>
          <w:szCs w:val="22"/>
          <w:lang w:eastAsia="en-GB"/>
        </w:rPr>
      </w:pPr>
    </w:p>
    <w:p w14:paraId="3F0620B0" w14:textId="1BAA6EAC" w:rsidR="00725B62" w:rsidRDefault="00725B62" w:rsidP="00A02A6C">
      <w:pPr>
        <w:shd w:val="clear" w:color="auto" w:fill="FFFFFF"/>
        <w:jc w:val="both"/>
        <w:rPr>
          <w:rFonts w:ascii="Calibri" w:eastAsia="Times New Roman" w:hAnsi="Calibri" w:cs="Tahoma"/>
          <w:color w:val="212121"/>
          <w:sz w:val="22"/>
          <w:szCs w:val="22"/>
          <w:lang w:eastAsia="en-GB"/>
        </w:rPr>
      </w:pPr>
      <w:r>
        <w:rPr>
          <w:rFonts w:ascii="Calibri" w:eastAsia="Times New Roman" w:hAnsi="Calibri" w:cs="Tahoma"/>
          <w:color w:val="212121"/>
          <w:sz w:val="22"/>
          <w:szCs w:val="22"/>
          <w:lang w:eastAsia="en-GB"/>
        </w:rPr>
        <w:t>Please find the summary abstract of GHHIN</w:t>
      </w:r>
      <w:ins w:id="24" w:author="Nathaniel Matthews-Trigg" w:date="2017-06-21T09:20:00Z">
        <w:r w:rsidR="00A02A6C">
          <w:rPr>
            <w:rFonts w:ascii="Calibri" w:eastAsia="Times New Roman" w:hAnsi="Calibri" w:cs="Tahoma"/>
            <w:color w:val="212121"/>
            <w:sz w:val="22"/>
            <w:szCs w:val="22"/>
            <w:lang w:eastAsia="en-GB"/>
          </w:rPr>
          <w:t xml:space="preserve"> below</w:t>
        </w:r>
      </w:ins>
      <w:r>
        <w:rPr>
          <w:rFonts w:ascii="Calibri" w:eastAsia="Times New Roman" w:hAnsi="Calibri" w:cs="Tahoma"/>
          <w:color w:val="212121"/>
          <w:sz w:val="22"/>
          <w:szCs w:val="22"/>
          <w:lang w:eastAsia="en-GB"/>
        </w:rPr>
        <w:t xml:space="preserve">. </w:t>
      </w:r>
      <w:del w:id="25" w:author="Nathaniel Matthews-Trigg" w:date="2017-06-21T09:22:00Z">
        <w:r w:rsidDel="00A02A6C">
          <w:rPr>
            <w:rFonts w:ascii="Calibri" w:eastAsia="Times New Roman" w:hAnsi="Calibri" w:cs="Tahoma"/>
            <w:color w:val="212121"/>
            <w:sz w:val="22"/>
            <w:szCs w:val="22"/>
            <w:lang w:eastAsia="en-GB"/>
          </w:rPr>
          <w:delText xml:space="preserve">If you think that the article </w:delText>
        </w:r>
      </w:del>
      <w:del w:id="26" w:author="Nathaniel Matthews-Trigg" w:date="2017-06-21T09:21:00Z">
        <w:r w:rsidDel="00A02A6C">
          <w:rPr>
            <w:rFonts w:ascii="Calibri" w:eastAsia="Times New Roman" w:hAnsi="Calibri" w:cs="Tahoma"/>
            <w:color w:val="212121"/>
            <w:sz w:val="22"/>
            <w:szCs w:val="22"/>
            <w:lang w:eastAsia="en-GB"/>
          </w:rPr>
          <w:delText xml:space="preserve">may </w:delText>
        </w:r>
      </w:del>
      <w:del w:id="27" w:author="Nathaniel Matthews-Trigg" w:date="2017-06-21T09:22:00Z">
        <w:r w:rsidDel="00A02A6C">
          <w:rPr>
            <w:rFonts w:ascii="Calibri" w:eastAsia="Times New Roman" w:hAnsi="Calibri" w:cs="Tahoma"/>
            <w:color w:val="212121"/>
            <w:sz w:val="22"/>
            <w:szCs w:val="22"/>
            <w:lang w:eastAsia="en-GB"/>
          </w:rPr>
          <w:delText xml:space="preserve">be suitable for Lancet Planetary Health, it would be </w:delText>
        </w:r>
        <w:r w:rsidR="009F587A" w:rsidDel="00A02A6C">
          <w:rPr>
            <w:rFonts w:ascii="Calibri" w:eastAsia="Times New Roman" w:hAnsi="Calibri" w:cs="Tahoma"/>
            <w:color w:val="212121"/>
            <w:sz w:val="22"/>
            <w:szCs w:val="22"/>
            <w:lang w:eastAsia="en-GB"/>
          </w:rPr>
          <w:delText>very</w:delText>
        </w:r>
        <w:r w:rsidDel="00A02A6C">
          <w:rPr>
            <w:rFonts w:ascii="Calibri" w:eastAsia="Times New Roman" w:hAnsi="Calibri" w:cs="Tahoma"/>
            <w:color w:val="212121"/>
            <w:sz w:val="22"/>
            <w:szCs w:val="22"/>
            <w:lang w:eastAsia="en-GB"/>
          </w:rPr>
          <w:delText xml:space="preserve"> useful to receive some feedback.</w:delText>
        </w:r>
      </w:del>
    </w:p>
    <w:p w14:paraId="5021E041" w14:textId="77777777" w:rsidR="009F587A" w:rsidRDefault="009F587A" w:rsidP="00173A8A">
      <w:pPr>
        <w:shd w:val="clear" w:color="auto" w:fill="FFFFFF"/>
        <w:jc w:val="both"/>
        <w:rPr>
          <w:ins w:id="28" w:author="Nathaniel Matthews-Trigg" w:date="2017-06-21T09:22:00Z"/>
          <w:rFonts w:ascii="Calibri" w:eastAsia="Times New Roman" w:hAnsi="Calibri" w:cs="Tahoma"/>
          <w:color w:val="212121"/>
          <w:sz w:val="22"/>
          <w:szCs w:val="22"/>
          <w:lang w:eastAsia="en-GB"/>
        </w:rPr>
      </w:pPr>
    </w:p>
    <w:p w14:paraId="74648D8E" w14:textId="50976EF4" w:rsidR="00A02A6C" w:rsidRDefault="00A02A6C" w:rsidP="00173A8A">
      <w:pPr>
        <w:shd w:val="clear" w:color="auto" w:fill="FFFFFF"/>
        <w:jc w:val="both"/>
        <w:rPr>
          <w:rFonts w:ascii="Calibri" w:eastAsia="Times New Roman" w:hAnsi="Calibri" w:cs="Tahoma"/>
          <w:color w:val="212121"/>
          <w:sz w:val="22"/>
          <w:szCs w:val="22"/>
          <w:lang w:eastAsia="en-GB"/>
        </w:rPr>
      </w:pPr>
      <w:ins w:id="29" w:author="Nathaniel Matthews-Trigg" w:date="2017-06-21T09:22:00Z">
        <w:r>
          <w:rPr>
            <w:rFonts w:ascii="Calibri" w:eastAsia="Times New Roman" w:hAnsi="Calibri" w:cs="Tahoma"/>
            <w:color w:val="212121"/>
            <w:sz w:val="22"/>
            <w:szCs w:val="22"/>
            <w:lang w:eastAsia="en-GB"/>
          </w:rPr>
          <w:t>Thank you for your time and we look forward to hearing from you soon.</w:t>
        </w:r>
      </w:ins>
    </w:p>
    <w:p w14:paraId="5C8875E8" w14:textId="77777777" w:rsidR="00A02A6C" w:rsidRDefault="00A02A6C" w:rsidP="00173A8A">
      <w:pPr>
        <w:shd w:val="clear" w:color="auto" w:fill="FFFFFF"/>
        <w:jc w:val="both"/>
        <w:rPr>
          <w:ins w:id="30" w:author="Nathaniel Matthews-Trigg" w:date="2017-06-21T09:23:00Z"/>
          <w:rFonts w:ascii="Calibri" w:eastAsia="Times New Roman" w:hAnsi="Calibri" w:cs="Tahoma"/>
          <w:color w:val="212121"/>
          <w:sz w:val="22"/>
          <w:szCs w:val="22"/>
          <w:lang w:eastAsia="en-GB"/>
        </w:rPr>
      </w:pPr>
    </w:p>
    <w:p w14:paraId="5B007FF0" w14:textId="47100B85" w:rsidR="009F587A" w:rsidRPr="00063298" w:rsidRDefault="009F587A" w:rsidP="00173A8A">
      <w:pPr>
        <w:shd w:val="clear" w:color="auto" w:fill="FFFFFF"/>
        <w:jc w:val="both"/>
        <w:rPr>
          <w:rFonts w:ascii="Calibri" w:eastAsia="Times New Roman" w:hAnsi="Calibri" w:cs="Tahoma"/>
          <w:color w:val="212121"/>
          <w:sz w:val="22"/>
          <w:szCs w:val="22"/>
          <w:lang w:eastAsia="en-GB"/>
        </w:rPr>
      </w:pPr>
      <w:del w:id="31" w:author="Nathaniel Matthews-Trigg" w:date="2017-06-21T09:23:00Z">
        <w:r w:rsidRPr="00063298" w:rsidDel="00A02A6C">
          <w:rPr>
            <w:rFonts w:ascii="Calibri" w:eastAsia="Times New Roman" w:hAnsi="Calibri" w:cs="Tahoma"/>
            <w:color w:val="212121"/>
            <w:sz w:val="22"/>
            <w:szCs w:val="22"/>
            <w:lang w:eastAsia="en-GB"/>
          </w:rPr>
          <w:delText>Best wishes</w:delText>
        </w:r>
        <w:r w:rsidDel="00A02A6C">
          <w:rPr>
            <w:rFonts w:ascii="Calibri" w:eastAsia="Times New Roman" w:hAnsi="Calibri" w:cs="Tahoma"/>
            <w:color w:val="212121"/>
            <w:sz w:val="22"/>
            <w:szCs w:val="22"/>
            <w:lang w:eastAsia="en-GB"/>
          </w:rPr>
          <w:delText>,</w:delText>
        </w:r>
      </w:del>
      <w:ins w:id="32" w:author="Nathaniel Matthews-Trigg" w:date="2017-06-21T09:23:00Z">
        <w:r w:rsidR="00A02A6C">
          <w:rPr>
            <w:rFonts w:ascii="Calibri" w:eastAsia="Times New Roman" w:hAnsi="Calibri" w:cs="Tahoma"/>
            <w:color w:val="212121"/>
            <w:sz w:val="22"/>
            <w:szCs w:val="22"/>
            <w:lang w:eastAsia="en-GB"/>
          </w:rPr>
          <w:t>Sincerely,</w:t>
        </w:r>
      </w:ins>
    </w:p>
    <w:p w14:paraId="3D390C61" w14:textId="77777777" w:rsidR="009F587A" w:rsidRPr="00063298" w:rsidRDefault="009F587A" w:rsidP="00173A8A">
      <w:pPr>
        <w:shd w:val="clear" w:color="auto" w:fill="FFFFFF"/>
        <w:jc w:val="both"/>
        <w:rPr>
          <w:rFonts w:ascii="Calibri" w:eastAsia="Times New Roman" w:hAnsi="Calibri" w:cs="Tahoma"/>
          <w:color w:val="212121"/>
          <w:sz w:val="22"/>
          <w:szCs w:val="22"/>
          <w:lang w:eastAsia="en-GB"/>
        </w:rPr>
      </w:pPr>
      <w:r w:rsidRPr="00063298">
        <w:rPr>
          <w:rFonts w:ascii="Calibri" w:eastAsia="Times New Roman" w:hAnsi="Calibri" w:cs="Tahoma"/>
          <w:color w:val="212121"/>
          <w:sz w:val="22"/>
          <w:szCs w:val="22"/>
          <w:lang w:eastAsia="en-GB"/>
        </w:rPr>
        <w:t> </w:t>
      </w:r>
    </w:p>
    <w:p w14:paraId="3EA50012" w14:textId="2752BFD6" w:rsidR="009F587A" w:rsidRDefault="009F587A" w:rsidP="00173A8A">
      <w:pPr>
        <w:shd w:val="clear" w:color="auto" w:fill="FFFFFF"/>
        <w:jc w:val="both"/>
        <w:rPr>
          <w:rFonts w:ascii="Calibri" w:eastAsia="Times New Roman" w:hAnsi="Calibri" w:cs="Tahoma"/>
          <w:color w:val="212121"/>
          <w:sz w:val="22"/>
          <w:szCs w:val="22"/>
          <w:lang w:eastAsia="en-GB"/>
        </w:rPr>
      </w:pPr>
      <w:r>
        <w:rPr>
          <w:rFonts w:ascii="Calibri" w:eastAsia="Times New Roman" w:hAnsi="Calibri" w:cs="Tahoma"/>
          <w:color w:val="212121"/>
          <w:sz w:val="22"/>
          <w:szCs w:val="22"/>
          <w:lang w:eastAsia="en-GB"/>
        </w:rPr>
        <w:t>Robbie</w:t>
      </w:r>
    </w:p>
    <w:p w14:paraId="00455865" w14:textId="77777777" w:rsidR="00725B62" w:rsidRDefault="00725B62" w:rsidP="00173A8A">
      <w:pPr>
        <w:shd w:val="clear" w:color="auto" w:fill="FFFFFF"/>
        <w:jc w:val="both"/>
        <w:rPr>
          <w:rFonts w:ascii="Calibri" w:eastAsia="Times New Roman" w:hAnsi="Calibri" w:cs="Tahoma"/>
          <w:color w:val="212121"/>
          <w:sz w:val="22"/>
          <w:szCs w:val="22"/>
          <w:lang w:eastAsia="en-GB"/>
        </w:rPr>
      </w:pPr>
    </w:p>
    <w:p w14:paraId="7DE78CD5" w14:textId="77777777" w:rsidR="00173A8A" w:rsidRPr="00173A8A" w:rsidRDefault="00725B62" w:rsidP="00173A8A">
      <w:pPr>
        <w:shd w:val="clear" w:color="auto" w:fill="FFFFFF"/>
        <w:jc w:val="both"/>
        <w:rPr>
          <w:rFonts w:ascii="Calibri" w:eastAsia="Times New Roman" w:hAnsi="Calibri" w:cs="Tahoma"/>
          <w:b/>
          <w:color w:val="212121"/>
          <w:sz w:val="22"/>
          <w:szCs w:val="22"/>
          <w:lang w:eastAsia="en-GB"/>
        </w:rPr>
      </w:pPr>
      <w:r w:rsidRPr="00173A8A">
        <w:rPr>
          <w:rFonts w:ascii="Calibri" w:eastAsia="Times New Roman" w:hAnsi="Calibri" w:cs="Tahoma"/>
          <w:b/>
          <w:color w:val="212121"/>
          <w:sz w:val="22"/>
          <w:szCs w:val="22"/>
          <w:lang w:eastAsia="en-GB"/>
        </w:rPr>
        <w:t>GHHIN Abstract</w:t>
      </w:r>
      <w:r w:rsidR="00173A8A" w:rsidRPr="00173A8A">
        <w:rPr>
          <w:rFonts w:ascii="Calibri" w:eastAsia="Times New Roman" w:hAnsi="Calibri" w:cs="Tahoma"/>
          <w:b/>
          <w:color w:val="212121"/>
          <w:sz w:val="22"/>
          <w:szCs w:val="22"/>
          <w:lang w:eastAsia="en-GB"/>
        </w:rPr>
        <w:t xml:space="preserve"> </w:t>
      </w:r>
    </w:p>
    <w:p w14:paraId="7F5CD3C9" w14:textId="3712B107" w:rsidR="00725B62" w:rsidRPr="00215C79" w:rsidRDefault="00173A8A" w:rsidP="00173A8A">
      <w:pPr>
        <w:shd w:val="clear" w:color="auto" w:fill="FFFFFF"/>
        <w:jc w:val="both"/>
        <w:rPr>
          <w:rFonts w:ascii="Calibri" w:eastAsia="Times New Roman" w:hAnsi="Calibri" w:cs="Tahoma"/>
          <w:color w:val="212121"/>
          <w:sz w:val="22"/>
          <w:szCs w:val="22"/>
          <w:lang w:eastAsia="en-GB"/>
        </w:rPr>
      </w:pPr>
      <w:r>
        <w:rPr>
          <w:rFonts w:ascii="Calibri" w:eastAsia="Times New Roman" w:hAnsi="Calibri" w:cs="Tahoma"/>
          <w:color w:val="212121"/>
          <w:sz w:val="22"/>
          <w:szCs w:val="22"/>
          <w:lang w:eastAsia="en-GB"/>
        </w:rPr>
        <w:t xml:space="preserve">(adapted from </w:t>
      </w:r>
      <w:r w:rsidRPr="00173A8A">
        <w:rPr>
          <w:rFonts w:ascii="Calibri" w:eastAsia="Times New Roman" w:hAnsi="Calibri" w:cs="Tahoma"/>
          <w:color w:val="212121"/>
          <w:sz w:val="22"/>
          <w:szCs w:val="22"/>
          <w:lang w:eastAsia="en-GB"/>
        </w:rPr>
        <w:t>https://ams.confex.com/ams/97Annual/webprogram/Paper315301.html</w:t>
      </w:r>
      <w:r>
        <w:rPr>
          <w:rFonts w:ascii="Calibri" w:eastAsia="Times New Roman" w:hAnsi="Calibri" w:cs="Tahoma"/>
          <w:color w:val="212121"/>
          <w:sz w:val="22"/>
          <w:szCs w:val="22"/>
          <w:lang w:eastAsia="en-GB"/>
        </w:rPr>
        <w:t>)</w:t>
      </w:r>
      <w:r w:rsidR="00725B62">
        <w:rPr>
          <w:rFonts w:ascii="Calibri" w:eastAsia="Times New Roman" w:hAnsi="Calibri" w:cs="Tahoma"/>
          <w:color w:val="212121"/>
          <w:sz w:val="22"/>
          <w:szCs w:val="22"/>
          <w:lang w:eastAsia="en-GB"/>
        </w:rPr>
        <w:t>:</w:t>
      </w:r>
    </w:p>
    <w:p w14:paraId="03DD3183" w14:textId="77777777" w:rsidR="00C83F20" w:rsidRPr="00215C79" w:rsidRDefault="00C83F20" w:rsidP="00173A8A">
      <w:pPr>
        <w:shd w:val="clear" w:color="auto" w:fill="FFFFFF"/>
        <w:jc w:val="both"/>
        <w:rPr>
          <w:rFonts w:ascii="Calibri" w:eastAsia="Times New Roman" w:hAnsi="Calibri" w:cs="Tahoma"/>
          <w:color w:val="212121"/>
          <w:sz w:val="22"/>
          <w:szCs w:val="22"/>
          <w:lang w:eastAsia="en-GB"/>
        </w:rPr>
      </w:pPr>
    </w:p>
    <w:p w14:paraId="15F36BFB" w14:textId="78A1F24C" w:rsidR="00215C79" w:rsidRDefault="00215C79" w:rsidP="00173A8A">
      <w:pPr>
        <w:jc w:val="both"/>
        <w:rPr>
          <w:rFonts w:ascii="Calibri" w:eastAsia="Times New Roman" w:hAnsi="Calibri" w:cs="Times New Roman"/>
          <w:sz w:val="22"/>
          <w:szCs w:val="22"/>
          <w:lang w:eastAsia="en-GB"/>
        </w:rPr>
      </w:pPr>
      <w:r w:rsidRPr="00215C79">
        <w:rPr>
          <w:rFonts w:ascii="Calibri" w:eastAsia="Times New Roman" w:hAnsi="Calibri" w:cs="Times New Roman"/>
          <w:color w:val="000000"/>
          <w:sz w:val="22"/>
          <w:szCs w:val="22"/>
          <w:lang w:eastAsia="en-GB"/>
        </w:rPr>
        <w:t>Human exposure to extreme heat is one of the principle and most manageable impacts of climate on human health.  Every year worldwide, tens of thousands of people die as a result of avoidable heat-induced health consequences such as heat stroke, cardiovascular and respiratory disease, dehydration, and pharmaceutical side effects.</w:t>
      </w:r>
      <w:r w:rsidR="00C83F20">
        <w:rPr>
          <w:rFonts w:ascii="Calibri" w:eastAsia="Times New Roman" w:hAnsi="Calibri" w:cs="Times New Roman"/>
          <w:color w:val="000000"/>
          <w:sz w:val="22"/>
          <w:szCs w:val="22"/>
          <w:lang w:eastAsia="en-GB"/>
        </w:rPr>
        <w:t>[REF]</w:t>
      </w:r>
      <w:r w:rsidRPr="00215C79">
        <w:rPr>
          <w:rFonts w:ascii="Calibri" w:eastAsia="Times New Roman" w:hAnsi="Calibri" w:cs="Times New Roman"/>
          <w:color w:val="000000"/>
          <w:sz w:val="22"/>
          <w:szCs w:val="22"/>
          <w:lang w:eastAsia="en-GB"/>
        </w:rPr>
        <w:t xml:space="preserve"> Countless others who are exposed to prolonged excessive temperatures experience physiological stress and ill health, which in some cases is permanent.</w:t>
      </w:r>
      <w:r w:rsidR="00C34DA8">
        <w:rPr>
          <w:rFonts w:ascii="Calibri" w:eastAsia="Times New Roman" w:hAnsi="Calibri" w:cs="Times New Roman"/>
          <w:color w:val="000000"/>
          <w:sz w:val="22"/>
          <w:szCs w:val="22"/>
          <w:lang w:eastAsia="en-GB"/>
        </w:rPr>
        <w:t>[REF]</w:t>
      </w:r>
      <w:r w:rsidRPr="00215C79">
        <w:rPr>
          <w:rFonts w:ascii="Calibri" w:eastAsia="Times New Roman" w:hAnsi="Calibri" w:cs="Times New Roman"/>
          <w:color w:val="000000"/>
          <w:sz w:val="22"/>
          <w:szCs w:val="22"/>
          <w:lang w:eastAsia="en-GB"/>
        </w:rPr>
        <w:t xml:space="preserve">  The impacts in developing countries in recent years, such as South Asia, Asia Pacific, and the Middle East have been particularly dramatic, especially in vulnerable and unprepared communities.</w:t>
      </w:r>
      <w:r w:rsidR="00C83F20">
        <w:rPr>
          <w:rFonts w:ascii="Calibri" w:eastAsia="Times New Roman" w:hAnsi="Calibri" w:cs="Times New Roman"/>
          <w:color w:val="000000"/>
          <w:sz w:val="22"/>
          <w:szCs w:val="22"/>
          <w:lang w:eastAsia="en-GB"/>
        </w:rPr>
        <w:t>[REF] A recent study has also shown that even under the most strongly mitigating climate change scenario</w:t>
      </w:r>
      <w:r w:rsidR="004E1F42">
        <w:rPr>
          <w:rFonts w:ascii="Calibri" w:eastAsia="Times New Roman" w:hAnsi="Calibri" w:cs="Times New Roman"/>
          <w:color w:val="000000"/>
          <w:sz w:val="22"/>
          <w:szCs w:val="22"/>
          <w:lang w:eastAsia="en-GB"/>
        </w:rPr>
        <w:t>s, the number of deadly heat events will increase sharply in the majority of cities in the low- to mid- latitudes.</w:t>
      </w:r>
      <w:r w:rsidR="00A71D36">
        <w:rPr>
          <w:rFonts w:ascii="Calibri" w:eastAsia="Times New Roman" w:hAnsi="Calibri" w:cs="Times New Roman"/>
          <w:color w:val="000000"/>
          <w:sz w:val="22"/>
          <w:szCs w:val="22"/>
          <w:lang w:eastAsia="en-GB"/>
        </w:rPr>
        <w:t>[REF]</w:t>
      </w:r>
    </w:p>
    <w:p w14:paraId="5749DB3B" w14:textId="13CE4F36" w:rsidR="004E1F42" w:rsidRDefault="00215C79" w:rsidP="00173A8A">
      <w:pPr>
        <w:spacing w:before="100" w:beforeAutospacing="1" w:after="100" w:afterAutospacing="1"/>
        <w:jc w:val="both"/>
        <w:rPr>
          <w:rFonts w:ascii="Calibri" w:hAnsi="Calibri" w:cs="Times New Roman"/>
          <w:color w:val="000000"/>
          <w:sz w:val="22"/>
          <w:szCs w:val="22"/>
          <w:lang w:eastAsia="en-GB"/>
        </w:rPr>
      </w:pPr>
      <w:r w:rsidRPr="00215C79">
        <w:rPr>
          <w:rFonts w:ascii="Calibri" w:hAnsi="Calibri" w:cs="Times New Roman"/>
          <w:color w:val="000000"/>
          <w:sz w:val="22"/>
          <w:szCs w:val="22"/>
          <w:lang w:eastAsia="en-GB"/>
        </w:rPr>
        <w:t xml:space="preserve">GHHIN is an international network of professionals including, and intended to assist, public health practitioners, government authorities, community service organizations, urban planners, and the meteorological and climate community by providing greater access to information which can facilitate more effective collective action and accelerate life-saving measures for heat health protection.  GHHIN is also designed to provide feedback into data, observations and research needs. To facilitate knowledge sharing and best practices, GHHIN members </w:t>
      </w:r>
      <w:r w:rsidR="00DF09A3">
        <w:rPr>
          <w:rFonts w:ascii="Calibri" w:hAnsi="Calibri" w:cs="Times New Roman"/>
          <w:color w:val="000000"/>
          <w:sz w:val="22"/>
          <w:szCs w:val="22"/>
          <w:lang w:eastAsia="en-GB"/>
        </w:rPr>
        <w:t>will be</w:t>
      </w:r>
      <w:r w:rsidRPr="00215C79">
        <w:rPr>
          <w:rFonts w:ascii="Calibri" w:hAnsi="Calibri" w:cs="Times New Roman"/>
          <w:color w:val="000000"/>
          <w:sz w:val="22"/>
          <w:szCs w:val="22"/>
          <w:lang w:eastAsia="en-GB"/>
        </w:rPr>
        <w:t xml:space="preserve"> encouraged to incorporate a common framework into their projects and activities, and to meet or otherwise communicate regularly. </w:t>
      </w:r>
    </w:p>
    <w:p w14:paraId="4E836BF8" w14:textId="6091577D" w:rsidR="004E1F42" w:rsidRDefault="004E1F42" w:rsidP="00173A8A">
      <w:pPr>
        <w:spacing w:before="100" w:beforeAutospacing="1" w:after="100" w:afterAutospacing="1"/>
        <w:jc w:val="both"/>
        <w:rPr>
          <w:rFonts w:ascii="Calibri" w:hAnsi="Calibri" w:cs="Times New Roman"/>
          <w:color w:val="000000"/>
          <w:sz w:val="22"/>
          <w:szCs w:val="22"/>
          <w:lang w:eastAsia="en-GB"/>
        </w:rPr>
      </w:pPr>
      <w:r>
        <w:rPr>
          <w:rFonts w:ascii="Calibri" w:hAnsi="Calibri" w:cs="Times New Roman"/>
          <w:color w:val="000000"/>
          <w:sz w:val="22"/>
          <w:szCs w:val="22"/>
          <w:lang w:eastAsia="en-GB"/>
        </w:rPr>
        <w:t>T</w:t>
      </w:r>
      <w:r w:rsidR="00215C79" w:rsidRPr="00215C79">
        <w:rPr>
          <w:rFonts w:ascii="Calibri" w:hAnsi="Calibri" w:cs="Times New Roman"/>
          <w:color w:val="000000"/>
          <w:sz w:val="22"/>
          <w:szCs w:val="22"/>
          <w:lang w:eastAsia="en-GB"/>
        </w:rPr>
        <w:t xml:space="preserve">he goal of GHHINs is to improve the collective capacity of governments and professional partners to protect populations from the avoidable health risks of extreme heat. The following objectives </w:t>
      </w:r>
      <w:r w:rsidR="00BB2891">
        <w:rPr>
          <w:rFonts w:ascii="Calibri" w:hAnsi="Calibri" w:cs="Times New Roman"/>
          <w:color w:val="000000"/>
          <w:sz w:val="22"/>
          <w:szCs w:val="22"/>
          <w:lang w:eastAsia="en-GB"/>
        </w:rPr>
        <w:t xml:space="preserve">are designed help </w:t>
      </w:r>
      <w:r w:rsidR="00215C79" w:rsidRPr="00215C79">
        <w:rPr>
          <w:rFonts w:ascii="Calibri" w:hAnsi="Calibri" w:cs="Times New Roman"/>
          <w:color w:val="000000"/>
          <w:sz w:val="22"/>
          <w:szCs w:val="22"/>
          <w:lang w:eastAsia="en-GB"/>
        </w:rPr>
        <w:t xml:space="preserve">to achieve this goal: </w:t>
      </w:r>
    </w:p>
    <w:p w14:paraId="66F933A5" w14:textId="77777777" w:rsidR="004E1F42" w:rsidRDefault="00215C79" w:rsidP="00173A8A">
      <w:pPr>
        <w:spacing w:before="100" w:beforeAutospacing="1" w:after="100" w:afterAutospacing="1"/>
        <w:ind w:left="720"/>
        <w:jc w:val="both"/>
        <w:rPr>
          <w:rFonts w:ascii="Calibri" w:hAnsi="Calibri" w:cs="Times New Roman"/>
          <w:color w:val="000000"/>
          <w:sz w:val="22"/>
          <w:szCs w:val="22"/>
          <w:lang w:eastAsia="en-GB"/>
        </w:rPr>
      </w:pPr>
      <w:r w:rsidRPr="00215C79">
        <w:rPr>
          <w:rFonts w:ascii="Calibri" w:hAnsi="Calibri" w:cs="Times New Roman"/>
          <w:color w:val="000000"/>
          <w:sz w:val="22"/>
          <w:szCs w:val="22"/>
          <w:lang w:eastAsia="en-GB"/>
        </w:rPr>
        <w:t xml:space="preserve">1) to generate actionable evidence vis-à-vis activities to develop, share, and promote standardized technical guidance, research, data, and decision-tools; </w:t>
      </w:r>
    </w:p>
    <w:p w14:paraId="6E324DF8" w14:textId="77777777" w:rsidR="004E1F42" w:rsidRDefault="00215C79" w:rsidP="00173A8A">
      <w:pPr>
        <w:spacing w:before="100" w:beforeAutospacing="1" w:after="100" w:afterAutospacing="1"/>
        <w:ind w:left="720"/>
        <w:jc w:val="both"/>
        <w:rPr>
          <w:rFonts w:ascii="Calibri" w:hAnsi="Calibri" w:cs="Times New Roman"/>
          <w:color w:val="000000"/>
          <w:sz w:val="22"/>
          <w:szCs w:val="22"/>
          <w:lang w:eastAsia="en-GB"/>
        </w:rPr>
      </w:pPr>
      <w:r w:rsidRPr="00215C79">
        <w:rPr>
          <w:rFonts w:ascii="Calibri" w:hAnsi="Calibri" w:cs="Times New Roman"/>
          <w:color w:val="000000"/>
          <w:sz w:val="22"/>
          <w:szCs w:val="22"/>
          <w:lang w:eastAsia="en-GB"/>
        </w:rPr>
        <w:t xml:space="preserve">2) to provide a communication and information sharing mechanism that can promote best practices in heat health research, prevention, communication to accelerate the implementation of heat health prevention; </w:t>
      </w:r>
    </w:p>
    <w:p w14:paraId="6717B205" w14:textId="77777777" w:rsidR="004E1F42" w:rsidRDefault="00215C79" w:rsidP="00173A8A">
      <w:pPr>
        <w:spacing w:before="100" w:beforeAutospacing="1" w:after="100" w:afterAutospacing="1"/>
        <w:ind w:left="720"/>
        <w:jc w:val="both"/>
        <w:rPr>
          <w:rFonts w:ascii="Calibri" w:hAnsi="Calibri" w:cs="Times New Roman"/>
          <w:color w:val="000000"/>
          <w:sz w:val="22"/>
          <w:szCs w:val="22"/>
          <w:lang w:eastAsia="en-GB"/>
        </w:rPr>
      </w:pPr>
      <w:r w:rsidRPr="00215C79">
        <w:rPr>
          <w:rFonts w:ascii="Calibri" w:hAnsi="Calibri" w:cs="Times New Roman"/>
          <w:color w:val="000000"/>
          <w:sz w:val="22"/>
          <w:szCs w:val="22"/>
          <w:lang w:eastAsia="en-GB"/>
        </w:rPr>
        <w:lastRenderedPageBreak/>
        <w:t>3) to build capacity for heat health action through the mobilization of a wide-</w:t>
      </w:r>
      <w:r w:rsidR="004E1F42">
        <w:rPr>
          <w:rFonts w:ascii="Calibri" w:hAnsi="Calibri" w:cs="Times New Roman"/>
          <w:color w:val="000000"/>
          <w:sz w:val="22"/>
          <w:szCs w:val="22"/>
          <w:lang w:eastAsia="en-GB"/>
        </w:rPr>
        <w:t>range of expert resources;</w:t>
      </w:r>
    </w:p>
    <w:p w14:paraId="4963236D" w14:textId="7B52EE60" w:rsidR="00173A8A" w:rsidRDefault="00215C79" w:rsidP="00173A8A">
      <w:pPr>
        <w:spacing w:before="100" w:beforeAutospacing="1" w:after="100" w:afterAutospacing="1"/>
        <w:ind w:left="720"/>
        <w:jc w:val="both"/>
        <w:rPr>
          <w:rFonts w:ascii="Calibri" w:eastAsia="Times New Roman" w:hAnsi="Calibri" w:cs="Tahoma"/>
          <w:color w:val="212121"/>
          <w:sz w:val="22"/>
          <w:szCs w:val="22"/>
          <w:lang w:eastAsia="en-GB"/>
        </w:rPr>
      </w:pPr>
      <w:r w:rsidRPr="00215C79">
        <w:rPr>
          <w:rFonts w:ascii="Calibri" w:hAnsi="Calibri" w:cs="Times New Roman"/>
          <w:color w:val="000000"/>
          <w:sz w:val="22"/>
          <w:szCs w:val="22"/>
          <w:lang w:eastAsia="en-GB"/>
        </w:rPr>
        <w:t>4) to use available evidence to advocate for action and cultivate sustained funding for the global network, its partners, and activities. </w:t>
      </w:r>
    </w:p>
    <w:p w14:paraId="0D191043" w14:textId="77777777" w:rsidR="00173A8A" w:rsidRDefault="00173A8A" w:rsidP="00173A8A">
      <w:pPr>
        <w:jc w:val="both"/>
        <w:rPr>
          <w:rFonts w:eastAsia="Times New Roman" w:cs="Times New Roman"/>
          <w:color w:val="000000"/>
          <w:sz w:val="22"/>
          <w:szCs w:val="22"/>
          <w:lang w:eastAsia="en-GB"/>
        </w:rPr>
      </w:pPr>
      <w:r w:rsidRPr="00173A8A">
        <w:rPr>
          <w:rFonts w:eastAsia="Times New Roman" w:cs="Times New Roman"/>
          <w:color w:val="000000"/>
          <w:sz w:val="22"/>
          <w:szCs w:val="22"/>
          <w:lang w:eastAsia="en-GB"/>
        </w:rPr>
        <w:t>GHHIN will use as its guiding backbone the NOAA and CDC-led National Integrated Heat Health Information System (NIHHIS) Framework. The NIHHIS framework consists of a set of key questions that must be resolved in order to provide specific, impactful, and adaptive climate and health information to a diverse set of decision-makers on time scales from short-term early warning to long-term climate resilience. These questions include consideration of institutional capacity and partnerships, heat-health parameters and monitoring, data and forecast product needs, and engagement</w:t>
      </w:r>
      <w:r>
        <w:rPr>
          <w:rFonts w:eastAsia="Times New Roman" w:cs="Times New Roman"/>
          <w:color w:val="000000"/>
          <w:sz w:val="22"/>
          <w:szCs w:val="22"/>
          <w:lang w:eastAsia="en-GB"/>
        </w:rPr>
        <w:t xml:space="preserve"> &amp; communication strategies. </w:t>
      </w:r>
    </w:p>
    <w:p w14:paraId="0D9B29D9" w14:textId="77777777" w:rsidR="00173A8A" w:rsidRDefault="00173A8A" w:rsidP="00173A8A">
      <w:pPr>
        <w:jc w:val="both"/>
        <w:rPr>
          <w:rFonts w:eastAsia="Times New Roman" w:cs="Times New Roman"/>
          <w:color w:val="000000"/>
          <w:sz w:val="22"/>
          <w:szCs w:val="22"/>
          <w:lang w:eastAsia="en-GB"/>
        </w:rPr>
      </w:pPr>
    </w:p>
    <w:p w14:paraId="49573E84" w14:textId="5FEC281E" w:rsidR="00173A8A" w:rsidRDefault="00173A8A" w:rsidP="00173A8A">
      <w:pPr>
        <w:jc w:val="both"/>
        <w:rPr>
          <w:rFonts w:eastAsia="Times New Roman" w:cs="Times New Roman"/>
          <w:color w:val="000000"/>
          <w:sz w:val="22"/>
          <w:szCs w:val="22"/>
          <w:lang w:eastAsia="en-GB"/>
        </w:rPr>
      </w:pPr>
      <w:r w:rsidRPr="00173A8A">
        <w:rPr>
          <w:rFonts w:eastAsia="Times New Roman" w:cs="Times New Roman"/>
          <w:color w:val="000000"/>
          <w:sz w:val="22"/>
          <w:szCs w:val="22"/>
          <w:lang w:eastAsia="en-GB"/>
        </w:rPr>
        <w:t xml:space="preserve">GHHIN </w:t>
      </w:r>
      <w:r w:rsidR="000B0195">
        <w:rPr>
          <w:rFonts w:eastAsia="Times New Roman" w:cs="Times New Roman"/>
          <w:color w:val="000000"/>
          <w:sz w:val="22"/>
          <w:szCs w:val="22"/>
          <w:lang w:eastAsia="en-GB"/>
        </w:rPr>
        <w:t>is also launching regionally-</w:t>
      </w:r>
      <w:r w:rsidRPr="00173A8A">
        <w:rPr>
          <w:rFonts w:eastAsia="Times New Roman" w:cs="Times New Roman"/>
          <w:color w:val="000000"/>
          <w:sz w:val="22"/>
          <w:szCs w:val="22"/>
          <w:lang w:eastAsia="en-GB"/>
        </w:rPr>
        <w:t>focus</w:t>
      </w:r>
      <w:r w:rsidR="000B0195">
        <w:rPr>
          <w:rFonts w:eastAsia="Times New Roman" w:cs="Times New Roman"/>
          <w:color w:val="000000"/>
          <w:sz w:val="22"/>
          <w:szCs w:val="22"/>
          <w:lang w:eastAsia="en-GB"/>
        </w:rPr>
        <w:t>ed</w:t>
      </w:r>
      <w:r w:rsidRPr="00173A8A">
        <w:rPr>
          <w:rFonts w:eastAsia="Times New Roman" w:cs="Times New Roman"/>
          <w:color w:val="000000"/>
          <w:sz w:val="22"/>
          <w:szCs w:val="22"/>
          <w:lang w:eastAsia="en-GB"/>
        </w:rPr>
        <w:t xml:space="preserve"> nodes, such as the emerging network of partners in South Asia, as a result of the April 2016 WMO Climate Service User-Forum which explored the needs and opportunities for a South Asia Heat Health Action Network.  The purpose of this presentation is to communicate GHHIN to a wide audience and encourage others working on heat health to become engaged.</w:t>
      </w:r>
    </w:p>
    <w:p w14:paraId="14A12D1F" w14:textId="77777777" w:rsidR="00173A8A" w:rsidRDefault="00173A8A" w:rsidP="00173A8A">
      <w:pPr>
        <w:jc w:val="both"/>
        <w:rPr>
          <w:rFonts w:eastAsia="Times New Roman" w:cs="Times New Roman"/>
          <w:color w:val="000000"/>
          <w:sz w:val="22"/>
          <w:szCs w:val="22"/>
          <w:lang w:eastAsia="en-GB"/>
        </w:rPr>
      </w:pPr>
    </w:p>
    <w:p w14:paraId="064CB616" w14:textId="0B0D697D" w:rsidR="00173A8A" w:rsidRPr="00173A8A" w:rsidRDefault="00043784" w:rsidP="00173A8A">
      <w:pPr>
        <w:jc w:val="both"/>
        <w:rPr>
          <w:rFonts w:eastAsia="Times New Roman" w:cs="Times New Roman"/>
          <w:sz w:val="22"/>
          <w:szCs w:val="22"/>
          <w:lang w:eastAsia="en-GB"/>
        </w:rPr>
      </w:pPr>
      <w:r>
        <w:rPr>
          <w:rFonts w:eastAsia="Times New Roman" w:cs="Times New Roman"/>
          <w:color w:val="000000"/>
          <w:sz w:val="22"/>
          <w:szCs w:val="22"/>
          <w:lang w:eastAsia="en-GB"/>
        </w:rPr>
        <w:t xml:space="preserve">In summary, </w:t>
      </w:r>
      <w:r w:rsidR="00173A8A">
        <w:rPr>
          <w:rFonts w:eastAsia="Times New Roman" w:cs="Times New Roman"/>
          <w:color w:val="000000"/>
          <w:sz w:val="22"/>
          <w:szCs w:val="22"/>
          <w:lang w:eastAsia="en-GB"/>
        </w:rPr>
        <w:t xml:space="preserve">GHHIN will provide an essential service of </w:t>
      </w:r>
      <w:r w:rsidR="00AF7FBC">
        <w:rPr>
          <w:rFonts w:eastAsia="Times New Roman" w:cs="Times New Roman"/>
          <w:color w:val="000000"/>
          <w:sz w:val="22"/>
          <w:szCs w:val="22"/>
          <w:lang w:eastAsia="en-GB"/>
        </w:rPr>
        <w:t>developing a network of stakeholders who will be able to share best practice in developing Heat-</w:t>
      </w:r>
      <w:proofErr w:type="spellStart"/>
      <w:r w:rsidR="00AF7FBC">
        <w:rPr>
          <w:rFonts w:eastAsia="Times New Roman" w:cs="Times New Roman"/>
          <w:color w:val="000000"/>
          <w:sz w:val="22"/>
          <w:szCs w:val="22"/>
          <w:lang w:eastAsia="en-GB"/>
        </w:rPr>
        <w:t>Healt</w:t>
      </w:r>
      <w:proofErr w:type="spellEnd"/>
      <w:r w:rsidR="00AF7FBC">
        <w:rPr>
          <w:rFonts w:eastAsia="Times New Roman" w:cs="Times New Roman"/>
          <w:color w:val="000000"/>
          <w:sz w:val="22"/>
          <w:szCs w:val="22"/>
          <w:lang w:eastAsia="en-GB"/>
        </w:rPr>
        <w:t xml:space="preserve"> Action Plans (HHAPs)</w:t>
      </w:r>
      <w:r w:rsidR="00D17470">
        <w:rPr>
          <w:rFonts w:eastAsia="Times New Roman" w:cs="Times New Roman"/>
          <w:color w:val="000000"/>
          <w:sz w:val="22"/>
          <w:szCs w:val="22"/>
          <w:lang w:eastAsia="en-GB"/>
        </w:rPr>
        <w:t xml:space="preserve">. This will accelerate the </w:t>
      </w:r>
      <w:proofErr w:type="spellStart"/>
      <w:r w:rsidR="009E50BB">
        <w:rPr>
          <w:rFonts w:eastAsia="Times New Roman" w:cs="Times New Roman"/>
          <w:color w:val="000000"/>
          <w:sz w:val="22"/>
          <w:szCs w:val="22"/>
          <w:lang w:eastAsia="en-GB"/>
        </w:rPr>
        <w:t>propogation</w:t>
      </w:r>
      <w:proofErr w:type="spellEnd"/>
      <w:r w:rsidR="00D17470">
        <w:rPr>
          <w:rFonts w:eastAsia="Times New Roman" w:cs="Times New Roman"/>
          <w:color w:val="000000"/>
          <w:sz w:val="22"/>
          <w:szCs w:val="22"/>
          <w:lang w:eastAsia="en-GB"/>
        </w:rPr>
        <w:t xml:space="preserve"> of good science, and will thereby </w:t>
      </w:r>
      <w:r w:rsidR="00477DD3">
        <w:rPr>
          <w:rFonts w:eastAsia="Times New Roman" w:cs="Times New Roman"/>
          <w:color w:val="000000"/>
          <w:sz w:val="22"/>
          <w:szCs w:val="22"/>
          <w:lang w:eastAsia="en-GB"/>
        </w:rPr>
        <w:t xml:space="preserve">improve the resilience and mitigation </w:t>
      </w:r>
      <w:r w:rsidR="009E50BB">
        <w:rPr>
          <w:rFonts w:eastAsia="Times New Roman" w:cs="Times New Roman"/>
          <w:color w:val="000000"/>
          <w:sz w:val="22"/>
          <w:szCs w:val="22"/>
          <w:lang w:eastAsia="en-GB"/>
        </w:rPr>
        <w:t>capacities of communities around the world against the onset of increasingly frequent and dangerous heat events.</w:t>
      </w:r>
    </w:p>
    <w:p w14:paraId="378FDAA7" w14:textId="77777777" w:rsidR="00173A8A" w:rsidRPr="00173A8A" w:rsidRDefault="00173A8A" w:rsidP="00173A8A">
      <w:pPr>
        <w:spacing w:before="100" w:beforeAutospacing="1" w:after="100" w:afterAutospacing="1"/>
        <w:ind w:left="720"/>
        <w:jc w:val="both"/>
        <w:rPr>
          <w:rFonts w:ascii="Calibri" w:eastAsia="Times New Roman" w:hAnsi="Calibri" w:cs="Tahoma"/>
          <w:color w:val="212121"/>
          <w:sz w:val="22"/>
          <w:szCs w:val="22"/>
          <w:lang w:eastAsia="en-GB"/>
        </w:rPr>
      </w:pPr>
    </w:p>
    <w:sectPr w:rsidR="00173A8A" w:rsidRPr="00173A8A"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298"/>
    <w:rsid w:val="0000461D"/>
    <w:rsid w:val="0003657E"/>
    <w:rsid w:val="00036FFA"/>
    <w:rsid w:val="00043784"/>
    <w:rsid w:val="000544A3"/>
    <w:rsid w:val="00063298"/>
    <w:rsid w:val="00066C53"/>
    <w:rsid w:val="0008315C"/>
    <w:rsid w:val="000870BD"/>
    <w:rsid w:val="000B0195"/>
    <w:rsid w:val="000B0D4A"/>
    <w:rsid w:val="000B6495"/>
    <w:rsid w:val="000B68BB"/>
    <w:rsid w:val="000B7625"/>
    <w:rsid w:val="000C7277"/>
    <w:rsid w:val="00132C6C"/>
    <w:rsid w:val="00156FC7"/>
    <w:rsid w:val="00161E98"/>
    <w:rsid w:val="00167BD7"/>
    <w:rsid w:val="00173A8A"/>
    <w:rsid w:val="001A1F00"/>
    <w:rsid w:val="001A39E7"/>
    <w:rsid w:val="001B23D1"/>
    <w:rsid w:val="001C613C"/>
    <w:rsid w:val="001E4959"/>
    <w:rsid w:val="001F0FFF"/>
    <w:rsid w:val="001F7D80"/>
    <w:rsid w:val="00215C79"/>
    <w:rsid w:val="00220C4B"/>
    <w:rsid w:val="00221B31"/>
    <w:rsid w:val="002231AC"/>
    <w:rsid w:val="0026033D"/>
    <w:rsid w:val="00260B02"/>
    <w:rsid w:val="00276195"/>
    <w:rsid w:val="00296A5E"/>
    <w:rsid w:val="002B1609"/>
    <w:rsid w:val="002F4DC5"/>
    <w:rsid w:val="00306685"/>
    <w:rsid w:val="00376B34"/>
    <w:rsid w:val="0039751B"/>
    <w:rsid w:val="003A3A3F"/>
    <w:rsid w:val="003C153C"/>
    <w:rsid w:val="003F22B3"/>
    <w:rsid w:val="004018CB"/>
    <w:rsid w:val="00402D6F"/>
    <w:rsid w:val="00415A12"/>
    <w:rsid w:val="00433EDB"/>
    <w:rsid w:val="00437E72"/>
    <w:rsid w:val="00477DD3"/>
    <w:rsid w:val="004A5369"/>
    <w:rsid w:val="004C140E"/>
    <w:rsid w:val="004C3449"/>
    <w:rsid w:val="004D77E6"/>
    <w:rsid w:val="004E1F42"/>
    <w:rsid w:val="004E36B5"/>
    <w:rsid w:val="004E7B07"/>
    <w:rsid w:val="004F1615"/>
    <w:rsid w:val="004F404D"/>
    <w:rsid w:val="004F60F9"/>
    <w:rsid w:val="004F7FD8"/>
    <w:rsid w:val="005028B3"/>
    <w:rsid w:val="00506AF4"/>
    <w:rsid w:val="005130C5"/>
    <w:rsid w:val="005546F4"/>
    <w:rsid w:val="00561F2E"/>
    <w:rsid w:val="00565475"/>
    <w:rsid w:val="00565B41"/>
    <w:rsid w:val="0059357D"/>
    <w:rsid w:val="005B1ED4"/>
    <w:rsid w:val="005B5156"/>
    <w:rsid w:val="005F34A4"/>
    <w:rsid w:val="005F3963"/>
    <w:rsid w:val="006124E6"/>
    <w:rsid w:val="00641AF0"/>
    <w:rsid w:val="006633AD"/>
    <w:rsid w:val="006934E5"/>
    <w:rsid w:val="006A04F1"/>
    <w:rsid w:val="006A5B04"/>
    <w:rsid w:val="006C0D41"/>
    <w:rsid w:val="006C50E6"/>
    <w:rsid w:val="006F382C"/>
    <w:rsid w:val="00712E39"/>
    <w:rsid w:val="00725B62"/>
    <w:rsid w:val="007657EB"/>
    <w:rsid w:val="00795E96"/>
    <w:rsid w:val="007B545A"/>
    <w:rsid w:val="007E13E7"/>
    <w:rsid w:val="007E7DB0"/>
    <w:rsid w:val="007F2E1E"/>
    <w:rsid w:val="00800663"/>
    <w:rsid w:val="0081132E"/>
    <w:rsid w:val="008A6465"/>
    <w:rsid w:val="008B7DDD"/>
    <w:rsid w:val="008C4931"/>
    <w:rsid w:val="008C4B74"/>
    <w:rsid w:val="008D151B"/>
    <w:rsid w:val="008F16FF"/>
    <w:rsid w:val="00911EE8"/>
    <w:rsid w:val="009147E4"/>
    <w:rsid w:val="00932BD5"/>
    <w:rsid w:val="00937AF1"/>
    <w:rsid w:val="00974800"/>
    <w:rsid w:val="0098603C"/>
    <w:rsid w:val="00986803"/>
    <w:rsid w:val="009A475F"/>
    <w:rsid w:val="009B275D"/>
    <w:rsid w:val="009C5745"/>
    <w:rsid w:val="009D5647"/>
    <w:rsid w:val="009E25B4"/>
    <w:rsid w:val="009E450A"/>
    <w:rsid w:val="009E50BB"/>
    <w:rsid w:val="009F587A"/>
    <w:rsid w:val="00A02A6C"/>
    <w:rsid w:val="00A10491"/>
    <w:rsid w:val="00A25BFD"/>
    <w:rsid w:val="00A55A47"/>
    <w:rsid w:val="00A718C6"/>
    <w:rsid w:val="00A71D36"/>
    <w:rsid w:val="00AA1780"/>
    <w:rsid w:val="00AC6A7C"/>
    <w:rsid w:val="00AD2DD2"/>
    <w:rsid w:val="00AF59A5"/>
    <w:rsid w:val="00AF69F6"/>
    <w:rsid w:val="00AF7FBC"/>
    <w:rsid w:val="00B526C6"/>
    <w:rsid w:val="00B70782"/>
    <w:rsid w:val="00B91584"/>
    <w:rsid w:val="00BB1084"/>
    <w:rsid w:val="00BB2891"/>
    <w:rsid w:val="00BE5840"/>
    <w:rsid w:val="00BE7C5B"/>
    <w:rsid w:val="00BF5104"/>
    <w:rsid w:val="00C02149"/>
    <w:rsid w:val="00C2445C"/>
    <w:rsid w:val="00C25541"/>
    <w:rsid w:val="00C34DA8"/>
    <w:rsid w:val="00C4447B"/>
    <w:rsid w:val="00C77FA7"/>
    <w:rsid w:val="00C83F20"/>
    <w:rsid w:val="00CB62F6"/>
    <w:rsid w:val="00CE1DCB"/>
    <w:rsid w:val="00CE3E2E"/>
    <w:rsid w:val="00CF318B"/>
    <w:rsid w:val="00CF4741"/>
    <w:rsid w:val="00D117B9"/>
    <w:rsid w:val="00D1630A"/>
    <w:rsid w:val="00D17470"/>
    <w:rsid w:val="00D24DC4"/>
    <w:rsid w:val="00D27415"/>
    <w:rsid w:val="00D349E0"/>
    <w:rsid w:val="00D435B3"/>
    <w:rsid w:val="00D56CDF"/>
    <w:rsid w:val="00D64CF4"/>
    <w:rsid w:val="00D7364D"/>
    <w:rsid w:val="00D75325"/>
    <w:rsid w:val="00D92672"/>
    <w:rsid w:val="00D92A88"/>
    <w:rsid w:val="00DA0FD4"/>
    <w:rsid w:val="00DB515F"/>
    <w:rsid w:val="00DC1680"/>
    <w:rsid w:val="00DF09A3"/>
    <w:rsid w:val="00E42E99"/>
    <w:rsid w:val="00E63B39"/>
    <w:rsid w:val="00E827DA"/>
    <w:rsid w:val="00E85B65"/>
    <w:rsid w:val="00EB7434"/>
    <w:rsid w:val="00ED3EB5"/>
    <w:rsid w:val="00EE34B8"/>
    <w:rsid w:val="00EF0DEC"/>
    <w:rsid w:val="00F01B41"/>
    <w:rsid w:val="00F04E4E"/>
    <w:rsid w:val="00F147B2"/>
    <w:rsid w:val="00F16BE0"/>
    <w:rsid w:val="00F22901"/>
    <w:rsid w:val="00F40035"/>
    <w:rsid w:val="00F43484"/>
    <w:rsid w:val="00F636D9"/>
    <w:rsid w:val="00F73CE1"/>
    <w:rsid w:val="00FA5FA5"/>
    <w:rsid w:val="00FB162A"/>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C79"/>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A02A6C"/>
    <w:rPr>
      <w:i/>
      <w:iCs/>
    </w:rPr>
  </w:style>
  <w:style w:type="character" w:customStyle="1" w:styleId="apple-converted-space">
    <w:name w:val="apple-converted-space"/>
    <w:basedOn w:val="DefaultParagraphFont"/>
    <w:rsid w:val="00A02A6C"/>
  </w:style>
  <w:style w:type="paragraph" w:styleId="BalloonText">
    <w:name w:val="Balloon Text"/>
    <w:basedOn w:val="Normal"/>
    <w:link w:val="BalloonTextChar"/>
    <w:uiPriority w:val="99"/>
    <w:semiHidden/>
    <w:unhideWhenUsed/>
    <w:rsid w:val="00A02A6C"/>
    <w:rPr>
      <w:rFonts w:ascii="Tahoma" w:hAnsi="Tahoma" w:cs="Tahoma"/>
      <w:sz w:val="16"/>
      <w:szCs w:val="16"/>
    </w:rPr>
  </w:style>
  <w:style w:type="character" w:customStyle="1" w:styleId="BalloonTextChar">
    <w:name w:val="Balloon Text Char"/>
    <w:basedOn w:val="DefaultParagraphFont"/>
    <w:link w:val="BalloonText"/>
    <w:uiPriority w:val="99"/>
    <w:semiHidden/>
    <w:rsid w:val="00A02A6C"/>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C79"/>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A02A6C"/>
    <w:rPr>
      <w:i/>
      <w:iCs/>
    </w:rPr>
  </w:style>
  <w:style w:type="character" w:customStyle="1" w:styleId="apple-converted-space">
    <w:name w:val="apple-converted-space"/>
    <w:basedOn w:val="DefaultParagraphFont"/>
    <w:rsid w:val="00A02A6C"/>
  </w:style>
  <w:style w:type="paragraph" w:styleId="BalloonText">
    <w:name w:val="Balloon Text"/>
    <w:basedOn w:val="Normal"/>
    <w:link w:val="BalloonTextChar"/>
    <w:uiPriority w:val="99"/>
    <w:semiHidden/>
    <w:unhideWhenUsed/>
    <w:rsid w:val="00A02A6C"/>
    <w:rPr>
      <w:rFonts w:ascii="Tahoma" w:hAnsi="Tahoma" w:cs="Tahoma"/>
      <w:sz w:val="16"/>
      <w:szCs w:val="16"/>
    </w:rPr>
  </w:style>
  <w:style w:type="character" w:customStyle="1" w:styleId="BalloonTextChar">
    <w:name w:val="Balloon Text Char"/>
    <w:basedOn w:val="DefaultParagraphFont"/>
    <w:link w:val="BalloonText"/>
    <w:uiPriority w:val="99"/>
    <w:semiHidden/>
    <w:rsid w:val="00A02A6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473548">
      <w:bodyDiv w:val="1"/>
      <w:marLeft w:val="0"/>
      <w:marRight w:val="0"/>
      <w:marTop w:val="0"/>
      <w:marBottom w:val="0"/>
      <w:divBdr>
        <w:top w:val="none" w:sz="0" w:space="0" w:color="auto"/>
        <w:left w:val="none" w:sz="0" w:space="0" w:color="auto"/>
        <w:bottom w:val="none" w:sz="0" w:space="0" w:color="auto"/>
        <w:right w:val="none" w:sz="0" w:space="0" w:color="auto"/>
      </w:divBdr>
    </w:div>
    <w:div w:id="1696341446">
      <w:bodyDiv w:val="1"/>
      <w:marLeft w:val="0"/>
      <w:marRight w:val="0"/>
      <w:marTop w:val="0"/>
      <w:marBottom w:val="0"/>
      <w:divBdr>
        <w:top w:val="none" w:sz="0" w:space="0" w:color="auto"/>
        <w:left w:val="none" w:sz="0" w:space="0" w:color="auto"/>
        <w:bottom w:val="none" w:sz="0" w:space="0" w:color="auto"/>
        <w:right w:val="none" w:sz="0" w:space="0" w:color="auto"/>
      </w:divBdr>
      <w:divsChild>
        <w:div w:id="1038093550">
          <w:marLeft w:val="0"/>
          <w:marRight w:val="0"/>
          <w:marTop w:val="0"/>
          <w:marBottom w:val="0"/>
          <w:divBdr>
            <w:top w:val="none" w:sz="0" w:space="0" w:color="auto"/>
            <w:left w:val="none" w:sz="0" w:space="0" w:color="auto"/>
            <w:bottom w:val="none" w:sz="0" w:space="0" w:color="auto"/>
            <w:right w:val="none" w:sz="0" w:space="0" w:color="auto"/>
          </w:divBdr>
        </w:div>
        <w:div w:id="369570439">
          <w:marLeft w:val="0"/>
          <w:marRight w:val="0"/>
          <w:marTop w:val="0"/>
          <w:marBottom w:val="0"/>
          <w:divBdr>
            <w:top w:val="none" w:sz="0" w:space="0" w:color="auto"/>
            <w:left w:val="none" w:sz="0" w:space="0" w:color="auto"/>
            <w:bottom w:val="none" w:sz="0" w:space="0" w:color="auto"/>
            <w:right w:val="none" w:sz="0" w:space="0" w:color="auto"/>
          </w:divBdr>
        </w:div>
        <w:div w:id="1799685884">
          <w:marLeft w:val="0"/>
          <w:marRight w:val="0"/>
          <w:marTop w:val="0"/>
          <w:marBottom w:val="0"/>
          <w:divBdr>
            <w:top w:val="none" w:sz="0" w:space="0" w:color="auto"/>
            <w:left w:val="none" w:sz="0" w:space="0" w:color="auto"/>
            <w:bottom w:val="none" w:sz="0" w:space="0" w:color="auto"/>
            <w:right w:val="none" w:sz="0" w:space="0" w:color="auto"/>
          </w:divBdr>
        </w:div>
        <w:div w:id="1857042499">
          <w:marLeft w:val="0"/>
          <w:marRight w:val="0"/>
          <w:marTop w:val="0"/>
          <w:marBottom w:val="0"/>
          <w:divBdr>
            <w:top w:val="none" w:sz="0" w:space="0" w:color="auto"/>
            <w:left w:val="none" w:sz="0" w:space="0" w:color="auto"/>
            <w:bottom w:val="none" w:sz="0" w:space="0" w:color="auto"/>
            <w:right w:val="none" w:sz="0" w:space="0" w:color="auto"/>
          </w:divBdr>
        </w:div>
        <w:div w:id="2008631331">
          <w:marLeft w:val="0"/>
          <w:marRight w:val="0"/>
          <w:marTop w:val="0"/>
          <w:marBottom w:val="0"/>
          <w:divBdr>
            <w:top w:val="none" w:sz="0" w:space="0" w:color="auto"/>
            <w:left w:val="none" w:sz="0" w:space="0" w:color="auto"/>
            <w:bottom w:val="none" w:sz="0" w:space="0" w:color="auto"/>
            <w:right w:val="none" w:sz="0" w:space="0" w:color="auto"/>
          </w:divBdr>
        </w:div>
        <w:div w:id="334066824">
          <w:marLeft w:val="0"/>
          <w:marRight w:val="0"/>
          <w:marTop w:val="0"/>
          <w:marBottom w:val="0"/>
          <w:divBdr>
            <w:top w:val="none" w:sz="0" w:space="0" w:color="auto"/>
            <w:left w:val="none" w:sz="0" w:space="0" w:color="auto"/>
            <w:bottom w:val="none" w:sz="0" w:space="0" w:color="auto"/>
            <w:right w:val="none" w:sz="0" w:space="0" w:color="auto"/>
          </w:divBdr>
        </w:div>
        <w:div w:id="874074523">
          <w:marLeft w:val="0"/>
          <w:marRight w:val="0"/>
          <w:marTop w:val="0"/>
          <w:marBottom w:val="0"/>
          <w:divBdr>
            <w:top w:val="none" w:sz="0" w:space="0" w:color="auto"/>
            <w:left w:val="none" w:sz="0" w:space="0" w:color="auto"/>
            <w:bottom w:val="none" w:sz="0" w:space="0" w:color="auto"/>
            <w:right w:val="none" w:sz="0" w:space="0" w:color="auto"/>
          </w:divBdr>
        </w:div>
        <w:div w:id="909075387">
          <w:marLeft w:val="0"/>
          <w:marRight w:val="0"/>
          <w:marTop w:val="0"/>
          <w:marBottom w:val="0"/>
          <w:divBdr>
            <w:top w:val="none" w:sz="0" w:space="0" w:color="auto"/>
            <w:left w:val="none" w:sz="0" w:space="0" w:color="auto"/>
            <w:bottom w:val="none" w:sz="0" w:space="0" w:color="auto"/>
            <w:right w:val="none" w:sz="0" w:space="0" w:color="auto"/>
          </w:divBdr>
        </w:div>
        <w:div w:id="719792714">
          <w:marLeft w:val="0"/>
          <w:marRight w:val="0"/>
          <w:marTop w:val="0"/>
          <w:marBottom w:val="0"/>
          <w:divBdr>
            <w:top w:val="none" w:sz="0" w:space="0" w:color="auto"/>
            <w:left w:val="none" w:sz="0" w:space="0" w:color="auto"/>
            <w:bottom w:val="none" w:sz="0" w:space="0" w:color="auto"/>
            <w:right w:val="none" w:sz="0" w:space="0" w:color="auto"/>
          </w:divBdr>
        </w:div>
      </w:divsChild>
    </w:div>
    <w:div w:id="1850832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Nathaniel Matthews-Trigg</cp:lastModifiedBy>
  <cp:revision>16</cp:revision>
  <dcterms:created xsi:type="dcterms:W3CDTF">2017-06-20T21:31:00Z</dcterms:created>
  <dcterms:modified xsi:type="dcterms:W3CDTF">2017-06-21T07:25:00Z</dcterms:modified>
</cp:coreProperties>
</file>