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804FC" w14:textId="77777777" w:rsidR="0081549E" w:rsidRPr="00503A51" w:rsidRDefault="0081549E" w:rsidP="00E22B47">
      <w:pPr>
        <w:shd w:val="clear" w:color="auto" w:fill="FFFFFF"/>
        <w:spacing w:after="0" w:line="240" w:lineRule="auto"/>
        <w:jc w:val="center"/>
        <w:rPr>
          <w:rFonts w:ascii="Calibri Light" w:eastAsia="Times New Roman" w:hAnsi="Calibri Light" w:cs="Tahoma"/>
          <w:b/>
          <w:bCs/>
          <w:color w:val="000000"/>
          <w:sz w:val="28"/>
          <w:szCs w:val="28"/>
        </w:rPr>
      </w:pPr>
      <w:r w:rsidRPr="00503A51">
        <w:rPr>
          <w:rFonts w:ascii="Calibri Light" w:eastAsia="Times New Roman" w:hAnsi="Calibri Light" w:cs="Tahoma"/>
          <w:b/>
          <w:bCs/>
          <w:color w:val="000000"/>
          <w:sz w:val="28"/>
          <w:szCs w:val="28"/>
        </w:rPr>
        <w:t>Abstracts for</w:t>
      </w:r>
      <w:r w:rsidR="00E22B47" w:rsidRPr="00503A51">
        <w:rPr>
          <w:rFonts w:ascii="Calibri Light" w:eastAsia="Times New Roman" w:hAnsi="Calibri Light" w:cs="Tahoma"/>
          <w:b/>
          <w:bCs/>
          <w:color w:val="000000"/>
          <w:sz w:val="28"/>
          <w:szCs w:val="28"/>
        </w:rPr>
        <w:t xml:space="preserve"> GHHIN</w:t>
      </w:r>
      <w:r w:rsidRPr="00503A51">
        <w:rPr>
          <w:rFonts w:ascii="Calibri Light" w:eastAsia="Times New Roman" w:hAnsi="Calibri Light" w:cs="Tahoma"/>
          <w:b/>
          <w:bCs/>
          <w:color w:val="000000"/>
          <w:sz w:val="28"/>
          <w:szCs w:val="28"/>
        </w:rPr>
        <w:t xml:space="preserve"> Stocktaking </w:t>
      </w:r>
      <w:r w:rsidR="00E22B47" w:rsidRPr="00503A51">
        <w:rPr>
          <w:rFonts w:ascii="Calibri Light" w:eastAsia="Times New Roman" w:hAnsi="Calibri Light" w:cs="Tahoma"/>
          <w:b/>
          <w:bCs/>
          <w:color w:val="000000"/>
          <w:sz w:val="28"/>
          <w:szCs w:val="28"/>
        </w:rPr>
        <w:t>Papers</w:t>
      </w:r>
    </w:p>
    <w:p w14:paraId="6B840E16" w14:textId="77777777" w:rsidR="00301788" w:rsidRDefault="00301788" w:rsidP="00E22B47">
      <w:pPr>
        <w:shd w:val="clear" w:color="auto" w:fill="FFFFFF"/>
        <w:spacing w:after="0" w:line="240" w:lineRule="auto"/>
        <w:jc w:val="center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441D5A54" w14:textId="77777777" w:rsidR="00301788" w:rsidRDefault="00301788" w:rsidP="00E22B47">
      <w:pPr>
        <w:shd w:val="clear" w:color="auto" w:fill="FFFFFF"/>
        <w:spacing w:after="0" w:line="240" w:lineRule="auto"/>
        <w:jc w:val="center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2795DD09" wp14:editId="28484DFF">
            <wp:extent cx="2996636" cy="1802100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elicanweb.org/IPCC.WG2.AR5.3June%2020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638" cy="185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1791" w14:textId="77777777" w:rsid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04D7E15B" w14:textId="77777777" w:rsidR="00301788" w:rsidRDefault="00301788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68ED2511" w14:textId="77777777" w:rsidR="00301788" w:rsidRPr="00301788" w:rsidRDefault="00301788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301788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Stocktaking Paper Objectives</w:t>
      </w:r>
    </w:p>
    <w:p w14:paraId="6CB3E22D" w14:textId="77777777" w:rsidR="00301788" w:rsidRPr="00301788" w:rsidRDefault="00301788" w:rsidP="003017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301788">
        <w:rPr>
          <w:rFonts w:ascii="Calibri Light" w:eastAsia="Times New Roman" w:hAnsi="Calibri Light" w:cs="Tahoma"/>
          <w:color w:val="000000"/>
          <w:sz w:val="20"/>
          <w:szCs w:val="20"/>
        </w:rPr>
        <w:t xml:space="preserve">Take stock of current actions and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information about heat-health hazards</w:t>
      </w:r>
      <w:r w:rsidRPr="00301788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across the dimensions of risk (hazard, vulnerability, exposure, risk reduction, monitoring impacts) </w:t>
      </w:r>
    </w:p>
    <w:p w14:paraId="4BF8D2DB" w14:textId="77777777" w:rsidR="00301788" w:rsidRPr="00301788" w:rsidRDefault="00301788" w:rsidP="003017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301788">
        <w:rPr>
          <w:rFonts w:ascii="Calibri Light" w:eastAsia="Times New Roman" w:hAnsi="Calibri Light" w:cs="Tahoma"/>
          <w:color w:val="000000"/>
          <w:sz w:val="20"/>
          <w:szCs w:val="20"/>
        </w:rPr>
        <w:t xml:space="preserve">Provide grounding for the development of the global synthesis report </w:t>
      </w:r>
    </w:p>
    <w:p w14:paraId="23BDF4CD" w14:textId="77777777" w:rsidR="00301788" w:rsidRDefault="00301788" w:rsidP="003017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color w:val="000000"/>
          <w:sz w:val="20"/>
          <w:szCs w:val="20"/>
        </w:rPr>
        <w:t>Help organize and inform</w:t>
      </w:r>
      <w:r w:rsidRPr="00301788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a</w:t>
      </w:r>
      <w:r w:rsidRPr="00301788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common thread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framework of </w:t>
      </w:r>
      <w:r w:rsidRPr="00301788">
        <w:rPr>
          <w:rFonts w:ascii="Calibri Light" w:eastAsia="Times New Roman" w:hAnsi="Calibri Light" w:cs="Tahoma"/>
          <w:color w:val="000000"/>
          <w:sz w:val="20"/>
          <w:szCs w:val="20"/>
        </w:rPr>
        <w:t xml:space="preserve">domains of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information and </w:t>
      </w:r>
      <w:r w:rsidRPr="00301788">
        <w:rPr>
          <w:rFonts w:ascii="Calibri Light" w:eastAsia="Times New Roman" w:hAnsi="Calibri Light" w:cs="Tahoma"/>
          <w:color w:val="000000"/>
          <w:sz w:val="20"/>
          <w:szCs w:val="20"/>
        </w:rPr>
        <w:t>action to be followed by the GHHIN</w:t>
      </w:r>
    </w:p>
    <w:p w14:paraId="49651CC3" w14:textId="77777777" w:rsidR="00301788" w:rsidRPr="00301788" w:rsidRDefault="00301788" w:rsidP="003017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Inform the basis of the country/member profiles </w:t>
      </w:r>
      <w:r w:rsidR="00CD3267">
        <w:rPr>
          <w:rFonts w:ascii="Calibri Light" w:eastAsia="Times New Roman" w:hAnsi="Calibri Light" w:cs="Tahoma"/>
          <w:color w:val="000000"/>
          <w:sz w:val="20"/>
          <w:szCs w:val="20"/>
        </w:rPr>
        <w:t>– and provide content to begin to populate the initial web-based sharing platform</w:t>
      </w:r>
    </w:p>
    <w:p w14:paraId="470D38D6" w14:textId="77777777" w:rsidR="00301788" w:rsidRPr="0081549E" w:rsidRDefault="00301788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614A34F8" w14:textId="3A2CF027" w:rsidR="00E22B47" w:rsidRPr="00CD3267" w:rsidRDefault="00E22B47" w:rsidP="00A5755F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</w:pPr>
      <w:r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 xml:space="preserve">Paper 1:  </w:t>
      </w:r>
      <w:r w:rsidR="00A5755F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>Stocktaking</w:t>
      </w:r>
      <w:r w:rsidR="00A5755F"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 xml:space="preserve"> </w:t>
      </w:r>
      <w:r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>of Global Heat HAZARD + EXPOSURE</w:t>
      </w:r>
    </w:p>
    <w:p w14:paraId="76DEF604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Page target </w:t>
      </w:r>
      <w:r w:rsidR="00CD326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20-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25, with annexes as required</w:t>
      </w:r>
    </w:p>
    <w:p w14:paraId="6290F52E" w14:textId="77777777" w:rsid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6E1ADE1E" w14:textId="77777777" w:rsidR="00E22B47" w:rsidRDefault="00E22B47" w:rsidP="00E60342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This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stocktaking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will help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identify and outline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the global state of the science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with regards to understanding and predicting the heat related hazards to human health and human population exposure to increasing and extreme temperatures.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It will highlight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similarities and differences in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systems for characterizing the hazards,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heat prediction across timescales (weather, S2S, and decadal)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. This stocktaking will inform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a common thread framework for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GHHIN to track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progress being made in key categories, synthesize current science in a standard way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, and establish indicators </w:t>
      </w:r>
      <w:r w:rsidR="00E60342">
        <w:rPr>
          <w:rFonts w:ascii="Calibri Light" w:eastAsia="Times New Roman" w:hAnsi="Calibri Light" w:cs="Tahoma"/>
          <w:color w:val="000000"/>
          <w:sz w:val="20"/>
          <w:szCs w:val="20"/>
        </w:rPr>
        <w:t>to help structure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country profiles</w:t>
      </w:r>
      <w:r w:rsidR="00E60342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that will be completed by GHHIN members autonomously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. </w:t>
      </w:r>
    </w:p>
    <w:p w14:paraId="17C82122" w14:textId="77777777" w:rsid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2A77A90D" w14:textId="6905CD53" w:rsidR="00A5755F" w:rsidRDefault="00E22B47" w:rsidP="00A5755F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1: State of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extreme ambient heat hazard 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characterization</w:t>
      </w:r>
    </w:p>
    <w:p w14:paraId="73ABCF1E" w14:textId="57185EB1" w:rsidR="00E22B47" w:rsidRPr="00A5755F" w:rsidRDefault="00A5755F" w:rsidP="00A5755F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A5755F">
        <w:rPr>
          <w:rFonts w:ascii="Calibri Light" w:eastAsia="Times New Roman" w:hAnsi="Calibri Light" w:cs="Tahoma"/>
          <w:color w:val="000000"/>
          <w:sz w:val="20"/>
          <w:szCs w:val="20"/>
        </w:rPr>
        <w:t>Describe observed trends of heatwaves, of high nighttime temperatures, of heat in combination with humidity/air qualit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y</w:t>
      </w:r>
      <w:r w:rsidRPr="00A5755F">
        <w:rPr>
          <w:rFonts w:ascii="Calibri Light" w:eastAsia="Times New Roman" w:hAnsi="Calibri Light" w:cs="Tahoma"/>
          <w:color w:val="000000"/>
          <w:sz w:val="20"/>
          <w:szCs w:val="20"/>
        </w:rPr>
        <w:t xml:space="preserve">. </w:t>
      </w:r>
    </w:p>
    <w:p w14:paraId="2135B3D4" w14:textId="77777777" w:rsidR="00E22B47" w:rsidRP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7E8CE31D" w14:textId="6C47931B" w:rsidR="00A5755F" w:rsidRDefault="00A5755F" w:rsidP="00A5755F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Part 2: R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esearch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: </w:t>
      </w:r>
      <w:r w:rsidRPr="00A5755F">
        <w:rPr>
          <w:rFonts w:ascii="Calibri Light" w:eastAsia="Times New Roman" w:hAnsi="Calibri Light" w:cs="Tahoma"/>
          <w:color w:val="000000"/>
          <w:sz w:val="20"/>
          <w:szCs w:val="20"/>
        </w:rPr>
        <w:t>what is the research/method used to inform how an extreme heat event is defined? Inclusion of mortality/morbidity/hospital admission data?)</w:t>
      </w:r>
    </w:p>
    <w:p w14:paraId="0A207ACE" w14:textId="77777777" w:rsidR="00A5755F" w:rsidRDefault="00A5755F" w:rsidP="00A5755F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24407E4B" w14:textId="1EA2DC18" w:rsidR="00E22B47" w:rsidRDefault="00E22B47" w:rsidP="00A5755F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</w:t>
      </w:r>
      <w:r w:rsidR="00A5755F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3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: State of global</w:t>
      </w:r>
      <w:r w:rsidR="00BB04BE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, regional, 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and national temperature observation and monitoring systems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of (climatological records, RCC capabilities </w:t>
      </w:r>
      <w:proofErr w:type="spellStart"/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e</w:t>
      </w:r>
      <w:r w:rsidR="00BB04BE">
        <w:rPr>
          <w:rFonts w:ascii="Calibri Light" w:eastAsia="Times New Roman" w:hAnsi="Calibri Light" w:cs="Tahoma"/>
          <w:color w:val="000000"/>
          <w:sz w:val="20"/>
          <w:szCs w:val="20"/>
        </w:rPr>
        <w:t>g</w:t>
      </w:r>
      <w:proofErr w:type="spellEnd"/>
      <w:r w:rsidR="00BB04BE">
        <w:rPr>
          <w:rFonts w:ascii="Calibri Light" w:eastAsia="Times New Roman" w:hAnsi="Calibri Light" w:cs="Tahoma"/>
          <w:color w:val="000000"/>
          <w:sz w:val="20"/>
          <w:szCs w:val="20"/>
        </w:rPr>
        <w:t>: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IMD Regional Forecast) </w:t>
      </w:r>
    </w:p>
    <w:p w14:paraId="5939D883" w14:textId="77777777" w:rsidR="00E22B47" w:rsidRP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1B340E8E" w14:textId="7499A19D" w:rsidR="00E22B47" w:rsidRPr="00E22B47" w:rsidRDefault="00E22B47" w:rsidP="00A5755F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</w:t>
      </w:r>
      <w:r w:rsidR="00A5755F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4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: State of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Extreme Heat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Prediction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: State of the science in products, sources of predictability, by timescale: climate predictions, climate outlooks, forecasts, warnings);  </w:t>
      </w:r>
      <w:r w:rsidR="001C3A2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indices </w:t>
      </w:r>
    </w:p>
    <w:p w14:paraId="371F25D1" w14:textId="77777777" w:rsidR="00E22B47" w:rsidRPr="00E22B47" w:rsidRDefault="00E22B47" w:rsidP="00E22B47">
      <w:pPr>
        <w:pStyle w:val="ListParagraph"/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40FAA0A9" w14:textId="5D528988" w:rsidR="00E22B47" w:rsidRPr="001C3A2E" w:rsidRDefault="00E22B47" w:rsidP="00A5755F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</w:t>
      </w:r>
      <w:r w:rsidR="00A5755F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5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: Early Warning Systems</w:t>
      </w:r>
      <w:r w:rsidR="001C3A2E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. </w:t>
      </w:r>
      <w:r w:rsidR="001C3A2E" w:rsidRPr="001C3A2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Diverse priorities across timescales: </w:t>
      </w:r>
      <w:r w:rsidR="001C3A2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reference table of comparative heat alert systems; </w:t>
      </w:r>
      <w:r w:rsidRPr="001C3A2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parameters, definitions </w:t>
      </w:r>
    </w:p>
    <w:p w14:paraId="69F25626" w14:textId="77777777" w:rsidR="00E22B47" w:rsidRP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516708FC" w14:textId="77777777" w:rsidR="001C3A2E" w:rsidRDefault="00E22B47" w:rsidP="00A5755F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</w:t>
      </w:r>
      <w:r w:rsidR="00A5755F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6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: Exposure: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 w:rsidR="00A5755F" w:rsidRPr="00A5755F">
        <w:rPr>
          <w:rFonts w:ascii="Calibri Light" w:eastAsia="Times New Roman" w:hAnsi="Calibri Light" w:cs="Tahoma"/>
          <w:color w:val="000000"/>
          <w:sz w:val="20"/>
          <w:szCs w:val="20"/>
        </w:rPr>
        <w:t>Discuss definitions and what makes heat dangerous to humans</w:t>
      </w:r>
      <w:r w:rsidR="00A5755F">
        <w:rPr>
          <w:rFonts w:ascii="Calibri Light" w:eastAsia="Times New Roman" w:hAnsi="Calibri Light" w:cs="Tahoma"/>
          <w:color w:val="000000"/>
          <w:sz w:val="20"/>
          <w:szCs w:val="20"/>
        </w:rPr>
        <w:t>.</w:t>
      </w:r>
      <w:r w:rsidR="00A5755F" w:rsidRPr="00A5755F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</w:p>
    <w:p w14:paraId="10DFD915" w14:textId="78D092B8" w:rsidR="00E22B47" w:rsidRPr="00E22B47" w:rsidRDefault="00E22B47" w:rsidP="00A5755F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Geographic Determinants: Latitude, Urban Heat Islands; Social Determinants (point to vulnerability chapter)</w:t>
      </w:r>
      <w:r w:rsidR="00A5755F">
        <w:rPr>
          <w:rFonts w:ascii="Calibri Light" w:eastAsia="Times New Roman" w:hAnsi="Calibri Light" w:cs="Tahoma"/>
          <w:color w:val="000000"/>
          <w:sz w:val="20"/>
          <w:szCs w:val="20"/>
        </w:rPr>
        <w:t xml:space="preserve">.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</w:p>
    <w:p w14:paraId="7697B5F8" w14:textId="77777777" w:rsidR="00E22B47" w:rsidRPr="00E22B47" w:rsidRDefault="00E22B47" w:rsidP="00E22B47">
      <w:pPr>
        <w:pStyle w:val="ListParagraph"/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78550F5F" w14:textId="77777777" w:rsid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bookmarkStart w:id="0" w:name="_GoBack"/>
      <w:bookmarkEnd w:id="0"/>
    </w:p>
    <w:p w14:paraId="723BB961" w14:textId="77777777" w:rsidR="00CD3267" w:rsidRDefault="00CD3267">
      <w:pP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br w:type="page"/>
      </w:r>
    </w:p>
    <w:p w14:paraId="7843A077" w14:textId="051EA0D6" w:rsidR="00E22B47" w:rsidRPr="00CD3267" w:rsidRDefault="00E22B47" w:rsidP="00A5755F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</w:pPr>
      <w:r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lastRenderedPageBreak/>
        <w:t xml:space="preserve">Paper 2:  </w:t>
      </w:r>
      <w:r w:rsidR="00A5755F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>Stocktaking</w:t>
      </w:r>
      <w:r w:rsidR="00A5755F"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 xml:space="preserve"> </w:t>
      </w:r>
      <w:r w:rsidR="00A5755F"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>of</w:t>
      </w:r>
      <w:r w:rsidR="00A5755F"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 xml:space="preserve"> </w:t>
      </w:r>
      <w:r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 xml:space="preserve">Global Heat </w:t>
      </w:r>
      <w:r w:rsidR="0011783B"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 xml:space="preserve">VULNERABILITY + </w:t>
      </w:r>
      <w:r w:rsidR="0081549E"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 xml:space="preserve">RESPONSES: </w:t>
      </w:r>
    </w:p>
    <w:p w14:paraId="556FFA87" w14:textId="77777777" w:rsidR="00E60342" w:rsidRDefault="00E60342" w:rsidP="00E60342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Page target </w:t>
      </w:r>
      <w:r w:rsidR="00CD326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20-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25, with annexes as required</w:t>
      </w:r>
    </w:p>
    <w:p w14:paraId="43EAEC47" w14:textId="77777777" w:rsid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26773477" w14:textId="77777777" w:rsidR="00E60342" w:rsidRDefault="00E60342" w:rsidP="00E60342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This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stocktaking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paper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will help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identify and outline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the global state of the science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with regards to understanding human vulnerability to heat exposures, and the broad range of responses and actions which can be taken to reduce human exposures and impacts.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It will describe categories of vulnerable populations;  highlight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similarities and differences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in response opportunities and systems, from behavioral to infrastructural, and legal actions which can be taken over different timeframes.</w:t>
      </w:r>
      <w:r w:rsidRPr="00857E0C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Intervention</w:t>
      </w:r>
      <w:r w:rsidRPr="00857E0C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effectiveness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will be cited as available. </w:t>
      </w:r>
      <w:r w:rsidRPr="00857E0C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This stocktaking will inform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a common thread framework 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for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GHHIN to track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progress being made in key categories, synthesize current action and science in a standard way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, and establish indicators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to help structure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country profiles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that will be completed by GHHIN members autonomously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. </w:t>
      </w:r>
    </w:p>
    <w:p w14:paraId="46247672" w14:textId="77777777" w:rsidR="0081549E" w:rsidRDefault="0081549E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T</w:t>
      </w:r>
      <w:r w:rsidR="00016A0A" w:rsidRPr="0081549E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echnical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stocktaking</w:t>
      </w:r>
      <w:r w:rsidR="00016A0A" w:rsidRPr="0081549E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 paper on strategies and measures for extreme heat preparedness and adaptation  across timescales</w:t>
      </w:r>
      <w:r w:rsidR="00016A0A"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</w:p>
    <w:p w14:paraId="7FE0DC9C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707C4DC5" w14:textId="77777777" w:rsidR="00E60342" w:rsidRDefault="00E60342" w:rsidP="00301788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Part 1: Population Vulnerabilities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: This section will outline diverse population groups whom are vulnerable to exposure to ambient heat conditions, and represent target populations for protection</w:t>
      </w:r>
      <w:r w:rsidR="00301788">
        <w:rPr>
          <w:rFonts w:ascii="Calibri Light" w:eastAsia="Times New Roman" w:hAnsi="Calibri Light" w:cs="Tahoma"/>
          <w:color w:val="000000"/>
          <w:sz w:val="20"/>
          <w:szCs w:val="20"/>
        </w:rPr>
        <w:t>. It should describe geographic, social, and physiological sensitivities.  I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t should highlight target decision makers who have the ability to take protective actions</w:t>
      </w:r>
      <w:r w:rsidR="00301788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for these high risk groups (table)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. E.g. Workers: Business Owners;  Psychotropic pharmaceutical patients: Pharmacists/</w:t>
      </w:r>
      <w:r w:rsidR="00301788">
        <w:rPr>
          <w:rFonts w:ascii="Calibri Light" w:eastAsia="Times New Roman" w:hAnsi="Calibri Light" w:cs="Tahoma"/>
          <w:color w:val="000000"/>
          <w:sz w:val="20"/>
          <w:szCs w:val="20"/>
        </w:rPr>
        <w:t>Physicians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; Elderly: Families/Social Services. </w:t>
      </w:r>
    </w:p>
    <w:p w14:paraId="6BC07D91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529E1F62" w14:textId="77777777" w:rsidR="00E60342" w:rsidRP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Part 2: Responses</w:t>
      </w:r>
    </w:p>
    <w:p w14:paraId="1726C83F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45DCE3F7" w14:textId="77777777" w:rsidR="00E60342" w:rsidRPr="00E60342" w:rsidRDefault="00E60342" w:rsidP="00E6034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Planning and Governance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: Heat Health Action Plans</w:t>
      </w:r>
      <w:r w:rsidR="00CD326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, legal classification of heat as national emergencies </w:t>
      </w: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</w:p>
    <w:p w14:paraId="462254B8" w14:textId="77777777" w:rsidR="00E60342" w:rsidRPr="00E60342" w:rsidRDefault="00E60342" w:rsidP="00CD326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Institutional Capacity &amp; Partnerships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: </w:t>
      </w:r>
      <w:r w:rsidR="00CD326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Common </w:t>
      </w: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 xml:space="preserve">institutional partners engaged to define </w:t>
      </w:r>
      <w:r w:rsidR="00CD3267">
        <w:rPr>
          <w:rFonts w:ascii="Calibri Light" w:eastAsia="Times New Roman" w:hAnsi="Calibri Light" w:cs="Tahoma"/>
          <w:color w:val="000000"/>
          <w:sz w:val="20"/>
          <w:szCs w:val="20"/>
        </w:rPr>
        <w:t>and respond to needs. (e.g. who should be/ is involved in forecasting, preparing and responding to the hazard)</w:t>
      </w:r>
    </w:p>
    <w:p w14:paraId="2E18F674" w14:textId="77777777" w:rsidR="00E60342" w:rsidRPr="00E60342" w:rsidRDefault="00E60342" w:rsidP="00CD326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Engagement and Communication Strategies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: </w:t>
      </w: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>What communication strategies are</w:t>
      </w:r>
      <w:r w:rsidR="00CD326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used and</w:t>
      </w: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most effective both during an event and for long lead time planning</w:t>
      </w:r>
      <w:r w:rsidR="00CD326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. </w:t>
      </w:r>
    </w:p>
    <w:p w14:paraId="0EB3914B" w14:textId="77777777" w:rsidR="00CD3267" w:rsidRDefault="00E60342" w:rsidP="00CD326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Training and Capacity</w:t>
      </w:r>
      <w:r w:rsidR="00CD326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: </w:t>
      </w:r>
      <w:r w:rsidR="00CD3267" w:rsidRPr="00CD3267">
        <w:rPr>
          <w:rFonts w:ascii="Calibri Light" w:eastAsia="Times New Roman" w:hAnsi="Calibri Light" w:cs="Tahoma"/>
          <w:color w:val="000000"/>
          <w:sz w:val="20"/>
          <w:szCs w:val="20"/>
        </w:rPr>
        <w:t>what kinds of training and capacity is needed to better understand and respond to heat health risks</w:t>
      </w:r>
      <w:r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 </w:t>
      </w:r>
    </w:p>
    <w:p w14:paraId="19D992DC" w14:textId="77777777" w:rsidR="00CD3267" w:rsidRPr="00CD3267" w:rsidRDefault="00CD3267" w:rsidP="00CD326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CD326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Exposure and vulnerability reducing interventions   </w:t>
      </w:r>
    </w:p>
    <w:p w14:paraId="4AE3C6A1" w14:textId="77777777" w:rsidR="00E60342" w:rsidRDefault="00E60342" w:rsidP="00E603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>Individual</w:t>
      </w:r>
    </w:p>
    <w:p w14:paraId="1F47FDFC" w14:textId="77777777" w:rsidR="00E60342" w:rsidRDefault="00E60342" w:rsidP="00E603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>Community</w:t>
      </w:r>
    </w:p>
    <w:p w14:paraId="27E76AD0" w14:textId="77777777" w:rsidR="00E60342" w:rsidRDefault="00E60342" w:rsidP="00E603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>Work Place</w:t>
      </w:r>
    </w:p>
    <w:p w14:paraId="73F9853A" w14:textId="77777777" w:rsidR="00E60342" w:rsidRDefault="00E60342" w:rsidP="00E603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>Health Facility</w:t>
      </w:r>
    </w:p>
    <w:p w14:paraId="4678EFD7" w14:textId="77777777" w:rsidR="00E60342" w:rsidRDefault="00E60342" w:rsidP="00E603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>Policy/Legislative/Regulation</w:t>
      </w:r>
    </w:p>
    <w:p w14:paraId="2895E8FE" w14:textId="77777777" w:rsidR="00E60342" w:rsidRPr="00E60342" w:rsidRDefault="00E60342" w:rsidP="00E603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color w:val="000000"/>
          <w:sz w:val="20"/>
          <w:szCs w:val="20"/>
        </w:rPr>
        <w:t>Social Services</w:t>
      </w: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</w:p>
    <w:p w14:paraId="0AFD7C09" w14:textId="77777777" w:rsidR="001C3A2E" w:rsidRDefault="001C3A2E" w:rsidP="001C3A2E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1A18229B" w14:textId="398C2B54" w:rsidR="00E60342" w:rsidRPr="001C3A2E" w:rsidRDefault="001C3A2E" w:rsidP="001C3A2E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3: </w:t>
      </w:r>
      <w:r w:rsidR="00CD3267" w:rsidRPr="001C3A2E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Monitoring and </w:t>
      </w:r>
      <w:r w:rsidR="00E60342" w:rsidRPr="001C3A2E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Evaluation</w:t>
      </w:r>
      <w:r w:rsidR="00CD3267" w:rsidRPr="001C3A2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of intervention effectiveness, information sufficiency (e.g. vulnerability id, warning accuracy), and  impacts (</w:t>
      </w:r>
      <w:proofErr w:type="spellStart"/>
      <w:r w:rsidR="00CD3267" w:rsidRPr="001C3A2E">
        <w:rPr>
          <w:rFonts w:ascii="Calibri Light" w:eastAsia="Times New Roman" w:hAnsi="Calibri Light" w:cs="Tahoma"/>
          <w:color w:val="000000"/>
          <w:sz w:val="20"/>
          <w:szCs w:val="20"/>
        </w:rPr>
        <w:t>e.g</w:t>
      </w:r>
      <w:proofErr w:type="spellEnd"/>
      <w:r w:rsidR="00CD3267" w:rsidRPr="001C3A2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surveillance)</w:t>
      </w:r>
    </w:p>
    <w:p w14:paraId="2AF44EFB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7986AF46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3EFF0432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5850BE11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2C986C17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6E7786FE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7A82B9E7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0422C809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4560B126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2978DB45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1C809F17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0D63F19A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4E3855EB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62450251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0C76D77D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463585C4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0E598241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1AE6A71F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1DA609E2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05D5F0BB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159"/>
        <w:gridCol w:w="1859"/>
        <w:gridCol w:w="2881"/>
        <w:tblGridChange w:id="1">
          <w:tblGrid>
            <w:gridCol w:w="2344"/>
            <w:gridCol w:w="2159"/>
            <w:gridCol w:w="1859"/>
            <w:gridCol w:w="2881"/>
          </w:tblGrid>
        </w:tblGridChange>
      </w:tblGrid>
      <w:tr w:rsidR="009D56D8" w:rsidRPr="0049503E" w14:paraId="4A765626" w14:textId="77777777" w:rsidTr="00301788">
        <w:tc>
          <w:tcPr>
            <w:tcW w:w="2344" w:type="dxa"/>
          </w:tcPr>
          <w:p w14:paraId="7B80F04D" w14:textId="77777777" w:rsidR="00C411CE" w:rsidRPr="00CD3267" w:rsidRDefault="00241A96" w:rsidP="00CD3267">
            <w:pPr>
              <w:shd w:val="clear" w:color="auto" w:fill="FFFFFF"/>
              <w:jc w:val="center"/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</w:pPr>
            <w:r w:rsidRPr="00CD3267"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  <w:t xml:space="preserve">RESEARCH + </w:t>
            </w:r>
            <w:r w:rsidR="009D56D8" w:rsidRPr="00CD3267"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  <w:t>INFORMATION</w:t>
            </w:r>
          </w:p>
        </w:tc>
        <w:tc>
          <w:tcPr>
            <w:tcW w:w="2159" w:type="dxa"/>
            <w:shd w:val="clear" w:color="auto" w:fill="FFFFFF" w:themeFill="background1"/>
          </w:tcPr>
          <w:p w14:paraId="1C8FA6EC" w14:textId="77777777" w:rsidR="00241A96" w:rsidRPr="00CD3267" w:rsidRDefault="009F2F1A" w:rsidP="00CD3267">
            <w:pPr>
              <w:shd w:val="clear" w:color="auto" w:fill="FFFFFF"/>
              <w:jc w:val="center"/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  <w:t xml:space="preserve">IDENTIFIED </w:t>
            </w:r>
            <w:r w:rsidR="00C411CE" w:rsidRPr="00CD3267"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  <w:t>RISK</w:t>
            </w:r>
          </w:p>
        </w:tc>
        <w:tc>
          <w:tcPr>
            <w:tcW w:w="1859" w:type="dxa"/>
          </w:tcPr>
          <w:p w14:paraId="4E036368" w14:textId="77777777" w:rsidR="00241A96" w:rsidRPr="00CD3267" w:rsidRDefault="00241A96" w:rsidP="00CD3267">
            <w:pPr>
              <w:shd w:val="clear" w:color="auto" w:fill="FFFFFF"/>
              <w:jc w:val="center"/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</w:pPr>
            <w:r w:rsidRPr="00CD3267"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  <w:t>RESPONSES</w:t>
            </w:r>
          </w:p>
        </w:tc>
        <w:tc>
          <w:tcPr>
            <w:tcW w:w="2881" w:type="dxa"/>
          </w:tcPr>
          <w:p w14:paraId="7309650B" w14:textId="77777777" w:rsidR="00241A96" w:rsidRPr="00CD3267" w:rsidRDefault="00CD3267" w:rsidP="00CD3267">
            <w:pPr>
              <w:shd w:val="clear" w:color="auto" w:fill="FFFFFF"/>
              <w:jc w:val="center"/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  <w:t>Detailed Subcategories</w:t>
            </w:r>
          </w:p>
        </w:tc>
      </w:tr>
      <w:tr w:rsidR="00CD3267" w:rsidRPr="0049503E" w14:paraId="3827916A" w14:textId="77777777" w:rsidTr="00301788">
        <w:trPr>
          <w:trHeight w:val="1453"/>
        </w:trPr>
        <w:tc>
          <w:tcPr>
            <w:tcW w:w="2344" w:type="dxa"/>
            <w:vMerge w:val="restart"/>
          </w:tcPr>
          <w:p w14:paraId="38D3D316" w14:textId="77777777" w:rsidR="00CD3267" w:rsidRDefault="00CD3267" w:rsidP="001D38AC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3155C052" w14:textId="77777777" w:rsidR="00CD3267" w:rsidRDefault="00CD3267" w:rsidP="001D38AC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>XXX</w:t>
            </w:r>
          </w:p>
        </w:tc>
        <w:tc>
          <w:tcPr>
            <w:tcW w:w="2159" w:type="dxa"/>
            <w:vMerge w:val="restart"/>
            <w:shd w:val="clear" w:color="auto" w:fill="FFFFFF" w:themeFill="background1"/>
          </w:tcPr>
          <w:p w14:paraId="41BFCEA6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76678D5E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7DA751E5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16FDBD0C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1F4A3CC5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7E0A0903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6208A1D0" w14:textId="77777777" w:rsidR="00CD3267" w:rsidRP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 w:rsidRPr="00CD3267"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>HAZARD</w:t>
            </w:r>
          </w:p>
        </w:tc>
        <w:tc>
          <w:tcPr>
            <w:tcW w:w="1859" w:type="dxa"/>
            <w:vMerge w:val="restart"/>
          </w:tcPr>
          <w:p w14:paraId="00348DCB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7B30676E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0AFCDA21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2148ECE5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05B4DCEB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068BE10A" w14:textId="77777777" w:rsidR="00CD3267" w:rsidRPr="0049503E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 xml:space="preserve">MONITORING, OBSERVATIONS, FORECASTING   </w:t>
            </w:r>
          </w:p>
        </w:tc>
        <w:tc>
          <w:tcPr>
            <w:tcW w:w="2881" w:type="dxa"/>
          </w:tcPr>
          <w:p w14:paraId="3F4502EA" w14:textId="77777777" w:rsidR="00CD3267" w:rsidRPr="009D56D8" w:rsidRDefault="00CD3267" w:rsidP="009D56D8">
            <w:pPr>
              <w:spacing w:after="200"/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9D56D8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OBS AND MONITORING: Heat Parameters &amp; Health Outcomes</w:t>
            </w:r>
          </w:p>
          <w:p w14:paraId="558DB362" w14:textId="77777777" w:rsidR="00CD3267" w:rsidRPr="009D56D8" w:rsidRDefault="00CD3267" w:rsidP="009D56D8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 xml:space="preserve">What </w:t>
            </w:r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  <w:u w:val="single"/>
              </w:rPr>
              <w:t>heat parameters</w:t>
            </w:r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>tmax</w:t>
            </w:r>
            <w:proofErr w:type="spellEnd"/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>tmin</w:t>
            </w:r>
            <w:proofErr w:type="spellEnd"/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 xml:space="preserve">, heat index, </w:t>
            </w:r>
            <w:proofErr w:type="spellStart"/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>etc</w:t>
            </w:r>
            <w:proofErr w:type="spellEnd"/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>) are most important for which specific population and in what geographic conditions</w:t>
            </w:r>
            <w:r w:rsidRPr="009D56D8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?</w:t>
            </w:r>
          </w:p>
        </w:tc>
      </w:tr>
      <w:tr w:rsidR="00CD3267" w:rsidRPr="0049503E" w14:paraId="23CEB54A" w14:textId="77777777" w:rsidTr="00301788">
        <w:tc>
          <w:tcPr>
            <w:tcW w:w="2344" w:type="dxa"/>
            <w:vMerge/>
          </w:tcPr>
          <w:p w14:paraId="61026F0A" w14:textId="77777777" w:rsidR="00CD3267" w:rsidRDefault="00CD3267" w:rsidP="001D38AC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vMerge/>
            <w:shd w:val="clear" w:color="auto" w:fill="FFFFFF" w:themeFill="background1"/>
          </w:tcPr>
          <w:p w14:paraId="356AC32D" w14:textId="77777777" w:rsidR="00CD3267" w:rsidRPr="00FA2337" w:rsidRDefault="00CD3267" w:rsidP="009D56D8">
            <w:pPr>
              <w:pStyle w:val="ListParagraph"/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vMerge/>
          </w:tcPr>
          <w:p w14:paraId="5BCE6871" w14:textId="77777777" w:rsidR="00CD3267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1889A1C0" w14:textId="77777777" w:rsidR="00CD3267" w:rsidRDefault="00CD3267" w:rsidP="009D56D8">
            <w:pPr>
              <w:spacing w:after="200"/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9D56D8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FORECASTING: Data and Forecast Products</w:t>
            </w:r>
          </w:p>
          <w:p w14:paraId="730F0F66" w14:textId="77777777" w:rsidR="00CD3267" w:rsidRPr="009D56D8" w:rsidRDefault="00CD3267" w:rsidP="009D56D8">
            <w:pPr>
              <w:spacing w:after="200"/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 xml:space="preserve">What </w:t>
            </w:r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  <w:u w:val="single"/>
              </w:rPr>
              <w:t>data and forecast products</w:t>
            </w:r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>, indicators, and monitoring is needed (at what spatial and temporal resolution &amp; lead time) and what is currently being used by health professionals to make decisions</w:t>
            </w:r>
          </w:p>
        </w:tc>
      </w:tr>
      <w:tr w:rsidR="00CD3267" w:rsidRPr="0049503E" w14:paraId="4CF8168B" w14:textId="77777777" w:rsidTr="00301788">
        <w:tc>
          <w:tcPr>
            <w:tcW w:w="2344" w:type="dxa"/>
            <w:vMerge/>
            <w:tcBorders>
              <w:bottom w:val="single" w:sz="4" w:space="0" w:color="auto"/>
            </w:tcBorders>
          </w:tcPr>
          <w:p w14:paraId="4C0DADD3" w14:textId="77777777" w:rsidR="00CD3267" w:rsidRDefault="00CD3267" w:rsidP="001D38AC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43D25E9B" w14:textId="77777777" w:rsidR="00CD3267" w:rsidRPr="00FA2337" w:rsidRDefault="00CD3267" w:rsidP="009D56D8">
            <w:pPr>
              <w:pStyle w:val="ListParagraph"/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vMerge/>
            <w:tcBorders>
              <w:bottom w:val="single" w:sz="4" w:space="0" w:color="auto"/>
            </w:tcBorders>
          </w:tcPr>
          <w:p w14:paraId="788429CF" w14:textId="77777777" w:rsidR="00CD3267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14:paraId="0144F1AC" w14:textId="77777777" w:rsidR="00CD3267" w:rsidRPr="00282098" w:rsidRDefault="00CD3267" w:rsidP="009D56D8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A5755F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Climate change mitigation</w:t>
            </w:r>
          </w:p>
        </w:tc>
      </w:tr>
      <w:tr w:rsidR="00FA2337" w:rsidRPr="0049503E" w14:paraId="7A75B6BE" w14:textId="77777777" w:rsidTr="00BD5234">
        <w:tblPrEx>
          <w:tblW w:w="0" w:type="auto"/>
          <w:tblPrExChange w:id="2" w:author="Parks, Robbie M" w:date="2017-06-22T10:21:00Z">
            <w:tblPrEx>
              <w:tblW w:w="0" w:type="auto"/>
            </w:tblPrEx>
          </w:tblPrExChange>
        </w:tblPrEx>
        <w:trPr>
          <w:trHeight w:val="296"/>
        </w:trPr>
        <w:tc>
          <w:tcPr>
            <w:tcW w:w="9243" w:type="dxa"/>
            <w:gridSpan w:val="4"/>
            <w:shd w:val="clear" w:color="auto" w:fill="1F497D" w:themeFill="text2"/>
            <w:tcPrChange w:id="3" w:author="Parks, Robbie M" w:date="2017-06-22T10:21:00Z">
              <w:tcPr>
                <w:tcW w:w="9243" w:type="dxa"/>
                <w:gridSpan w:val="4"/>
                <w:shd w:val="clear" w:color="auto" w:fill="1F497D" w:themeFill="text2"/>
              </w:tcPr>
            </w:tcPrChange>
          </w:tcPr>
          <w:p w14:paraId="6485C223" w14:textId="77777777" w:rsidR="00FA2337" w:rsidRDefault="00FA2337" w:rsidP="009D56D8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D3267" w:rsidRPr="0049503E" w14:paraId="70A411B0" w14:textId="77777777" w:rsidTr="00CD3267">
        <w:trPr>
          <w:trHeight w:val="173"/>
        </w:trPr>
        <w:tc>
          <w:tcPr>
            <w:tcW w:w="2344" w:type="dxa"/>
          </w:tcPr>
          <w:p w14:paraId="10F084CC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76233DA1" w14:textId="77777777" w:rsidR="00CD3267" w:rsidRPr="0049503E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>XXX</w:t>
            </w:r>
          </w:p>
        </w:tc>
        <w:tc>
          <w:tcPr>
            <w:tcW w:w="2159" w:type="dxa"/>
            <w:shd w:val="clear" w:color="auto" w:fill="FFFFFF" w:themeFill="background1"/>
          </w:tcPr>
          <w:p w14:paraId="41003A2E" w14:textId="77777777" w:rsidR="00CD3267" w:rsidRDefault="00CD3267" w:rsidP="00CD3267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40C4D7BE" w14:textId="77777777" w:rsidR="00CD3267" w:rsidRPr="00CD3267" w:rsidRDefault="00CD3267" w:rsidP="00CD3267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 w:rsidRPr="00CD3267"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 xml:space="preserve">EXPOSURE </w:t>
            </w:r>
          </w:p>
        </w:tc>
        <w:tc>
          <w:tcPr>
            <w:tcW w:w="1859" w:type="dxa"/>
            <w:vMerge w:val="restart"/>
          </w:tcPr>
          <w:p w14:paraId="5A95767A" w14:textId="77777777" w:rsidR="00CD3267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32EF1A16" w14:textId="77777777" w:rsidR="00CD3267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19C889D3" w14:textId="77777777" w:rsidR="00CD3267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3D5C103C" w14:textId="77777777" w:rsidR="00CD3267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0FE7AA90" w14:textId="77777777" w:rsidR="00CD3267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458704D8" w14:textId="77777777" w:rsidR="00CD3267" w:rsidRPr="0049503E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 w:rsidRPr="0049503E"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 xml:space="preserve">ADAPTIVE ACTION </w:t>
            </w:r>
          </w:p>
        </w:tc>
        <w:tc>
          <w:tcPr>
            <w:tcW w:w="2881" w:type="dxa"/>
          </w:tcPr>
          <w:p w14:paraId="67D1A497" w14:textId="77777777" w:rsidR="00CD3267" w:rsidRDefault="00CD3267" w:rsidP="00CD3267">
            <w:pPr>
              <w:spacing w:after="20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 w:rsidRPr="00CD3267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 xml:space="preserve">Governance and Planning (HHAP) </w:t>
            </w:r>
          </w:p>
        </w:tc>
      </w:tr>
      <w:tr w:rsidR="00CD3267" w:rsidRPr="0049503E" w14:paraId="202D9A98" w14:textId="77777777" w:rsidTr="00CD3267">
        <w:trPr>
          <w:trHeight w:val="251"/>
        </w:trPr>
        <w:tc>
          <w:tcPr>
            <w:tcW w:w="2344" w:type="dxa"/>
            <w:vMerge w:val="restart"/>
          </w:tcPr>
          <w:p w14:paraId="61478F29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114C0C69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2D84DCEE" w14:textId="77777777" w:rsidR="00CD3267" w:rsidRPr="0049503E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>XXX</w:t>
            </w:r>
          </w:p>
        </w:tc>
        <w:tc>
          <w:tcPr>
            <w:tcW w:w="2159" w:type="dxa"/>
            <w:vMerge w:val="restart"/>
            <w:shd w:val="clear" w:color="auto" w:fill="FFFFFF" w:themeFill="background1"/>
          </w:tcPr>
          <w:p w14:paraId="5D1C668F" w14:textId="77777777" w:rsidR="00CD3267" w:rsidRDefault="00CD3267" w:rsidP="00241A96">
            <w:pPr>
              <w:pStyle w:val="ListParagraph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25975C75" w14:textId="77777777" w:rsidR="00CD3267" w:rsidRPr="00CD3267" w:rsidRDefault="00CD3267" w:rsidP="00CD3267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 w:rsidRPr="00CD3267"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>VULNERABILITY</w:t>
            </w:r>
          </w:p>
        </w:tc>
        <w:tc>
          <w:tcPr>
            <w:tcW w:w="1859" w:type="dxa"/>
            <w:vMerge/>
          </w:tcPr>
          <w:p w14:paraId="3AC2CC8C" w14:textId="77777777" w:rsidR="00CD3267" w:rsidRPr="0049503E" w:rsidRDefault="00CD3267" w:rsidP="0049503E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5E2DDABE" w14:textId="77777777" w:rsidR="00CD3267" w:rsidRPr="00CD3267" w:rsidRDefault="00CD3267" w:rsidP="00CD3267">
            <w:pPr>
              <w:spacing w:after="200"/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9D56D8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Institutional Capacity &amp; Partnerships</w:t>
            </w:r>
          </w:p>
        </w:tc>
      </w:tr>
      <w:tr w:rsidR="00CD3267" w:rsidRPr="0049503E" w14:paraId="04200C79" w14:textId="77777777" w:rsidTr="00CD3267">
        <w:trPr>
          <w:trHeight w:val="413"/>
        </w:trPr>
        <w:tc>
          <w:tcPr>
            <w:tcW w:w="2344" w:type="dxa"/>
            <w:vMerge/>
          </w:tcPr>
          <w:p w14:paraId="10907E75" w14:textId="77777777" w:rsidR="00CD3267" w:rsidRPr="0049503E" w:rsidRDefault="00CD3267" w:rsidP="0023115B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vMerge/>
            <w:shd w:val="clear" w:color="auto" w:fill="FFFFFF" w:themeFill="background1"/>
          </w:tcPr>
          <w:p w14:paraId="124FFBB0" w14:textId="77777777" w:rsidR="00CD3267" w:rsidRPr="0049503E" w:rsidRDefault="00CD3267" w:rsidP="00241A96">
            <w:pPr>
              <w:pStyle w:val="ListParagraph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vMerge/>
          </w:tcPr>
          <w:p w14:paraId="217756B9" w14:textId="77777777" w:rsidR="00CD3267" w:rsidRPr="0049503E" w:rsidRDefault="00CD3267" w:rsidP="0049503E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7A46AB21" w14:textId="77777777" w:rsidR="00CD3267" w:rsidRPr="00CD3267" w:rsidRDefault="00CD3267" w:rsidP="00CD3267">
            <w:pPr>
              <w:spacing w:after="200"/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9D56D8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Engagem</w:t>
            </w: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ent and Communication Strategies</w:t>
            </w:r>
          </w:p>
        </w:tc>
      </w:tr>
      <w:tr w:rsidR="00CD3267" w:rsidRPr="0049503E" w14:paraId="0ACF6444" w14:textId="77777777" w:rsidTr="00301788">
        <w:tc>
          <w:tcPr>
            <w:tcW w:w="2344" w:type="dxa"/>
            <w:vMerge/>
          </w:tcPr>
          <w:p w14:paraId="5C8B3E9E" w14:textId="77777777" w:rsidR="00CD3267" w:rsidRDefault="00CD3267" w:rsidP="001D38AC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vMerge/>
            <w:shd w:val="clear" w:color="auto" w:fill="FFFFFF" w:themeFill="background1"/>
          </w:tcPr>
          <w:p w14:paraId="64EE2A3C" w14:textId="77777777" w:rsidR="00CD3267" w:rsidRPr="0049503E" w:rsidRDefault="00CD3267" w:rsidP="00241A96">
            <w:pPr>
              <w:pStyle w:val="ListParagraph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vMerge/>
          </w:tcPr>
          <w:p w14:paraId="1FD71CC9" w14:textId="77777777" w:rsidR="00CD3267" w:rsidRPr="0049503E" w:rsidRDefault="00CD3267" w:rsidP="0049503E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1A780E75" w14:textId="77777777" w:rsidR="00CD3267" w:rsidRPr="009D56D8" w:rsidRDefault="00CD3267" w:rsidP="009D56D8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9D56D8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 xml:space="preserve">Training and Capacity </w:t>
            </w:r>
          </w:p>
        </w:tc>
      </w:tr>
      <w:tr w:rsidR="00CD3267" w:rsidRPr="0049503E" w14:paraId="1490F3A0" w14:textId="77777777" w:rsidTr="00301788">
        <w:tc>
          <w:tcPr>
            <w:tcW w:w="2344" w:type="dxa"/>
            <w:vMerge/>
          </w:tcPr>
          <w:p w14:paraId="51463C4D" w14:textId="77777777" w:rsidR="00CD3267" w:rsidRDefault="00CD3267" w:rsidP="001D38AC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vMerge/>
            <w:shd w:val="clear" w:color="auto" w:fill="FFFFFF" w:themeFill="background1"/>
          </w:tcPr>
          <w:p w14:paraId="0E842746" w14:textId="77777777" w:rsidR="00CD3267" w:rsidRPr="0049503E" w:rsidRDefault="00CD3267" w:rsidP="00241A96">
            <w:pPr>
              <w:pStyle w:val="ListParagraph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vMerge/>
          </w:tcPr>
          <w:p w14:paraId="7EE35EF9" w14:textId="77777777" w:rsidR="00CD3267" w:rsidRPr="0049503E" w:rsidRDefault="00CD3267" w:rsidP="0049503E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73BF7FA6" w14:textId="77777777" w:rsidR="00CD3267" w:rsidRDefault="00CD3267" w:rsidP="00CD3267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Exposure and vulnerability reducing interventions</w:t>
            </w:r>
            <w:r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 xml:space="preserve">  </w:t>
            </w:r>
          </w:p>
        </w:tc>
      </w:tr>
      <w:tr w:rsidR="00CD3267" w:rsidRPr="0049503E" w14:paraId="5C7D1B8F" w14:textId="77777777" w:rsidTr="00CD3267">
        <w:trPr>
          <w:trHeight w:val="487"/>
        </w:trPr>
        <w:tc>
          <w:tcPr>
            <w:tcW w:w="2344" w:type="dxa"/>
          </w:tcPr>
          <w:p w14:paraId="17DEFF65" w14:textId="77777777" w:rsidR="00CD3267" w:rsidRDefault="00CD3267" w:rsidP="00CD3267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 xml:space="preserve">Impacts,  Knowledge adequacy, Effectiveness </w:t>
            </w:r>
          </w:p>
        </w:tc>
        <w:tc>
          <w:tcPr>
            <w:tcW w:w="2159" w:type="dxa"/>
            <w:shd w:val="clear" w:color="auto" w:fill="FFFFFF" w:themeFill="background1"/>
          </w:tcPr>
          <w:p w14:paraId="60F876FE" w14:textId="77777777" w:rsidR="00CD3267" w:rsidRPr="0049503E" w:rsidRDefault="00CD3267" w:rsidP="00241A96">
            <w:pPr>
              <w:pStyle w:val="ListParagraph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vMerge/>
          </w:tcPr>
          <w:p w14:paraId="36F9DC0B" w14:textId="77777777" w:rsidR="00CD3267" w:rsidRPr="0049503E" w:rsidRDefault="00CD3267" w:rsidP="0049503E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2A7B6FCF" w14:textId="77777777" w:rsidR="00CD3267" w:rsidRPr="009D56D8" w:rsidRDefault="00CD3267" w:rsidP="009D56D8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 xml:space="preserve">Monitoring and Evaluation </w:t>
            </w:r>
          </w:p>
        </w:tc>
      </w:tr>
    </w:tbl>
    <w:p w14:paraId="4697221A" w14:textId="77777777" w:rsidR="0081549E" w:rsidRDefault="00241A96" w:rsidP="0049503E">
      <w:pPr>
        <w:spacing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241A96">
        <w:rPr>
          <w:rFonts w:ascii="Calibri Light" w:eastAsia="Times New Roman" w:hAnsi="Calibri Light" w:cs="Tahoma"/>
          <w:b/>
          <w:bCs/>
          <w:noProof/>
          <w:color w:val="00000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93526" wp14:editId="15E8B558">
                <wp:simplePos x="0" y="0"/>
                <wp:positionH relativeFrom="column">
                  <wp:posOffset>582295</wp:posOffset>
                </wp:positionH>
                <wp:positionV relativeFrom="paragraph">
                  <wp:posOffset>43180</wp:posOffset>
                </wp:positionV>
                <wp:extent cx="4142105" cy="519430"/>
                <wp:effectExtent l="0" t="0" r="10795" b="13970"/>
                <wp:wrapNone/>
                <wp:docPr id="16" name="Left-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2105" cy="519430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B0F6F" w14:textId="274205EC" w:rsidR="00241A96" w:rsidRPr="00241A96" w:rsidRDefault="00241A96" w:rsidP="00282098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[</w:t>
                            </w:r>
                            <w:r w:rsidRPr="00241A96">
                              <w:rPr>
                                <w:i/>
                                <w:iCs/>
                              </w:rPr>
                              <w:t>historical] [pre-event] [during event] [post-event] [long term]</w:t>
                            </w:r>
                          </w:p>
                          <w:p w14:paraId="600BF634" w14:textId="77777777" w:rsidR="00241A96" w:rsidRDefault="00241A96" w:rsidP="00282098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26293526"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5" o:spid="_x0000_s1026" type="#_x0000_t69" style="position:absolute;margin-left:45.85pt;margin-top:3.4pt;width:326.15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" adj="1354" fillcolor="#bfbfbf [2412]" strokecolor="#7f7f7f [1612]" strokeweight="1pt">
                <v:textbox>
                  <w:txbxContent>
                    <w:p w14:paraId="647B0F6F" w14:textId="274205EC" w:rsidR="00241A96" w:rsidRPr="00241A96" w:rsidRDefault="00241A96" w:rsidP="00282098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[</w:t>
                      </w:r>
                      <w:r w:rsidRPr="00241A96">
                        <w:rPr>
                          <w:i/>
                          <w:iCs/>
                        </w:rPr>
                        <w:t>historical] [pre-event] [during event] [post-event] [long term]</w:t>
                      </w:r>
                    </w:p>
                    <w:p w14:paraId="600BF634" w14:textId="77777777" w:rsidR="00241A96" w:rsidRDefault="00241A96" w:rsidP="002820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042187" w14:textId="77777777" w:rsidR="00241A96" w:rsidRDefault="00241A96" w:rsidP="00241A96">
      <w:pPr>
        <w:spacing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4C8708F7" w14:textId="70D3751B" w:rsidR="004D7BEF" w:rsidDel="002D60EC" w:rsidRDefault="00BD5234" w:rsidP="002307F0">
      <w:pPr>
        <w:spacing w:line="240" w:lineRule="auto"/>
        <w:jc w:val="center"/>
        <w:rPr>
          <w:ins w:id="4" w:author="Parks, Robbie M" w:date="2017-06-22T10:21:00Z"/>
          <w:del w:id="5" w:author="Joy Shumake-Guillemot" w:date="2017-06-22T10:30:00Z"/>
          <w:rFonts w:ascii="Calibri Light" w:eastAsia="Times New Roman" w:hAnsi="Calibri Light" w:cs="Tahoma"/>
          <w:b/>
          <w:bCs/>
          <w:color w:val="000000"/>
          <w:sz w:val="20"/>
          <w:szCs w:val="20"/>
        </w:rPr>
        <w:pPrChange w:id="6" w:author="Parks, Robbie M" w:date="2017-06-22T10:21:00Z">
          <w:pPr>
            <w:spacing w:line="240" w:lineRule="auto"/>
          </w:pPr>
        </w:pPrChange>
      </w:pPr>
      <w:ins w:id="7" w:author="Parks, Robbie M" w:date="2017-06-22T10:21:00Z">
        <w:r>
          <w:rPr>
            <w:rFonts w:ascii="Calibri Light" w:eastAsia="Times New Roman" w:hAnsi="Calibri Light" w:cs="Tahoma"/>
            <w:b/>
            <w:bCs/>
            <w:noProof/>
            <w:color w:val="000000"/>
            <w:sz w:val="20"/>
            <w:szCs w:val="20"/>
            <w:lang w:eastAsia="zh-CN"/>
          </w:rPr>
          <w:drawing>
            <wp:inline distT="0" distB="0" distL="0" distR="0" wp14:anchorId="1906D411" wp14:editId="6D88D55D">
              <wp:extent cx="4248401" cy="3285342"/>
              <wp:effectExtent l="0" t="0" r="0" b="0"/>
              <wp:docPr id="2" name="Picture 2" descr="Untitled%20spreadsheet%20-%20Sheet1.pd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Untitled%20spreadsheet%20-%20Sheet1.pdf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6465" cy="32915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 w:rsidR="002307F0" w:rsidRPr="002307F0">
        <w:rPr>
          <w:noProof/>
          <w:lang w:eastAsia="zh-CN"/>
        </w:rPr>
        <w:t xml:space="preserve"> </w:t>
      </w:r>
      <w:r w:rsidR="002307F0" w:rsidRPr="002307F0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drawing>
          <wp:inline distT="0" distB="0" distL="0" distR="0" wp14:anchorId="43808759" wp14:editId="34D52AB0">
            <wp:extent cx="4603152" cy="4708525"/>
            <wp:effectExtent l="0" t="0" r="0" b="0"/>
            <wp:docPr id="6" name="Picture 2" descr="Cubonne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ubonne2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52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CFE0FD9" w14:textId="2C78345E" w:rsidR="00BD5234" w:rsidDel="002D60EC" w:rsidRDefault="00BD5234" w:rsidP="002D60EC">
      <w:pPr>
        <w:spacing w:line="240" w:lineRule="auto"/>
        <w:jc w:val="center"/>
        <w:rPr>
          <w:del w:id="8" w:author="Joy Shumake-Guillemot" w:date="2017-06-22T10:30:00Z"/>
          <w:rFonts w:ascii="Calibri Light" w:eastAsia="Times New Roman" w:hAnsi="Calibri Light" w:cs="Tahoma"/>
          <w:b/>
          <w:bCs/>
          <w:color w:val="000000"/>
          <w:sz w:val="20"/>
          <w:szCs w:val="20"/>
        </w:rPr>
        <w:pPrChange w:id="9" w:author="Joy Shumake-Guillemot" w:date="2017-06-22T10:30:00Z">
          <w:pPr>
            <w:spacing w:line="240" w:lineRule="auto"/>
          </w:pPr>
        </w:pPrChange>
      </w:pPr>
    </w:p>
    <w:p w14:paraId="736FCC29" w14:textId="77777777" w:rsidR="00241A96" w:rsidRDefault="00241A96" w:rsidP="0049503E">
      <w:pPr>
        <w:spacing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22F83855" w14:textId="77777777" w:rsidR="004D7BEF" w:rsidRPr="0049503E" w:rsidRDefault="004D7BEF" w:rsidP="0049503E">
      <w:pPr>
        <w:spacing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sectPr w:rsidR="004D7BEF" w:rsidRPr="0049503E" w:rsidSect="002C224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A23FC" w14:textId="77777777" w:rsidR="0013762C" w:rsidRDefault="0013762C" w:rsidP="003E2ED3">
      <w:pPr>
        <w:spacing w:after="0" w:line="240" w:lineRule="auto"/>
      </w:pPr>
      <w:r>
        <w:separator/>
      </w:r>
    </w:p>
  </w:endnote>
  <w:endnote w:type="continuationSeparator" w:id="0">
    <w:p w14:paraId="08F94CBF" w14:textId="77777777" w:rsidR="0013762C" w:rsidRDefault="0013762C" w:rsidP="003E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0F637" w14:textId="77777777" w:rsidR="0013762C" w:rsidRDefault="0013762C" w:rsidP="003E2ED3">
      <w:pPr>
        <w:spacing w:after="0" w:line="240" w:lineRule="auto"/>
      </w:pPr>
      <w:r>
        <w:separator/>
      </w:r>
    </w:p>
  </w:footnote>
  <w:footnote w:type="continuationSeparator" w:id="0">
    <w:p w14:paraId="1F736C97" w14:textId="77777777" w:rsidR="0013762C" w:rsidRDefault="0013762C" w:rsidP="003E2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7CA3"/>
    <w:multiLevelType w:val="hybridMultilevel"/>
    <w:tmpl w:val="7D76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917CB"/>
    <w:multiLevelType w:val="hybridMultilevel"/>
    <w:tmpl w:val="B74684C2"/>
    <w:lvl w:ilvl="0" w:tplc="D154F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785F85"/>
    <w:multiLevelType w:val="hybridMultilevel"/>
    <w:tmpl w:val="88662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7100B"/>
    <w:multiLevelType w:val="hybridMultilevel"/>
    <w:tmpl w:val="380A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D0453"/>
    <w:multiLevelType w:val="hybridMultilevel"/>
    <w:tmpl w:val="2C786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65A1E"/>
    <w:multiLevelType w:val="hybridMultilevel"/>
    <w:tmpl w:val="13AAC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540C3"/>
    <w:multiLevelType w:val="hybridMultilevel"/>
    <w:tmpl w:val="8022FAF0"/>
    <w:lvl w:ilvl="0" w:tplc="65668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0F5B0">
      <w:start w:val="22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81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4D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C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AE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6A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AA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EA4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9DE7317"/>
    <w:multiLevelType w:val="hybridMultilevel"/>
    <w:tmpl w:val="2C786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rks, Robbie M">
    <w15:presenceInfo w15:providerId="None" w15:userId="Parks, Robbie 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0A"/>
    <w:rsid w:val="00016A0A"/>
    <w:rsid w:val="000779FA"/>
    <w:rsid w:val="000A69EF"/>
    <w:rsid w:val="0011783B"/>
    <w:rsid w:val="001371A3"/>
    <w:rsid w:val="0013762C"/>
    <w:rsid w:val="00141537"/>
    <w:rsid w:val="001C3A2E"/>
    <w:rsid w:val="001F0C50"/>
    <w:rsid w:val="002307F0"/>
    <w:rsid w:val="00241A96"/>
    <w:rsid w:val="00275557"/>
    <w:rsid w:val="00282098"/>
    <w:rsid w:val="002C2244"/>
    <w:rsid w:val="002D60EC"/>
    <w:rsid w:val="00301788"/>
    <w:rsid w:val="003B6699"/>
    <w:rsid w:val="003B6850"/>
    <w:rsid w:val="003E2ED3"/>
    <w:rsid w:val="0046501C"/>
    <w:rsid w:val="0049503E"/>
    <w:rsid w:val="004D7BEF"/>
    <w:rsid w:val="005026C7"/>
    <w:rsid w:val="00503A51"/>
    <w:rsid w:val="005C1961"/>
    <w:rsid w:val="005E6E5A"/>
    <w:rsid w:val="0061201D"/>
    <w:rsid w:val="00637498"/>
    <w:rsid w:val="006F6681"/>
    <w:rsid w:val="0081549E"/>
    <w:rsid w:val="00863E03"/>
    <w:rsid w:val="008D6DAE"/>
    <w:rsid w:val="008E4207"/>
    <w:rsid w:val="008F4642"/>
    <w:rsid w:val="00916735"/>
    <w:rsid w:val="00981937"/>
    <w:rsid w:val="009D56D8"/>
    <w:rsid w:val="009F155F"/>
    <w:rsid w:val="009F2F1A"/>
    <w:rsid w:val="00A5755F"/>
    <w:rsid w:val="00BB04BE"/>
    <w:rsid w:val="00BD5234"/>
    <w:rsid w:val="00C411CE"/>
    <w:rsid w:val="00CD3267"/>
    <w:rsid w:val="00DC0CEA"/>
    <w:rsid w:val="00DE1CF9"/>
    <w:rsid w:val="00E22B47"/>
    <w:rsid w:val="00E528B4"/>
    <w:rsid w:val="00E60342"/>
    <w:rsid w:val="00EE4BCD"/>
    <w:rsid w:val="00F93630"/>
    <w:rsid w:val="00FA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9B8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A0A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85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85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ED3"/>
  </w:style>
  <w:style w:type="paragraph" w:styleId="Footer">
    <w:name w:val="footer"/>
    <w:basedOn w:val="Normal"/>
    <w:link w:val="FooterChar"/>
    <w:uiPriority w:val="99"/>
    <w:unhideWhenUsed/>
    <w:rsid w:val="003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ED3"/>
  </w:style>
  <w:style w:type="character" w:customStyle="1" w:styleId="Heading1Char">
    <w:name w:val="Heading 1 Char"/>
    <w:basedOn w:val="DefaultParagraphFont"/>
    <w:link w:val="Heading1"/>
    <w:uiPriority w:val="9"/>
    <w:rsid w:val="003B6850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850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68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850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5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6850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16A0A"/>
    <w:pPr>
      <w:ind w:left="720"/>
      <w:contextualSpacing/>
    </w:pPr>
  </w:style>
  <w:style w:type="table" w:styleId="TableGrid">
    <w:name w:val="Table Grid"/>
    <w:basedOn w:val="TableNormal"/>
    <w:uiPriority w:val="59"/>
    <w:rsid w:val="0049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EF"/>
    <w:rPr>
      <w:rFonts w:ascii="Tahoma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A0A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85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85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ED3"/>
  </w:style>
  <w:style w:type="paragraph" w:styleId="Footer">
    <w:name w:val="footer"/>
    <w:basedOn w:val="Normal"/>
    <w:link w:val="FooterChar"/>
    <w:uiPriority w:val="99"/>
    <w:unhideWhenUsed/>
    <w:rsid w:val="003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ED3"/>
  </w:style>
  <w:style w:type="character" w:customStyle="1" w:styleId="Heading1Char">
    <w:name w:val="Heading 1 Char"/>
    <w:basedOn w:val="DefaultParagraphFont"/>
    <w:link w:val="Heading1"/>
    <w:uiPriority w:val="9"/>
    <w:rsid w:val="003B6850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850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68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850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5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6850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16A0A"/>
    <w:pPr>
      <w:ind w:left="720"/>
      <w:contextualSpacing/>
    </w:pPr>
  </w:style>
  <w:style w:type="table" w:styleId="TableGrid">
    <w:name w:val="Table Grid"/>
    <w:basedOn w:val="TableNormal"/>
    <w:uiPriority w:val="59"/>
    <w:rsid w:val="0049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EF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9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83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0B94F-C652-4489-8A55-886060644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Meteorological Organization</Company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Shumake-Guillemot</dc:creator>
  <cp:lastModifiedBy>Joy Shumake-Guillemot</cp:lastModifiedBy>
  <cp:revision>2</cp:revision>
  <cp:lastPrinted>2017-06-22T07:56:00Z</cp:lastPrinted>
  <dcterms:created xsi:type="dcterms:W3CDTF">2017-06-22T09:08:00Z</dcterms:created>
  <dcterms:modified xsi:type="dcterms:W3CDTF">2017-06-22T09:08:00Z</dcterms:modified>
</cp:coreProperties>
</file>