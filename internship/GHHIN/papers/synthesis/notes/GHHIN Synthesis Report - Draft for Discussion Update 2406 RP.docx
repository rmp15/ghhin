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4996C" w14:textId="77777777" w:rsidR="00D67BA0" w:rsidRPr="00C81FE8" w:rsidRDefault="00D67BA0" w:rsidP="00D67BA0">
      <w:pPr>
        <w:pStyle w:val="Heading1"/>
        <w:keepNext w:val="0"/>
        <w:keepLines w:val="0"/>
        <w:numPr>
          <w:ilvl w:val="0"/>
          <w:numId w:val="1"/>
        </w:numPr>
        <w:spacing w:before="0" w:after="200"/>
        <w:ind w:left="426"/>
        <w:rPr>
          <w:rFonts w:ascii="Calibri Light" w:hAnsi="Calibri Light"/>
        </w:rPr>
      </w:pPr>
      <w:bookmarkStart w:id="0" w:name="_Toc477372205"/>
      <w:bookmarkStart w:id="1" w:name="_Toc482371128"/>
      <w:r w:rsidRPr="00C81FE8">
        <w:rPr>
          <w:rFonts w:ascii="Calibri Light" w:hAnsi="Calibri Light"/>
        </w:rPr>
        <w:t>GHHIN Synthesis Report</w:t>
      </w:r>
      <w:bookmarkEnd w:id="0"/>
      <w:bookmarkEnd w:id="1"/>
    </w:p>
    <w:p w14:paraId="6AFE7DC7"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t>Scope and Purpose of the Report</w:t>
      </w:r>
    </w:p>
    <w:p w14:paraId="402C2850"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The GHHIN Global Heat Health Synthesis report will be published on a bi-annual basis, every 2 years to synthesize the state of science and practice to monitor, predict, and address extreme heat risks to human health. </w:t>
      </w:r>
    </w:p>
    <w:p w14:paraId="791369FD"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The report will help to establish baseline conditions confronting the heat-health community (on exposure/information systems for decision making/response etc.) and help track progress in our learning and responses over time; highlight knowledge, action, and research gaps; and provide an authoritative voice upon which members can advocate more effectively. It will be presented in</w:t>
      </w:r>
      <w:del w:id="2" w:author="Parks, Robbie M" w:date="2017-06-26T09:23:00Z">
        <w:r w:rsidRPr="00C81FE8" w:rsidDel="001344A9">
          <w:rPr>
            <w:rFonts w:ascii="Calibri Light" w:hAnsi="Calibri Light" w:cstheme="majorBidi"/>
            <w:szCs w:val="20"/>
            <w:lang w:val="en-US"/>
          </w:rPr>
          <w:delText xml:space="preserve"> </w:delText>
        </w:r>
      </w:del>
      <w:r w:rsidRPr="00C81FE8">
        <w:rPr>
          <w:rFonts w:ascii="Calibri Light" w:hAnsi="Calibri Light" w:cstheme="majorBidi"/>
          <w:szCs w:val="20"/>
          <w:lang w:val="en-US"/>
        </w:rPr>
        <w:t xml:space="preserve"> an accessible format with key figures, focused case studies, and visualization to engage a broad readership. </w:t>
      </w:r>
    </w:p>
    <w:p w14:paraId="78D60272"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 The GHHIN synthesis is different from a scientific review. It will draw on the scientific literature and align with standing and special reports of IPCC, WMO State of Climate, Lancet Tracking Change, etc. However, its unique nature will highlight local initiatives and learning from the GHHIN Member base, which may not be published in the peer-reviewed literature. In order to do this, the GHHIN synthesis will draw heavily on member inputs to the web portal and what is reported and learned during the bi-annual forums about new research, initiatives, events, outcomes, indicators, and other items. These three activities will need to work in tandem – and it</w:t>
      </w:r>
      <w:ins w:id="3" w:author="Parks, Robbie M" w:date="2017-06-26T09:24:00Z">
        <w:r w:rsidR="001344A9">
          <w:rPr>
            <w:rFonts w:ascii="Calibri Light" w:hAnsi="Calibri Light" w:cstheme="majorBidi"/>
            <w:szCs w:val="20"/>
            <w:lang w:val="en-US"/>
          </w:rPr>
          <w:t xml:space="preserve"> i</w:t>
        </w:r>
      </w:ins>
      <w:r w:rsidRPr="00C81FE8">
        <w:rPr>
          <w:rFonts w:ascii="Calibri Light" w:hAnsi="Calibri Light" w:cstheme="majorBidi"/>
          <w:szCs w:val="20"/>
          <w:lang w:val="en-US"/>
        </w:rPr>
        <w:t>s for this reason a common framework is desirable to help synchronize information flow.</w:t>
      </w:r>
    </w:p>
    <w:p w14:paraId="4528D337"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The first synthesis report will draw upon a stocktaking exercise completed by the steering committee.  In the future</w:t>
      </w:r>
      <w:ins w:id="4" w:author="Parks, Robbie M" w:date="2017-06-26T09:24:00Z">
        <w:r w:rsidR="001344A9">
          <w:rPr>
            <w:rFonts w:ascii="Calibri Light" w:hAnsi="Calibri Light" w:cstheme="majorBidi"/>
            <w:szCs w:val="20"/>
            <w:lang w:val="en-US"/>
          </w:rPr>
          <w:t>,</w:t>
        </w:r>
      </w:ins>
      <w:r w:rsidRPr="00C81FE8">
        <w:rPr>
          <w:rFonts w:ascii="Calibri Light" w:hAnsi="Calibri Light" w:cstheme="majorBidi"/>
          <w:szCs w:val="20"/>
          <w:lang w:val="en-US"/>
        </w:rPr>
        <w:t xml:space="preserve"> the member driven portal and annual forums will serve as a content/data collection opportunities to inform the synthesis report.  </w:t>
      </w:r>
    </w:p>
    <w:p w14:paraId="4A3BABF0" w14:textId="77777777" w:rsidR="00D67BA0" w:rsidRPr="00C81FE8" w:rsidRDefault="00D67BA0" w:rsidP="00D67BA0">
      <w:pPr>
        <w:ind w:left="360"/>
        <w:rPr>
          <w:rFonts w:ascii="Calibri Light" w:hAnsi="Calibri Light" w:cstheme="majorBidi"/>
          <w:b/>
          <w:bCs/>
          <w:szCs w:val="20"/>
          <w:lang w:val="en-US"/>
        </w:rPr>
      </w:pPr>
      <w:r w:rsidRPr="00C81FE8">
        <w:rPr>
          <w:rFonts w:ascii="Calibri Light" w:hAnsi="Calibri Light" w:cstheme="majorBidi"/>
          <w:szCs w:val="20"/>
          <w:lang w:val="en-US"/>
        </w:rPr>
        <w:t xml:space="preserve">Overall goals: </w:t>
      </w:r>
    </w:p>
    <w:p w14:paraId="6E3FF08C"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To help harmonize the characterisation and track the magnitude and heterogeneity of hazards, exposure, vulnerability, impacts, and global response capacity.</w:t>
      </w:r>
    </w:p>
    <w:p w14:paraId="25FC2D50" w14:textId="77777777" w:rsidR="00D67BA0" w:rsidRPr="00C81FE8" w:rsidRDefault="00D67BA0" w:rsidP="00D67BA0">
      <w:pPr>
        <w:pStyle w:val="ListParagraph"/>
        <w:ind w:left="1070"/>
        <w:rPr>
          <w:rFonts w:ascii="Calibri Light" w:hAnsi="Calibri Light" w:cstheme="majorBidi"/>
          <w:szCs w:val="20"/>
          <w:lang w:val="en-US"/>
        </w:rPr>
      </w:pPr>
    </w:p>
    <w:p w14:paraId="566312AE"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 xml:space="preserve">To draw out and articulate evidence based key messages, emerging and pressing issues needing advocacy, investment, and attention. </w:t>
      </w:r>
    </w:p>
    <w:p w14:paraId="31D07507" w14:textId="77777777" w:rsidR="00D67BA0" w:rsidRPr="00C81FE8" w:rsidRDefault="00D67BA0" w:rsidP="00D67BA0">
      <w:pPr>
        <w:pStyle w:val="ListParagraph"/>
        <w:rPr>
          <w:rFonts w:ascii="Calibri Light" w:hAnsi="Calibri Light"/>
        </w:rPr>
      </w:pPr>
    </w:p>
    <w:p w14:paraId="252662E3"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To accelerate global learning about risk reduction, which is not waiting on the scientific literature process – but can provide a credible high profile venue to showcase and draw upon member information – bringing to light in success stories, national progress which may otherwise go unnoticed.</w:t>
      </w:r>
    </w:p>
    <w:p w14:paraId="4CAC7408" w14:textId="77777777" w:rsidR="00D67BA0" w:rsidRPr="00C81FE8" w:rsidRDefault="00D67BA0" w:rsidP="00D67BA0">
      <w:pPr>
        <w:pStyle w:val="ListParagraph"/>
        <w:tabs>
          <w:tab w:val="left" w:pos="6630"/>
        </w:tabs>
        <w:rPr>
          <w:rFonts w:ascii="Calibri Light" w:hAnsi="Calibri Light"/>
        </w:rPr>
      </w:pPr>
      <w:r w:rsidRPr="00C81FE8">
        <w:rPr>
          <w:rFonts w:ascii="Calibri Light" w:hAnsi="Calibri Light"/>
        </w:rPr>
        <w:tab/>
      </w:r>
    </w:p>
    <w:p w14:paraId="0EEC4162"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 xml:space="preserve">To identify and document scientific progress - observational and surveillance, process study, biomedical, climate and multidisciplinary research, and information needs to improve decision making for more effective action. </w:t>
      </w:r>
    </w:p>
    <w:p w14:paraId="1895045A" w14:textId="77777777" w:rsidR="00D67BA0" w:rsidRPr="00C81FE8" w:rsidRDefault="00D67BA0" w:rsidP="00D67BA0">
      <w:pPr>
        <w:pStyle w:val="ListParagraph"/>
        <w:ind w:left="1070"/>
        <w:rPr>
          <w:rFonts w:ascii="Calibri Light" w:hAnsi="Calibri Light" w:cstheme="majorBidi"/>
          <w:szCs w:val="20"/>
        </w:rPr>
      </w:pPr>
    </w:p>
    <w:p w14:paraId="27D4A991" w14:textId="77777777" w:rsidR="00D67BA0" w:rsidRPr="00C81FE8" w:rsidRDefault="00D67BA0" w:rsidP="00D67BA0">
      <w:pPr>
        <w:rPr>
          <w:rFonts w:ascii="Calibri Light" w:hAnsi="Calibri Light"/>
          <w:b/>
          <w:bCs/>
          <w:color w:val="C00000"/>
          <w:sz w:val="28"/>
          <w:szCs w:val="32"/>
        </w:rPr>
      </w:pPr>
      <w:r w:rsidRPr="00C81FE8">
        <w:rPr>
          <w:rFonts w:ascii="Calibri Light" w:hAnsi="Calibri Light"/>
          <w:b/>
          <w:bCs/>
          <w:color w:val="C00000"/>
          <w:sz w:val="28"/>
          <w:szCs w:val="32"/>
        </w:rPr>
        <w:br w:type="page"/>
      </w:r>
    </w:p>
    <w:p w14:paraId="2479F459"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lastRenderedPageBreak/>
        <w:t xml:space="preserve">Proposed Structure </w:t>
      </w:r>
    </w:p>
    <w:tbl>
      <w:tblPr>
        <w:tblStyle w:val="TableGrid"/>
        <w:tblW w:w="9214" w:type="dxa"/>
        <w:tblInd w:w="108" w:type="dxa"/>
        <w:tblLook w:val="04A0" w:firstRow="1" w:lastRow="0" w:firstColumn="1" w:lastColumn="0" w:noHBand="0" w:noVBand="1"/>
        <w:tblPrChange w:id="5" w:author="Parks, Robbie M" w:date="2017-06-26T15:30:00Z">
          <w:tblPr>
            <w:tblStyle w:val="TableGrid"/>
            <w:tblW w:w="9214" w:type="dxa"/>
            <w:tblInd w:w="108" w:type="dxa"/>
            <w:tblLook w:val="04A0" w:firstRow="1" w:lastRow="0" w:firstColumn="1" w:lastColumn="0" w:noHBand="0" w:noVBand="1"/>
          </w:tblPr>
        </w:tblPrChange>
      </w:tblPr>
      <w:tblGrid>
        <w:gridCol w:w="1724"/>
        <w:gridCol w:w="5379"/>
        <w:gridCol w:w="2111"/>
        <w:tblGridChange w:id="6">
          <w:tblGrid>
            <w:gridCol w:w="1724"/>
            <w:gridCol w:w="5379"/>
            <w:gridCol w:w="2111"/>
          </w:tblGrid>
        </w:tblGridChange>
      </w:tblGrid>
      <w:tr w:rsidR="00905BAE" w:rsidRPr="00C81FE8" w14:paraId="4DACDBAA" w14:textId="77777777" w:rsidTr="00FC20F6">
        <w:tc>
          <w:tcPr>
            <w:tcW w:w="1724" w:type="dxa"/>
            <w:tcPrChange w:id="7" w:author="Parks, Robbie M" w:date="2017-06-26T15:30:00Z">
              <w:tcPr>
                <w:tcW w:w="1652" w:type="dxa"/>
              </w:tcPr>
            </w:tcPrChange>
          </w:tcPr>
          <w:p w14:paraId="759FB78C" w14:textId="77777777" w:rsidR="00905BAE" w:rsidRPr="00C81FE8" w:rsidRDefault="00905BAE" w:rsidP="008D7EDC">
            <w:pPr>
              <w:jc w:val="center"/>
              <w:rPr>
                <w:rFonts w:ascii="Calibri Light" w:hAnsi="Calibri Light" w:cstheme="majorBidi"/>
                <w:b/>
                <w:bCs/>
                <w:color w:val="FF0000"/>
                <w:szCs w:val="20"/>
                <w:lang w:val="en-US"/>
              </w:rPr>
            </w:pPr>
            <w:r w:rsidRPr="00C81FE8">
              <w:rPr>
                <w:rFonts w:ascii="Calibri Light" w:hAnsi="Calibri Light" w:cstheme="majorBidi"/>
                <w:b/>
                <w:bCs/>
                <w:color w:val="FF0000"/>
                <w:szCs w:val="20"/>
                <w:lang w:val="en-US"/>
              </w:rPr>
              <w:t>Sections</w:t>
            </w:r>
          </w:p>
        </w:tc>
        <w:tc>
          <w:tcPr>
            <w:tcW w:w="5379" w:type="dxa"/>
            <w:tcPrChange w:id="8" w:author="Parks, Robbie M" w:date="2017-06-26T15:30:00Z">
              <w:tcPr>
                <w:tcW w:w="5436" w:type="dxa"/>
              </w:tcPr>
            </w:tcPrChange>
          </w:tcPr>
          <w:p w14:paraId="0B515F10" w14:textId="77777777" w:rsidR="00905BAE" w:rsidRPr="00C81FE8" w:rsidRDefault="00905BAE" w:rsidP="008D7EDC">
            <w:pPr>
              <w:jc w:val="center"/>
              <w:rPr>
                <w:rFonts w:ascii="Calibri Light" w:hAnsi="Calibri Light" w:cstheme="majorBidi"/>
                <w:b/>
                <w:bCs/>
                <w:color w:val="FF0000"/>
                <w:szCs w:val="20"/>
                <w:lang w:val="en-US"/>
              </w:rPr>
            </w:pPr>
            <w:r w:rsidRPr="00C81FE8">
              <w:rPr>
                <w:rFonts w:ascii="Calibri Light" w:hAnsi="Calibri Light" w:cstheme="majorBidi"/>
                <w:b/>
                <w:bCs/>
                <w:color w:val="FF0000"/>
                <w:szCs w:val="20"/>
                <w:lang w:val="en-US"/>
              </w:rPr>
              <w:t>Content Description</w:t>
            </w:r>
          </w:p>
        </w:tc>
        <w:tc>
          <w:tcPr>
            <w:tcW w:w="2111" w:type="dxa"/>
            <w:tcPrChange w:id="9" w:author="Parks, Robbie M" w:date="2017-06-26T15:30:00Z">
              <w:tcPr>
                <w:tcW w:w="2126" w:type="dxa"/>
              </w:tcPr>
            </w:tcPrChange>
          </w:tcPr>
          <w:p w14:paraId="4BB89D30" w14:textId="77777777" w:rsidR="00905BAE" w:rsidRPr="00C81FE8" w:rsidRDefault="00905BAE" w:rsidP="008D7EDC">
            <w:pPr>
              <w:pStyle w:val="CommentText"/>
              <w:jc w:val="center"/>
              <w:rPr>
                <w:rFonts w:ascii="Calibri Light" w:hAnsi="Calibri Light" w:cstheme="majorBidi"/>
                <w:b/>
                <w:bCs/>
                <w:color w:val="FF0000"/>
                <w:lang w:val="en-US"/>
              </w:rPr>
            </w:pPr>
            <w:r w:rsidRPr="00C81FE8">
              <w:rPr>
                <w:rFonts w:ascii="Calibri Light" w:hAnsi="Calibri Light" w:cstheme="majorBidi"/>
                <w:b/>
                <w:bCs/>
                <w:color w:val="FF0000"/>
                <w:lang w:val="en-US"/>
              </w:rPr>
              <w:t>Key indicators</w:t>
            </w:r>
          </w:p>
          <w:p w14:paraId="04731302" w14:textId="77777777" w:rsidR="00905BAE" w:rsidRPr="00C81FE8" w:rsidRDefault="00905BAE" w:rsidP="008D7EDC">
            <w:pPr>
              <w:jc w:val="center"/>
              <w:rPr>
                <w:rFonts w:ascii="Calibri Light" w:hAnsi="Calibri Light" w:cstheme="majorBidi"/>
                <w:b/>
                <w:bCs/>
                <w:color w:val="FF0000"/>
                <w:szCs w:val="20"/>
              </w:rPr>
            </w:pPr>
          </w:p>
        </w:tc>
      </w:tr>
      <w:tr w:rsidR="0094448E" w:rsidRPr="0094448E" w14:paraId="1BCA4A9B" w14:textId="77777777" w:rsidTr="00FC20F6">
        <w:trPr>
          <w:trHeight w:val="1319"/>
          <w:trPrChange w:id="10" w:author="Parks, Robbie M" w:date="2017-06-26T15:30:00Z">
            <w:trPr>
              <w:trHeight w:val="1319"/>
            </w:trPr>
          </w:trPrChange>
        </w:trPr>
        <w:tc>
          <w:tcPr>
            <w:tcW w:w="1724" w:type="dxa"/>
            <w:tcPrChange w:id="11" w:author="Parks, Robbie M" w:date="2017-06-26T15:30:00Z">
              <w:tcPr>
                <w:tcW w:w="1652" w:type="dxa"/>
              </w:tcPr>
            </w:tcPrChange>
          </w:tcPr>
          <w:p w14:paraId="7B73DB7A" w14:textId="77777777" w:rsidR="00905BAE" w:rsidRPr="0094448E" w:rsidRDefault="00905BAE" w:rsidP="00FA6497">
            <w:pPr>
              <w:rPr>
                <w:rFonts w:ascii="Calibri Light" w:hAnsi="Calibri Light" w:cstheme="majorBidi"/>
                <w:b/>
                <w:szCs w:val="20"/>
                <w:lang w:val="en-US"/>
              </w:rPr>
            </w:pPr>
            <w:r w:rsidRPr="0094448E">
              <w:rPr>
                <w:rFonts w:ascii="Calibri Light" w:hAnsi="Calibri Light" w:cstheme="majorBidi"/>
                <w:b/>
                <w:szCs w:val="20"/>
                <w:lang w:val="en-US"/>
              </w:rPr>
              <w:t xml:space="preserve">Executive Summary </w:t>
            </w:r>
          </w:p>
          <w:p w14:paraId="26B7C58B" w14:textId="77777777" w:rsidR="00905BAE" w:rsidRPr="0094448E" w:rsidRDefault="00905BAE" w:rsidP="008D7EDC">
            <w:pPr>
              <w:rPr>
                <w:rFonts w:ascii="Calibri Light" w:hAnsi="Calibri Light" w:cstheme="majorBidi"/>
                <w:b/>
                <w:szCs w:val="20"/>
                <w:lang w:val="en-US"/>
              </w:rPr>
            </w:pPr>
          </w:p>
        </w:tc>
        <w:tc>
          <w:tcPr>
            <w:tcW w:w="5379" w:type="dxa"/>
            <w:tcPrChange w:id="12" w:author="Parks, Robbie M" w:date="2017-06-26T15:30:00Z">
              <w:tcPr>
                <w:tcW w:w="5436" w:type="dxa"/>
              </w:tcPr>
            </w:tcPrChange>
          </w:tcPr>
          <w:p w14:paraId="73222076" w14:textId="77777777" w:rsidR="00905BAE" w:rsidRPr="0094448E" w:rsidRDefault="00905BAE" w:rsidP="00EF1DB7">
            <w:pPr>
              <w:rPr>
                <w:rFonts w:ascii="Calibri Light" w:hAnsi="Calibri Light" w:cstheme="majorBidi"/>
                <w:szCs w:val="20"/>
                <w:lang w:val="en-US"/>
              </w:rPr>
            </w:pPr>
            <w:r w:rsidRPr="0094448E">
              <w:rPr>
                <w:rFonts w:ascii="Calibri Light" w:hAnsi="Calibri Light" w:cstheme="majorBidi"/>
                <w:b/>
                <w:szCs w:val="20"/>
                <w:lang w:val="en-US"/>
              </w:rPr>
              <w:t>Key Messages and Emerging Issues</w:t>
            </w:r>
            <w:r w:rsidRPr="0094448E">
              <w:rPr>
                <w:rFonts w:ascii="Calibri Light" w:hAnsi="Calibri Light" w:cstheme="majorBidi"/>
                <w:szCs w:val="20"/>
                <w:lang w:val="en-US"/>
              </w:rPr>
              <w:t xml:space="preserve"> </w:t>
            </w:r>
          </w:p>
          <w:p w14:paraId="7F444D31" w14:textId="77777777" w:rsidR="00905BAE" w:rsidRPr="0094448E" w:rsidRDefault="00905BAE" w:rsidP="00EF1DB7">
            <w:pPr>
              <w:rPr>
                <w:rFonts w:ascii="Calibri Light" w:hAnsi="Calibri Light" w:cstheme="majorBidi"/>
                <w:szCs w:val="20"/>
                <w:lang w:val="en-US"/>
              </w:rPr>
            </w:pPr>
            <w:r w:rsidRPr="0094448E">
              <w:rPr>
                <w:rFonts w:ascii="Calibri Light" w:hAnsi="Calibri Light" w:cstheme="majorBidi"/>
                <w:szCs w:val="20"/>
                <w:lang w:val="en-US"/>
              </w:rPr>
              <w:t xml:space="preserve">Drawn from summation of contents below. Bias toward showcasing headline figures, key successes and remaining gaps. </w:t>
            </w:r>
          </w:p>
          <w:p w14:paraId="7A525A97" w14:textId="77777777" w:rsidR="00905BAE" w:rsidRPr="0094448E" w:rsidRDefault="00905BAE" w:rsidP="00905BAE">
            <w:pPr>
              <w:pStyle w:val="ListParagraph"/>
              <w:numPr>
                <w:ilvl w:val="0"/>
                <w:numId w:val="19"/>
              </w:numPr>
              <w:rPr>
                <w:rFonts w:ascii="Calibri Light" w:hAnsi="Calibri Light" w:cstheme="majorBidi"/>
                <w:szCs w:val="20"/>
                <w:lang w:val="en-US"/>
              </w:rPr>
            </w:pPr>
            <w:r w:rsidRPr="0094448E">
              <w:rPr>
                <w:rFonts w:ascii="Calibri Light" w:hAnsi="Calibri Light" w:cstheme="majorBidi"/>
                <w:szCs w:val="20"/>
                <w:lang w:val="en-US"/>
              </w:rPr>
              <w:t xml:space="preserve">Statement on mitigating climate change vs. managing risks </w:t>
            </w:r>
          </w:p>
          <w:p w14:paraId="446A548E" w14:textId="77777777" w:rsidR="00905BAE" w:rsidRPr="0094448E" w:rsidRDefault="00905BAE" w:rsidP="00905BAE">
            <w:pPr>
              <w:pStyle w:val="ListParagraph"/>
              <w:numPr>
                <w:ilvl w:val="0"/>
                <w:numId w:val="19"/>
              </w:numPr>
              <w:rPr>
                <w:rFonts w:ascii="Calibri Light" w:hAnsi="Calibri Light" w:cstheme="majorBidi"/>
                <w:szCs w:val="20"/>
                <w:lang w:val="en-US"/>
              </w:rPr>
            </w:pPr>
            <w:r w:rsidRPr="0094448E">
              <w:rPr>
                <w:rFonts w:ascii="Calibri Light" w:hAnsi="Calibri Light" w:cstheme="majorBidi"/>
                <w:szCs w:val="20"/>
                <w:lang w:val="en-US"/>
              </w:rPr>
              <w:t xml:space="preserve">key figures draw on contents from other chapters and are easy to update and display as a sort of dashboard upfront. </w:t>
            </w:r>
          </w:p>
        </w:tc>
        <w:tc>
          <w:tcPr>
            <w:tcW w:w="2111" w:type="dxa"/>
            <w:tcPrChange w:id="13" w:author="Parks, Robbie M" w:date="2017-06-26T15:30:00Z">
              <w:tcPr>
                <w:tcW w:w="2126" w:type="dxa"/>
              </w:tcPr>
            </w:tcPrChange>
          </w:tcPr>
          <w:p w14:paraId="3E3AB59C"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Regional dimensions</w:t>
            </w:r>
          </w:p>
          <w:p w14:paraId="6D55FC55"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Country dimensions</w:t>
            </w:r>
          </w:p>
          <w:p w14:paraId="16BE40D8" w14:textId="77777777" w:rsidR="00905BAE" w:rsidRPr="0094448E" w:rsidRDefault="00905BAE" w:rsidP="008D7EDC">
            <w:pPr>
              <w:rPr>
                <w:rFonts w:ascii="Calibri Light" w:hAnsi="Calibri Light" w:cstheme="majorBidi"/>
                <w:szCs w:val="20"/>
                <w:lang w:val="en-US"/>
              </w:rPr>
            </w:pPr>
          </w:p>
        </w:tc>
      </w:tr>
      <w:tr w:rsidR="0094448E" w:rsidRPr="0094448E" w14:paraId="0FD261CC" w14:textId="77777777" w:rsidTr="00FC20F6">
        <w:trPr>
          <w:trHeight w:val="866"/>
          <w:trPrChange w:id="14" w:author="Parks, Robbie M" w:date="2017-06-26T15:30:00Z">
            <w:trPr>
              <w:trHeight w:val="866"/>
            </w:trPr>
          </w:trPrChange>
        </w:trPr>
        <w:tc>
          <w:tcPr>
            <w:tcW w:w="1724" w:type="dxa"/>
            <w:tcPrChange w:id="15" w:author="Parks, Robbie M" w:date="2017-06-26T15:30:00Z">
              <w:tcPr>
                <w:tcW w:w="1652" w:type="dxa"/>
              </w:tcPr>
            </w:tcPrChange>
          </w:tcPr>
          <w:p w14:paraId="3A9CCF43" w14:textId="77777777" w:rsidR="00905BAE" w:rsidRPr="0094448E" w:rsidRDefault="00905BAE" w:rsidP="008D7EDC">
            <w:pPr>
              <w:rPr>
                <w:rFonts w:ascii="Calibri Light" w:hAnsi="Calibri Light" w:cstheme="majorBidi"/>
                <w:b/>
                <w:szCs w:val="20"/>
                <w:lang w:val="en-US"/>
              </w:rPr>
            </w:pPr>
            <w:r w:rsidRPr="0094448E">
              <w:rPr>
                <w:rFonts w:ascii="Calibri Light" w:hAnsi="Calibri Light" w:cstheme="majorBidi"/>
                <w:b/>
                <w:szCs w:val="20"/>
                <w:lang w:val="en-US"/>
              </w:rPr>
              <w:t>Introduction to GHHIN and the Report</w:t>
            </w:r>
          </w:p>
        </w:tc>
        <w:tc>
          <w:tcPr>
            <w:tcW w:w="5379" w:type="dxa"/>
            <w:tcPrChange w:id="16" w:author="Parks, Robbie M" w:date="2017-06-26T15:30:00Z">
              <w:tcPr>
                <w:tcW w:w="5436" w:type="dxa"/>
              </w:tcPr>
            </w:tcPrChange>
          </w:tcPr>
          <w:p w14:paraId="2CC80499"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What is GHHIN</w:t>
            </w:r>
          </w:p>
          <w:p w14:paraId="10653175"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Why is it needed</w:t>
            </w:r>
          </w:p>
          <w:p w14:paraId="1527211C"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How it works</w:t>
            </w:r>
          </w:p>
          <w:p w14:paraId="192DED37"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Synthesis report scope/purpose</w:t>
            </w:r>
          </w:p>
        </w:tc>
        <w:tc>
          <w:tcPr>
            <w:tcW w:w="2111" w:type="dxa"/>
            <w:tcPrChange w:id="17" w:author="Parks, Robbie M" w:date="2017-06-26T15:30:00Z">
              <w:tcPr>
                <w:tcW w:w="2126" w:type="dxa"/>
              </w:tcPr>
            </w:tcPrChange>
          </w:tcPr>
          <w:p w14:paraId="11F219BF" w14:textId="77777777" w:rsidR="00905BAE" w:rsidRPr="0094448E" w:rsidRDefault="00905BAE" w:rsidP="008D7EDC">
            <w:pPr>
              <w:rPr>
                <w:rFonts w:ascii="Calibri Light" w:hAnsi="Calibri Light" w:cstheme="majorBidi"/>
                <w:szCs w:val="20"/>
                <w:lang w:val="en-US"/>
              </w:rPr>
            </w:pPr>
          </w:p>
        </w:tc>
      </w:tr>
      <w:tr w:rsidR="0094448E" w:rsidRPr="0094448E" w14:paraId="07BCAEBB" w14:textId="77777777" w:rsidTr="00FC20F6">
        <w:tc>
          <w:tcPr>
            <w:tcW w:w="1724" w:type="dxa"/>
            <w:tcPrChange w:id="18" w:author="Parks, Robbie M" w:date="2017-06-26T15:30:00Z">
              <w:tcPr>
                <w:tcW w:w="1652" w:type="dxa"/>
              </w:tcPr>
            </w:tcPrChange>
          </w:tcPr>
          <w:p w14:paraId="14FE856F" w14:textId="77777777" w:rsidR="00C70B6D"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Chapter 1 –</w:t>
            </w:r>
          </w:p>
          <w:p w14:paraId="0351C141" w14:textId="64DC0931" w:rsidR="00905BAE" w:rsidRPr="0094448E" w:rsidRDefault="00C70B6D" w:rsidP="00C70B6D">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14:paraId="726F8A7D" w14:textId="77777777" w:rsidR="00905BAE" w:rsidRPr="0094448E" w:rsidRDefault="00905BAE" w:rsidP="008D7EDC">
            <w:pPr>
              <w:rPr>
                <w:rFonts w:ascii="Calibri Light" w:hAnsi="Calibri Light" w:cstheme="majorBidi"/>
                <w:bCs/>
                <w:szCs w:val="20"/>
                <w:lang w:val="en-US"/>
              </w:rPr>
            </w:pPr>
          </w:p>
        </w:tc>
        <w:tc>
          <w:tcPr>
            <w:tcW w:w="5379" w:type="dxa"/>
            <w:tcPrChange w:id="19" w:author="Parks, Robbie M" w:date="2017-06-26T15:30:00Z">
              <w:tcPr>
                <w:tcW w:w="5436" w:type="dxa"/>
              </w:tcPr>
            </w:tcPrChange>
          </w:tcPr>
          <w:p w14:paraId="3C20E03D" w14:textId="77777777" w:rsidR="00905BAE" w:rsidRPr="0094448E" w:rsidRDefault="00905BAE"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the magnitude and dimensions of the problem? </w:t>
            </w:r>
            <w:r w:rsidRPr="0094448E">
              <w:rPr>
                <w:rFonts w:ascii="Calibri Light" w:hAnsi="Calibri Light" w:cstheme="majorBidi"/>
                <w:szCs w:val="20"/>
                <w:lang w:val="en-US"/>
              </w:rPr>
              <w:t xml:space="preserve">Global overview of </w:t>
            </w:r>
            <w:r w:rsidRPr="0094448E">
              <w:rPr>
                <w:rFonts w:ascii="Calibri Light" w:hAnsi="Calibri Light" w:cstheme="majorBidi"/>
                <w:bCs/>
                <w:szCs w:val="20"/>
                <w:lang w:val="en-US"/>
              </w:rPr>
              <w:t>observed status and latest projections of global heat hazards.</w:t>
            </w:r>
            <w:r w:rsidRPr="0094448E">
              <w:rPr>
                <w:rFonts w:ascii="Calibri Light" w:hAnsi="Calibri Light" w:cstheme="majorBidi"/>
                <w:szCs w:val="20"/>
                <w:lang w:val="en-US"/>
              </w:rPr>
              <w:t xml:space="preserve"> </w:t>
            </w:r>
          </w:p>
          <w:p w14:paraId="54475442" w14:textId="72A93CE8" w:rsidR="00905BAE" w:rsidRPr="00EB74AF" w:rsidRDefault="00905BAE" w:rsidP="00EB74AF">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00EB74AF" w:rsidRPr="00EB74AF">
              <w:rPr>
                <w:rFonts w:ascii="Calibri Light" w:hAnsi="Calibri Light" w:cstheme="majorBidi"/>
                <w:b/>
                <w:bCs/>
                <w:i/>
                <w:iCs/>
                <w:szCs w:val="20"/>
                <w:lang w:val="en-US"/>
              </w:rPr>
              <w:t>How are dangerous heat conditions</w:t>
            </w:r>
            <w:del w:id="20" w:author="Parks, Robbie M" w:date="2017-06-26T09:26:00Z">
              <w:r w:rsidR="00EB74AF" w:rsidRPr="00EB74AF" w:rsidDel="00711A0F">
                <w:rPr>
                  <w:rFonts w:ascii="Calibri Light" w:hAnsi="Calibri Light" w:cstheme="majorBidi"/>
                  <w:b/>
                  <w:bCs/>
                  <w:i/>
                  <w:iCs/>
                  <w:szCs w:val="20"/>
                  <w:lang w:val="en-US"/>
                </w:rPr>
                <w:delText xml:space="preserve"> are</w:delText>
              </w:r>
            </w:del>
            <w:r w:rsidR="00EB74AF" w:rsidRPr="00EB74AF">
              <w:rPr>
                <w:rFonts w:ascii="Calibri Light" w:hAnsi="Calibri Light" w:cstheme="majorBidi"/>
                <w:b/>
                <w:bCs/>
                <w:i/>
                <w:iCs/>
                <w:szCs w:val="20"/>
                <w:lang w:val="en-US"/>
              </w:rPr>
              <w:t xml:space="preserve"> changing? </w:t>
            </w:r>
            <w:r w:rsidR="00EB74AF">
              <w:rPr>
                <w:rFonts w:ascii="Calibri Light" w:hAnsi="Calibri Light" w:cstheme="majorBidi"/>
                <w:b/>
                <w:bCs/>
                <w:i/>
                <w:iCs/>
                <w:szCs w:val="20"/>
                <w:lang w:val="en-US"/>
              </w:rPr>
              <w:t xml:space="preserve"> </w:t>
            </w:r>
            <w:r w:rsidRPr="00EB74AF">
              <w:rPr>
                <w:rFonts w:ascii="Calibri Light" w:hAnsi="Calibri Light" w:cstheme="majorBidi"/>
                <w:szCs w:val="20"/>
                <w:lang w:val="en-US"/>
              </w:rPr>
              <w:t xml:space="preserve">Describe relevant </w:t>
            </w:r>
            <w:del w:id="21" w:author="Parks, Robbie M" w:date="2017-06-26T09:26:00Z">
              <w:r w:rsidRPr="00EB74AF" w:rsidDel="00B61050">
                <w:rPr>
                  <w:rFonts w:ascii="Calibri Light" w:hAnsi="Calibri Light" w:cstheme="majorBidi"/>
                  <w:szCs w:val="20"/>
                  <w:lang w:val="en-US"/>
                </w:rPr>
                <w:delText xml:space="preserve"> </w:delText>
              </w:r>
            </w:del>
            <w:r w:rsidR="00EB74AF" w:rsidRPr="00EB74AF">
              <w:rPr>
                <w:rFonts w:ascii="Calibri Light" w:hAnsi="Calibri Light" w:cstheme="majorBidi"/>
                <w:szCs w:val="20"/>
                <w:lang w:val="en-US"/>
              </w:rPr>
              <w:t xml:space="preserve">trends, </w:t>
            </w:r>
            <w:r w:rsidRPr="00EB74AF">
              <w:rPr>
                <w:rFonts w:ascii="Calibri Light" w:hAnsi="Calibri Light" w:cstheme="majorBidi"/>
                <w:szCs w:val="20"/>
                <w:lang w:val="en-US"/>
              </w:rPr>
              <w:t xml:space="preserve">climate drivers such as ENSO, or notable regional and country dimensions (e.g. where air quality magnifies the health hazard) </w:t>
            </w:r>
          </w:p>
          <w:p w14:paraId="4F78487C" w14:textId="77777777" w:rsidR="00905BAE" w:rsidRPr="0094448E" w:rsidRDefault="0094448E"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and skill to forecast and predict EHE.</w:t>
            </w:r>
          </w:p>
          <w:p w14:paraId="54819516" w14:textId="77777777" w:rsidR="00905BAE" w:rsidRPr="0094448E" w:rsidRDefault="00B633EC"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 xml:space="preserve">Sharing Experience: </w:t>
            </w:r>
            <w:r w:rsidRPr="0094448E">
              <w:rPr>
                <w:rFonts w:ascii="Calibri Light" w:hAnsi="Calibri Light" w:cstheme="majorBidi"/>
                <w:szCs w:val="20"/>
                <w:lang w:val="en-US"/>
              </w:rPr>
              <w:t>Case Study of member experience</w:t>
            </w:r>
            <w:del w:id="22" w:author="Parks, Robbie M" w:date="2017-06-26T09:26:00Z">
              <w:r w:rsidRPr="0094448E" w:rsidDel="00FC2EEF">
                <w:rPr>
                  <w:rFonts w:ascii="Calibri Light" w:hAnsi="Calibri Light" w:cstheme="majorBidi"/>
                  <w:szCs w:val="20"/>
                  <w:lang w:val="en-US"/>
                </w:rPr>
                <w:delText xml:space="preserve"> </w:delText>
              </w:r>
            </w:del>
            <w:r w:rsidR="00905BAE" w:rsidRPr="0094448E">
              <w:rPr>
                <w:rFonts w:ascii="Calibri Light" w:hAnsi="Calibri Light" w:cstheme="majorBidi"/>
                <w:szCs w:val="20"/>
                <w:lang w:val="en-US"/>
              </w:rPr>
              <w:t xml:space="preserve"> predict</w:t>
            </w:r>
            <w:r w:rsidRPr="0094448E">
              <w:rPr>
                <w:rFonts w:ascii="Calibri Light" w:hAnsi="Calibri Light" w:cstheme="majorBidi"/>
                <w:szCs w:val="20"/>
                <w:lang w:val="en-US"/>
              </w:rPr>
              <w:t>ing hazardous conditions/creating warnings</w:t>
            </w:r>
          </w:p>
        </w:tc>
        <w:tc>
          <w:tcPr>
            <w:tcW w:w="2111" w:type="dxa"/>
            <w:tcPrChange w:id="23" w:author="Parks, Robbie M" w:date="2017-06-26T15:30:00Z">
              <w:tcPr>
                <w:tcW w:w="2126" w:type="dxa"/>
              </w:tcPr>
            </w:tcPrChange>
          </w:tcPr>
          <w:p w14:paraId="0A41573E"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Should reference key standing scientific reports and processes.</w:t>
            </w:r>
          </w:p>
        </w:tc>
      </w:tr>
      <w:tr w:rsidR="0094448E" w:rsidRPr="0094448E" w14:paraId="60756F3A" w14:textId="77777777" w:rsidTr="00FC20F6">
        <w:trPr>
          <w:trHeight w:val="1408"/>
          <w:trPrChange w:id="24" w:author="Parks, Robbie M" w:date="2017-06-26T15:30:00Z">
            <w:trPr>
              <w:trHeight w:val="1408"/>
            </w:trPr>
          </w:trPrChange>
        </w:trPr>
        <w:tc>
          <w:tcPr>
            <w:tcW w:w="1724" w:type="dxa"/>
            <w:tcPrChange w:id="25" w:author="Parks, Robbie M" w:date="2017-06-26T15:30:00Z">
              <w:tcPr>
                <w:tcW w:w="1652" w:type="dxa"/>
              </w:tcPr>
            </w:tcPrChange>
          </w:tcPr>
          <w:p w14:paraId="6C88012A" w14:textId="77777777" w:rsidR="00C70B6D"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Chapter 2 –</w:t>
            </w:r>
          </w:p>
          <w:p w14:paraId="38A1A22B" w14:textId="77777777" w:rsidR="00905BAE"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14:paraId="2BD7137B" w14:textId="77777777" w:rsidR="00905BAE" w:rsidRPr="0094448E" w:rsidRDefault="00905BAE" w:rsidP="008D7EDC">
            <w:pPr>
              <w:rPr>
                <w:rFonts w:ascii="Calibri Light" w:hAnsi="Calibri Light" w:cstheme="majorBidi"/>
                <w:b/>
                <w:szCs w:val="20"/>
                <w:lang w:val="en-US"/>
              </w:rPr>
            </w:pPr>
          </w:p>
        </w:tc>
        <w:tc>
          <w:tcPr>
            <w:tcW w:w="5379" w:type="dxa"/>
            <w:tcPrChange w:id="26" w:author="Parks, Robbie M" w:date="2017-06-26T15:30:00Z">
              <w:tcPr>
                <w:tcW w:w="5436" w:type="dxa"/>
              </w:tcPr>
            </w:tcPrChange>
          </w:tcPr>
          <w:p w14:paraId="75131093" w14:textId="77777777" w:rsidR="00905BAE" w:rsidRPr="00D33C10" w:rsidRDefault="00905BAE" w:rsidP="0094448E">
            <w:pPr>
              <w:pStyle w:val="ListParagraph"/>
              <w:numPr>
                <w:ilvl w:val="0"/>
                <w:numId w:val="10"/>
              </w:numPr>
              <w:rPr>
                <w:rFonts w:ascii="Calibri Light" w:hAnsi="Calibri Light" w:cstheme="majorBidi"/>
                <w:i/>
                <w:iCs/>
                <w:szCs w:val="20"/>
                <w:lang w:val="en-US"/>
              </w:rPr>
            </w:pPr>
            <w:r w:rsidRPr="00D33C10">
              <w:rPr>
                <w:rFonts w:ascii="Calibri Light" w:hAnsi="Calibri Light" w:cstheme="majorBidi"/>
                <w:b/>
                <w:bCs/>
                <w:i/>
                <w:szCs w:val="20"/>
                <w:lang w:val="en-US"/>
                <w:rPrChange w:id="27" w:author="Parks, Robbie M" w:date="2017-06-26T09:27:00Z">
                  <w:rPr>
                    <w:rFonts w:ascii="Calibri Light" w:hAnsi="Calibri Light" w:cstheme="majorBidi"/>
                    <w:b/>
                    <w:bCs/>
                    <w:szCs w:val="20"/>
                    <w:lang w:val="en-US"/>
                  </w:rPr>
                </w:rPrChange>
              </w:rPr>
              <w:t>Status: Wh</w:t>
            </w:r>
            <w:r w:rsidR="0094448E" w:rsidRPr="00D33C10">
              <w:rPr>
                <w:rFonts w:ascii="Calibri Light" w:hAnsi="Calibri Light" w:cstheme="majorBidi"/>
                <w:b/>
                <w:bCs/>
                <w:i/>
                <w:szCs w:val="20"/>
                <w:lang w:val="en-US"/>
                <w:rPrChange w:id="28" w:author="Parks, Robbie M" w:date="2017-06-26T09:27:00Z">
                  <w:rPr>
                    <w:rFonts w:ascii="Calibri Light" w:hAnsi="Calibri Light" w:cstheme="majorBidi"/>
                    <w:b/>
                    <w:bCs/>
                    <w:szCs w:val="20"/>
                    <w:lang w:val="en-US"/>
                  </w:rPr>
                </w:rPrChange>
              </w:rPr>
              <w:t xml:space="preserve">o is </w:t>
            </w:r>
            <w:r w:rsidRPr="00D33C10">
              <w:rPr>
                <w:rFonts w:ascii="Calibri Light" w:hAnsi="Calibri Light" w:cstheme="majorBidi"/>
                <w:b/>
                <w:bCs/>
                <w:i/>
                <w:szCs w:val="20"/>
                <w:lang w:val="en-US"/>
                <w:rPrChange w:id="29" w:author="Parks, Robbie M" w:date="2017-06-26T09:27:00Z">
                  <w:rPr>
                    <w:rFonts w:ascii="Calibri Light" w:hAnsi="Calibri Light" w:cstheme="majorBidi"/>
                    <w:b/>
                    <w:bCs/>
                    <w:szCs w:val="20"/>
                    <w:lang w:val="en-US"/>
                  </w:rPr>
                </w:rPrChange>
              </w:rPr>
              <w:t>exposed to increasing temperatures and EHE</w:t>
            </w:r>
            <w:r w:rsidRPr="00D33C10">
              <w:rPr>
                <w:rFonts w:ascii="Calibri Light" w:hAnsi="Calibri Light" w:cstheme="majorBidi"/>
                <w:b/>
                <w:bCs/>
                <w:i/>
                <w:iCs/>
                <w:szCs w:val="20"/>
                <w:lang w:val="en-US"/>
              </w:rPr>
              <w:t xml:space="preserve">? </w:t>
            </w:r>
          </w:p>
          <w:p w14:paraId="776FCEC3" w14:textId="77777777" w:rsidR="0094448E" w:rsidRPr="0094448E" w:rsidRDefault="0094448E" w:rsidP="0094448E">
            <w:pPr>
              <w:pStyle w:val="ListParagraph"/>
              <w:numPr>
                <w:ilvl w:val="0"/>
                <w:numId w:val="18"/>
              </w:numPr>
              <w:rPr>
                <w:rFonts w:ascii="Calibri Light" w:hAnsi="Calibri Light" w:cstheme="majorBidi"/>
                <w:szCs w:val="20"/>
                <w:lang w:val="en-US"/>
              </w:rPr>
            </w:pPr>
            <w:r w:rsidRPr="0094448E">
              <w:rPr>
                <w:rFonts w:ascii="Calibri Light" w:hAnsi="Calibri Light" w:cstheme="majorBidi"/>
                <w:szCs w:val="20"/>
                <w:lang w:val="en-US"/>
              </w:rPr>
              <w:t>Framing: relative nature of dangerous exposure</w:t>
            </w:r>
          </w:p>
          <w:p w14:paraId="175BF652" w14:textId="77777777" w:rsidR="0094448E" w:rsidRPr="0094448E" w:rsidRDefault="0094448E" w:rsidP="0094448E">
            <w:pPr>
              <w:pStyle w:val="ListParagraph"/>
              <w:numPr>
                <w:ilvl w:val="0"/>
                <w:numId w:val="18"/>
              </w:numPr>
              <w:rPr>
                <w:rFonts w:ascii="Calibri Light" w:hAnsi="Calibri Light" w:cstheme="majorBidi"/>
                <w:szCs w:val="20"/>
                <w:lang w:val="en-US"/>
              </w:rPr>
            </w:pPr>
            <w:r w:rsidRPr="0094448E">
              <w:rPr>
                <w:rFonts w:ascii="Calibri Light" w:hAnsi="Calibri Light" w:cstheme="majorBidi"/>
                <w:szCs w:val="20"/>
                <w:lang w:val="en-US"/>
              </w:rPr>
              <w:t>Provide key indicators, figures and maps of regions, populations at risk, urban heat islands.</w:t>
            </w:r>
          </w:p>
          <w:p w14:paraId="3E05556C" w14:textId="77777777" w:rsidR="00905BAE" w:rsidRPr="0094448E" w:rsidRDefault="00905BAE" w:rsidP="00C81FE8">
            <w:pPr>
              <w:pStyle w:val="ListParagraph"/>
              <w:numPr>
                <w:ilvl w:val="0"/>
                <w:numId w:val="18"/>
              </w:numPr>
              <w:rPr>
                <w:rFonts w:ascii="Calibri Light" w:hAnsi="Calibri Light" w:cstheme="majorBidi"/>
                <w:i/>
                <w:iCs/>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w:t>
            </w:r>
            <w:del w:id="30" w:author="Parks, Robbie M" w:date="2017-06-26T09:27:00Z">
              <w:r w:rsidRPr="0094448E" w:rsidDel="00D33C10">
                <w:rPr>
                  <w:rFonts w:ascii="Calibri Light" w:hAnsi="Calibri Light" w:cstheme="majorBidi"/>
                  <w:szCs w:val="20"/>
                  <w:lang w:val="en-US"/>
                </w:rPr>
                <w:delText xml:space="preserve"> </w:delText>
              </w:r>
            </w:del>
            <w:r w:rsidRPr="0094448E">
              <w:rPr>
                <w:rFonts w:ascii="Calibri Light" w:hAnsi="Calibri Light" w:cstheme="majorBidi"/>
                <w:szCs w:val="20"/>
                <w:lang w:val="en-US"/>
              </w:rPr>
              <w:t xml:space="preserve"> summary of changes detected in key indicators and new knowledge about global exposure. </w:t>
            </w:r>
          </w:p>
          <w:p w14:paraId="6DAADB76" w14:textId="77777777" w:rsidR="00905BAE" w:rsidRPr="0094448E" w:rsidRDefault="00905BAE" w:rsidP="009D5BCE">
            <w:pPr>
              <w:pStyle w:val="ListParagraph"/>
              <w:numPr>
                <w:ilvl w:val="0"/>
                <w:numId w:val="17"/>
              </w:numPr>
              <w:rPr>
                <w:rFonts w:ascii="Calibri Light" w:hAnsi="Calibri Light" w:cstheme="majorBidi"/>
                <w:i/>
                <w:iCs/>
                <w:szCs w:val="20"/>
                <w:lang w:val="en-US"/>
              </w:rPr>
            </w:pPr>
            <w:r w:rsidRPr="0094448E">
              <w:rPr>
                <w:rFonts w:ascii="Calibri Light" w:hAnsi="Calibri Light" w:cstheme="majorBidi"/>
                <w:b/>
                <w:bCs/>
                <w:szCs w:val="20"/>
                <w:lang w:val="en-US"/>
              </w:rPr>
              <w:t xml:space="preserve">Analysis: Trends and tracking change: </w:t>
            </w:r>
            <w:r w:rsidRPr="0094448E">
              <w:rPr>
                <w:rFonts w:ascii="Calibri Light" w:hAnsi="Calibri Light" w:cstheme="majorBidi"/>
                <w:szCs w:val="20"/>
                <w:lang w:val="en-US"/>
              </w:rPr>
              <w:t>Highlights new findings regarding</w:t>
            </w:r>
            <w:r w:rsidR="00EB74AF">
              <w:rPr>
                <w:rFonts w:ascii="Calibri Light" w:hAnsi="Calibri Light" w:cstheme="majorBidi"/>
                <w:szCs w:val="20"/>
                <w:lang w:val="en-US"/>
              </w:rPr>
              <w:t xml:space="preserve"> understanding and monitoring</w:t>
            </w:r>
            <w:r w:rsidRPr="0094448E">
              <w:rPr>
                <w:rFonts w:ascii="Calibri Light" w:hAnsi="Calibri Light" w:cstheme="majorBidi"/>
                <w:szCs w:val="20"/>
                <w:lang w:val="en-US"/>
              </w:rPr>
              <w:t xml:space="preserve"> changing </w:t>
            </w:r>
            <w:r w:rsidR="00EB74AF">
              <w:rPr>
                <w:rFonts w:ascii="Calibri Light" w:hAnsi="Calibri Light" w:cstheme="majorBidi"/>
                <w:szCs w:val="20"/>
                <w:lang w:val="en-US"/>
              </w:rPr>
              <w:t xml:space="preserve">human </w:t>
            </w:r>
            <w:r w:rsidRPr="0094448E">
              <w:rPr>
                <w:rFonts w:ascii="Calibri Light" w:hAnsi="Calibri Light" w:cstheme="majorBidi"/>
                <w:szCs w:val="20"/>
                <w:lang w:val="en-US"/>
              </w:rPr>
              <w:t>exposures to heat.  (source: new publications of previous 2yr).</w:t>
            </w:r>
          </w:p>
          <w:p w14:paraId="4EB225CB" w14:textId="77777777" w:rsidR="00A81EF4" w:rsidRPr="0094448E" w:rsidRDefault="0094448E" w:rsidP="0094448E">
            <w:pPr>
              <w:pStyle w:val="ListParagraph"/>
              <w:numPr>
                <w:ilvl w:val="0"/>
                <w:numId w:val="17"/>
              </w:numPr>
              <w:rPr>
                <w:rFonts w:ascii="Calibri Light" w:hAnsi="Calibri Light"/>
              </w:rPr>
            </w:pPr>
            <w:r w:rsidRPr="0094448E">
              <w:rPr>
                <w:rFonts w:ascii="Calibri Light" w:hAnsi="Calibri Light" w:cstheme="majorBidi"/>
                <w:b/>
                <w:bCs/>
                <w:i/>
                <w:iCs/>
                <w:szCs w:val="20"/>
                <w:lang w:val="en-US"/>
              </w:rPr>
              <w:t xml:space="preserve">What do we need to know? </w:t>
            </w:r>
            <w:r w:rsidR="00905BAE" w:rsidRPr="0094448E">
              <w:rPr>
                <w:rFonts w:ascii="Calibri Light" w:hAnsi="Calibri Light" w:cstheme="majorBidi"/>
                <w:b/>
                <w:bCs/>
                <w:szCs w:val="20"/>
                <w:lang w:val="en-US"/>
              </w:rPr>
              <w:t>Science</w:t>
            </w:r>
            <w:r w:rsidRPr="0094448E">
              <w:rPr>
                <w:rFonts w:ascii="Calibri Light" w:hAnsi="Calibri Light" w:cstheme="majorBidi"/>
                <w:b/>
                <w:bCs/>
                <w:szCs w:val="20"/>
                <w:lang w:val="en-US"/>
              </w:rPr>
              <w:t>-</w:t>
            </w:r>
            <w:r w:rsidR="00905BAE" w:rsidRPr="0094448E">
              <w:rPr>
                <w:rFonts w:ascii="Calibri Light" w:hAnsi="Calibri Light" w:cstheme="majorBidi"/>
                <w:b/>
                <w:bCs/>
                <w:szCs w:val="20"/>
                <w:lang w:val="en-US"/>
              </w:rPr>
              <w:t>Information</w:t>
            </w:r>
            <w:r w:rsidRPr="0094448E">
              <w:rPr>
                <w:rFonts w:ascii="Calibri Light" w:hAnsi="Calibri Light" w:cstheme="majorBidi"/>
                <w:b/>
                <w:bCs/>
                <w:szCs w:val="20"/>
                <w:lang w:val="en-US"/>
              </w:rPr>
              <w:t xml:space="preserve">- </w:t>
            </w:r>
            <w:r w:rsidR="00905BAE" w:rsidRPr="0094448E">
              <w:rPr>
                <w:rFonts w:ascii="Calibri Light" w:hAnsi="Calibri Light" w:cstheme="majorBidi"/>
                <w:b/>
                <w:bCs/>
                <w:szCs w:val="20"/>
                <w:lang w:val="en-US"/>
              </w:rPr>
              <w:t>Decision-making:</w:t>
            </w:r>
            <w:r w:rsidR="00905BAE" w:rsidRPr="0094448E">
              <w:rPr>
                <w:rFonts w:ascii="Calibri Light" w:hAnsi="Calibri Light" w:cstheme="majorBidi"/>
                <w:szCs w:val="20"/>
                <w:lang w:val="en-US"/>
              </w:rPr>
              <w:t xml:space="preserve"> Availability, access, and use of knowledge about exposure. </w:t>
            </w:r>
          </w:p>
          <w:p w14:paraId="2360B431" w14:textId="77777777" w:rsidR="00905BAE" w:rsidRPr="0094448E" w:rsidRDefault="00A81EF4" w:rsidP="00A81EF4">
            <w:pPr>
              <w:pStyle w:val="ListParagraph"/>
              <w:rPr>
                <w:rFonts w:ascii="Calibri Light" w:hAnsi="Calibri Light"/>
              </w:rPr>
            </w:pPr>
            <w:r w:rsidRPr="0094448E">
              <w:rPr>
                <w:rFonts w:ascii="Calibri Light" w:hAnsi="Calibri Light" w:cstheme="majorBidi"/>
                <w:szCs w:val="20"/>
                <w:lang w:val="en-US"/>
              </w:rPr>
              <w:t>(source: members)</w:t>
            </w:r>
          </w:p>
          <w:p w14:paraId="4FED6E4D" w14:textId="77777777" w:rsidR="00905BAE" w:rsidRPr="0094448E" w:rsidRDefault="00B633EC" w:rsidP="00B633EC">
            <w:pPr>
              <w:pStyle w:val="ListParagraph"/>
              <w:numPr>
                <w:ilvl w:val="0"/>
                <w:numId w:val="17"/>
              </w:numPr>
              <w:rPr>
                <w:rFonts w:ascii="Calibri Light" w:hAnsi="Calibri Light" w:cstheme="majorBidi"/>
                <w:szCs w:val="20"/>
                <w:lang w:val="en-US"/>
              </w:rPr>
            </w:pPr>
            <w:r w:rsidRPr="0094448E">
              <w:rPr>
                <w:rFonts w:ascii="Calibri Light" w:hAnsi="Calibri Light" w:cstheme="majorBidi"/>
                <w:b/>
                <w:bCs/>
                <w:szCs w:val="20"/>
                <w:lang w:val="en-US"/>
              </w:rPr>
              <w:t xml:space="preserve">Sharing Experience: </w:t>
            </w:r>
            <w:r w:rsidRPr="0094448E">
              <w:rPr>
                <w:rFonts w:ascii="Calibri Light" w:hAnsi="Calibri Light" w:cstheme="majorBidi"/>
                <w:szCs w:val="20"/>
                <w:lang w:val="en-US"/>
              </w:rPr>
              <w:t xml:space="preserve">Case Study of member experience </w:t>
            </w:r>
            <w:r w:rsidR="00905BAE" w:rsidRPr="0094448E">
              <w:rPr>
                <w:rFonts w:ascii="Calibri Light" w:hAnsi="Calibri Light" w:cstheme="majorBidi"/>
                <w:szCs w:val="20"/>
                <w:lang w:val="en-US"/>
              </w:rPr>
              <w:t>characterizing</w:t>
            </w:r>
            <w:r w:rsidRPr="0094448E">
              <w:rPr>
                <w:rFonts w:ascii="Calibri Light" w:hAnsi="Calibri Light" w:cstheme="majorBidi"/>
                <w:szCs w:val="20"/>
                <w:lang w:val="en-US"/>
              </w:rPr>
              <w:t xml:space="preserve"> local</w:t>
            </w:r>
            <w:r w:rsidR="00905BAE" w:rsidRPr="0094448E">
              <w:rPr>
                <w:rFonts w:ascii="Calibri Light" w:hAnsi="Calibri Light" w:cstheme="majorBidi"/>
                <w:szCs w:val="20"/>
                <w:lang w:val="en-US"/>
              </w:rPr>
              <w:t xml:space="preserve"> exposure.</w:t>
            </w:r>
            <w:r w:rsidR="00A81EF4" w:rsidRPr="0094448E">
              <w:rPr>
                <w:rFonts w:ascii="Calibri Light" w:hAnsi="Calibri Light" w:cstheme="majorBidi"/>
                <w:szCs w:val="20"/>
                <w:lang w:val="en-US"/>
              </w:rPr>
              <w:t xml:space="preserve"> (source: members)</w:t>
            </w:r>
          </w:p>
        </w:tc>
        <w:tc>
          <w:tcPr>
            <w:tcW w:w="2111" w:type="dxa"/>
            <w:tcPrChange w:id="31" w:author="Parks, Robbie M" w:date="2017-06-26T15:30:00Z">
              <w:tcPr>
                <w:tcW w:w="2126" w:type="dxa"/>
              </w:tcPr>
            </w:tcPrChange>
          </w:tcPr>
          <w:p w14:paraId="62AD6A25" w14:textId="77777777" w:rsidR="00905BAE" w:rsidRPr="0094448E" w:rsidRDefault="00905BAE" w:rsidP="00C81FE8">
            <w:pPr>
              <w:rPr>
                <w:rFonts w:ascii="Calibri Light" w:hAnsi="Calibri Light" w:cstheme="majorBidi"/>
                <w:i/>
                <w:iCs/>
                <w:sz w:val="16"/>
                <w:szCs w:val="16"/>
                <w:lang w:val="en-US"/>
              </w:rPr>
            </w:pPr>
            <w:r w:rsidRPr="0094448E">
              <w:rPr>
                <w:rFonts w:ascii="Calibri Light" w:hAnsi="Calibri Light" w:cstheme="majorBidi"/>
                <w:i/>
                <w:iCs/>
                <w:szCs w:val="20"/>
                <w:lang w:val="en-US"/>
              </w:rPr>
              <w:t>Need to decide on specific parameters:</w:t>
            </w:r>
          </w:p>
          <w:p w14:paraId="31CDF60B"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key global thresholds and related indicators for extreme heat</w:t>
            </w:r>
          </w:p>
          <w:p w14:paraId="4564CD5A"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exposure to annual mean temperature change (positioning extremes in the trend)</w:t>
            </w:r>
          </w:p>
          <w:p w14:paraId="4726C8DE"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exposure to heatwaves (proposed: &gt;95% T-</w:t>
            </w:r>
            <w:proofErr w:type="spellStart"/>
            <w:r w:rsidRPr="0094448E">
              <w:rPr>
                <w:rFonts w:ascii="Calibri Light" w:hAnsi="Calibri Light"/>
                <w:sz w:val="16"/>
                <w:szCs w:val="16"/>
              </w:rPr>
              <w:t>Avg</w:t>
            </w:r>
            <w:proofErr w:type="spellEnd"/>
            <w:r w:rsidRPr="0094448E">
              <w:rPr>
                <w:rFonts w:ascii="Calibri Light" w:hAnsi="Calibri Light"/>
                <w:sz w:val="16"/>
                <w:szCs w:val="16"/>
              </w:rPr>
              <w:t xml:space="preserve"> relative to 1981-2010 for 2+ days)</w:t>
            </w:r>
          </w:p>
          <w:p w14:paraId="35F4B7F4" w14:textId="77777777" w:rsidR="00905BAE" w:rsidRPr="0094448E" w:rsidRDefault="00905BAE" w:rsidP="00C81FE8">
            <w:pPr>
              <w:pStyle w:val="ListParagraph"/>
              <w:numPr>
                <w:ilvl w:val="0"/>
                <w:numId w:val="22"/>
              </w:numPr>
              <w:ind w:left="229" w:hanging="229"/>
              <w:rPr>
                <w:rFonts w:ascii="Calibri Light" w:hAnsi="Calibri Light" w:cstheme="majorBidi"/>
                <w:i/>
                <w:iCs/>
                <w:sz w:val="16"/>
                <w:szCs w:val="16"/>
                <w:lang w:val="en-US"/>
              </w:rPr>
            </w:pPr>
            <w:r w:rsidRPr="0094448E">
              <w:rPr>
                <w:rFonts w:ascii="Calibri Light" w:hAnsi="Calibri Light"/>
                <w:sz w:val="16"/>
                <w:szCs w:val="16"/>
              </w:rPr>
              <w:t>heat index relevant for labour productivity</w:t>
            </w:r>
          </w:p>
          <w:p w14:paraId="0841D42D" w14:textId="77777777" w:rsidR="00905BAE" w:rsidRPr="0094448E" w:rsidRDefault="00905BAE" w:rsidP="008D7EDC">
            <w:pPr>
              <w:rPr>
                <w:rFonts w:ascii="Calibri Light" w:hAnsi="Calibri Light" w:cstheme="majorBidi"/>
                <w:i/>
                <w:iCs/>
                <w:szCs w:val="20"/>
                <w:lang w:val="en-US"/>
              </w:rPr>
            </w:pPr>
            <w:r w:rsidRPr="0094448E">
              <w:rPr>
                <w:rFonts w:ascii="Calibri Light" w:hAnsi="Calibri Light" w:cstheme="majorBidi"/>
                <w:i/>
                <w:iCs/>
                <w:szCs w:val="20"/>
                <w:lang w:val="en-US"/>
              </w:rPr>
              <w:t>Alignment with Lancet Indicators</w:t>
            </w:r>
          </w:p>
        </w:tc>
      </w:tr>
      <w:tr w:rsidR="0094448E" w:rsidRPr="0094448E" w14:paraId="34F59195" w14:textId="77777777" w:rsidTr="00FC20F6">
        <w:tc>
          <w:tcPr>
            <w:tcW w:w="1724" w:type="dxa"/>
            <w:tcPrChange w:id="32" w:author="Parks, Robbie M" w:date="2017-06-26T15:30:00Z">
              <w:tcPr>
                <w:tcW w:w="1652" w:type="dxa"/>
              </w:tcPr>
            </w:tcPrChange>
          </w:tcPr>
          <w:p w14:paraId="1438FCB5" w14:textId="77777777" w:rsidR="00905BAE" w:rsidRPr="0094448E" w:rsidRDefault="00905BAE" w:rsidP="00C70B6D">
            <w:pPr>
              <w:rPr>
                <w:rFonts w:ascii="Calibri Light" w:hAnsi="Calibri Light" w:cstheme="majorBidi"/>
                <w:szCs w:val="20"/>
                <w:lang w:val="en-US"/>
              </w:rPr>
            </w:pPr>
            <w:r w:rsidRPr="0094448E">
              <w:rPr>
                <w:rFonts w:ascii="Calibri Light" w:hAnsi="Calibri Light" w:cstheme="majorBidi"/>
                <w:b/>
                <w:szCs w:val="20"/>
                <w:lang w:val="en-US"/>
              </w:rPr>
              <w:t xml:space="preserve">Chapter 3 - </w:t>
            </w:r>
            <w:r w:rsidR="00C70B6D" w:rsidRPr="0094448E">
              <w:rPr>
                <w:rFonts w:ascii="Calibri Light" w:hAnsi="Calibri Light" w:cstheme="majorBidi"/>
                <w:b/>
                <w:szCs w:val="20"/>
                <w:lang w:val="en-US"/>
              </w:rPr>
              <w:t>H</w:t>
            </w:r>
            <w:r w:rsidRPr="0094448E">
              <w:rPr>
                <w:rFonts w:ascii="Calibri Light" w:hAnsi="Calibri Light" w:cstheme="majorBidi"/>
                <w:b/>
                <w:szCs w:val="20"/>
                <w:lang w:val="en-US"/>
              </w:rPr>
              <w:t xml:space="preserve">uman vulnerability </w:t>
            </w:r>
          </w:p>
          <w:p w14:paraId="69437029" w14:textId="77777777" w:rsidR="00905BAE" w:rsidRPr="0094448E" w:rsidRDefault="00905BAE" w:rsidP="00F2129B">
            <w:pPr>
              <w:rPr>
                <w:rFonts w:ascii="Calibri Light" w:hAnsi="Calibri Light" w:cstheme="majorBidi"/>
                <w:szCs w:val="20"/>
                <w:lang w:val="en-US"/>
              </w:rPr>
            </w:pPr>
          </w:p>
        </w:tc>
        <w:tc>
          <w:tcPr>
            <w:tcW w:w="5379" w:type="dxa"/>
            <w:tcPrChange w:id="33" w:author="Parks, Robbie M" w:date="2017-06-26T15:30:00Z">
              <w:tcPr>
                <w:tcW w:w="5436" w:type="dxa"/>
              </w:tcPr>
            </w:tcPrChange>
          </w:tcPr>
          <w:p w14:paraId="5B32CEE0" w14:textId="77777777" w:rsidR="00905BAE" w:rsidRPr="0094448E" w:rsidRDefault="00905BAE" w:rsidP="0070567D">
            <w:pPr>
              <w:pStyle w:val="ListParagraph"/>
              <w:numPr>
                <w:ilvl w:val="0"/>
                <w:numId w:val="20"/>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b/>
                <w:bCs/>
                <w:i/>
                <w:iCs/>
                <w:szCs w:val="20"/>
                <w:lang w:val="en-US"/>
              </w:rPr>
              <w:t xml:space="preserve"> Who is vulnerable to heat, where, when? </w:t>
            </w:r>
            <w:r w:rsidRPr="0094448E">
              <w:rPr>
                <w:rFonts w:ascii="Calibri Light" w:hAnsi="Calibri Light" w:cstheme="majorBidi"/>
                <w:szCs w:val="20"/>
                <w:lang w:val="en-US"/>
              </w:rPr>
              <w:t xml:space="preserve"> Baseline understanding of global vulnerability to negative health impacts. </w:t>
            </w:r>
          </w:p>
          <w:p w14:paraId="47375C7D" w14:textId="77777777" w:rsidR="00905BAE" w:rsidRPr="0094448E" w:rsidRDefault="00905BAE" w:rsidP="0070567D">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w:t>
            </w:r>
            <w:del w:id="34" w:author="Parks, Robbie M" w:date="2017-06-26T09:28:00Z">
              <w:r w:rsidRPr="0094448E" w:rsidDel="00226AE1">
                <w:rPr>
                  <w:rFonts w:ascii="Calibri Light" w:hAnsi="Calibri Light" w:cstheme="majorBidi"/>
                  <w:szCs w:val="20"/>
                  <w:lang w:val="en-US"/>
                </w:rPr>
                <w:delText xml:space="preserve"> </w:delText>
              </w:r>
            </w:del>
            <w:r w:rsidRPr="0094448E">
              <w:rPr>
                <w:rFonts w:ascii="Calibri Light" w:hAnsi="Calibri Light" w:cstheme="majorBidi"/>
                <w:szCs w:val="20"/>
                <w:lang w:val="en-US"/>
              </w:rPr>
              <w:t xml:space="preserve"> summary of changing vulnerability indicators over the past 2 year reporting period. (source: new publications).</w:t>
            </w:r>
          </w:p>
          <w:p w14:paraId="31E3FD94" w14:textId="77777777" w:rsidR="00905BAE" w:rsidRPr="0094448E" w:rsidRDefault="00905BAE" w:rsidP="0070567D">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Analysis</w:t>
            </w:r>
            <w:r w:rsidRPr="0094448E">
              <w:rPr>
                <w:rFonts w:ascii="Calibri Light" w:hAnsi="Calibri Light" w:cstheme="majorBidi"/>
                <w:szCs w:val="20"/>
                <w:lang w:val="en-US"/>
              </w:rPr>
              <w:t xml:space="preserve">: Discuss how vulnerability is changing? Maps of how are drivers of vulnerability changing (e.g. Urbanization. Aging. Migration. Energy Access).  </w:t>
            </w:r>
          </w:p>
          <w:p w14:paraId="1283EC43" w14:textId="77777777" w:rsidR="00905BAE" w:rsidRPr="0094448E" w:rsidRDefault="00905BAE" w:rsidP="00D14587">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lastRenderedPageBreak/>
              <w:t xml:space="preserve">(option) Feature: </w:t>
            </w:r>
            <w:r w:rsidRPr="0094448E">
              <w:rPr>
                <w:rFonts w:ascii="Calibri Light" w:hAnsi="Calibri Light" w:cstheme="majorBidi"/>
                <w:szCs w:val="20"/>
                <w:lang w:val="en-US"/>
              </w:rPr>
              <w:t xml:space="preserve">Reports may want to rotate featured vulnerable populations with more in-depth coverage of workers, elderly etc. Ask key questions? E.g. What we can expect from acclimatization. Where are the limits? </w:t>
            </w:r>
          </w:p>
          <w:p w14:paraId="6A0B837B" w14:textId="77777777" w:rsidR="00905BAE" w:rsidRPr="0094448E" w:rsidRDefault="0094448E" w:rsidP="0070567D">
            <w:pPr>
              <w:pStyle w:val="ListParagraph"/>
              <w:numPr>
                <w:ilvl w:val="0"/>
                <w:numId w:val="10"/>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vulnerability</w:t>
            </w:r>
          </w:p>
          <w:p w14:paraId="56BFE7EA" w14:textId="77777777" w:rsidR="00905BAE" w:rsidRPr="0094448E" w:rsidRDefault="00905BAE" w:rsidP="00D14587">
            <w:pPr>
              <w:pStyle w:val="ListParagraph"/>
              <w:rPr>
                <w:rFonts w:ascii="Calibri Light" w:hAnsi="Calibri Light"/>
              </w:rPr>
            </w:pPr>
            <w:r w:rsidRPr="0094448E">
              <w:rPr>
                <w:rFonts w:ascii="Calibri Light" w:hAnsi="Calibri Light" w:cstheme="majorBidi"/>
                <w:szCs w:val="20"/>
                <w:lang w:val="en-US"/>
              </w:rPr>
              <w:t>- highlight what indicators of vulnerability are/could be available at national, sub-national levels?</w:t>
            </w:r>
          </w:p>
          <w:p w14:paraId="1B30DADF" w14:textId="77777777" w:rsidR="00905BAE" w:rsidRPr="0094448E" w:rsidRDefault="00B633EC" w:rsidP="00B633EC">
            <w:pPr>
              <w:pStyle w:val="ListParagraph"/>
              <w:numPr>
                <w:ilvl w:val="0"/>
                <w:numId w:val="10"/>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 xml:space="preserve">Case Study </w:t>
            </w:r>
            <w:r w:rsidRPr="0094448E">
              <w:rPr>
                <w:rFonts w:ascii="Calibri Light" w:hAnsi="Calibri Light" w:cstheme="majorBidi"/>
                <w:szCs w:val="20"/>
                <w:lang w:val="en-US"/>
              </w:rPr>
              <w:t>of</w:t>
            </w:r>
            <w:r w:rsidR="00905BAE" w:rsidRPr="0094448E">
              <w:rPr>
                <w:rFonts w:ascii="Calibri Light" w:hAnsi="Calibri Light" w:cstheme="majorBidi"/>
                <w:szCs w:val="20"/>
                <w:lang w:val="en-US"/>
              </w:rPr>
              <w:t xml:space="preserve"> </w:t>
            </w:r>
            <w:r w:rsidRPr="0094448E">
              <w:rPr>
                <w:rFonts w:ascii="Calibri Light" w:hAnsi="Calibri Light" w:cstheme="majorBidi"/>
                <w:szCs w:val="20"/>
                <w:lang w:val="en-US"/>
              </w:rPr>
              <w:t xml:space="preserve">member experience </w:t>
            </w:r>
            <w:r w:rsidR="00905BAE" w:rsidRPr="0094448E">
              <w:rPr>
                <w:rFonts w:ascii="Calibri Light" w:hAnsi="Calibri Light" w:cstheme="majorBidi"/>
                <w:szCs w:val="20"/>
                <w:lang w:val="en-US"/>
              </w:rPr>
              <w:t>characterizing</w:t>
            </w:r>
            <w:r w:rsidRPr="0094448E">
              <w:rPr>
                <w:rFonts w:ascii="Calibri Light" w:hAnsi="Calibri Light" w:cstheme="majorBidi"/>
                <w:szCs w:val="20"/>
                <w:lang w:val="en-US"/>
              </w:rPr>
              <w:t>/studying</w:t>
            </w:r>
            <w:r w:rsidR="00905BAE" w:rsidRPr="0094448E">
              <w:rPr>
                <w:rFonts w:ascii="Calibri Light" w:hAnsi="Calibri Light" w:cstheme="majorBidi"/>
                <w:szCs w:val="20"/>
                <w:lang w:val="en-US"/>
              </w:rPr>
              <w:t xml:space="preserve"> vulnerability</w:t>
            </w:r>
          </w:p>
        </w:tc>
        <w:tc>
          <w:tcPr>
            <w:tcW w:w="2111" w:type="dxa"/>
            <w:tcPrChange w:id="35" w:author="Parks, Robbie M" w:date="2017-06-26T15:30:00Z">
              <w:tcPr>
                <w:tcW w:w="2126" w:type="dxa"/>
              </w:tcPr>
            </w:tcPrChange>
          </w:tcPr>
          <w:p w14:paraId="3C494ED7"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lastRenderedPageBreak/>
              <w:t>Key Indicators Regional dimensions</w:t>
            </w:r>
          </w:p>
          <w:p w14:paraId="63625FED"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Country dimensions</w:t>
            </w:r>
          </w:p>
          <w:p w14:paraId="5006EE6C" w14:textId="77777777" w:rsidR="00905BAE" w:rsidRPr="0094448E" w:rsidRDefault="00905BAE" w:rsidP="008D7EDC">
            <w:pPr>
              <w:rPr>
                <w:rFonts w:ascii="Calibri Light" w:hAnsi="Calibri Light" w:cstheme="majorBidi"/>
                <w:szCs w:val="20"/>
                <w:lang w:val="en-US"/>
              </w:rPr>
            </w:pPr>
          </w:p>
        </w:tc>
      </w:tr>
      <w:tr w:rsidR="0094448E" w:rsidRPr="0094448E" w14:paraId="27C7704F" w14:textId="77777777" w:rsidTr="00FC20F6">
        <w:tc>
          <w:tcPr>
            <w:tcW w:w="1724" w:type="dxa"/>
            <w:tcPrChange w:id="36" w:author="Parks, Robbie M" w:date="2017-06-26T15:30:00Z">
              <w:tcPr>
                <w:tcW w:w="1652" w:type="dxa"/>
              </w:tcPr>
            </w:tcPrChange>
          </w:tcPr>
          <w:p w14:paraId="4BDECDA1" w14:textId="12A7C31C" w:rsidR="00905BAE"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lastRenderedPageBreak/>
              <w:t>Chapter 4 –Human Health Impacts</w:t>
            </w:r>
            <w:r w:rsidRPr="0094448E">
              <w:rPr>
                <w:rFonts w:ascii="Calibri Light" w:hAnsi="Calibri Light" w:cstheme="majorBidi"/>
                <w:szCs w:val="20"/>
                <w:lang w:val="en-US"/>
              </w:rPr>
              <w:t xml:space="preserve"> </w:t>
            </w:r>
            <w:ins w:id="37" w:author="Parks, Robbie M" w:date="2017-06-26T15:34:00Z">
              <w:r w:rsidR="003A4BB2">
                <w:rPr>
                  <w:rFonts w:ascii="Calibri Light" w:hAnsi="Calibri Light" w:cstheme="majorBidi"/>
                  <w:szCs w:val="20"/>
                  <w:lang w:val="en-US"/>
                </w:rPr>
                <w:t>(risk and consequences</w:t>
              </w:r>
            </w:ins>
            <w:ins w:id="38" w:author="Parks, Robbie M" w:date="2017-06-26T15:35:00Z">
              <w:r w:rsidR="003A4BB2">
                <w:rPr>
                  <w:rFonts w:ascii="Calibri Light" w:hAnsi="Calibri Light" w:cstheme="majorBidi"/>
                  <w:szCs w:val="20"/>
                  <w:lang w:val="en-US"/>
                </w:rPr>
                <w:t xml:space="preserve"> of risk</w:t>
              </w:r>
            </w:ins>
            <w:ins w:id="39" w:author="Parks, Robbie M" w:date="2017-06-26T15:34:00Z">
              <w:r w:rsidR="003A4BB2">
                <w:rPr>
                  <w:rFonts w:ascii="Calibri Light" w:hAnsi="Calibri Light" w:cstheme="majorBidi"/>
                  <w:szCs w:val="20"/>
                  <w:lang w:val="en-US"/>
                </w:rPr>
                <w:t>)</w:t>
              </w:r>
            </w:ins>
          </w:p>
          <w:p w14:paraId="3D8384C9" w14:textId="77777777" w:rsidR="00905BAE" w:rsidRPr="0094448E" w:rsidRDefault="00905BAE" w:rsidP="00F2129B">
            <w:pPr>
              <w:rPr>
                <w:rFonts w:ascii="Calibri Light" w:hAnsi="Calibri Light" w:cstheme="majorBidi"/>
                <w:bCs/>
                <w:i/>
                <w:iCs/>
                <w:szCs w:val="20"/>
                <w:lang w:val="en-US"/>
              </w:rPr>
            </w:pPr>
          </w:p>
        </w:tc>
        <w:tc>
          <w:tcPr>
            <w:tcW w:w="5379" w:type="dxa"/>
            <w:tcPrChange w:id="40" w:author="Parks, Robbie M" w:date="2017-06-26T15:30:00Z">
              <w:tcPr>
                <w:tcW w:w="5436" w:type="dxa"/>
              </w:tcPr>
            </w:tcPrChange>
          </w:tcPr>
          <w:p w14:paraId="7989F10D" w14:textId="77777777" w:rsidR="00905BAE" w:rsidRPr="0094448E" w:rsidRDefault="00905BAE" w:rsidP="00C81FE8">
            <w:pPr>
              <w:pStyle w:val="ListParagraph"/>
              <w:numPr>
                <w:ilvl w:val="0"/>
                <w:numId w:val="12"/>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How is heat affecting people?  </w:t>
            </w:r>
          </w:p>
          <w:p w14:paraId="3BF17E5A" w14:textId="77777777" w:rsidR="00905BAE" w:rsidRPr="0094448E" w:rsidRDefault="00905BAE" w:rsidP="00B16F7E">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Summarizes global literature as baseline. Describes types of direct impacts, but reference to indirect impacts </w:t>
            </w:r>
          </w:p>
          <w:p w14:paraId="3A891BA3"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Provide key impact figures:  </w:t>
            </w:r>
            <w:r w:rsidRPr="0094448E">
              <w:rPr>
                <w:rFonts w:ascii="Calibri Light" w:hAnsi="Calibri Light" w:cstheme="majorBidi"/>
                <w:bCs/>
                <w:i/>
                <w:iCs/>
                <w:szCs w:val="20"/>
                <w:lang w:val="en-US"/>
              </w:rPr>
              <w:t xml:space="preserve">key indicators and sources to track, morbidity, mortality, productivity, </w:t>
            </w:r>
            <w:proofErr w:type="spellStart"/>
            <w:r w:rsidRPr="0094448E">
              <w:rPr>
                <w:rFonts w:ascii="Calibri Light" w:hAnsi="Calibri Light" w:cstheme="majorBidi"/>
                <w:bCs/>
                <w:i/>
                <w:iCs/>
                <w:szCs w:val="20"/>
                <w:lang w:val="en-US"/>
              </w:rPr>
              <w:t>etc</w:t>
            </w:r>
            <w:proofErr w:type="spellEnd"/>
          </w:p>
          <w:p w14:paraId="38F606FE" w14:textId="0818C522"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del w:id="41" w:author="Parks, Robbie M" w:date="2017-06-26T09:28:00Z">
              <w:r w:rsidRPr="0094448E" w:rsidDel="00226AE1">
                <w:rPr>
                  <w:rFonts w:ascii="Calibri Light" w:hAnsi="Calibri Light" w:cstheme="majorBidi"/>
                  <w:szCs w:val="20"/>
                  <w:lang w:val="en-US"/>
                </w:rPr>
                <w:delText xml:space="preserve"> </w:delText>
              </w:r>
            </w:del>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summary of changing im</w:t>
            </w:r>
            <w:bookmarkStart w:id="42" w:name="_GoBack"/>
            <w:bookmarkEnd w:id="42"/>
            <w:r w:rsidRPr="0094448E">
              <w:rPr>
                <w:rFonts w:ascii="Calibri Light" w:hAnsi="Calibri Light" w:cstheme="majorBidi"/>
                <w:szCs w:val="20"/>
                <w:lang w:val="en-US"/>
              </w:rPr>
              <w:t>pact indicators over the past 2</w:t>
            </w:r>
            <w:ins w:id="43" w:author="Parks, Robbie M" w:date="2017-06-26T09:29:00Z">
              <w:r w:rsidR="005009F7">
                <w:rPr>
                  <w:rFonts w:ascii="Calibri Light" w:hAnsi="Calibri Light" w:cstheme="majorBidi"/>
                  <w:szCs w:val="20"/>
                  <w:lang w:val="en-US"/>
                </w:rPr>
                <w:t>-</w:t>
              </w:r>
            </w:ins>
            <w:del w:id="44" w:author="Parks, Robbie M" w:date="2017-06-26T09:29:00Z">
              <w:r w:rsidRPr="0094448E" w:rsidDel="005009F7">
                <w:rPr>
                  <w:rFonts w:ascii="Calibri Light" w:hAnsi="Calibri Light" w:cstheme="majorBidi"/>
                  <w:szCs w:val="20"/>
                  <w:lang w:val="en-US"/>
                </w:rPr>
                <w:delText xml:space="preserve"> </w:delText>
              </w:r>
            </w:del>
            <w:r w:rsidRPr="0094448E">
              <w:rPr>
                <w:rFonts w:ascii="Calibri Light" w:hAnsi="Calibri Light" w:cstheme="majorBidi"/>
                <w:szCs w:val="20"/>
                <w:lang w:val="en-US"/>
              </w:rPr>
              <w:t>year reporting period. (source: new publications).</w:t>
            </w:r>
          </w:p>
          <w:p w14:paraId="517722C0"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Pr="0094448E">
              <w:rPr>
                <w:rFonts w:ascii="Calibri Light" w:hAnsi="Calibri Light" w:cstheme="majorBidi"/>
                <w:szCs w:val="20"/>
                <w:lang w:val="en-US"/>
              </w:rPr>
              <w:t xml:space="preserve">Are impact trends changing? What can be said of future impacts? </w:t>
            </w:r>
          </w:p>
          <w:p w14:paraId="627D0FD7" w14:textId="77777777" w:rsidR="00905BAE" w:rsidRPr="0094448E" w:rsidRDefault="0094448E" w:rsidP="00C81FE8">
            <w:pPr>
              <w:pStyle w:val="ListParagraph"/>
              <w:numPr>
                <w:ilvl w:val="0"/>
                <w:numId w:val="12"/>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impacts</w:t>
            </w:r>
          </w:p>
          <w:p w14:paraId="72D5A11D" w14:textId="77777777" w:rsidR="00905BAE" w:rsidRPr="0094448E" w:rsidRDefault="00905BAE" w:rsidP="00C81FE8">
            <w:pPr>
              <w:pStyle w:val="ListParagraph"/>
              <w:rPr>
                <w:rFonts w:ascii="Calibri Light" w:hAnsi="Calibri Light"/>
              </w:rPr>
            </w:pPr>
            <w:r w:rsidRPr="0094448E">
              <w:rPr>
                <w:rFonts w:ascii="Calibri Light" w:hAnsi="Calibri Light" w:cstheme="majorBidi"/>
                <w:szCs w:val="20"/>
                <w:lang w:val="en-US"/>
              </w:rPr>
              <w:t>- highlight what indicators of impacts are/could be available at national, sub-national levels</w:t>
            </w:r>
          </w:p>
          <w:p w14:paraId="0892D8F7" w14:textId="77777777" w:rsidR="00905BAE" w:rsidRPr="0094448E" w:rsidRDefault="00B633EC" w:rsidP="00B633EC">
            <w:pPr>
              <w:pStyle w:val="ListParagraph"/>
              <w:numPr>
                <w:ilvl w:val="0"/>
                <w:numId w:val="12"/>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Pr="0094448E">
              <w:rPr>
                <w:rFonts w:ascii="Calibri Light" w:hAnsi="Calibri Light" w:cstheme="majorBidi"/>
                <w:szCs w:val="20"/>
                <w:lang w:val="en-US"/>
              </w:rPr>
              <w:t>: Case Study snapshot characterizing</w:t>
            </w:r>
            <w:r w:rsidR="00905BAE" w:rsidRPr="0094448E">
              <w:rPr>
                <w:rFonts w:ascii="Calibri Light" w:hAnsi="Calibri Light" w:cstheme="majorBidi"/>
                <w:szCs w:val="20"/>
                <w:lang w:val="en-US"/>
              </w:rPr>
              <w:t xml:space="preserve"> or forecasting impacts.</w:t>
            </w:r>
            <w:r w:rsidRPr="0094448E">
              <w:rPr>
                <w:rFonts w:ascii="Calibri Light" w:hAnsi="Calibri Light" w:cstheme="majorBidi"/>
                <w:szCs w:val="20"/>
                <w:lang w:val="en-US"/>
              </w:rPr>
              <w:t>(source: members)</w:t>
            </w:r>
          </w:p>
        </w:tc>
        <w:tc>
          <w:tcPr>
            <w:tcW w:w="2111" w:type="dxa"/>
            <w:tcPrChange w:id="45" w:author="Parks, Robbie M" w:date="2017-06-26T15:30:00Z">
              <w:tcPr>
                <w:tcW w:w="2126" w:type="dxa"/>
              </w:tcPr>
            </w:tcPrChange>
          </w:tcPr>
          <w:p w14:paraId="049A1FED" w14:textId="77777777" w:rsidR="00905BAE" w:rsidRPr="0094448E" w:rsidRDefault="00905BAE" w:rsidP="00B16F7E">
            <w:pPr>
              <w:rPr>
                <w:rFonts w:ascii="Calibri Light" w:hAnsi="Calibri Light" w:cstheme="majorBidi"/>
                <w:szCs w:val="20"/>
                <w:lang w:val="en-US"/>
              </w:rPr>
            </w:pPr>
            <w:r w:rsidRPr="0094448E">
              <w:rPr>
                <w:rFonts w:ascii="Calibri Light" w:hAnsi="Calibri Light" w:cstheme="majorBidi"/>
                <w:szCs w:val="20"/>
                <w:lang w:val="en-US"/>
              </w:rPr>
              <w:t xml:space="preserve"> (identify key sources to build on e.g. emdat.be)</w:t>
            </w:r>
          </w:p>
        </w:tc>
      </w:tr>
      <w:tr w:rsidR="0094448E" w:rsidRPr="0094448E" w14:paraId="2F627F22" w14:textId="77777777" w:rsidTr="00FC20F6">
        <w:trPr>
          <w:trHeight w:val="860"/>
          <w:trPrChange w:id="46" w:author="Parks, Robbie M" w:date="2017-06-26T15:30:00Z">
            <w:trPr>
              <w:trHeight w:val="860"/>
            </w:trPr>
          </w:trPrChange>
        </w:trPr>
        <w:tc>
          <w:tcPr>
            <w:tcW w:w="1724" w:type="dxa"/>
            <w:tcPrChange w:id="47" w:author="Parks, Robbie M" w:date="2017-06-26T15:30:00Z">
              <w:tcPr>
                <w:tcW w:w="1652" w:type="dxa"/>
              </w:tcPr>
            </w:tcPrChange>
          </w:tcPr>
          <w:p w14:paraId="292C5CCB" w14:textId="77777777" w:rsidR="00905BAE" w:rsidRPr="0094448E" w:rsidRDefault="00905BAE" w:rsidP="00C70B6D">
            <w:pPr>
              <w:rPr>
                <w:rFonts w:ascii="Calibri Light" w:hAnsi="Calibri Light" w:cstheme="majorBidi"/>
                <w:i/>
                <w:iCs/>
                <w:szCs w:val="20"/>
                <w:lang w:val="en-US"/>
              </w:rPr>
            </w:pPr>
            <w:r w:rsidRPr="0094448E">
              <w:rPr>
                <w:rFonts w:ascii="Calibri Light" w:hAnsi="Calibri Light" w:cstheme="majorBidi"/>
                <w:b/>
                <w:szCs w:val="20"/>
                <w:lang w:val="en-US"/>
              </w:rPr>
              <w:t>Chapter 5 –</w:t>
            </w:r>
            <w:r w:rsidR="00C70B6D" w:rsidRPr="0094448E">
              <w:rPr>
                <w:rFonts w:ascii="Calibri Light" w:hAnsi="Calibri Light" w:cstheme="majorBidi"/>
                <w:b/>
                <w:szCs w:val="20"/>
                <w:lang w:val="en-US"/>
              </w:rPr>
              <w:t>Responses and Risk Management</w:t>
            </w:r>
          </w:p>
          <w:p w14:paraId="25F0A646" w14:textId="77777777" w:rsidR="00905BAE" w:rsidRPr="0094448E" w:rsidRDefault="00905BAE" w:rsidP="008D7EDC">
            <w:pPr>
              <w:rPr>
                <w:rFonts w:ascii="Calibri Light" w:hAnsi="Calibri Light" w:cstheme="majorBidi"/>
                <w:szCs w:val="20"/>
                <w:lang w:val="en-US"/>
              </w:rPr>
            </w:pPr>
          </w:p>
        </w:tc>
        <w:tc>
          <w:tcPr>
            <w:tcW w:w="5379" w:type="dxa"/>
            <w:tcPrChange w:id="48" w:author="Parks, Robbie M" w:date="2017-06-26T15:30:00Z">
              <w:tcPr>
                <w:tcW w:w="5436" w:type="dxa"/>
              </w:tcPr>
            </w:tcPrChange>
          </w:tcPr>
          <w:p w14:paraId="1C278CB2" w14:textId="77777777" w:rsidR="00905BAE" w:rsidRPr="0094448E" w:rsidRDefault="00905BAE" w:rsidP="00D800E6">
            <w:pPr>
              <w:pStyle w:val="ListParagraph"/>
              <w:numPr>
                <w:ilvl w:val="0"/>
                <w:numId w:val="11"/>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being done to reduce risk of increasing and extreme heat? </w:t>
            </w:r>
          </w:p>
          <w:p w14:paraId="344D4428" w14:textId="77777777" w:rsidR="00905BAE" w:rsidRPr="0094448E" w:rsidRDefault="00905BAE" w:rsidP="00D800E6">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baseline understanding of what is being done to reduce risks (source: stocktaking)    </w:t>
            </w:r>
          </w:p>
          <w:p w14:paraId="133C94EA" w14:textId="77777777" w:rsidR="00905BAE" w:rsidRPr="0094448E" w:rsidRDefault="00905BAE" w:rsidP="00B16F7E">
            <w:pPr>
              <w:pStyle w:val="ListParagraph"/>
              <w:rPr>
                <w:rFonts w:ascii="Calibri Light" w:hAnsi="Calibri Light" w:cstheme="majorBidi"/>
                <w:bCs/>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will track changing implementation and investments (source: new publications + member inputs to database over the past 2 year reporting period) </w:t>
            </w:r>
          </w:p>
          <w:p w14:paraId="16299B71" w14:textId="77777777" w:rsidR="00905BAE" w:rsidRPr="0094448E" w:rsidRDefault="00905BAE" w:rsidP="002C3319">
            <w:pPr>
              <w:pStyle w:val="ListParagraph"/>
              <w:numPr>
                <w:ilvl w:val="0"/>
                <w:numId w:val="11"/>
              </w:numPr>
              <w:rPr>
                <w:rFonts w:ascii="Calibri Light" w:hAnsi="Calibri Light" w:cstheme="majorBidi"/>
                <w:szCs w:val="20"/>
                <w:lang w:val="en-US"/>
              </w:rPr>
            </w:pPr>
            <w:r w:rsidRPr="0094448E">
              <w:rPr>
                <w:rFonts w:ascii="Calibri Light" w:hAnsi="Calibri Light" w:cstheme="majorBidi"/>
                <w:b/>
                <w:bCs/>
                <w:i/>
                <w:iCs/>
                <w:szCs w:val="20"/>
                <w:lang w:val="en-US"/>
              </w:rPr>
              <w:t xml:space="preserve">(Gap Analysis) Risk : Response Equation – based on the data base relative to known risks where is action needed, and what kind of action. </w:t>
            </w:r>
          </w:p>
          <w:p w14:paraId="553D0E00" w14:textId="77777777" w:rsidR="00905BAE" w:rsidRPr="0094448E" w:rsidRDefault="0094448E" w:rsidP="002C3319">
            <w:pPr>
              <w:pStyle w:val="ListParagraph"/>
              <w:numPr>
                <w:ilvl w:val="0"/>
                <w:numId w:val="11"/>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interventions</w:t>
            </w:r>
          </w:p>
          <w:p w14:paraId="224EE893" w14:textId="77777777" w:rsidR="00905BAE" w:rsidRPr="0094448E" w:rsidRDefault="00905BAE" w:rsidP="002C3319">
            <w:pPr>
              <w:pStyle w:val="ListParagraph"/>
              <w:rPr>
                <w:rFonts w:ascii="Calibri Light" w:hAnsi="Calibri Light"/>
              </w:rPr>
            </w:pPr>
            <w:r w:rsidRPr="0094448E">
              <w:rPr>
                <w:rFonts w:ascii="Calibri Light" w:hAnsi="Calibri Light" w:cstheme="majorBidi"/>
                <w:szCs w:val="20"/>
                <w:lang w:val="en-US"/>
              </w:rPr>
              <w:t>- highlight what indicators of effectiveness are/could be available at national, sub-national levels.</w:t>
            </w:r>
          </w:p>
          <w:p w14:paraId="483D0952" w14:textId="77777777" w:rsidR="00905BAE" w:rsidRPr="0094448E" w:rsidRDefault="00B633EC" w:rsidP="00B633EC">
            <w:pPr>
              <w:pStyle w:val="ListParagraph"/>
              <w:numPr>
                <w:ilvl w:val="0"/>
                <w:numId w:val="11"/>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00905BAE" w:rsidRPr="0094448E">
              <w:rPr>
                <w:rFonts w:ascii="Calibri Light" w:hAnsi="Calibri Light" w:cstheme="majorBidi"/>
                <w:szCs w:val="20"/>
                <w:lang w:val="en-US"/>
              </w:rPr>
              <w:t xml:space="preserve"> Case Study snapshot characterizing local action</w:t>
            </w:r>
            <w:r w:rsidRPr="0094448E">
              <w:rPr>
                <w:rFonts w:ascii="Calibri Light" w:hAnsi="Calibri Light" w:cstheme="majorBidi"/>
                <w:szCs w:val="20"/>
                <w:lang w:val="en-US"/>
              </w:rPr>
              <w:t xml:space="preserve"> (source: members)</w:t>
            </w:r>
          </w:p>
        </w:tc>
        <w:tc>
          <w:tcPr>
            <w:tcW w:w="2111" w:type="dxa"/>
            <w:tcPrChange w:id="49" w:author="Parks, Robbie M" w:date="2017-06-26T15:30:00Z">
              <w:tcPr>
                <w:tcW w:w="2126" w:type="dxa"/>
              </w:tcPr>
            </w:tcPrChange>
          </w:tcPr>
          <w:p w14:paraId="689B7849"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Contributes to SDG Indicators</w:t>
            </w:r>
          </w:p>
        </w:tc>
      </w:tr>
      <w:tr w:rsidR="0094448E" w:rsidRPr="0094448E" w14:paraId="4891EED2" w14:textId="77777777" w:rsidTr="00FC20F6">
        <w:trPr>
          <w:trHeight w:val="860"/>
          <w:trPrChange w:id="50" w:author="Parks, Robbie M" w:date="2017-06-26T15:30:00Z">
            <w:trPr>
              <w:trHeight w:val="860"/>
            </w:trPr>
          </w:trPrChange>
        </w:trPr>
        <w:tc>
          <w:tcPr>
            <w:tcW w:w="1724" w:type="dxa"/>
            <w:tcPrChange w:id="51" w:author="Parks, Robbie M" w:date="2017-06-26T15:30:00Z">
              <w:tcPr>
                <w:tcW w:w="1652" w:type="dxa"/>
              </w:tcPr>
            </w:tcPrChange>
          </w:tcPr>
          <w:p w14:paraId="70B4036E" w14:textId="77777777" w:rsidR="00905BAE" w:rsidRPr="0094448E" w:rsidRDefault="00905BAE" w:rsidP="002C3319">
            <w:pPr>
              <w:rPr>
                <w:rFonts w:ascii="Calibri Light" w:hAnsi="Calibri Light" w:cstheme="majorBidi"/>
                <w:szCs w:val="20"/>
                <w:lang w:val="en-US"/>
              </w:rPr>
            </w:pPr>
            <w:r w:rsidRPr="0094448E">
              <w:rPr>
                <w:rFonts w:ascii="Calibri Light" w:hAnsi="Calibri Light" w:cstheme="majorBidi"/>
                <w:b/>
                <w:bCs/>
                <w:szCs w:val="20"/>
                <w:lang w:val="en-US"/>
              </w:rPr>
              <w:t xml:space="preserve">Chapter 6 – Innovations </w:t>
            </w:r>
            <w:r w:rsidRPr="0094448E">
              <w:rPr>
                <w:rFonts w:ascii="Calibri Light" w:hAnsi="Calibri Light" w:cstheme="majorBidi"/>
                <w:szCs w:val="20"/>
                <w:lang w:val="en-US"/>
              </w:rPr>
              <w:t xml:space="preserve">Feature </w:t>
            </w:r>
            <w:r w:rsidR="00B633EC" w:rsidRPr="0094448E">
              <w:rPr>
                <w:rFonts w:ascii="Calibri Light" w:hAnsi="Calibri Light" w:cstheme="majorBidi"/>
                <w:szCs w:val="20"/>
                <w:lang w:val="en-US"/>
              </w:rPr>
              <w:t>chapter for learning from members</w:t>
            </w:r>
          </w:p>
          <w:p w14:paraId="44F4891F" w14:textId="77777777" w:rsidR="00905BAE" w:rsidRPr="0094448E" w:rsidRDefault="00905BAE" w:rsidP="008D7EDC">
            <w:pPr>
              <w:rPr>
                <w:rFonts w:ascii="Calibri Light" w:hAnsi="Calibri Light" w:cstheme="majorBidi"/>
                <w:b/>
                <w:szCs w:val="20"/>
                <w:lang w:val="en-US"/>
              </w:rPr>
            </w:pPr>
          </w:p>
        </w:tc>
        <w:tc>
          <w:tcPr>
            <w:tcW w:w="5379" w:type="dxa"/>
            <w:tcPrChange w:id="52" w:author="Parks, Robbie M" w:date="2017-06-26T15:30:00Z">
              <w:tcPr>
                <w:tcW w:w="5436" w:type="dxa"/>
              </w:tcPr>
            </w:tcPrChange>
          </w:tcPr>
          <w:p w14:paraId="743D5555" w14:textId="77777777" w:rsidR="00B633EC" w:rsidRPr="0094448E" w:rsidRDefault="00B633EC" w:rsidP="00B633EC">
            <w:pPr>
              <w:pStyle w:val="ListParagraph"/>
              <w:numPr>
                <w:ilvl w:val="0"/>
                <w:numId w:val="8"/>
              </w:numPr>
              <w:rPr>
                <w:rFonts w:ascii="Calibri Light" w:hAnsi="Calibri Light" w:cstheme="majorBidi"/>
                <w:szCs w:val="20"/>
                <w:lang w:val="en-US"/>
              </w:rPr>
            </w:pPr>
            <w:r w:rsidRPr="0094448E">
              <w:rPr>
                <w:rFonts w:ascii="Calibri Light" w:hAnsi="Calibri Light" w:cstheme="majorBidi"/>
                <w:bCs/>
                <w:szCs w:val="20"/>
                <w:u w:val="single"/>
                <w:lang w:val="en-US"/>
              </w:rPr>
              <w:t>A</w:t>
            </w:r>
            <w:r w:rsidR="00905BAE" w:rsidRPr="0094448E">
              <w:rPr>
                <w:rFonts w:ascii="Calibri Light" w:hAnsi="Calibri Light" w:cstheme="majorBidi"/>
                <w:bCs/>
                <w:szCs w:val="20"/>
                <w:u w:val="single"/>
                <w:lang w:val="en-US"/>
              </w:rPr>
              <w:t xml:space="preserve">dvances in science </w:t>
            </w:r>
            <w:r w:rsidRPr="0094448E">
              <w:rPr>
                <w:rFonts w:ascii="Calibri Light" w:hAnsi="Calibri Light" w:cstheme="majorBidi"/>
                <w:bCs/>
                <w:szCs w:val="20"/>
                <w:u w:val="single"/>
                <w:lang w:val="en-US"/>
              </w:rPr>
              <w:t>and application</w:t>
            </w:r>
            <w:r w:rsidR="00905BAE" w:rsidRPr="0094448E">
              <w:rPr>
                <w:rFonts w:ascii="Calibri Light" w:hAnsi="Calibri Light" w:cstheme="majorBidi"/>
                <w:bCs/>
                <w:szCs w:val="20"/>
                <w:lang w:val="en-US"/>
              </w:rPr>
              <w:t xml:space="preserve">- </w:t>
            </w:r>
            <w:r w:rsidRPr="0094448E">
              <w:rPr>
                <w:rFonts w:ascii="Calibri Light" w:hAnsi="Calibri Light" w:cstheme="majorBidi"/>
                <w:bCs/>
                <w:szCs w:val="20"/>
                <w:lang w:val="en-US"/>
              </w:rPr>
              <w:t xml:space="preserve">showcase </w:t>
            </w:r>
            <w:r w:rsidR="00905BAE" w:rsidRPr="0094448E">
              <w:rPr>
                <w:rFonts w:ascii="Calibri Light" w:hAnsi="Calibri Light" w:cstheme="majorBidi"/>
                <w:bCs/>
                <w:szCs w:val="20"/>
                <w:lang w:val="en-US"/>
              </w:rPr>
              <w:t>new approaches to heat forecasting, disease surveillance, notable new interventions, new collaborations, etc.</w:t>
            </w:r>
            <w:r w:rsidRPr="0094448E">
              <w:rPr>
                <w:rFonts w:ascii="Calibri Light" w:hAnsi="Calibri Light" w:cstheme="majorBidi"/>
                <w:bCs/>
                <w:szCs w:val="20"/>
                <w:lang w:val="en-US"/>
              </w:rPr>
              <w:t xml:space="preserve"> </w:t>
            </w:r>
            <w:r w:rsidRPr="0094448E">
              <w:rPr>
                <w:rFonts w:ascii="Calibri Light" w:hAnsi="Calibri Light" w:cstheme="majorBidi"/>
                <w:szCs w:val="20"/>
                <w:lang w:val="en-US"/>
              </w:rPr>
              <w:t>(source: new publications + member inputs to database/forum)</w:t>
            </w:r>
            <w:r w:rsidRPr="0094448E">
              <w:rPr>
                <w:rFonts w:ascii="Calibri Light" w:hAnsi="Calibri Light" w:cstheme="majorBidi"/>
                <w:bCs/>
                <w:szCs w:val="20"/>
                <w:lang w:val="en-US"/>
              </w:rPr>
              <w:t xml:space="preserve"> </w:t>
            </w:r>
          </w:p>
          <w:p w14:paraId="6FFF8D5F" w14:textId="77777777" w:rsidR="00905BAE" w:rsidRPr="0094448E" w:rsidRDefault="00B633EC" w:rsidP="00B633EC">
            <w:pPr>
              <w:pStyle w:val="ListParagraph"/>
              <w:numPr>
                <w:ilvl w:val="0"/>
                <w:numId w:val="8"/>
              </w:numPr>
              <w:rPr>
                <w:rFonts w:ascii="Calibri Light" w:hAnsi="Calibri Light" w:cstheme="majorBidi"/>
                <w:szCs w:val="20"/>
                <w:lang w:val="en-US"/>
              </w:rPr>
            </w:pPr>
            <w:r w:rsidRPr="0094448E">
              <w:rPr>
                <w:rFonts w:ascii="Calibri Light" w:hAnsi="Calibri Light" w:cstheme="majorBidi"/>
                <w:bCs/>
                <w:szCs w:val="20"/>
                <w:u w:val="single"/>
                <w:lang w:val="en-US"/>
              </w:rPr>
              <w:t>Experience: Lessons</w:t>
            </w:r>
            <w:r w:rsidRPr="0094448E">
              <w:rPr>
                <w:rFonts w:ascii="Calibri Light" w:hAnsi="Calibri Light" w:cstheme="majorBidi"/>
                <w:bCs/>
                <w:szCs w:val="20"/>
                <w:lang w:val="en-US"/>
              </w:rPr>
              <w:t>: Member voice/lesson sharing</w:t>
            </w:r>
            <w:r w:rsidRPr="0094448E">
              <w:rPr>
                <w:rFonts w:ascii="Calibri Light" w:hAnsi="Calibri Light" w:cstheme="majorBidi"/>
                <w:szCs w:val="20"/>
                <w:lang w:val="en-US"/>
              </w:rPr>
              <w:t xml:space="preserve"> </w:t>
            </w:r>
            <w:r w:rsidRPr="0094448E">
              <w:rPr>
                <w:rFonts w:ascii="Calibri Light" w:hAnsi="Calibri Light" w:cstheme="majorBidi"/>
                <w:bCs/>
                <w:szCs w:val="20"/>
                <w:lang w:val="en-US"/>
              </w:rPr>
              <w:t xml:space="preserve">Commentary on what is being reported as effective (or what is not) </w:t>
            </w:r>
          </w:p>
        </w:tc>
        <w:tc>
          <w:tcPr>
            <w:tcW w:w="2111" w:type="dxa"/>
            <w:tcPrChange w:id="53" w:author="Parks, Robbie M" w:date="2017-06-26T15:30:00Z">
              <w:tcPr>
                <w:tcW w:w="2126" w:type="dxa"/>
              </w:tcPr>
            </w:tcPrChange>
          </w:tcPr>
          <w:p w14:paraId="39DF5A24" w14:textId="77777777" w:rsidR="00905BAE" w:rsidRPr="0094448E" w:rsidRDefault="00905BAE" w:rsidP="008D7EDC">
            <w:pPr>
              <w:rPr>
                <w:rFonts w:ascii="Calibri Light" w:hAnsi="Calibri Light" w:cstheme="majorBidi"/>
                <w:szCs w:val="20"/>
                <w:lang w:val="en-US"/>
              </w:rPr>
            </w:pPr>
          </w:p>
        </w:tc>
      </w:tr>
      <w:tr w:rsidR="0094448E" w:rsidRPr="0094448E" w14:paraId="3FA849AF" w14:textId="77777777" w:rsidTr="00FC20F6">
        <w:trPr>
          <w:trHeight w:val="1177"/>
          <w:trPrChange w:id="54" w:author="Parks, Robbie M" w:date="2017-06-26T15:30:00Z">
            <w:trPr>
              <w:trHeight w:val="1177"/>
            </w:trPr>
          </w:trPrChange>
        </w:trPr>
        <w:tc>
          <w:tcPr>
            <w:tcW w:w="1724" w:type="dxa"/>
            <w:tcPrChange w:id="55" w:author="Parks, Robbie M" w:date="2017-06-26T15:30:00Z">
              <w:tcPr>
                <w:tcW w:w="1652" w:type="dxa"/>
              </w:tcPr>
            </w:tcPrChange>
          </w:tcPr>
          <w:p w14:paraId="2183BCAB" w14:textId="77777777" w:rsidR="00C70B6D" w:rsidRPr="0094448E" w:rsidRDefault="00905BAE" w:rsidP="00C70B6D">
            <w:pPr>
              <w:rPr>
                <w:rFonts w:ascii="Calibri Light" w:hAnsi="Calibri Light" w:cstheme="majorBidi"/>
                <w:b/>
                <w:bCs/>
                <w:szCs w:val="20"/>
                <w:lang w:val="en-US"/>
              </w:rPr>
            </w:pPr>
            <w:r w:rsidRPr="0094448E">
              <w:rPr>
                <w:rFonts w:ascii="Calibri Light" w:hAnsi="Calibri Light" w:cstheme="majorBidi"/>
                <w:b/>
                <w:bCs/>
                <w:szCs w:val="20"/>
                <w:lang w:val="en-US"/>
              </w:rPr>
              <w:lastRenderedPageBreak/>
              <w:t xml:space="preserve">Chapter 7 </w:t>
            </w:r>
            <w:r w:rsidR="00C70B6D" w:rsidRPr="0094448E">
              <w:rPr>
                <w:rFonts w:ascii="Calibri Light" w:hAnsi="Calibri Light" w:cstheme="majorBidi"/>
                <w:b/>
                <w:bCs/>
                <w:szCs w:val="20"/>
                <w:lang w:val="en-US"/>
              </w:rPr>
              <w:t>–</w:t>
            </w:r>
            <w:r w:rsidRPr="0094448E">
              <w:rPr>
                <w:rFonts w:ascii="Calibri Light" w:hAnsi="Calibri Light" w:cstheme="majorBidi"/>
                <w:b/>
                <w:bCs/>
                <w:szCs w:val="20"/>
                <w:lang w:val="en-US"/>
              </w:rPr>
              <w:t xml:space="preserve"> </w:t>
            </w:r>
          </w:p>
          <w:p w14:paraId="55E99F72" w14:textId="77777777" w:rsidR="00905BAE" w:rsidRPr="0094448E" w:rsidRDefault="00C70B6D" w:rsidP="00C70B6D">
            <w:pPr>
              <w:rPr>
                <w:rFonts w:ascii="Calibri Light" w:hAnsi="Calibri Light" w:cstheme="majorBidi"/>
                <w:szCs w:val="20"/>
                <w:lang w:val="en-US"/>
              </w:rPr>
            </w:pPr>
            <w:r w:rsidRPr="0094448E">
              <w:rPr>
                <w:rFonts w:ascii="Calibri Light" w:hAnsi="Calibri Light" w:cstheme="majorBidi"/>
                <w:b/>
                <w:bCs/>
                <w:szCs w:val="20"/>
                <w:lang w:val="en-US"/>
              </w:rPr>
              <w:t>Gaps and Recommendations</w:t>
            </w:r>
          </w:p>
        </w:tc>
        <w:tc>
          <w:tcPr>
            <w:tcW w:w="5379" w:type="dxa"/>
            <w:tcPrChange w:id="56" w:author="Parks, Robbie M" w:date="2017-06-26T15:30:00Z">
              <w:tcPr>
                <w:tcW w:w="5436" w:type="dxa"/>
              </w:tcPr>
            </w:tcPrChange>
          </w:tcPr>
          <w:p w14:paraId="7E96C282"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Synthesis and focus on knowledge/information needs to make better decisions, as well as political and action.</w:t>
            </w:r>
          </w:p>
          <w:p w14:paraId="78B0FD38"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 xml:space="preserve">critical data and observations used and needed, </w:t>
            </w:r>
          </w:p>
          <w:p w14:paraId="38EF4142"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research and communication</w:t>
            </w:r>
          </w:p>
          <w:p w14:paraId="4DA75AD1"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 xml:space="preserve">needs for action </w:t>
            </w:r>
          </w:p>
          <w:p w14:paraId="2853D599" w14:textId="77777777" w:rsidR="00905BAE" w:rsidRPr="0094448E" w:rsidRDefault="00905BAE" w:rsidP="00D800E6">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advocacy;</w:t>
            </w:r>
          </w:p>
        </w:tc>
        <w:tc>
          <w:tcPr>
            <w:tcW w:w="2111" w:type="dxa"/>
            <w:tcPrChange w:id="57" w:author="Parks, Robbie M" w:date="2017-06-26T15:30:00Z">
              <w:tcPr>
                <w:tcW w:w="2126" w:type="dxa"/>
              </w:tcPr>
            </w:tcPrChange>
          </w:tcPr>
          <w:p w14:paraId="333627F9" w14:textId="77777777" w:rsidR="00905BAE" w:rsidRPr="0094448E" w:rsidRDefault="00905BAE" w:rsidP="008D7EDC">
            <w:pPr>
              <w:rPr>
                <w:rFonts w:ascii="Calibri Light" w:hAnsi="Calibri Light" w:cstheme="majorBidi"/>
                <w:szCs w:val="20"/>
                <w:lang w:val="en-US"/>
              </w:rPr>
            </w:pPr>
          </w:p>
        </w:tc>
      </w:tr>
      <w:tr w:rsidR="0094448E" w:rsidRPr="0094448E" w14:paraId="3F311FA0" w14:textId="77777777" w:rsidTr="00FC20F6">
        <w:trPr>
          <w:trHeight w:val="492"/>
          <w:trPrChange w:id="58" w:author="Parks, Robbie M" w:date="2017-06-26T15:30:00Z">
            <w:trPr>
              <w:trHeight w:val="492"/>
            </w:trPr>
          </w:trPrChange>
        </w:trPr>
        <w:tc>
          <w:tcPr>
            <w:tcW w:w="1724" w:type="dxa"/>
            <w:tcPrChange w:id="59" w:author="Parks, Robbie M" w:date="2017-06-26T15:30:00Z">
              <w:tcPr>
                <w:tcW w:w="1652" w:type="dxa"/>
              </w:tcPr>
            </w:tcPrChange>
          </w:tcPr>
          <w:p w14:paraId="361F8A54" w14:textId="77777777" w:rsidR="00905BAE" w:rsidRPr="0094448E" w:rsidRDefault="00905BAE" w:rsidP="008D7EDC">
            <w:pPr>
              <w:rPr>
                <w:rFonts w:ascii="Calibri Light" w:hAnsi="Calibri Light" w:cstheme="majorBidi"/>
                <w:b/>
                <w:bCs/>
                <w:szCs w:val="20"/>
                <w:lang w:val="en-US"/>
              </w:rPr>
            </w:pPr>
            <w:r w:rsidRPr="0094448E">
              <w:rPr>
                <w:rFonts w:ascii="Calibri Light" w:hAnsi="Calibri Light" w:cstheme="majorBidi"/>
                <w:b/>
                <w:bCs/>
                <w:szCs w:val="20"/>
                <w:lang w:val="en-US"/>
              </w:rPr>
              <w:t>References</w:t>
            </w:r>
          </w:p>
        </w:tc>
        <w:tc>
          <w:tcPr>
            <w:tcW w:w="5379" w:type="dxa"/>
            <w:tcPrChange w:id="60" w:author="Parks, Robbie M" w:date="2017-06-26T15:30:00Z">
              <w:tcPr>
                <w:tcW w:w="5436" w:type="dxa"/>
              </w:tcPr>
            </w:tcPrChange>
          </w:tcPr>
          <w:p w14:paraId="730A847D"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 xml:space="preserve">Glossary of Key Terms </w:t>
            </w:r>
          </w:p>
        </w:tc>
        <w:tc>
          <w:tcPr>
            <w:tcW w:w="2111" w:type="dxa"/>
            <w:tcPrChange w:id="61" w:author="Parks, Robbie M" w:date="2017-06-26T15:30:00Z">
              <w:tcPr>
                <w:tcW w:w="2126" w:type="dxa"/>
              </w:tcPr>
            </w:tcPrChange>
          </w:tcPr>
          <w:p w14:paraId="7589B6A7" w14:textId="77777777" w:rsidR="00905BAE" w:rsidRPr="0094448E" w:rsidRDefault="00905BAE" w:rsidP="008D7EDC">
            <w:pPr>
              <w:rPr>
                <w:rFonts w:ascii="Calibri Light" w:hAnsi="Calibri Light" w:cstheme="majorBidi"/>
                <w:szCs w:val="20"/>
                <w:lang w:val="en-US"/>
              </w:rPr>
            </w:pPr>
          </w:p>
        </w:tc>
      </w:tr>
    </w:tbl>
    <w:p w14:paraId="5A9719CF" w14:textId="77777777" w:rsidR="0094448E" w:rsidRDefault="0094448E" w:rsidP="0094448E">
      <w:pPr>
        <w:rPr>
          <w:rFonts w:ascii="Calibri Light" w:hAnsi="Calibri Light"/>
          <w:b/>
          <w:bCs/>
          <w:sz w:val="28"/>
          <w:szCs w:val="32"/>
        </w:rPr>
      </w:pPr>
    </w:p>
    <w:p w14:paraId="71C60E7C" w14:textId="77777777" w:rsidR="00D800E6" w:rsidRPr="0094448E" w:rsidRDefault="00D800E6" w:rsidP="0094448E">
      <w:pPr>
        <w:rPr>
          <w:rFonts w:ascii="Calibri Light" w:hAnsi="Calibri Light" w:cstheme="majorBidi"/>
          <w:i/>
          <w:iCs/>
          <w:color w:val="FF0000"/>
          <w:szCs w:val="20"/>
          <w:lang w:val="en-US"/>
        </w:rPr>
      </w:pPr>
      <w:r w:rsidRPr="0094448E">
        <w:rPr>
          <w:rFonts w:ascii="Calibri Light" w:hAnsi="Calibri Light" w:cstheme="majorBidi"/>
          <w:i/>
          <w:iCs/>
          <w:color w:val="FF0000"/>
          <w:szCs w:val="20"/>
          <w:lang w:val="en-US"/>
        </w:rPr>
        <w:t xml:space="preserve">Should the report make recommendations or spotlighting needs? </w:t>
      </w:r>
    </w:p>
    <w:p w14:paraId="5626A7A7" w14:textId="77777777" w:rsidR="00D06D9B" w:rsidRPr="00D800E6" w:rsidRDefault="00D800E6" w:rsidP="00D800E6">
      <w:pPr>
        <w:pStyle w:val="ListParagraph"/>
        <w:numPr>
          <w:ilvl w:val="0"/>
          <w:numId w:val="23"/>
        </w:numPr>
        <w:rPr>
          <w:rFonts w:ascii="Calibri Light" w:hAnsi="Calibri Light"/>
          <w:b/>
          <w:bCs/>
          <w:color w:val="C00000"/>
          <w:sz w:val="28"/>
          <w:szCs w:val="32"/>
        </w:rPr>
      </w:pPr>
      <w:r w:rsidRPr="00D800E6">
        <w:rPr>
          <w:rFonts w:ascii="Calibri Light" w:hAnsi="Calibri Light" w:cstheme="majorBidi"/>
          <w:i/>
          <w:iCs/>
          <w:color w:val="FF0000"/>
          <w:szCs w:val="20"/>
          <w:lang w:val="en-US"/>
        </w:rPr>
        <w:t>Do we need a summary for policy makers, practitioners, media?</w:t>
      </w:r>
    </w:p>
    <w:p w14:paraId="23FA8E35" w14:textId="77777777" w:rsidR="00D800E6" w:rsidRPr="00D800E6" w:rsidRDefault="00D800E6" w:rsidP="00D800E6">
      <w:pPr>
        <w:pStyle w:val="ListParagraph"/>
        <w:ind w:left="1080"/>
        <w:rPr>
          <w:rFonts w:ascii="Calibri Light" w:hAnsi="Calibri Light"/>
          <w:b/>
          <w:bCs/>
          <w:color w:val="C00000"/>
          <w:sz w:val="28"/>
          <w:szCs w:val="32"/>
        </w:rPr>
      </w:pPr>
    </w:p>
    <w:p w14:paraId="5E2E473E"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t xml:space="preserve">Bi-annual Production Process </w:t>
      </w:r>
    </w:p>
    <w:p w14:paraId="306FF402"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Cs/>
          <w:szCs w:val="20"/>
          <w:lang w:val="en-US"/>
        </w:rPr>
        <w:t xml:space="preserve">While acknowledging that the production of any report requires significant dedicated effort, with enough ongoing investment in monitoring and reporting to the web portal and forum, hopefully a bulk of the data collection will be automated/organized before authors even begin discussing the synthesis. For this reason the common framework is very desirable. </w:t>
      </w:r>
    </w:p>
    <w:p w14:paraId="51F0CC70"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
          <w:bCs/>
          <w:szCs w:val="20"/>
          <w:lang w:val="en-US"/>
        </w:rPr>
        <w:t>Target Publication Date</w:t>
      </w:r>
      <w:r w:rsidRPr="00C81FE8">
        <w:rPr>
          <w:rFonts w:ascii="Calibri Light" w:hAnsi="Calibri Light" w:cstheme="majorBidi"/>
          <w:bCs/>
          <w:szCs w:val="20"/>
          <w:lang w:val="en-US"/>
        </w:rPr>
        <w:t xml:space="preserve">: September 2018 and every two years thereafter (2020, 2022, </w:t>
      </w:r>
      <w:proofErr w:type="spellStart"/>
      <w:r w:rsidRPr="00C81FE8">
        <w:rPr>
          <w:rFonts w:ascii="Calibri Light" w:hAnsi="Calibri Light" w:cstheme="majorBidi"/>
          <w:bCs/>
          <w:szCs w:val="20"/>
          <w:lang w:val="en-US"/>
        </w:rPr>
        <w:t>etc</w:t>
      </w:r>
      <w:proofErr w:type="spellEnd"/>
      <w:r w:rsidRPr="00C81FE8">
        <w:rPr>
          <w:rFonts w:ascii="Calibri Light" w:hAnsi="Calibri Light" w:cstheme="majorBidi"/>
          <w:bCs/>
          <w:szCs w:val="20"/>
          <w:lang w:val="en-US"/>
        </w:rPr>
        <w:t xml:space="preserve">) </w:t>
      </w:r>
    </w:p>
    <w:p w14:paraId="1DDFCB1E"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Dec-Feb</w:t>
      </w:r>
      <w:r w:rsidRPr="00C81FE8">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14:paraId="2D7FFCFD"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Feb-March</w:t>
      </w:r>
      <w:r w:rsidRPr="00C81FE8">
        <w:rPr>
          <w:rFonts w:ascii="Calibri Light" w:hAnsi="Calibri Light" w:cstheme="majorBidi"/>
          <w:bCs/>
          <w:szCs w:val="20"/>
          <w:lang w:val="en-US"/>
        </w:rPr>
        <w:t>: preparation of the report</w:t>
      </w:r>
    </w:p>
    <w:p w14:paraId="22194D81"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April-May</w:t>
      </w:r>
      <w:r w:rsidRPr="00C81FE8">
        <w:rPr>
          <w:rFonts w:ascii="Calibri Light" w:hAnsi="Calibri Light" w:cstheme="majorBidi"/>
          <w:bCs/>
          <w:szCs w:val="20"/>
          <w:lang w:val="en-US"/>
        </w:rPr>
        <w:t>: review and revision</w:t>
      </w:r>
    </w:p>
    <w:p w14:paraId="3FBF0E4D"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 xml:space="preserve">June – September </w:t>
      </w:r>
      <w:r w:rsidRPr="00C81FE8">
        <w:rPr>
          <w:rFonts w:ascii="Calibri Light" w:hAnsi="Calibri Light" w:cstheme="majorBidi"/>
          <w:bCs/>
          <w:szCs w:val="20"/>
          <w:lang w:val="en-US"/>
        </w:rPr>
        <w:t>: publication production</w:t>
      </w:r>
    </w:p>
    <w:p w14:paraId="1F9481E8"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Cs/>
          <w:szCs w:val="20"/>
          <w:lang w:val="en-US"/>
        </w:rPr>
        <w:t>Publication Target to Align with other Policy and Reporting Processes: Notably, Lancet Tracking Climate and Health (annual Oct/Nov), WMO State of the Climate (Impacts section)(annual Oct/Nov release pre-COP), IPCC AR6. Outreach to research funding agencies and institutions, to the earth observation community, and to key international organizations (IPCC, WMO, WHO)</w:t>
      </w:r>
    </w:p>
    <w:p w14:paraId="1F486445" w14:textId="77777777" w:rsidR="000779FA" w:rsidRPr="00C81FE8" w:rsidRDefault="000779FA" w:rsidP="00D67BA0">
      <w:pPr>
        <w:rPr>
          <w:rFonts w:ascii="Calibri Light" w:hAnsi="Calibri Light"/>
        </w:rPr>
      </w:pPr>
    </w:p>
    <w:sectPr w:rsidR="000779FA" w:rsidRPr="00C81FE8" w:rsidSect="002C224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88758" w14:textId="77777777" w:rsidR="00A61DC1" w:rsidRDefault="00A61DC1" w:rsidP="003E2ED3">
      <w:pPr>
        <w:spacing w:after="0" w:line="240" w:lineRule="auto"/>
      </w:pPr>
      <w:r>
        <w:separator/>
      </w:r>
    </w:p>
  </w:endnote>
  <w:endnote w:type="continuationSeparator" w:id="0">
    <w:p w14:paraId="23FE8AE5" w14:textId="77777777" w:rsidR="00A61DC1" w:rsidRDefault="00A61DC1"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585DE" w14:textId="77777777" w:rsidR="00A61DC1" w:rsidRDefault="00A61DC1" w:rsidP="003E2ED3">
      <w:pPr>
        <w:spacing w:after="0" w:line="240" w:lineRule="auto"/>
      </w:pPr>
      <w:r>
        <w:separator/>
      </w:r>
    </w:p>
  </w:footnote>
  <w:footnote w:type="continuationSeparator" w:id="0">
    <w:p w14:paraId="7A8ABAB8" w14:textId="77777777" w:rsidR="00A61DC1" w:rsidRDefault="00A61DC1" w:rsidP="003E2E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6FA6"/>
    <w:multiLevelType w:val="hybridMultilevel"/>
    <w:tmpl w:val="2B84BCEE"/>
    <w:lvl w:ilvl="0" w:tplc="AEA80B9C">
      <w:start w:val="1"/>
      <w:numFmt w:val="bullet"/>
      <w:lvlText w:val=""/>
      <w:lvlJc w:val="left"/>
      <w:pPr>
        <w:ind w:left="1080" w:hanging="72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36F0E"/>
    <w:multiLevelType w:val="hybridMultilevel"/>
    <w:tmpl w:val="A7666B6E"/>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E4C1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D7C70"/>
    <w:multiLevelType w:val="hybridMultilevel"/>
    <w:tmpl w:val="46BAB30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953C1"/>
    <w:multiLevelType w:val="hybridMultilevel"/>
    <w:tmpl w:val="916E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01B70"/>
    <w:multiLevelType w:val="hybridMultilevel"/>
    <w:tmpl w:val="72B29E34"/>
    <w:lvl w:ilvl="0" w:tplc="126ADF2E">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61916"/>
    <w:multiLevelType w:val="hybridMultilevel"/>
    <w:tmpl w:val="21D8B36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F1DE9"/>
    <w:multiLevelType w:val="hybridMultilevel"/>
    <w:tmpl w:val="BDBED082"/>
    <w:lvl w:ilvl="0" w:tplc="6EFC30B4">
      <w:start w:val="2"/>
      <w:numFmt w:val="bullet"/>
      <w:lvlText w:val="-"/>
      <w:lvlJc w:val="left"/>
      <w:pPr>
        <w:ind w:left="720" w:hanging="360"/>
      </w:pPr>
      <w:rPr>
        <w:rFonts w:ascii="Calibri Light" w:eastAsiaTheme="min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72B4C"/>
    <w:multiLevelType w:val="hybridMultilevel"/>
    <w:tmpl w:val="11D0CCB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A6D81"/>
    <w:multiLevelType w:val="hybridMultilevel"/>
    <w:tmpl w:val="73CA6698"/>
    <w:lvl w:ilvl="0" w:tplc="AA0C23E6">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2768D"/>
    <w:multiLevelType w:val="hybridMultilevel"/>
    <w:tmpl w:val="BB8445B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4088E"/>
    <w:multiLevelType w:val="hybridMultilevel"/>
    <w:tmpl w:val="69FED3A0"/>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93348"/>
    <w:multiLevelType w:val="hybridMultilevel"/>
    <w:tmpl w:val="0BECA29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565F4"/>
    <w:multiLevelType w:val="hybridMultilevel"/>
    <w:tmpl w:val="FA82FFD8"/>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92B4D"/>
    <w:multiLevelType w:val="hybridMultilevel"/>
    <w:tmpl w:val="DDAEE2EA"/>
    <w:lvl w:ilvl="0" w:tplc="720251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6283E"/>
    <w:multiLevelType w:val="hybridMultilevel"/>
    <w:tmpl w:val="E7809FE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C6E5B"/>
    <w:multiLevelType w:val="hybridMultilevel"/>
    <w:tmpl w:val="40C67BC0"/>
    <w:lvl w:ilvl="0" w:tplc="F6C0D2B0">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2E1C0D"/>
    <w:multiLevelType w:val="hybridMultilevel"/>
    <w:tmpl w:val="E384C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CC1AC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A70856"/>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14BE7"/>
    <w:multiLevelType w:val="hybridMultilevel"/>
    <w:tmpl w:val="95F09784"/>
    <w:lvl w:ilvl="0" w:tplc="45B6CC78">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15"/>
  </w:num>
  <w:num w:numId="5">
    <w:abstractNumId w:val="19"/>
  </w:num>
  <w:num w:numId="6">
    <w:abstractNumId w:val="14"/>
  </w:num>
  <w:num w:numId="7">
    <w:abstractNumId w:val="16"/>
  </w:num>
  <w:num w:numId="8">
    <w:abstractNumId w:val="9"/>
  </w:num>
  <w:num w:numId="9">
    <w:abstractNumId w:val="7"/>
  </w:num>
  <w:num w:numId="10">
    <w:abstractNumId w:val="11"/>
  </w:num>
  <w:num w:numId="11">
    <w:abstractNumId w:val="5"/>
  </w:num>
  <w:num w:numId="12">
    <w:abstractNumId w:val="22"/>
  </w:num>
  <w:num w:numId="13">
    <w:abstractNumId w:val="8"/>
  </w:num>
  <w:num w:numId="14">
    <w:abstractNumId w:val="20"/>
  </w:num>
  <w:num w:numId="15">
    <w:abstractNumId w:val="23"/>
  </w:num>
  <w:num w:numId="16">
    <w:abstractNumId w:val="17"/>
  </w:num>
  <w:num w:numId="17">
    <w:abstractNumId w:val="6"/>
  </w:num>
  <w:num w:numId="18">
    <w:abstractNumId w:val="18"/>
  </w:num>
  <w:num w:numId="19">
    <w:abstractNumId w:val="3"/>
  </w:num>
  <w:num w:numId="20">
    <w:abstractNumId w:val="13"/>
  </w:num>
  <w:num w:numId="21">
    <w:abstractNumId w:val="12"/>
  </w:num>
  <w:num w:numId="22">
    <w:abstractNumId w:val="4"/>
  </w:num>
  <w:num w:numId="23">
    <w:abstractNumId w:val="0"/>
  </w:num>
  <w:num w:numId="24">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0"/>
    <w:rsid w:val="000779FA"/>
    <w:rsid w:val="001344A9"/>
    <w:rsid w:val="00141415"/>
    <w:rsid w:val="001F0C50"/>
    <w:rsid w:val="00226AE1"/>
    <w:rsid w:val="00275557"/>
    <w:rsid w:val="002C2244"/>
    <w:rsid w:val="002C3319"/>
    <w:rsid w:val="003A4BB2"/>
    <w:rsid w:val="003B6850"/>
    <w:rsid w:val="003E2ED3"/>
    <w:rsid w:val="00407093"/>
    <w:rsid w:val="004F671D"/>
    <w:rsid w:val="005009F7"/>
    <w:rsid w:val="005C1873"/>
    <w:rsid w:val="005C1961"/>
    <w:rsid w:val="005E6E02"/>
    <w:rsid w:val="0061201D"/>
    <w:rsid w:val="0070567D"/>
    <w:rsid w:val="00711A0F"/>
    <w:rsid w:val="00711CD7"/>
    <w:rsid w:val="008E1ED2"/>
    <w:rsid w:val="00905BAE"/>
    <w:rsid w:val="00916735"/>
    <w:rsid w:val="0094448E"/>
    <w:rsid w:val="009C50DB"/>
    <w:rsid w:val="009D5BCE"/>
    <w:rsid w:val="00A61DC1"/>
    <w:rsid w:val="00A81EF4"/>
    <w:rsid w:val="00B16F7E"/>
    <w:rsid w:val="00B61050"/>
    <w:rsid w:val="00B633EC"/>
    <w:rsid w:val="00B85CF4"/>
    <w:rsid w:val="00BC20DC"/>
    <w:rsid w:val="00C54DFA"/>
    <w:rsid w:val="00C70B6D"/>
    <w:rsid w:val="00C81FE8"/>
    <w:rsid w:val="00C95C41"/>
    <w:rsid w:val="00CC7F10"/>
    <w:rsid w:val="00D06D9B"/>
    <w:rsid w:val="00D14587"/>
    <w:rsid w:val="00D33C10"/>
    <w:rsid w:val="00D67BA0"/>
    <w:rsid w:val="00D800E6"/>
    <w:rsid w:val="00DE1CF9"/>
    <w:rsid w:val="00E1338F"/>
    <w:rsid w:val="00EB74AF"/>
    <w:rsid w:val="00EF1DB7"/>
    <w:rsid w:val="00F2129B"/>
    <w:rsid w:val="00F40639"/>
    <w:rsid w:val="00F93630"/>
    <w:rsid w:val="00FA6497"/>
    <w:rsid w:val="00FC20F6"/>
    <w:rsid w:val="00FC2E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C69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BA0"/>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D67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7BA0"/>
    <w:pPr>
      <w:ind w:left="720"/>
      <w:contextualSpacing/>
    </w:pPr>
  </w:style>
  <w:style w:type="paragraph" w:styleId="CommentText">
    <w:name w:val="annotation text"/>
    <w:basedOn w:val="Normal"/>
    <w:link w:val="CommentTextChar"/>
    <w:uiPriority w:val="99"/>
    <w:semiHidden/>
    <w:unhideWhenUsed/>
    <w:rsid w:val="00D67BA0"/>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D67BA0"/>
    <w:rPr>
      <w:rFonts w:ascii="Verdana" w:hAnsi="Verdana"/>
      <w:sz w:val="20"/>
      <w:szCs w:val="20"/>
      <w:lang w:val="en-GB"/>
    </w:rPr>
  </w:style>
  <w:style w:type="paragraph" w:styleId="BalloonText">
    <w:name w:val="Balloon Text"/>
    <w:basedOn w:val="Normal"/>
    <w:link w:val="BalloonTextChar"/>
    <w:uiPriority w:val="99"/>
    <w:semiHidden/>
    <w:unhideWhenUsed/>
    <w:rsid w:val="001344A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44A9"/>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CB92D-07D4-B446-B77E-F65914958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1464</Words>
  <Characters>8347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23</cp:revision>
  <dcterms:created xsi:type="dcterms:W3CDTF">2017-06-24T08:34:00Z</dcterms:created>
  <dcterms:modified xsi:type="dcterms:W3CDTF">2017-06-27T14:23:00Z</dcterms:modified>
</cp:coreProperties>
</file>