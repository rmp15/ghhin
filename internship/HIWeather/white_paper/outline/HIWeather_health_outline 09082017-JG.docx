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ED5D90" w14:textId="77777777" w:rsidR="00042A07" w:rsidRDefault="00042A07" w:rsidP="00B63972">
      <w:pPr>
        <w:jc w:val="both"/>
      </w:pPr>
    </w:p>
    <w:p w14:paraId="712B27F0" w14:textId="77777777" w:rsidR="00042A07" w:rsidRDefault="00042A07" w:rsidP="00B63972">
      <w:pPr>
        <w:jc w:val="both"/>
      </w:pPr>
      <w:r>
        <w:rPr>
          <w:noProof/>
          <w:lang w:val="en-US" w:eastAsia="zh-CN"/>
        </w:rPr>
        <w:drawing>
          <wp:anchor distT="0" distB="0" distL="114300" distR="114300" simplePos="0" relativeHeight="251658240" behindDoc="0" locked="0" layoutInCell="1" allowOverlap="1" wp14:anchorId="7E4D72F0" wp14:editId="0DC07789">
            <wp:simplePos x="0" y="0"/>
            <wp:positionH relativeFrom="column">
              <wp:posOffset>0</wp:posOffset>
            </wp:positionH>
            <wp:positionV relativeFrom="paragraph">
              <wp:posOffset>0</wp:posOffset>
            </wp:positionV>
            <wp:extent cx="5724144" cy="2587752"/>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8-07 at 15.26.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4144" cy="2587752"/>
                    </a:xfrm>
                    <a:prstGeom prst="rect">
                      <a:avLst/>
                    </a:prstGeom>
                  </pic:spPr>
                </pic:pic>
              </a:graphicData>
            </a:graphic>
            <wp14:sizeRelH relativeFrom="page">
              <wp14:pctWidth>0</wp14:pctWidth>
            </wp14:sizeRelH>
            <wp14:sizeRelV relativeFrom="page">
              <wp14:pctHeight>0</wp14:pctHeight>
            </wp14:sizeRelV>
          </wp:anchor>
        </w:drawing>
      </w:r>
    </w:p>
    <w:p w14:paraId="62FD397D" w14:textId="77777777" w:rsidR="00834C11" w:rsidRDefault="00834C11" w:rsidP="00B63972">
      <w:pPr>
        <w:jc w:val="both"/>
        <w:rPr>
          <w:b/>
          <w:sz w:val="40"/>
          <w:szCs w:val="40"/>
        </w:rPr>
      </w:pPr>
    </w:p>
    <w:p w14:paraId="2793684C" w14:textId="77777777" w:rsidR="00834C11" w:rsidRDefault="00834C11" w:rsidP="00B63972">
      <w:pPr>
        <w:jc w:val="both"/>
        <w:rPr>
          <w:b/>
          <w:sz w:val="40"/>
          <w:szCs w:val="40"/>
        </w:rPr>
      </w:pPr>
    </w:p>
    <w:p w14:paraId="5D14F710" w14:textId="77777777" w:rsidR="00834C11" w:rsidRDefault="00834C11" w:rsidP="00B63972">
      <w:pPr>
        <w:jc w:val="both"/>
        <w:rPr>
          <w:b/>
          <w:sz w:val="40"/>
          <w:szCs w:val="40"/>
        </w:rPr>
      </w:pPr>
    </w:p>
    <w:p w14:paraId="0856F749" w14:textId="77777777" w:rsidR="00834C11" w:rsidRDefault="00834C11" w:rsidP="00B63972">
      <w:pPr>
        <w:jc w:val="both"/>
        <w:rPr>
          <w:b/>
          <w:sz w:val="40"/>
          <w:szCs w:val="40"/>
        </w:rPr>
      </w:pPr>
    </w:p>
    <w:p w14:paraId="1FA81F18" w14:textId="3C6D2B08" w:rsidR="00042A07" w:rsidRDefault="003C27C6" w:rsidP="005425A0">
      <w:pPr>
        <w:jc w:val="center"/>
        <w:rPr>
          <w:b/>
          <w:sz w:val="40"/>
          <w:szCs w:val="40"/>
        </w:rPr>
      </w:pPr>
      <w:ins w:id="0" w:author="Joy Shumake-Guillemot" w:date="2017-08-09T18:26:00Z">
        <w:r>
          <w:rPr>
            <w:b/>
            <w:sz w:val="40"/>
            <w:szCs w:val="40"/>
          </w:rPr>
          <w:t>White</w:t>
        </w:r>
      </w:ins>
      <w:ins w:id="1" w:author="Joy Shumake-Guillemot" w:date="2017-08-09T18:25:00Z">
        <w:r>
          <w:rPr>
            <w:b/>
            <w:sz w:val="40"/>
            <w:szCs w:val="40"/>
          </w:rPr>
          <w:t xml:space="preserve"> Paper on Health Linkages to </w:t>
        </w:r>
      </w:ins>
      <w:proofErr w:type="spellStart"/>
      <w:r w:rsidR="00042A07" w:rsidRPr="00042A07">
        <w:rPr>
          <w:b/>
          <w:sz w:val="40"/>
          <w:szCs w:val="40"/>
        </w:rPr>
        <w:t>HIWeather</w:t>
      </w:r>
      <w:proofErr w:type="spellEnd"/>
    </w:p>
    <w:p w14:paraId="0FBDADC5" w14:textId="77777777" w:rsidR="00042A07" w:rsidRDefault="00042A07" w:rsidP="005425A0">
      <w:pPr>
        <w:jc w:val="center"/>
        <w:rPr>
          <w:b/>
          <w:sz w:val="40"/>
          <w:szCs w:val="40"/>
        </w:rPr>
      </w:pPr>
    </w:p>
    <w:p w14:paraId="7AC00E11" w14:textId="68471CE5" w:rsidR="00042A07" w:rsidRDefault="00042A07" w:rsidP="005425A0">
      <w:pPr>
        <w:jc w:val="center"/>
        <w:rPr>
          <w:b/>
          <w:sz w:val="32"/>
          <w:szCs w:val="32"/>
        </w:rPr>
      </w:pPr>
      <w:del w:id="2" w:author="Joy Shumake-Guillemot" w:date="2017-08-09T18:25:00Z">
        <w:r w:rsidDel="003C27C6">
          <w:rPr>
            <w:b/>
            <w:sz w:val="32"/>
            <w:szCs w:val="32"/>
          </w:rPr>
          <w:delText>Health impact</w:delText>
        </w:r>
        <w:r w:rsidR="009C2546" w:rsidDel="003C27C6">
          <w:rPr>
            <w:b/>
            <w:sz w:val="32"/>
            <w:szCs w:val="32"/>
          </w:rPr>
          <w:delText>s</w:delText>
        </w:r>
      </w:del>
      <w:ins w:id="3" w:author="Joy Shumake-Guillemot" w:date="2017-08-09T18:25:00Z">
        <w:r w:rsidR="003C27C6">
          <w:rPr>
            <w:b/>
            <w:sz w:val="32"/>
            <w:szCs w:val="32"/>
          </w:rPr>
          <w:t>Draft</w:t>
        </w:r>
      </w:ins>
      <w:r>
        <w:rPr>
          <w:b/>
          <w:sz w:val="32"/>
          <w:szCs w:val="32"/>
        </w:rPr>
        <w:t xml:space="preserve"> outline</w:t>
      </w:r>
    </w:p>
    <w:p w14:paraId="2104244E" w14:textId="641F3AF5" w:rsidR="003516D2" w:rsidRPr="003516D2" w:rsidRDefault="003516D2" w:rsidP="005425A0">
      <w:pPr>
        <w:jc w:val="center"/>
        <w:rPr>
          <w:b/>
          <w:sz w:val="30"/>
          <w:szCs w:val="30"/>
        </w:rPr>
      </w:pPr>
      <w:r>
        <w:rPr>
          <w:b/>
          <w:sz w:val="30"/>
          <w:szCs w:val="30"/>
        </w:rPr>
        <w:t>Version: 7</w:t>
      </w:r>
      <w:r w:rsidRPr="003516D2">
        <w:rPr>
          <w:b/>
          <w:sz w:val="30"/>
          <w:szCs w:val="30"/>
          <w:vertAlign w:val="superscript"/>
        </w:rPr>
        <w:t>th</w:t>
      </w:r>
      <w:r>
        <w:rPr>
          <w:b/>
          <w:sz w:val="30"/>
          <w:szCs w:val="30"/>
        </w:rPr>
        <w:t xml:space="preserve"> August 2017</w:t>
      </w:r>
    </w:p>
    <w:p w14:paraId="5C95EA61" w14:textId="405CD57F" w:rsidR="00EC144A" w:rsidRDefault="00EC144A" w:rsidP="00B63972">
      <w:pPr>
        <w:jc w:val="both"/>
      </w:pPr>
      <w:r>
        <w:br w:type="page"/>
      </w:r>
    </w:p>
    <w:p w14:paraId="5351FDF2" w14:textId="606A8AC7" w:rsidR="00EC144A" w:rsidRPr="00954845" w:rsidRDefault="00EC144A" w:rsidP="00B63972">
      <w:pPr>
        <w:jc w:val="both"/>
        <w:rPr>
          <w:b/>
          <w:sz w:val="28"/>
          <w:szCs w:val="28"/>
        </w:rPr>
      </w:pPr>
      <w:r w:rsidRPr="00EC144A">
        <w:rPr>
          <w:b/>
          <w:sz w:val="28"/>
          <w:szCs w:val="28"/>
        </w:rPr>
        <w:lastRenderedPageBreak/>
        <w:t>Introduction</w:t>
      </w:r>
    </w:p>
    <w:p w14:paraId="0B88027C" w14:textId="3B36B899" w:rsidR="00EC144A" w:rsidRDefault="00EC144A" w:rsidP="00B63972">
      <w:pPr>
        <w:jc w:val="both"/>
      </w:pPr>
      <w:r>
        <w:t>High Impact Weather (</w:t>
      </w:r>
      <w:proofErr w:type="spellStart"/>
      <w:r>
        <w:t>HIWeather</w:t>
      </w:r>
      <w:proofErr w:type="spellEnd"/>
      <w:r>
        <w:t>), a research activity within the World Weather Research Programme</w:t>
      </w:r>
      <w:r w:rsidR="00C66CFD">
        <w:t xml:space="preserve"> (WWRP)</w:t>
      </w:r>
      <w:r>
        <w:t xml:space="preserve">, </w:t>
      </w:r>
      <w:r w:rsidR="00767DC4">
        <w:t>aims to improve extreme weather event fore</w:t>
      </w:r>
      <w:r w:rsidR="000818E6">
        <w:t xml:space="preserve">casting, both in spatial resolution and predictive lead time. A significant beneficiary </w:t>
      </w:r>
      <w:r w:rsidR="00392122">
        <w:t xml:space="preserve">of </w:t>
      </w:r>
      <w:proofErr w:type="spellStart"/>
      <w:r w:rsidR="00052A40">
        <w:t>HIWeather</w:t>
      </w:r>
      <w:proofErr w:type="spellEnd"/>
      <w:r w:rsidR="00052A40">
        <w:t xml:space="preserve"> products could be</w:t>
      </w:r>
      <w:r w:rsidR="00BD7C9C">
        <w:t xml:space="preserve"> decision makers</w:t>
      </w:r>
      <w:r w:rsidR="00375AEE">
        <w:t xml:space="preserve"> in </w:t>
      </w:r>
      <w:r w:rsidR="00A85B7A">
        <w:t xml:space="preserve">disaster early warning systems and </w:t>
      </w:r>
      <w:r w:rsidR="00375AEE">
        <w:t>emergency health care provision</w:t>
      </w:r>
      <w:r w:rsidR="00A85B7A">
        <w:t xml:space="preserve">, who would be able to </w:t>
      </w:r>
      <w:r w:rsidR="003A3266">
        <w:t>use improved forecasting techniques to better prepare for approaching extreme weather</w:t>
      </w:r>
      <w:r w:rsidR="00375AEE">
        <w:t xml:space="preserve">.  </w:t>
      </w:r>
      <w:r w:rsidR="00BD7C9C">
        <w:t xml:space="preserve"> </w:t>
      </w:r>
    </w:p>
    <w:p w14:paraId="47BF797F" w14:textId="77777777" w:rsidR="00EE3B93" w:rsidRDefault="00EE3B93" w:rsidP="00B63972">
      <w:pPr>
        <w:jc w:val="both"/>
      </w:pPr>
    </w:p>
    <w:p w14:paraId="4E58A210" w14:textId="0D7FD9E9" w:rsidR="00B9471C" w:rsidRDefault="00EE3B93" w:rsidP="00B63972">
      <w:pPr>
        <w:jc w:val="both"/>
      </w:pPr>
      <w:r>
        <w:t>However, a significant knowledge gap exists</w:t>
      </w:r>
      <w:r w:rsidR="008F0E09">
        <w:t xml:space="preserve"> </w:t>
      </w:r>
      <w:r w:rsidR="000157FF">
        <w:t>in the</w:t>
      </w:r>
      <w:r w:rsidR="008F0E09">
        <w:t xml:space="preserve"> </w:t>
      </w:r>
      <w:proofErr w:type="spellStart"/>
      <w:r w:rsidR="008F0E09">
        <w:t>HIWeather</w:t>
      </w:r>
      <w:proofErr w:type="spellEnd"/>
      <w:r w:rsidR="008F0E09">
        <w:t xml:space="preserve"> </w:t>
      </w:r>
      <w:r w:rsidR="003E4C9F">
        <w:t>operation plan</w:t>
      </w:r>
      <w:r w:rsidR="000157FF">
        <w:t xml:space="preserve"> </w:t>
      </w:r>
      <w:r w:rsidR="003E4C9F">
        <w:t xml:space="preserve">in terms of </w:t>
      </w:r>
      <w:r w:rsidR="003E4C9F" w:rsidRPr="00B9471C">
        <w:rPr>
          <w:b/>
        </w:rPr>
        <w:t>where</w:t>
      </w:r>
      <w:r w:rsidR="0006283D">
        <w:t xml:space="preserve">, </w:t>
      </w:r>
      <w:r w:rsidR="0006283D">
        <w:rPr>
          <w:b/>
        </w:rPr>
        <w:t>when</w:t>
      </w:r>
      <w:r w:rsidR="0006283D">
        <w:t>,</w:t>
      </w:r>
      <w:r w:rsidR="003E4C9F">
        <w:t xml:space="preserve"> and </w:t>
      </w:r>
      <w:r w:rsidR="003E4C9F" w:rsidRPr="00B9471C">
        <w:rPr>
          <w:b/>
        </w:rPr>
        <w:t>how</w:t>
      </w:r>
      <w:r w:rsidR="003E4C9F">
        <w:t xml:space="preserve"> significant health </w:t>
      </w:r>
      <w:r w:rsidR="000E37D7">
        <w:t xml:space="preserve">care </w:t>
      </w:r>
      <w:r w:rsidR="003E4C9F">
        <w:t>decisions are made.</w:t>
      </w:r>
      <w:r w:rsidR="00B9471C">
        <w:t xml:space="preserve"> </w:t>
      </w:r>
      <w:r w:rsidR="00EB23EC">
        <w:t xml:space="preserve">Further, </w:t>
      </w:r>
      <w:r w:rsidR="00CB4D6E">
        <w:t xml:space="preserve">missing is a detailed awareness of how </w:t>
      </w:r>
      <w:r w:rsidR="00290C5B">
        <w:t xml:space="preserve">much lead time is needed for health care </w:t>
      </w:r>
      <w:r w:rsidR="00820BED">
        <w:t xml:space="preserve">decisions. If a significant goal of </w:t>
      </w:r>
      <w:proofErr w:type="spellStart"/>
      <w:r w:rsidR="00820BED">
        <w:t>HIWeather</w:t>
      </w:r>
      <w:proofErr w:type="spellEnd"/>
      <w:r w:rsidR="00290C5B">
        <w:t xml:space="preserve"> is to improve health outcomes by successful utilisation </w:t>
      </w:r>
      <w:r w:rsidR="00480ACC">
        <w:t>of its products</w:t>
      </w:r>
      <w:r w:rsidR="00820BED">
        <w:t xml:space="preserve">, the direction of improved </w:t>
      </w:r>
      <w:proofErr w:type="spellStart"/>
      <w:r w:rsidR="00820BED">
        <w:t>HIWeather</w:t>
      </w:r>
      <w:proofErr w:type="spellEnd"/>
      <w:r w:rsidR="00820BED">
        <w:t xml:space="preserve"> products must be steered by </w:t>
      </w:r>
      <w:r w:rsidR="00480ACC">
        <w:t>the awareness and knowledge of the nature of disaster-related health care decisions.</w:t>
      </w:r>
    </w:p>
    <w:p w14:paraId="046BCB25" w14:textId="77777777" w:rsidR="00B9471C" w:rsidRDefault="00B9471C" w:rsidP="00B63972">
      <w:pPr>
        <w:jc w:val="both"/>
      </w:pPr>
    </w:p>
    <w:p w14:paraId="17A4CF56" w14:textId="3F29D307" w:rsidR="00EE3B93" w:rsidRDefault="00B9471C" w:rsidP="003C27C6">
      <w:pPr>
        <w:jc w:val="both"/>
        <w:rPr>
          <w:b/>
        </w:rPr>
      </w:pPr>
      <w:r>
        <w:t>This white paper aims to give an exposition on the process by which health care decision makers</w:t>
      </w:r>
      <w:r w:rsidR="003E4C9F">
        <w:t xml:space="preserve"> </w:t>
      </w:r>
      <w:r w:rsidR="00207B1C">
        <w:t xml:space="preserve">build a timeline of required action. </w:t>
      </w:r>
      <w:r w:rsidR="00FF3598">
        <w:t>The report</w:t>
      </w:r>
      <w:r w:rsidR="00B118B2">
        <w:t xml:space="preserve"> will be structure</w:t>
      </w:r>
      <w:r w:rsidR="0068466F">
        <w:t>d around</w:t>
      </w:r>
      <w:r w:rsidR="00207B1C">
        <w:t xml:space="preserve"> each of the 5 </w:t>
      </w:r>
      <w:r w:rsidR="00A91607">
        <w:t>areas of f</w:t>
      </w:r>
      <w:r w:rsidR="00B63936">
        <w:t xml:space="preserve">ocus of </w:t>
      </w:r>
      <w:proofErr w:type="spellStart"/>
      <w:r w:rsidR="00AC36DC">
        <w:t>HIWeather</w:t>
      </w:r>
      <w:proofErr w:type="spellEnd"/>
      <w:r w:rsidR="00AC36DC">
        <w:t>.</w:t>
      </w:r>
      <w:r w:rsidR="00FF3598">
        <w:t xml:space="preserve"> </w:t>
      </w:r>
      <w:r w:rsidR="00FF3598" w:rsidRPr="007219CD">
        <w:rPr>
          <w:b/>
        </w:rPr>
        <w:t xml:space="preserve">The logic of this approach is to begin with </w:t>
      </w:r>
      <w:r w:rsidR="007219CD" w:rsidRPr="007219CD">
        <w:rPr>
          <w:b/>
        </w:rPr>
        <w:t xml:space="preserve">the desired health outcome improvements, and work </w:t>
      </w:r>
      <w:r w:rsidR="007219CD">
        <w:rPr>
          <w:b/>
        </w:rPr>
        <w:t xml:space="preserve">systematically </w:t>
      </w:r>
      <w:r w:rsidR="007219CD" w:rsidRPr="007219CD">
        <w:rPr>
          <w:b/>
        </w:rPr>
        <w:t xml:space="preserve">through </w:t>
      </w:r>
      <w:r w:rsidR="007219CD">
        <w:rPr>
          <w:b/>
        </w:rPr>
        <w:t xml:space="preserve">the processes to </w:t>
      </w:r>
      <w:ins w:id="4" w:author="Joy Shumake-Guillemot" w:date="2017-08-09T18:26:00Z">
        <w:r w:rsidR="003C27C6">
          <w:rPr>
            <w:b/>
          </w:rPr>
          <w:t xml:space="preserve">identify </w:t>
        </w:r>
      </w:ins>
      <w:r w:rsidR="007219CD">
        <w:rPr>
          <w:b/>
        </w:rPr>
        <w:t xml:space="preserve">where </w:t>
      </w:r>
      <w:del w:id="5" w:author="Joy Shumake-Guillemot" w:date="2017-08-09T18:26:00Z">
        <w:r w:rsidR="007219CD" w:rsidRPr="007219CD" w:rsidDel="003C27C6">
          <w:rPr>
            <w:b/>
          </w:rPr>
          <w:delText xml:space="preserve">improved </w:delText>
        </w:r>
      </w:del>
      <w:proofErr w:type="spellStart"/>
      <w:r w:rsidR="007219CD" w:rsidRPr="007219CD">
        <w:rPr>
          <w:b/>
        </w:rPr>
        <w:t>HIWeather</w:t>
      </w:r>
      <w:proofErr w:type="spellEnd"/>
      <w:r w:rsidR="007219CD" w:rsidRPr="007219CD">
        <w:rPr>
          <w:b/>
        </w:rPr>
        <w:t xml:space="preserve"> products</w:t>
      </w:r>
      <w:r w:rsidR="007219CD">
        <w:rPr>
          <w:b/>
        </w:rPr>
        <w:t xml:space="preserve"> could</w:t>
      </w:r>
      <w:ins w:id="6" w:author="Joy Shumake-Guillemot" w:date="2017-08-09T18:26:00Z">
        <w:r w:rsidR="003C27C6">
          <w:rPr>
            <w:b/>
          </w:rPr>
          <w:t xml:space="preserve"> be applied or tailored to</w:t>
        </w:r>
      </w:ins>
      <w:r w:rsidR="007219CD">
        <w:rPr>
          <w:b/>
        </w:rPr>
        <w:t xml:space="preserve"> assist</w:t>
      </w:r>
      <w:ins w:id="7" w:author="Joy Shumake-Guillemot" w:date="2017-08-09T18:27:00Z">
        <w:r w:rsidR="003C27C6">
          <w:rPr>
            <w:b/>
          </w:rPr>
          <w:t xml:space="preserve"> the health sector</w:t>
        </w:r>
      </w:ins>
      <w:r w:rsidR="007219CD">
        <w:rPr>
          <w:b/>
        </w:rPr>
        <w:t xml:space="preserve">. </w:t>
      </w:r>
    </w:p>
    <w:p w14:paraId="3375D727" w14:textId="1B78BCF1" w:rsidR="007219CD" w:rsidRPr="007219CD" w:rsidRDefault="007219CD" w:rsidP="00B63972">
      <w:pPr>
        <w:jc w:val="both"/>
      </w:pPr>
      <w:r>
        <w:t xml:space="preserve">In this way, </w:t>
      </w:r>
      <w:r w:rsidR="00521A1A">
        <w:t>the</w:t>
      </w:r>
      <w:r w:rsidR="0047213D">
        <w:t xml:space="preserve"> selection</w:t>
      </w:r>
      <w:r w:rsidR="00521A1A">
        <w:t xml:space="preserve"> and development of</w:t>
      </w:r>
      <w:r w:rsidR="0047213D">
        <w:t xml:space="preserve"> </w:t>
      </w:r>
      <w:proofErr w:type="spellStart"/>
      <w:r w:rsidR="0047213D">
        <w:t>HIWeather</w:t>
      </w:r>
      <w:proofErr w:type="spellEnd"/>
      <w:r w:rsidR="0047213D">
        <w:t xml:space="preserve"> </w:t>
      </w:r>
      <w:r w:rsidR="00511529">
        <w:t xml:space="preserve">products </w:t>
      </w:r>
      <w:r w:rsidR="00521A1A">
        <w:t>will be able to</w:t>
      </w:r>
      <w:r w:rsidR="007D543F">
        <w:t xml:space="preserve"> use health impacts </w:t>
      </w:r>
      <w:r w:rsidR="00521A1A">
        <w:t xml:space="preserve">at the heart its </w:t>
      </w:r>
      <w:r w:rsidR="00EB577D">
        <w:t>direction.</w:t>
      </w:r>
    </w:p>
    <w:p w14:paraId="4B8148D4" w14:textId="77777777" w:rsidR="008843EB" w:rsidRDefault="008843EB" w:rsidP="00B63972">
      <w:pPr>
        <w:jc w:val="both"/>
      </w:pPr>
    </w:p>
    <w:p w14:paraId="0FB4C79C" w14:textId="2A823651" w:rsidR="00187BD2" w:rsidRDefault="00187BD2" w:rsidP="00B63972">
      <w:pPr>
        <w:jc w:val="both"/>
        <w:rPr>
          <w:b/>
          <w:sz w:val="28"/>
          <w:szCs w:val="28"/>
        </w:rPr>
      </w:pPr>
      <w:r>
        <w:rPr>
          <w:b/>
          <w:sz w:val="28"/>
          <w:szCs w:val="28"/>
        </w:rPr>
        <w:t>Structure</w:t>
      </w:r>
    </w:p>
    <w:p w14:paraId="52F67B62" w14:textId="6D4BCFCE" w:rsidR="00B118B2" w:rsidRDefault="003C27C6" w:rsidP="003C27C6">
      <w:pPr>
        <w:jc w:val="both"/>
      </w:pPr>
      <w:ins w:id="8" w:author="Joy Shumake-Guillemot" w:date="2017-08-09T18:31:00Z">
        <w:r>
          <w:t xml:space="preserve">The report will outline a series of health aspects relevant to each of the 5 </w:t>
        </w:r>
        <w:proofErr w:type="spellStart"/>
        <w:r>
          <w:t>HIWeather</w:t>
        </w:r>
        <w:proofErr w:type="spellEnd"/>
        <w:r>
          <w:t xml:space="preserve"> Focus areas as follows: </w:t>
        </w:r>
      </w:ins>
    </w:p>
    <w:p w14:paraId="3513C62B" w14:textId="77777777" w:rsidR="00AC36DC" w:rsidRDefault="00AC36DC" w:rsidP="00B63972">
      <w:pPr>
        <w:jc w:val="both"/>
      </w:pPr>
    </w:p>
    <w:tbl>
      <w:tblPr>
        <w:tblStyle w:val="TableGrid"/>
        <w:tblW w:w="0" w:type="auto"/>
        <w:tblInd w:w="720" w:type="dxa"/>
        <w:tblLook w:val="04A0" w:firstRow="1" w:lastRow="0" w:firstColumn="1" w:lastColumn="0" w:noHBand="0" w:noVBand="1"/>
      </w:tblPr>
      <w:tblGrid>
        <w:gridCol w:w="2365"/>
        <w:gridCol w:w="6151"/>
        <w:tblGridChange w:id="9">
          <w:tblGrid>
            <w:gridCol w:w="2365"/>
            <w:gridCol w:w="6151"/>
          </w:tblGrid>
        </w:tblGridChange>
      </w:tblGrid>
      <w:tr w:rsidR="003C27C6" w:rsidRPr="00807024" w14:paraId="054F7337" w14:textId="2FD421EF" w:rsidTr="003C27C6">
        <w:trPr>
          <w:trHeight w:val="770"/>
        </w:trPr>
        <w:tc>
          <w:tcPr>
            <w:tcW w:w="2365" w:type="dxa"/>
          </w:tcPr>
          <w:p w14:paraId="6C86AAB3" w14:textId="13594E18" w:rsidR="003C27C6" w:rsidRPr="00807024" w:rsidRDefault="003C27C6" w:rsidP="003C27C6">
            <w:pPr>
              <w:jc w:val="both"/>
            </w:pPr>
            <w:proofErr w:type="spellStart"/>
            <w:r>
              <w:t>HIWeather</w:t>
            </w:r>
            <w:proofErr w:type="spellEnd"/>
            <w:r>
              <w:t xml:space="preserve"> Focus Areas </w:t>
            </w:r>
          </w:p>
        </w:tc>
        <w:tc>
          <w:tcPr>
            <w:tcW w:w="6151" w:type="dxa"/>
          </w:tcPr>
          <w:p w14:paraId="7826A4AA" w14:textId="4F4380D5" w:rsidR="003C27C6" w:rsidRPr="00807024" w:rsidRDefault="003C27C6" w:rsidP="003C27C6">
            <w:pPr>
              <w:pStyle w:val="ListParagraph"/>
              <w:jc w:val="both"/>
            </w:pPr>
            <w:r>
              <w:t xml:space="preserve">Areas of Health Linkages to be outlined for each Focus Area  </w:t>
            </w:r>
          </w:p>
        </w:tc>
      </w:tr>
      <w:tr w:rsidR="003C27C6" w:rsidRPr="00807024" w14:paraId="3A1DFB05" w14:textId="77777777" w:rsidTr="003C27C6">
        <w:tblPrEx>
          <w:tblW w:w="0" w:type="auto"/>
          <w:tblInd w:w="720" w:type="dxa"/>
          <w:tblPrExChange w:id="10" w:author="Joy Shumake-Guillemot" w:date="2017-08-09T18:32:00Z">
            <w:tblPrEx>
              <w:tblW w:w="0" w:type="auto"/>
              <w:tblInd w:w="720" w:type="dxa"/>
            </w:tblPrEx>
          </w:tblPrExChange>
        </w:tblPrEx>
        <w:trPr>
          <w:trHeight w:val="983"/>
          <w:trPrChange w:id="11" w:author="Joy Shumake-Guillemot" w:date="2017-08-09T18:32:00Z">
            <w:trPr>
              <w:trHeight w:val="1505"/>
            </w:trPr>
          </w:trPrChange>
        </w:trPr>
        <w:tc>
          <w:tcPr>
            <w:tcW w:w="2365" w:type="dxa"/>
            <w:tcPrChange w:id="12" w:author="Joy Shumake-Guillemot" w:date="2017-08-09T18:32:00Z">
              <w:tcPr>
                <w:tcW w:w="2365" w:type="dxa"/>
              </w:tcPr>
            </w:tcPrChange>
          </w:tcPr>
          <w:p w14:paraId="4C4BC395" w14:textId="77777777" w:rsidR="003C27C6" w:rsidRPr="00807024" w:rsidRDefault="003C27C6" w:rsidP="003C27C6">
            <w:pPr>
              <w:pStyle w:val="ListParagraph"/>
              <w:numPr>
                <w:ilvl w:val="0"/>
                <w:numId w:val="8"/>
              </w:numPr>
              <w:ind w:left="414" w:hanging="283"/>
              <w:jc w:val="both"/>
            </w:pPr>
            <w:r w:rsidRPr="00807024">
              <w:t xml:space="preserve">urban flood </w:t>
            </w:r>
          </w:p>
          <w:p w14:paraId="119B0F29" w14:textId="77777777" w:rsidR="003C27C6" w:rsidRPr="00807024" w:rsidRDefault="003C27C6" w:rsidP="003C27C6">
            <w:pPr>
              <w:pStyle w:val="ListParagraph"/>
              <w:numPr>
                <w:ilvl w:val="0"/>
                <w:numId w:val="8"/>
              </w:numPr>
              <w:ind w:left="414" w:hanging="283"/>
              <w:jc w:val="both"/>
            </w:pPr>
            <w:r w:rsidRPr="00807024">
              <w:t>wildfire</w:t>
            </w:r>
          </w:p>
          <w:p w14:paraId="04A15E2E" w14:textId="77777777" w:rsidR="003C27C6" w:rsidRPr="00807024" w:rsidRDefault="003C27C6" w:rsidP="003C27C6">
            <w:pPr>
              <w:pStyle w:val="ListParagraph"/>
              <w:numPr>
                <w:ilvl w:val="0"/>
                <w:numId w:val="8"/>
              </w:numPr>
              <w:ind w:left="414" w:hanging="283"/>
              <w:jc w:val="both"/>
            </w:pPr>
            <w:r w:rsidRPr="00807024">
              <w:t>localised extreme wind</w:t>
            </w:r>
          </w:p>
          <w:p w14:paraId="3DA6CCB9" w14:textId="77777777" w:rsidR="003C27C6" w:rsidRPr="00807024" w:rsidRDefault="003C27C6" w:rsidP="003C27C6">
            <w:pPr>
              <w:pStyle w:val="ListParagraph"/>
              <w:numPr>
                <w:ilvl w:val="0"/>
                <w:numId w:val="8"/>
              </w:numPr>
              <w:ind w:left="414" w:hanging="283"/>
              <w:jc w:val="both"/>
            </w:pPr>
            <w:r w:rsidRPr="00807024">
              <w:t>disruptive winter weather</w:t>
            </w:r>
          </w:p>
          <w:p w14:paraId="071CC9E3" w14:textId="4308B005" w:rsidR="003C27C6" w:rsidRPr="00807024" w:rsidRDefault="003C27C6" w:rsidP="003C27C6">
            <w:pPr>
              <w:pStyle w:val="ListParagraph"/>
              <w:numPr>
                <w:ilvl w:val="0"/>
                <w:numId w:val="8"/>
              </w:numPr>
              <w:ind w:left="414" w:hanging="283"/>
              <w:jc w:val="both"/>
            </w:pPr>
            <w:r w:rsidRPr="00807024">
              <w:t>urban heat waves and air pollution</w:t>
            </w:r>
          </w:p>
        </w:tc>
        <w:tc>
          <w:tcPr>
            <w:tcW w:w="6151" w:type="dxa"/>
            <w:tcPrChange w:id="13" w:author="Joy Shumake-Guillemot" w:date="2017-08-09T18:32:00Z">
              <w:tcPr>
                <w:tcW w:w="6151" w:type="dxa"/>
              </w:tcPr>
            </w:tcPrChange>
          </w:tcPr>
          <w:p w14:paraId="36F9B7EA" w14:textId="08946C3E" w:rsidR="003C27C6" w:rsidRDefault="003C27C6" w:rsidP="003C27C6">
            <w:pPr>
              <w:pStyle w:val="ListParagraph"/>
              <w:numPr>
                <w:ilvl w:val="0"/>
                <w:numId w:val="1"/>
              </w:numPr>
              <w:ind w:left="317" w:hanging="141"/>
            </w:pPr>
            <w:r w:rsidRPr="003C27C6">
              <w:rPr>
                <w:b/>
              </w:rPr>
              <w:t xml:space="preserve">Health impacts. </w:t>
            </w:r>
            <w:r>
              <w:t xml:space="preserve">Identify key health </w:t>
            </w:r>
            <w:del w:id="14" w:author="Joy Shumake-Guillemot" w:date="2017-08-09T18:32:00Z">
              <w:r w:rsidDel="003C27C6">
                <w:delText xml:space="preserve">issues </w:delText>
              </w:r>
            </w:del>
            <w:ins w:id="15" w:author="Joy Shumake-Guillemot" w:date="2017-08-09T18:32:00Z">
              <w:r>
                <w:t xml:space="preserve">impacts related to </w:t>
              </w:r>
            </w:ins>
            <w:del w:id="16" w:author="Joy Shumake-Guillemot" w:date="2017-08-09T18:32:00Z">
              <w:r w:rsidDel="003C27C6">
                <w:delText xml:space="preserve">for </w:delText>
              </w:r>
            </w:del>
            <w:r>
              <w:t xml:space="preserve">each </w:t>
            </w:r>
            <w:del w:id="17" w:author="Joy Shumake-Guillemot" w:date="2017-08-09T18:31:00Z">
              <w:r w:rsidDel="003C27C6">
                <w:delText>sector</w:delText>
              </w:r>
            </w:del>
            <w:ins w:id="18" w:author="Joy Shumake-Guillemot" w:date="2017-08-09T18:31:00Z">
              <w:r>
                <w:t xml:space="preserve">focus </w:t>
              </w:r>
            </w:ins>
            <w:ins w:id="19" w:author="Joy Shumake-Guillemot" w:date="2017-08-09T18:32:00Z">
              <w:r>
                <w:t xml:space="preserve">weather hazard </w:t>
              </w:r>
            </w:ins>
            <w:ins w:id="20" w:author="Joy Shumake-Guillemot" w:date="2017-08-09T18:31:00Z">
              <w:r>
                <w:t>area</w:t>
              </w:r>
            </w:ins>
            <w:r>
              <w:t>.</w:t>
            </w:r>
          </w:p>
          <w:p w14:paraId="2511701D" w14:textId="77777777" w:rsidR="003C27C6" w:rsidRDefault="003C27C6" w:rsidP="003C27C6">
            <w:pPr>
              <w:pStyle w:val="ListParagraph"/>
              <w:numPr>
                <w:ilvl w:val="0"/>
                <w:numId w:val="1"/>
              </w:numPr>
              <w:shd w:val="clear" w:color="auto" w:fill="FFFFFF"/>
              <w:ind w:left="317" w:hanging="141"/>
              <w:jc w:val="both"/>
              <w:outlineLvl w:val="0"/>
            </w:pPr>
            <w:r w:rsidRPr="003C27C6">
              <w:rPr>
                <w:rFonts w:eastAsia="Times New Roman" w:cs="Times New Roman"/>
                <w:b/>
                <w:lang w:eastAsia="en-GB"/>
              </w:rPr>
              <w:t xml:space="preserve">Key metrics to track disaster-related mortality. </w:t>
            </w:r>
            <w:r>
              <w:t>Identify key quantitative metrics which can be tracked and measured for success of interventions.</w:t>
            </w:r>
          </w:p>
          <w:p w14:paraId="2906D5CA" w14:textId="77777777" w:rsidR="003C27C6" w:rsidRPr="003C27C6" w:rsidRDefault="003C27C6" w:rsidP="003C27C6">
            <w:pPr>
              <w:pStyle w:val="ListParagraph"/>
              <w:numPr>
                <w:ilvl w:val="0"/>
                <w:numId w:val="1"/>
              </w:numPr>
              <w:shd w:val="clear" w:color="auto" w:fill="FFFFFF"/>
              <w:ind w:left="317" w:hanging="141"/>
              <w:jc w:val="both"/>
              <w:outlineLvl w:val="0"/>
              <w:rPr>
                <w:rFonts w:eastAsia="Times New Roman" w:cs="Times New Roman"/>
                <w:b/>
                <w:u w:val="single"/>
                <w:lang w:eastAsia="en-GB"/>
              </w:rPr>
            </w:pPr>
            <w:r w:rsidRPr="003C27C6">
              <w:rPr>
                <w:rFonts w:eastAsia="Times New Roman" w:cs="Times New Roman"/>
                <w:b/>
                <w:lang w:eastAsia="en-GB"/>
              </w:rPr>
              <w:t xml:space="preserve">Decision making process for action plan. </w:t>
            </w:r>
            <w:r>
              <w:t>Explain how decision makers come to trigger disaster-related health action plans.</w:t>
            </w:r>
          </w:p>
          <w:p w14:paraId="06446447" w14:textId="77777777" w:rsidR="003C27C6" w:rsidRPr="003C27C6" w:rsidRDefault="003C27C6" w:rsidP="003C27C6">
            <w:pPr>
              <w:pStyle w:val="ListParagraph"/>
              <w:numPr>
                <w:ilvl w:val="0"/>
                <w:numId w:val="1"/>
              </w:numPr>
              <w:shd w:val="clear" w:color="auto" w:fill="FFFFFF"/>
              <w:ind w:left="317" w:hanging="141"/>
              <w:jc w:val="both"/>
              <w:outlineLvl w:val="0"/>
              <w:rPr>
                <w:rFonts w:eastAsia="Times New Roman" w:cs="Times New Roman"/>
                <w:b/>
                <w:u w:val="single"/>
                <w:lang w:eastAsia="en-GB"/>
              </w:rPr>
            </w:pPr>
            <w:r w:rsidRPr="003C27C6">
              <w:rPr>
                <w:rFonts w:eastAsia="Times New Roman" w:cs="Times New Roman"/>
                <w:b/>
                <w:lang w:eastAsia="en-GB"/>
              </w:rPr>
              <w:t xml:space="preserve">Timeline of key decisions and processes. </w:t>
            </w:r>
            <w:r>
              <w:t>Create timeline of decisions which need to be made by key decision makers.</w:t>
            </w:r>
          </w:p>
          <w:p w14:paraId="08C7AC9F" w14:textId="77777777" w:rsidR="003C27C6" w:rsidRPr="003C27C6" w:rsidRDefault="003C27C6" w:rsidP="003C27C6">
            <w:pPr>
              <w:pStyle w:val="ListParagraph"/>
              <w:numPr>
                <w:ilvl w:val="0"/>
                <w:numId w:val="1"/>
              </w:numPr>
              <w:shd w:val="clear" w:color="auto" w:fill="FFFFFF"/>
              <w:ind w:left="317" w:hanging="141"/>
              <w:rPr>
                <w:rFonts w:ascii="Calibri" w:hAnsi="Calibri"/>
                <w:b/>
                <w:lang w:val="en-US"/>
              </w:rPr>
            </w:pPr>
            <w:r w:rsidRPr="003C27C6">
              <w:rPr>
                <w:rFonts w:ascii="Calibri" w:hAnsi="Calibri"/>
                <w:b/>
                <w:lang w:val="en-US"/>
              </w:rPr>
              <w:t xml:space="preserve">Key gaps in capabilities. </w:t>
            </w:r>
            <w:r>
              <w:t>Identify key gaps in capabilities of forecasting (both in time and space) which can be improved upon to help decision makers make decisions.</w:t>
            </w:r>
          </w:p>
          <w:p w14:paraId="6F360568" w14:textId="77777777" w:rsidR="003C27C6" w:rsidRDefault="003C27C6" w:rsidP="003C27C6">
            <w:pPr>
              <w:ind w:left="317" w:hanging="141"/>
            </w:pPr>
            <w:r w:rsidRPr="00F50811">
              <w:rPr>
                <w:b/>
              </w:rPr>
              <w:t>Key deliverables</w:t>
            </w:r>
            <w:r>
              <w:rPr>
                <w:b/>
              </w:rPr>
              <w:t>.</w:t>
            </w:r>
            <w:r>
              <w:t xml:space="preserve"> To improve capabilities of decision-makers to avert disaster-related deaths.</w:t>
            </w:r>
          </w:p>
          <w:p w14:paraId="067A6916" w14:textId="77777777" w:rsidR="003C27C6" w:rsidRPr="006B52DE" w:rsidRDefault="003C27C6" w:rsidP="003C27C6">
            <w:pPr>
              <w:shd w:val="clear" w:color="auto" w:fill="FFFFFF"/>
              <w:ind w:left="317" w:hanging="141"/>
              <w:jc w:val="both"/>
              <w:outlineLvl w:val="0"/>
              <w:rPr>
                <w:rFonts w:eastAsia="Times New Roman" w:cs="Times New Roman"/>
                <w:b/>
                <w:u w:val="single"/>
                <w:lang w:eastAsia="en-GB"/>
              </w:rPr>
            </w:pPr>
            <w:r w:rsidRPr="006B52DE">
              <w:rPr>
                <w:rFonts w:eastAsia="Times New Roman" w:cs="Times New Roman"/>
                <w:b/>
                <w:lang w:eastAsia="en-GB"/>
              </w:rPr>
              <w:lastRenderedPageBreak/>
              <w:t xml:space="preserve">Potential projects with improved forecasting. </w:t>
            </w:r>
            <w:r>
              <w:t xml:space="preserve">Potential projects serving as focused health outcome-based research for </w:t>
            </w:r>
            <w:proofErr w:type="spellStart"/>
            <w:r>
              <w:t>HIWeather</w:t>
            </w:r>
            <w:proofErr w:type="spellEnd"/>
            <w:r>
              <w:t xml:space="preserve">. </w:t>
            </w:r>
          </w:p>
          <w:p w14:paraId="7679CF98" w14:textId="77777777" w:rsidR="003C27C6" w:rsidRPr="00807024" w:rsidRDefault="003C27C6" w:rsidP="003C27C6">
            <w:pPr>
              <w:pStyle w:val="ListParagraph"/>
              <w:ind w:left="317"/>
              <w:jc w:val="both"/>
            </w:pPr>
          </w:p>
        </w:tc>
      </w:tr>
    </w:tbl>
    <w:p w14:paraId="54E840D5" w14:textId="77777777" w:rsidR="00B118B2" w:rsidRDefault="00B118B2" w:rsidP="00B63972">
      <w:pPr>
        <w:jc w:val="both"/>
        <w:rPr>
          <w:b/>
          <w:sz w:val="28"/>
          <w:szCs w:val="28"/>
        </w:rPr>
      </w:pPr>
    </w:p>
    <w:p w14:paraId="3A724A3C" w14:textId="6F29CED2" w:rsidR="00F50811" w:rsidRDefault="00F50811" w:rsidP="00F50811">
      <w:r>
        <w:br w:type="page"/>
      </w:r>
    </w:p>
    <w:p w14:paraId="55DE8302" w14:textId="0A756036" w:rsidR="00A618F9" w:rsidRDefault="00B75103" w:rsidP="00FF69F5">
      <w:pPr>
        <w:shd w:val="clear" w:color="auto" w:fill="FFFFFF"/>
        <w:jc w:val="both"/>
        <w:outlineLvl w:val="0"/>
        <w:rPr>
          <w:rFonts w:eastAsia="Times New Roman" w:cs="Arial"/>
          <w:b/>
          <w:color w:val="222222"/>
          <w:sz w:val="28"/>
          <w:szCs w:val="28"/>
          <w:lang w:eastAsia="en-GB"/>
        </w:rPr>
      </w:pPr>
      <w:r>
        <w:rPr>
          <w:rFonts w:eastAsia="Times New Roman" w:cs="Arial"/>
          <w:b/>
          <w:color w:val="222222"/>
          <w:sz w:val="28"/>
          <w:szCs w:val="28"/>
          <w:lang w:eastAsia="en-GB"/>
        </w:rPr>
        <w:lastRenderedPageBreak/>
        <w:t>Outlines</w:t>
      </w:r>
    </w:p>
    <w:p w14:paraId="641B2BFC" w14:textId="6844C459" w:rsidR="00FF69F5" w:rsidRPr="005C6AE1" w:rsidRDefault="00A618F9" w:rsidP="00A618F9">
      <w:pPr>
        <w:shd w:val="clear" w:color="auto" w:fill="FFFFFF"/>
        <w:jc w:val="both"/>
        <w:outlineLvl w:val="0"/>
        <w:rPr>
          <w:rFonts w:eastAsia="Times New Roman" w:cs="Times New Roman"/>
          <w:color w:val="351C75"/>
          <w:lang w:eastAsia="en-GB"/>
        </w:rPr>
      </w:pPr>
      <w:commentRangeStart w:id="21"/>
      <w:r w:rsidRPr="005C6AE1">
        <w:rPr>
          <w:rFonts w:eastAsia="Times New Roman" w:cs="Arial"/>
          <w:b/>
          <w:color w:val="222222"/>
          <w:lang w:eastAsia="en-GB"/>
        </w:rPr>
        <w:t xml:space="preserve">1. </w:t>
      </w:r>
      <w:r w:rsidR="00FF69F5" w:rsidRPr="005C6AE1">
        <w:rPr>
          <w:rFonts w:eastAsia="Times New Roman" w:cs="Arial"/>
          <w:b/>
          <w:color w:val="222222"/>
          <w:lang w:eastAsia="en-GB"/>
        </w:rPr>
        <w:t>Urban Flood</w:t>
      </w:r>
      <w:commentRangeEnd w:id="21"/>
      <w:r w:rsidR="00391E5E">
        <w:rPr>
          <w:rStyle w:val="CommentReference"/>
        </w:rPr>
        <w:commentReference w:id="21"/>
      </w:r>
    </w:p>
    <w:p w14:paraId="01733EA3" w14:textId="77777777" w:rsidR="00FF69F5" w:rsidRPr="00A618F9" w:rsidRDefault="00FF69F5" w:rsidP="00FF69F5">
      <w:pPr>
        <w:shd w:val="clear" w:color="auto" w:fill="FFFFFF"/>
        <w:jc w:val="both"/>
        <w:rPr>
          <w:rFonts w:eastAsia="Times New Roman" w:cs="Arial"/>
          <w:b/>
          <w:color w:val="222222"/>
          <w:sz w:val="19"/>
          <w:szCs w:val="19"/>
          <w:lang w:eastAsia="en-GB"/>
        </w:rPr>
      </w:pPr>
    </w:p>
    <w:p w14:paraId="3D36AFC2"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76017653" w14:textId="77777777" w:rsidR="00FF69F5" w:rsidRPr="00353192" w:rsidRDefault="00FF69F5" w:rsidP="00FF69F5">
      <w:pPr>
        <w:shd w:val="clear" w:color="auto" w:fill="FFFFFF"/>
        <w:jc w:val="both"/>
        <w:rPr>
          <w:rFonts w:eastAsia="Times New Roman" w:cs="Arial"/>
          <w:b/>
          <w:color w:val="222222"/>
          <w:u w:val="single"/>
          <w:lang w:eastAsia="en-GB"/>
        </w:rPr>
      </w:pPr>
    </w:p>
    <w:p w14:paraId="31253315"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color w:val="222222"/>
          <w:lang w:eastAsia="en-GB"/>
        </w:rPr>
        <w:t>Urban floods can arise from extreme thunderstorms or from river overflow. Both rapid rise and slow rise floods can have a significant impact on public health in an urban area.</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1</w:t>
      </w:r>
      <w:r w:rsidRPr="00353192">
        <w:rPr>
          <w:rFonts w:eastAsia="Times New Roman" w:cs="Arial"/>
          <w:color w:val="222222"/>
          <w:lang w:eastAsia="en-GB"/>
        </w:rPr>
        <w:fldChar w:fldCharType="end"/>
      </w:r>
      <w:r w:rsidRPr="00353192">
        <w:rPr>
          <w:rFonts w:eastAsia="Times New Roman" w:cs="Arial"/>
          <w:color w:val="222222"/>
          <w:lang w:eastAsia="en-GB"/>
        </w:rPr>
        <w:t xml:space="preserve"> Between 1995 and 2015, 3,062 flood events were recorded</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"10.1017/CBO9781107415324.004", "ISBN" : "9788578110796", "ISSN" : "1098-6596",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"UNISDR", "given" : "", "non-dropping-particle" : "", "parse-names" : false, "suffix" : "" }, { "dropping-particle" : "", "family" : "CRED", "given" : "", "non-dropping-particle" : "", "parse-names" : false, "suffix" : "" } ], "container-title" : "UNISDR Publications", "id" : "ITEM-1", "issued" : { "date-parts" : [ [ "2015" ] ] }, "page" : "30", "title" : "The human cost of weather-related disasters 1995-2015", "type" : "article-journal", "volume" : "1" }, "uris" : [ "http://www.mendeley.com/documents/?uuid=f3fa16e1-88ef-4d7b-a6b7-1da24be2d134" ] } ], "mendeley" : { "formattedCitation" : "&lt;sup&gt;2&lt;/sup&gt;", "plainTextFormattedCitation" : "2", "previouslyFormattedCitation" : "&lt;sup&gt;2&lt;/sup&gt;"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w:t>
      </w:r>
      <w:r w:rsidRPr="00353192">
        <w:rPr>
          <w:rFonts w:eastAsia="Times New Roman" w:cs="Arial"/>
          <w:color w:val="222222"/>
          <w:lang w:eastAsia="en-GB"/>
        </w:rPr>
        <w:fldChar w:fldCharType="end"/>
      </w:r>
      <w:r w:rsidRPr="00353192">
        <w:rPr>
          <w:rFonts w:eastAsia="Times New Roman" w:cs="Arial"/>
          <w:color w:val="222222"/>
          <w:lang w:eastAsia="en-GB"/>
        </w:rPr>
        <w:t>. Floods were responsible for the majority (56%) of natural disasters; affecting 2.3 billion people worldwide</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"10.1017/CBO9781107415324.004", "ISBN" : "9788578110796", "ISSN" : "1098-6596",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"UNISDR", "given" : "", "non-dropping-particle" : "", "parse-names" : false, "suffix" : "" }, { "dropping-particle" : "", "family" : "CRED", "given" : "", "non-dropping-particle" : "", "parse-names" : false, "suffix" : "" } ], "container-title" : "UNISDR Publications", "id" : "ITEM-1", "issued" : { "date-parts" : [ [ "2015" ] ] }, "page" : "30", "title" : "The human cost of weather-related disasters 1995-2015", "type" : "article-journal", "volume" : "1" }, "uris" : [ "http://www.mendeley.com/documents/?uuid=f3fa16e1-88ef-4d7b-a6b7-1da24be2d134" ] } ], "mendeley" : { "formattedCitation" : "&lt;sup&gt;2&lt;/sup&gt;", "plainTextFormattedCitation" : "2", "previouslyFormattedCitation" : "&lt;sup&gt;2&lt;/sup&gt;"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w:t>
      </w:r>
      <w:r w:rsidRPr="00353192">
        <w:rPr>
          <w:rFonts w:eastAsia="Times New Roman" w:cs="Arial"/>
          <w:color w:val="222222"/>
          <w:lang w:eastAsia="en-GB"/>
        </w:rPr>
        <w:fldChar w:fldCharType="end"/>
      </w:r>
      <w:r w:rsidRPr="00353192">
        <w:rPr>
          <w:rFonts w:eastAsia="Times New Roman" w:cs="Arial"/>
          <w:color w:val="222222"/>
          <w:lang w:eastAsia="en-GB"/>
        </w:rPr>
        <w:t>. While the adverse health effects of flooding include direct impacts on human health, the pathways can be complicated and indirect.</w:t>
      </w:r>
    </w:p>
    <w:p w14:paraId="7B2579E0" w14:textId="41094949" w:rsidR="00FF69F5" w:rsidRPr="00353192" w:rsidRDefault="00FF69F5" w:rsidP="00FF69F5">
      <w:pPr>
        <w:shd w:val="clear" w:color="auto" w:fill="FFFFFF"/>
        <w:jc w:val="both"/>
        <w:rPr>
          <w:rFonts w:eastAsia="Times New Roman" w:cs="Times New Roman"/>
          <w:b/>
          <w:u w:val="single"/>
          <w:lang w:eastAsia="en-GB"/>
        </w:rPr>
      </w:pPr>
      <w:r w:rsidRPr="00353192">
        <w:rPr>
          <w:rFonts w:eastAsia="Times New Roman" w:cs="Arial"/>
          <w:b/>
          <w:color w:val="222222"/>
          <w:lang w:eastAsia="en-GB"/>
        </w:rPr>
        <w:br/>
      </w:r>
      <w:r w:rsidRPr="00353192">
        <w:rPr>
          <w:rFonts w:eastAsia="Times New Roman" w:cs="Times New Roman"/>
          <w:b/>
          <w:u w:val="single"/>
          <w:lang w:eastAsia="en-GB"/>
        </w:rPr>
        <w:t>Health impacts</w:t>
      </w:r>
      <w:ins w:id="22" w:author="Joy Shumake-Guillemot" w:date="2017-08-09T18:33:00Z">
        <w:r w:rsidR="003C27C6">
          <w:rPr>
            <w:rFonts w:eastAsia="Times New Roman" w:cs="Times New Roman"/>
            <w:b/>
            <w:u w:val="single"/>
            <w:lang w:eastAsia="en-GB"/>
          </w:rPr>
          <w:t xml:space="preserve"> of Urban Flooding</w:t>
        </w:r>
      </w:ins>
    </w:p>
    <w:p w14:paraId="67C190FE" w14:textId="5D9C102C" w:rsidR="00FF69F5" w:rsidRPr="00353192" w:rsidRDefault="003C27C6" w:rsidP="00FF69F5">
      <w:pPr>
        <w:shd w:val="clear" w:color="auto" w:fill="FFFFFF"/>
        <w:jc w:val="both"/>
        <w:rPr>
          <w:rFonts w:eastAsia="Times New Roman" w:cs="Times New Roman"/>
          <w:lang w:eastAsia="en-GB"/>
        </w:rPr>
      </w:pPr>
      <w:ins w:id="23" w:author="Joy Shumake-Guillemot" w:date="2017-08-09T18:35:00Z">
        <w:r>
          <w:rPr>
            <w:rFonts w:eastAsia="Times New Roman" w:cs="Times New Roman"/>
            <w:lang w:eastAsia="en-GB"/>
          </w:rPr>
          <w:t>Immediate onset which can be informed by Public Weather Services</w:t>
        </w:r>
      </w:ins>
    </w:p>
    <w:p w14:paraId="07E43B9D"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Disruption to essential health care. </w:t>
      </w:r>
      <w:r w:rsidRPr="00353192">
        <w:rPr>
          <w:rFonts w:eastAsia="Times New Roman" w:cs="Times New Roman"/>
          <w:lang w:eastAsia="en-GB"/>
        </w:rPr>
        <w:t>Treatment for serious illnesses, such as cancer, can be disrupted by flooding, due to transport infrastructure being knocked out for prolonged periods of time.</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"10.1136/bmj.3.5720.454", "ISBN" : "0007-1447", "ISSN" : "0007-1447", "PMID" : "5454327", "abstract" : "An investigation into the health of people in Bristol flooded in July 1968 was made by means of a controlled survey and a study of mortality rates. There was a 50% increase in the number of deaths among those whose homes had been flooded, with a conspicuous rise in deaths from cancer.Surgery attendances rose by 53%, referrals to hospital and hospital admissions more than doubled. In all respects the men appeared less well able to cope with the experience of disaster than the women.", "author" : [ { "dropping-particle" : "", "family" : "Bennet", "given" : "G.", "non-dropping-particle" : "", "parse-names" : false, "suffix" : "" } ], "container-title" : "British medical journal", "id" : "ITEM-1", "issue" : "August", "issued" : { "date-parts" : [ [ "1970" ] ] }, "page" : "454-8", "title" : "Bristol floods 1968. Controlled survey of effects on health of local community disaster.", "type" : "article-journal", "volume" : "3" }, "uris" : [ "http://www.mendeley.com/documents/?uuid=1803bc57-2362-4087-8194-07c498491c34" ] } ], "mendeley" : { "formattedCitation" : "&lt;sup&gt;3&lt;/sup&gt;", "plainTextFormattedCitation" : "3", "previouslyFormattedCitation" : "&lt;sup&gt;3&lt;/sup&gt;"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3</w:t>
      </w:r>
      <w:r w:rsidRPr="00353192">
        <w:rPr>
          <w:rFonts w:eastAsia="Times New Roman" w:cs="Times New Roman"/>
          <w:lang w:eastAsia="en-GB"/>
        </w:rPr>
        <w:fldChar w:fldCharType="end"/>
      </w:r>
      <w:r w:rsidRPr="00353192">
        <w:rPr>
          <w:rFonts w:eastAsia="Times New Roman" w:cs="Times New Roman"/>
          <w:lang w:eastAsia="en-GB"/>
        </w:rPr>
        <w:t xml:space="preserve"> Lack of availability of routine prescription medicines due to flooding may also impact health.</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"10.1371/currents.dis.fa417630b566a0c7dfdbf945910edd96", "ISBN" : "2157-3999", "ISSN" : "2157-3999", "PMID" : "25642363", "abstract" : "AIM: The aim of this systematic literature review was to identify the extent and implications of medication loss and the burden of prescription refill on medical relief teams following extreme weather events and other natural hazards. METHOD: The search strategy followed the Preferred Reporting Items for Systematic Reviews and Meta- Analyses (PRISMA). Key health journal databases (Medline, Embase, PsycINFO, Maternity and Infant Care, and Health Management Information Consortium (HMIC)) were searched via the OvidSP search engine. Search terms were identified by consulting MeSH terms. The inclusion criteria comprised articles published from January 2003 to August 2013, written in English and containing an abstract. The exclusion criteria included abstracts for conferences or dissertations, book chapters and articles written in a language other than English. A total of 70 articles which fulfilled the inclusion criteria were included in this systematic review. RESULTS: All relevant information was collated regarding medication loss, prescription loss and refills, and medical aids loss which indicated a significant burden on the medical relief teams. Data also showed the difficulty in filling prescriptions due to lack of information from the evacuees. People with chronic conditions are most at risk when their medication is not available. This systematic review also showed that medical aids such as eye glasses, hearing aids as well as dental treatment are a high necessity among evacuees. DISCUSSION: This systematic review revealed that a considerable number of patients lose their medication during evacuation, many lose essential medical aids such as insulin pens and many do not bring prescriptions with them when evacuated.. Since medication loss is partly a responsibility of evacuees, understanding the impact of medication loss may lead to raising awareness and better preparations among the patients and health care professionals. People who are not prepared could have worse outcomes and many risk dying when their medication is not available.", "author" : [ { "dropping-particle" : "", "family" : "Ochi", "given" : "Sae", "non-dropping-particle" : "", "parse-names" : false, "suffix" : "" }, { "dropping-particle" : "", "family" : "Hodgson", "given" : "Susan", "non-dropping-particle" : "", "parse-names" : false, "suffix" : "" }, { "dropping-particle" : "", "family" : "Landeg", "given" : "Owen", "non-dropping-particle" : "", "parse-names" : false, "suffix" : "" }, { "dropping-particle" : "", "family" : "Mayner", "given" : "Lidia", "non-dropping-particle" : "", "parse-names" : false, "suffix" : "" }, { "dropping-particle" : "", "family" : "Murray", "given" : "Virginia", "non-dropping-particle" : "", "parse-names" : false, "suffix" : "" } ], "container-title" : "PLoS Currents", "id" : "ITEM-1", "issue" : "1", "issued" : { "date-parts" : [ [ "2014" ] ] }, "page" : "1-24", "title" : "Disaster-Driven Evacuation and Medication Loss: a Systematic Literature Review", "type" : "article-journal" }, "uris" : [ "http://www.mendeley.com/documents/?uuid=1f670b23-a060-47e6-829f-76c514e890a6" ] } ], "mendeley" : { "formattedCitation" : "&lt;sup&gt;4&lt;/sup&gt;", "plainTextFormattedCitation" : "4", "previouslyFormattedCitation" : "&lt;sup&gt;4&lt;/sup&gt;"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4</w:t>
      </w:r>
      <w:r w:rsidRPr="00353192">
        <w:rPr>
          <w:rFonts w:eastAsia="Times New Roman" w:cs="Times New Roman"/>
          <w:lang w:eastAsia="en-GB"/>
        </w:rPr>
        <w:fldChar w:fldCharType="end"/>
      </w:r>
      <w:r w:rsidRPr="00353192">
        <w:rPr>
          <w:rFonts w:eastAsia="Times New Roman" w:cs="Times New Roman"/>
          <w:lang w:eastAsia="en-GB"/>
        </w:rPr>
        <w:t xml:space="preserve"> Health care practitioners may also become overwhelmed by the increased demand for services.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w:t>
      </w:r>
      <w:r w:rsidRPr="00353192">
        <w:rPr>
          <w:rFonts w:eastAsia="Times New Roman" w:cs="Times New Roman"/>
          <w:lang w:eastAsia="en-GB"/>
        </w:rPr>
        <w:fldChar w:fldCharType="end"/>
      </w:r>
    </w:p>
    <w:p w14:paraId="59CFB99F" w14:textId="77777777" w:rsidR="00FF69F5" w:rsidRPr="00353192" w:rsidRDefault="00FF69F5" w:rsidP="00FF69F5">
      <w:pPr>
        <w:shd w:val="clear" w:color="auto" w:fill="FFFFFF"/>
        <w:jc w:val="both"/>
        <w:rPr>
          <w:rFonts w:eastAsia="Times New Roman" w:cs="Times New Roman"/>
          <w:b/>
          <w:lang w:eastAsia="en-GB"/>
        </w:rPr>
      </w:pPr>
    </w:p>
    <w:p w14:paraId="1110DC76" w14:textId="08D66E96" w:rsidR="00FF69F5" w:rsidRPr="00353192" w:rsidRDefault="00FF69F5" w:rsidP="00391E5E">
      <w:pPr>
        <w:shd w:val="clear" w:color="auto" w:fill="FFFFFF"/>
        <w:jc w:val="both"/>
        <w:rPr>
          <w:rFonts w:eastAsia="Times New Roman" w:cs="Times New Roman"/>
          <w:lang w:eastAsia="en-GB"/>
        </w:rPr>
      </w:pPr>
      <w:r w:rsidRPr="00353192">
        <w:rPr>
          <w:rFonts w:eastAsia="Times New Roman" w:cs="Times New Roman"/>
          <w:b/>
          <w:lang w:eastAsia="en-GB"/>
        </w:rPr>
        <w:t xml:space="preserve">Drowning or physical trauma. </w:t>
      </w:r>
      <w:r w:rsidRPr="00353192">
        <w:rPr>
          <w:rFonts w:eastAsia="Times New Roman" w:cs="Times New Roman"/>
          <w:lang w:eastAsia="en-GB"/>
        </w:rPr>
        <w:t>Rapid rise floods can cause sudden changes to the environment, increasing the risk of drowning and injuries.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"ISSN" : "0033-3549", "PMID" : "6419273", "abstract" : "Of all weather-related disasters that occur in the United States, floods are the main cause of death, and most flood-related deaths are attributed to flash floods. Whenever a weather-related disaster involves 30 or more deaths or more than $100 million in property damage, the National Weather Service (NWS) forms a survey team to investigate the disaster and write a report of findings. All NWS survey reports on flash floods issued during 1969-81 were reviewed to determine the mortality resulting from such floods, the effect of warnings on mortality, and the circumstances contributing to death. A total of 1,185 deaths were associated with 32 flash floods, an average of 37 deaths per flash flood. The highest average number of deaths per event was associated with the four flash floods in which dams broke after heavy rains. Although there were 18 flash floods in 1977-81 and only 14 in 1969-76, the number of deaths was 2 1/2 times greater during the earlier period. More than twice as many deaths were associated with flash floods for which the survey team considered the warnings inadequate than with those with warnings considered adequate. Ninety-three percent of the deaths were due to drowning and 42 percent of these drownings were car related. The other drownings occurred in homes, at campsites, or when persons were crossing bridges and streams. The need for monitoring dams during periods of heavy rainfall is highlighted.", "author" : [ { "dropping-particle" : "", "family" : "French", "given" : "J", "non-dropping-particle" : "", "parse-names" : false, "suffix" : "" }, { "dropping-particle" : "", "family" : "Ing", "given" : "R", "non-dropping-particle" : "", "parse-names" : false, "suffix" : "" }, { "dropping-particle" : "", "family" : "Allmen", "given" : "S", "non-dropping-particle" : "Von", "parse-names" : false, "suffix" : "" }, { "dropping-particle" : "", "family" : "Wood", "given" : "R", "non-dropping-particle" : "", "parse-names" : false, "suffix" : "" } ], "container-title" : "Public health reports (Washington, D.C. : 1974)", "id" : "ITEM-1", "issue" : "6", "issued" : { "date-parts" : [ [ "1983" ] ] }, "page" : "584-8", "title" : "Mortality from flash floods: a review of national weather service reports, 1969-81.", "type" : "article-journal", "volume" : "98" }, "uris" : [ "http://www.mendeley.com/documents/?uuid=5a77bcd0-4d9f-4167-849a-51a32dbe5d1b" ] } ], "mendeley" : { "formattedCitation" : "&lt;sup&gt;5&lt;/sup&gt;", "plainTextFormattedCitation" : "5", "previouslyFormattedCitation" : "&lt;sup&gt;5&lt;/sup&gt;"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5</w:t>
      </w:r>
      <w:r w:rsidRPr="00353192">
        <w:rPr>
          <w:rFonts w:eastAsia="Times New Roman" w:cs="Times New Roman"/>
          <w:lang w:eastAsia="en-GB"/>
        </w:rPr>
        <w:fldChar w:fldCharType="end"/>
      </w:r>
      <w:r w:rsidRPr="00353192">
        <w:rPr>
          <w:rFonts w:eastAsia="Times New Roman" w:cs="Times New Roman"/>
          <w:lang w:eastAsia="en-GB"/>
        </w:rPr>
        <w:t xml:space="preserve"> Slow rise floods can also be deadly when there is a lack of preparedness.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w:t>
      </w:r>
      <w:r w:rsidRPr="00353192">
        <w:rPr>
          <w:rFonts w:eastAsia="Times New Roman" w:cs="Times New Roman"/>
          <w:lang w:eastAsia="en-GB"/>
        </w:rPr>
        <w:fldChar w:fldCharType="end"/>
      </w:r>
      <w:ins w:id="24" w:author="Joy Shumake-Guillemot" w:date="2017-08-09T18:38:00Z">
        <w:r w:rsidR="00391E5E">
          <w:rPr>
            <w:rFonts w:eastAsia="Times New Roman" w:cs="Times New Roman"/>
            <w:lang w:eastAsia="en-GB"/>
          </w:rPr>
          <w:t xml:space="preserve">  </w:t>
        </w:r>
      </w:ins>
      <w:ins w:id="25" w:author="Joy Shumake-Guillemot" w:date="2017-08-09T18:39:00Z">
        <w:r w:rsidR="00391E5E">
          <w:rPr>
            <w:rFonts w:eastAsia="Times New Roman" w:cs="Times New Roman"/>
            <w:lang w:eastAsia="en-GB"/>
          </w:rPr>
          <w:t>Injuries may include s</w:t>
        </w:r>
      </w:ins>
      <w:ins w:id="26" w:author="Joy Shumake-Guillemot" w:date="2017-08-09T18:38:00Z">
        <w:r w:rsidR="00391E5E">
          <w:rPr>
            <w:rFonts w:eastAsia="Times New Roman" w:cs="Times New Roman"/>
            <w:lang w:eastAsia="en-GB"/>
          </w:rPr>
          <w:t xml:space="preserve">nake </w:t>
        </w:r>
      </w:ins>
      <w:ins w:id="27" w:author="Joy Shumake-Guillemot" w:date="2017-08-09T18:39:00Z">
        <w:r w:rsidR="00391E5E">
          <w:rPr>
            <w:rFonts w:eastAsia="Times New Roman" w:cs="Times New Roman"/>
            <w:lang w:eastAsia="en-GB"/>
          </w:rPr>
          <w:t xml:space="preserve">or other </w:t>
        </w:r>
      </w:ins>
      <w:ins w:id="28" w:author="Joy Shumake-Guillemot" w:date="2017-08-09T18:38:00Z">
        <w:r w:rsidR="00391E5E">
          <w:rPr>
            <w:rFonts w:eastAsia="Times New Roman" w:cs="Times New Roman"/>
            <w:lang w:eastAsia="en-GB"/>
          </w:rPr>
          <w:t xml:space="preserve">bites, and electrocution due to power lines. </w:t>
        </w:r>
      </w:ins>
    </w:p>
    <w:p w14:paraId="4EE64A39" w14:textId="77777777" w:rsidR="00FF69F5" w:rsidRPr="00353192" w:rsidRDefault="00FF69F5" w:rsidP="00FF69F5">
      <w:pPr>
        <w:shd w:val="clear" w:color="auto" w:fill="FFFFFF"/>
        <w:jc w:val="both"/>
        <w:rPr>
          <w:rFonts w:eastAsia="Times New Roman" w:cs="Times New Roman"/>
          <w:lang w:eastAsia="en-GB"/>
        </w:rPr>
      </w:pPr>
    </w:p>
    <w:p w14:paraId="73BA3EC0" w14:textId="3B3F0452" w:rsidR="00FF69F5" w:rsidRPr="00353192" w:rsidRDefault="00FF69F5" w:rsidP="00391E5E">
      <w:pPr>
        <w:shd w:val="clear" w:color="auto" w:fill="FFFFFF"/>
        <w:jc w:val="both"/>
        <w:rPr>
          <w:rFonts w:eastAsia="Times New Roman" w:cs="Times New Roman"/>
          <w:lang w:eastAsia="en-GB"/>
        </w:rPr>
      </w:pPr>
      <w:del w:id="29" w:author="Joy Shumake-Guillemot" w:date="2017-08-09T18:43:00Z">
        <w:r w:rsidRPr="00353192" w:rsidDel="00391E5E">
          <w:rPr>
            <w:rFonts w:eastAsia="Times New Roman" w:cs="Times New Roman"/>
            <w:b/>
            <w:lang w:eastAsia="en-GB"/>
          </w:rPr>
          <w:delText>Illnesses</w:delText>
        </w:r>
      </w:del>
      <w:ins w:id="30" w:author="Joy Shumake-Guillemot" w:date="2017-08-09T18:43:00Z">
        <w:r w:rsidR="00391E5E">
          <w:rPr>
            <w:rFonts w:eastAsia="Times New Roman" w:cs="Times New Roman"/>
            <w:b/>
            <w:lang w:eastAsia="en-GB"/>
          </w:rPr>
          <w:t>Facilitating Disease transmission</w:t>
        </w:r>
      </w:ins>
      <w:r w:rsidRPr="00353192">
        <w:rPr>
          <w:rFonts w:eastAsia="Times New Roman" w:cs="Times New Roman"/>
          <w:b/>
          <w:lang w:eastAsia="en-GB"/>
        </w:rPr>
        <w:t xml:space="preserve">. </w:t>
      </w:r>
      <w:r w:rsidRPr="00353192">
        <w:rPr>
          <w:rFonts w:eastAsia="Times New Roman" w:cs="Times New Roman"/>
          <w:lang w:eastAsia="en-GB"/>
        </w:rPr>
        <w:t xml:space="preserve">Diseases can be spread from </w:t>
      </w:r>
      <w:proofErr w:type="spellStart"/>
      <w:r w:rsidRPr="00353192">
        <w:rPr>
          <w:rFonts w:eastAsia="Times New Roman" w:cs="Times New Roman"/>
          <w:lang w:eastAsia="en-GB"/>
        </w:rPr>
        <w:t>undisinfected</w:t>
      </w:r>
      <w:proofErr w:type="spellEnd"/>
      <w:r w:rsidRPr="00353192">
        <w:rPr>
          <w:rFonts w:eastAsia="Times New Roman" w:cs="Times New Roman"/>
          <w:lang w:eastAsia="en-GB"/>
        </w:rPr>
        <w:t xml:space="preserve"> </w:t>
      </w:r>
      <w:proofErr w:type="spellStart"/>
      <w:r w:rsidRPr="00353192">
        <w:rPr>
          <w:rFonts w:eastAsia="Times New Roman" w:cs="Times New Roman"/>
          <w:lang w:eastAsia="en-GB"/>
        </w:rPr>
        <w:t>groundwaters</w:t>
      </w:r>
      <w:proofErr w:type="spellEnd"/>
      <w:r w:rsidRPr="00353192">
        <w:rPr>
          <w:rFonts w:eastAsia="Times New Roman" w:cs="Times New Roman"/>
          <w:lang w:eastAsia="en-GB"/>
        </w:rPr>
        <w:t xml:space="preserve"> by the onset of flooding.</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"abstract" : "Fourteen waterborne epidemics occurred in Finland during 1998-1999. About 7,300 illness cases were registered in these outbreaks. All except one of the waterborne epidemics were associated with undisinfected groundwaters. An equal number of waterborne epidemics occurred in public and private water systems, but most cases of illness occurred in public water systems. The three largest epidemics comprised 6,700 illness cases. Insufficient purification treatment unable to remove Norwalk-like viruses caused the only waterborne epidemic in a surface water plant. The main reasons for groundwater outbreaks were floods and surface runoffs which contaminated water. Norwalk-like viruses caused eight and Campylobacter three of the outbreaks. In two cases the epidemic ceased by the exhaustion of susceptible persons in the exposed community but in most cases it was terminated by changing the water source, boiling the drinking water, and starting chlorination.", "author" : [ { "dropping-particle" : "", "family" : "Miettinen", "given" : "I. T.", "non-dropping-particle" : "", "parse-names" : false, "suffix" : "" }, { "dropping-particle" : "", "family" : "Zacheus", "given" : "O.", "non-dropping-particle" : "", "parse-names" : false, "suffix" : "" }, { "dropping-particle" : "von", "family" : "Bonsdorff", "given" : "C-H.", "non-dropping-particle" : "", "parse-names" : false, "suffix" : "" }, { "dropping-particle" : "", "family" : "Vartiainen", "given" : "T.", "non-dropping-particle" : "", "parse-names" : false, "suffix" : "" } ], "container-title" : "Water Science &amp; Technology", "id" : "ITEM-1", "issue" : "12", "issued" : { "date-parts" : [ [ "2001" ] ] }, "page" : "67-71", "title" : "Waterborne epidemics in Finland in 1998-1999", "type" : "article-journal", "volume" : "43" }, "uris" : [ "http://www.mendeley.com/documents/?uuid=e8153414-9788-4b3a-bc08-9ebcaab78569" ] } ], "mendeley" : { "formattedCitation" : "&lt;sup&gt;6&lt;/sup&gt;", "plainTextFormattedCitation" : "6", "previouslyFormattedCitation" : "&lt;sup&gt;6&lt;/sup&gt;"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6</w:t>
      </w:r>
      <w:r w:rsidRPr="00353192">
        <w:rPr>
          <w:rFonts w:eastAsia="Times New Roman" w:cs="Times New Roman"/>
          <w:lang w:eastAsia="en-GB"/>
        </w:rPr>
        <w:fldChar w:fldCharType="end"/>
      </w:r>
      <w:r w:rsidRPr="00353192">
        <w:rPr>
          <w:rFonts w:eastAsia="Times New Roman" w:cs="Times New Roman"/>
          <w:lang w:eastAsia="en-GB"/>
        </w:rPr>
        <w:t xml:space="preserve"> </w:t>
      </w:r>
      <w:ins w:id="31" w:author="Joy Shumake-Guillemot" w:date="2017-08-09T18:36:00Z">
        <w:r w:rsidR="00391E5E">
          <w:rPr>
            <w:rFonts w:eastAsia="Times New Roman" w:cs="Times New Roman"/>
            <w:lang w:eastAsia="en-GB"/>
          </w:rPr>
          <w:t>Flooding of sanitation facilities</w:t>
        </w:r>
      </w:ins>
      <w:ins w:id="32" w:author="Joy Shumake-Guillemot" w:date="2017-08-09T18:37:00Z">
        <w:r w:rsidR="00391E5E">
          <w:rPr>
            <w:rFonts w:eastAsia="Times New Roman" w:cs="Times New Roman"/>
            <w:lang w:eastAsia="en-GB"/>
          </w:rPr>
          <w:t>,</w:t>
        </w:r>
      </w:ins>
      <w:ins w:id="33" w:author="Joy Shumake-Guillemot" w:date="2017-08-09T18:36:00Z">
        <w:r w:rsidR="00391E5E">
          <w:rPr>
            <w:rFonts w:eastAsia="Times New Roman" w:cs="Times New Roman"/>
            <w:lang w:eastAsia="en-GB"/>
          </w:rPr>
          <w:t xml:space="preserve"> disruption to safe drinking water sources, </w:t>
        </w:r>
      </w:ins>
      <w:ins w:id="34" w:author="Joy Shumake-Guillemot" w:date="2017-08-09T18:37:00Z">
        <w:r w:rsidR="00391E5E">
          <w:rPr>
            <w:rFonts w:eastAsia="Times New Roman" w:cs="Times New Roman"/>
            <w:lang w:eastAsia="en-GB"/>
          </w:rPr>
          <w:t>poor hygiene, contact with</w:t>
        </w:r>
      </w:ins>
      <w:ins w:id="35" w:author="Joy Shumake-Guillemot" w:date="2017-08-09T18:36:00Z">
        <w:r w:rsidR="00391E5E">
          <w:rPr>
            <w:rFonts w:eastAsia="Times New Roman" w:cs="Times New Roman"/>
            <w:lang w:eastAsia="en-GB"/>
          </w:rPr>
          <w:t xml:space="preserve"> contaminated surface waters</w:t>
        </w:r>
      </w:ins>
      <w:ins w:id="36" w:author="Joy Shumake-Guillemot" w:date="2017-08-09T18:38:00Z">
        <w:r w:rsidR="00391E5E">
          <w:rPr>
            <w:rFonts w:eastAsia="Times New Roman" w:cs="Times New Roman"/>
            <w:lang w:eastAsia="en-GB"/>
          </w:rPr>
          <w:t>, displacement and contact with other vectors such as rodents</w:t>
        </w:r>
      </w:ins>
      <w:ins w:id="37" w:author="Joy Shumake-Guillemot" w:date="2017-08-09T18:36:00Z">
        <w:r w:rsidR="00391E5E">
          <w:rPr>
            <w:rFonts w:eastAsia="Times New Roman" w:cs="Times New Roman"/>
            <w:lang w:eastAsia="en-GB"/>
          </w:rPr>
          <w:t xml:space="preserve">. </w:t>
        </w:r>
      </w:ins>
      <w:r w:rsidRPr="00353192">
        <w:rPr>
          <w:rFonts w:eastAsia="Times New Roman" w:cs="Times New Roman"/>
          <w:lang w:eastAsia="en-GB"/>
        </w:rPr>
        <w:t>Increased instances of cholera</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7</w:t>
      </w:r>
      <w:r w:rsidRPr="00353192">
        <w:rPr>
          <w:rFonts w:eastAsia="Times New Roman" w:cs="Times New Roman"/>
          <w:lang w:eastAsia="en-GB"/>
        </w:rPr>
        <w:fldChar w:fldCharType="end"/>
      </w:r>
      <w:r w:rsidRPr="00353192">
        <w:rPr>
          <w:rFonts w:eastAsia="Times New Roman" w:cs="Times New Roman"/>
          <w:lang w:eastAsia="en-GB"/>
        </w:rPr>
        <w:t>, diarrheal diseases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7</w:t>
      </w:r>
      <w:r w:rsidRPr="00353192">
        <w:rPr>
          <w:rFonts w:eastAsia="Times New Roman" w:cs="Times New Roman"/>
          <w:lang w:eastAsia="en-GB"/>
        </w:rPr>
        <w:fldChar w:fldCharType="end"/>
      </w:r>
      <w:r w:rsidRPr="00353192">
        <w:rPr>
          <w:rFonts w:eastAsia="Times New Roman" w:cs="Times New Roman"/>
          <w:lang w:eastAsia="en-GB"/>
        </w:rPr>
        <w:t>, hepatitis A and E</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7</w:t>
      </w:r>
      <w:r w:rsidRPr="00353192">
        <w:rPr>
          <w:rFonts w:eastAsia="Times New Roman" w:cs="Times New Roman"/>
          <w:lang w:eastAsia="en-GB"/>
        </w:rPr>
        <w:fldChar w:fldCharType="end"/>
      </w:r>
      <w:r w:rsidRPr="00353192">
        <w:rPr>
          <w:rFonts w:eastAsia="Times New Roman" w:cs="Times New Roman"/>
          <w:lang w:eastAsia="en-GB"/>
        </w:rPr>
        <w:t>, leptospirosis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7</w:t>
      </w:r>
      <w:r w:rsidRPr="00353192">
        <w:rPr>
          <w:rFonts w:eastAsia="Times New Roman" w:cs="Times New Roman"/>
          <w:lang w:eastAsia="en-GB"/>
        </w:rPr>
        <w:fldChar w:fldCharType="end"/>
      </w:r>
      <w:r w:rsidRPr="00353192">
        <w:rPr>
          <w:rFonts w:eastAsia="Times New Roman" w:cs="Times New Roman"/>
          <w:lang w:eastAsia="en-GB"/>
        </w:rPr>
        <w:t>, melioidosis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"ISBN" : "0002-9637 (Print)\\n0002-9637 (Linking)", "ISSN" : "00029637", "PMID" : "11693877", "abstract" : "We describe an acute fatal human case of melioidosis acquired in Ipswich, a city at 27.5 degrees S in southern Queensland, south of the area traditionally considered endemic for melioidosis in Australia. Molecular typing revealed that this patient isolate was genetically distinct from 2 other human and 1 bovine isolates of Burkholderia pseudomallei from the same region and from 4 tropical northern Australian strains. This finding suggests that if B. pseudomallei has been introduced to the region from northern Australia, it was not in recent times, and there has not been a point source of infection. Burkholderia pseudomallei is present in temperate southern Queensland, which hitherto has not been well appreciated. Clinicians should consider the diagnosis of acute melioidosis in patients with severe pneumonia or septicemia acquired in subtropical areas such as southern Queensland, particularly after heavy summer rains with flooding.", "author" : [ { "dropping-particle" : "", "family" : "Munckhof", "given" : "W. J.", "non-dropping-particle" : "", "parse-names" : false, "suffix" : "" }, { "dropping-particle" : "", "family" : "Mayo", "given" : "M. J.", "non-dropping-particle" : "", "parse-names" : false, "suffix" : "" }, { "dropping-particle" : "", "family" : "Scott", "given" : "I.", "non-dropping-particle" : "", "parse-names" : false, "suffix" : "" }, { "dropping-particle" : "", "family" : "Currie", "given" : "B. J.", "non-dropping-particle" : "", "parse-names" : false, "suffix" : "" } ], "container-title" : "American Journal of Tropical Medicine and Hygiene", "id" : "ITEM-1", "issue" : "4", "issued" : { "date-parts" : [ [ "2001" ] ] }, "page" : "325-328", "title" : "Fatal human melioidosis acquired in a subtropical australian city", "type" : "article-journal", "volume" : "65" }, "uris" : [ "http://www.mendeley.com/documents/?uuid=dde65bc3-c6fe-466a-987b-e230d8d2466e" ] } ], "mendeley" : { "formattedCitation" : "&lt;sup&gt;8&lt;/sup&gt;", "plainTextFormattedCitation" : "8", "previouslyFormattedCitation" : "&lt;sup&gt;8&lt;/sup&gt;"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8</w:t>
      </w:r>
      <w:r w:rsidRPr="00353192">
        <w:rPr>
          <w:rFonts w:eastAsia="Times New Roman" w:cs="Times New Roman"/>
          <w:lang w:eastAsia="en-GB"/>
        </w:rPr>
        <w:fldChar w:fldCharType="end"/>
      </w:r>
      <w:r w:rsidRPr="00353192">
        <w:rPr>
          <w:rFonts w:eastAsia="Times New Roman" w:cs="Times New Roman"/>
          <w:lang w:eastAsia="en-GB"/>
        </w:rPr>
        <w:t>, respiratory infections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"10.1016/S2221-1691(11)60194-9", "ISBN" : "2221-1691 (Print)\\r2221-1691 (Linking)", "ISSN" : "22211691", "PMID" : "23569839", "abstract" : "Pakistan is ranked 9th in terms of flood-affected countries worldwide. In the summer of 2010, the northern province of Khyber-Pakhtunkhwa received more than 312 mm of rain in a 56 hour period. This resulted in over 1 600 deaths across the region. In addition, over 14 million people were directly affected by this record-breaking deluge. Flood affected regions serve as ideal breeding grounds for pathogens, leading to the spread of diseases. The poor standards of hygiene in camps set up for individuals displaced by the floods also contribute to this. It is essential that those involved in relief efforts are aware of the epidemiology of diseases that have historically seen a sudden upsurge after natural disasters. Keeping this in mind, we conducted a simple review of literature. An extensive literature search was conducted using the PubMed data base and online search engines. Articles published in the last 20 years were considered along with some historical articles where a background was required. Seven major diseases were identified to increase substantially in the aftermath of natural disasters. They were then classified into acute and sub-acute settings. Diarrhea, skin &amp; eye infections and leptospirosis were identified in the acute setting while malaria, leishmaniasis, respiratory infections and hepatitis were identified in the sub-acute setting.", "author" : [ { "dropping-particle" : "", "family" : "Baqir", "given" : "Maryam", "non-dropping-particle" : "", "parse-names" : false, "suffix" : "" }, { "dropping-particle" : "", "family" : "Sobani", "given" : "Zain A.", "non-dropping-particle" : "", "parse-names" : false, "suffix" : "" }, { "dropping-particle" : "", "family" : "Bhamani", "given" : "Amyn", "non-dropping-particle" : "", "parse-names" : false, "suffix" : "" }, { "dropping-particle" : "", "family" : "Bham", "given" : "Nida Shahab", "non-dropping-particle" : "", "parse-names" : false, "suffix" : "" }, { "dropping-particle" : "", "family" : "Abid", "given" : "Sidra", "non-dropping-particle" : "", "parse-names" : false, "suffix" : "" }, { "dropping-particle" : "", "family" : "Farook", "given" : "Javeria", "non-dropping-particle" : "", "parse-names" : false, "suffix" : "" }, { "dropping-particle" : "", "family" : "Beg", "given" : "M. Asim", "non-dropping-particle" : "", "parse-names" : false, "suffix" : "" } ], "container-title" : "Asian Pacific Journal of Tropical Biomedicine", "id" : "ITEM-1", "issue" : "1", "issued" : { "date-parts" : [ [ "2012" ] ] }, "page" : "76-79", "title" : "Infectious diseases in the aftermath of monsoon flooding in Pakistan", "type" : "article-journal", "volume" : "2" }, "uris" : [ "http://www.mendeley.com/documents/?uuid=5990b4ce-3844-4a05-8a4a-521ccf8c51c3" ] } ], "mendeley" : { "formattedCitation" : "&lt;sup&gt;9&lt;/sup&gt;", "plainTextFormattedCitation" : "9", "previouslyFormattedCitation" : "&lt;sup&gt;9&lt;/sup&gt;"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9</w:t>
      </w:r>
      <w:r w:rsidRPr="00353192">
        <w:rPr>
          <w:rFonts w:eastAsia="Times New Roman" w:cs="Times New Roman"/>
          <w:lang w:eastAsia="en-GB"/>
        </w:rPr>
        <w:fldChar w:fldCharType="end"/>
      </w:r>
      <w:r w:rsidRPr="00353192">
        <w:rPr>
          <w:rFonts w:eastAsia="Times New Roman" w:cs="Times New Roman"/>
          <w:lang w:eastAsia="en-GB"/>
        </w:rPr>
        <w:t>, and typhoid</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7</w:t>
      </w:r>
      <w:r w:rsidRPr="00353192">
        <w:rPr>
          <w:rFonts w:eastAsia="Times New Roman" w:cs="Times New Roman"/>
          <w:lang w:eastAsia="en-GB"/>
        </w:rPr>
        <w:fldChar w:fldCharType="end"/>
      </w:r>
      <w:r w:rsidRPr="00353192">
        <w:rPr>
          <w:rFonts w:eastAsia="Times New Roman" w:cs="Times New Roman"/>
          <w:lang w:eastAsia="en-GB"/>
        </w:rPr>
        <w:t xml:space="preserve"> have been observed after floods in urban areas.</w:t>
      </w:r>
    </w:p>
    <w:p w14:paraId="255D23E5" w14:textId="77777777" w:rsidR="00391E5E" w:rsidRDefault="00391E5E" w:rsidP="00FF69F5">
      <w:pPr>
        <w:shd w:val="clear" w:color="auto" w:fill="FFFFFF"/>
        <w:jc w:val="both"/>
        <w:rPr>
          <w:ins w:id="38" w:author="Joy Shumake-Guillemot" w:date="2017-08-09T18:39:00Z"/>
          <w:rFonts w:eastAsia="Times New Roman" w:cs="Times New Roman"/>
          <w:lang w:eastAsia="en-GB"/>
        </w:rPr>
      </w:pPr>
    </w:p>
    <w:p w14:paraId="4B0647FB" w14:textId="7A87234D" w:rsidR="00FF69F5" w:rsidRPr="00353192" w:rsidRDefault="003C27C6" w:rsidP="00FF69F5">
      <w:pPr>
        <w:shd w:val="clear" w:color="auto" w:fill="FFFFFF"/>
        <w:jc w:val="both"/>
        <w:rPr>
          <w:rFonts w:eastAsia="Times New Roman" w:cs="Times New Roman"/>
          <w:lang w:eastAsia="en-GB"/>
        </w:rPr>
      </w:pPr>
      <w:commentRangeStart w:id="39"/>
      <w:ins w:id="40" w:author="Joy Shumake-Guillemot" w:date="2017-08-09T18:36:00Z">
        <w:r>
          <w:rPr>
            <w:rFonts w:eastAsia="Times New Roman" w:cs="Times New Roman"/>
            <w:lang w:eastAsia="en-GB"/>
          </w:rPr>
          <w:t>Impacts with l</w:t>
        </w:r>
      </w:ins>
      <w:ins w:id="41" w:author="Joy Shumake-Guillemot" w:date="2017-08-09T18:35:00Z">
        <w:r>
          <w:rPr>
            <w:rFonts w:eastAsia="Times New Roman" w:cs="Times New Roman"/>
            <w:lang w:eastAsia="en-GB"/>
          </w:rPr>
          <w:t xml:space="preserve">onger-term onset </w:t>
        </w:r>
      </w:ins>
      <w:ins w:id="42" w:author="Joy Shumake-Guillemot" w:date="2017-08-09T18:36:00Z">
        <w:r>
          <w:rPr>
            <w:rFonts w:eastAsia="Times New Roman" w:cs="Times New Roman"/>
            <w:lang w:eastAsia="en-GB"/>
          </w:rPr>
          <w:t>related to flood events</w:t>
        </w:r>
      </w:ins>
      <w:commentRangeEnd w:id="39"/>
      <w:ins w:id="43" w:author="Joy Shumake-Guillemot" w:date="2017-08-09T18:39:00Z">
        <w:r w:rsidR="00391E5E">
          <w:rPr>
            <w:rStyle w:val="CommentReference"/>
          </w:rPr>
          <w:commentReference w:id="39"/>
        </w:r>
      </w:ins>
    </w:p>
    <w:p w14:paraId="4B044851"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Malaria. </w:t>
      </w:r>
      <w:r w:rsidRPr="00353192">
        <w:rPr>
          <w:rFonts w:eastAsia="Times New Roman" w:cs="Times New Roman"/>
          <w:lang w:eastAsia="en-GB"/>
        </w:rPr>
        <w:t>Epidemics in the wake of flooding in tropical regions can occur due to clogging of storm water drains, causing stagnant water to allow genesis of vectors of malaria.</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"10.1016/S2221-1691(11)60194-9", "ISBN" : "2221-1691 (Print)\\r2221-1691 (Linking)", "ISSN" : "22211691", "PMID" : "23569839", "abstract" : "Pakistan is ranked 9th in terms of flood-affected countries worldwide. In the summer of 2010, the northern province of Khyber-Pakhtunkhwa received more than 312 mm of rain in a 56 hour period. This resulted in over 1 600 deaths across the region. In addition, over 14 million people were directly affected by this record-breaking deluge. Flood affected regions serve as ideal breeding grounds for pathogens, leading to the spread of diseases. The poor standards of hygiene in camps set up for individuals displaced by the floods also contribute to this. It is essential that those involved in relief efforts are aware of the epidemiology of diseases that have historically seen a sudden upsurge after natural disasters. Keeping this in mind, we conducted a simple review of literature. An extensive literature search was conducted using the PubMed data base and online search engines. Articles published in the last 20 years were considered along with some historical articles where a background was required. Seven major diseases were identified to increase substantially in the aftermath of natural disasters. They were then classified into acute and sub-acute settings. Diarrhea, skin &amp; eye infections and leptospirosis were identified in the acute setting while malaria, leishmaniasis, respiratory infections and hepatitis were identified in the sub-acute setting.", "author" : [ { "dropping-particle" : "", "family" : "Baqir", "given" : "Maryam", "non-dropping-particle" : "", "parse-names" : false, "suffix" : "" }, { "dropping-particle" : "", "family" : "Sobani", "given" : "Zain A.", "non-dropping-particle" : "", "parse-names" : false, "suffix" : "" }, { "dropping-particle" : "", "family" : "Bhamani", "given" : "Amyn", "non-dropping-particle" : "", "parse-names" : false, "suffix" : "" }, { "dropping-particle" : "", "family" : "Bham", "given" : "Nida Shahab", "non-dropping-particle" : "", "parse-names" : false, "suffix" : "" }, { "dropping-particle" : "", "family" : "Abid", "given" : "Sidra", "non-dropping-particle" : "", "parse-names" : false, "suffix" : "" }, { "dropping-particle" : "", "family" : "Farook", "given" : "Javeria", "non-dropping-particle" : "", "parse-names" : false, "suffix" : "" }, { "dropping-particle" : "", "family" : "Beg", "given" : "M. Asim", "non-dropping-particle" : "", "parse-names" : false, "suffix" : "" } ], "container-title" : "Asian Pacific Journal of Tropical Biomedicine", "id" : "ITEM-1", "issue" : "1", "issued" : { "date-parts" : [ [ "2012" ] ] }, "page" : "76-79", "title" : "Infectious diseases in the aftermath of monsoon flooding in Pakistan", "type" : "article-journal", "volume" : "2" }, "uris" : [ "http://www.mendeley.com/documents/?uuid=5990b4ce-3844-4a05-8a4a-521ccf8c51c3" ] }, { "id" : "ITEM-2", "itemData" : { "ISBN" : "0011-3891", "ISSN" : "00113891", "abstract" : "A GIS-based study was initiated in Mewat region, District Gurgaon, Haryana, an integral part of traditionally known malaria epidemic belt of the Northwestern Plains of India. The study included (i) delineation of malaria paradigms at macro level; (ii) identification of eco-epidemiological characteristics of each paradigm, and (iii) identification of the paradigm receptivity for malaria. Using RS and GIS, the five easily recognizable malaria paradigms, namely irrigation command, catchment/non-catchment, mining, urban and flood-prone areas, were mapped. Each paradigm exhibited its own eco-epidemiological characteristics and potential for maintaining malaria transmission of varying intensity. Paradigm-wise receptivity revealed that during 1996, an epidemic year, different paradigms responded differently. Although all paradigms showed upward trend, maximum amplification occurred in urban/semi-urban paradigms. During 1993 and 1998, i.e. in the last two inter-epidemic periods, flood-prone paradigm, irrigation command area II and non-catchment area continued to retain active pockets of malaria, namely Akera and Malab sections in Nuh block; Uleta and Kankar Kheri in Nagina block; Biwan in Ferozpur Jhirka block; Punhana, Hathan gaon, Sunhera and Tirwara in Punhana block. With the current inter-epidemic period starting from 1998 onwards, any ecological change in the scenario influencing the above three paradigms favourably, may flare up malaria cases from hot pockets. Therefore there is a need to strengthen surveillance in these areas and pay special attention to these pockets. [References: 5]", "author" : [ { "dropping-particle" : "", "family" : "Srivastava", "given" : "Aruna", "non-dropping-particle" : "", "parse-names" : false, "suffix" : "" }, { "dropping-particle" : "", "family" : "Nagpal", "given" : "B. N.", "non-dropping-particle" : "", "parse-names" : false, "suffix" : "" }, { "dropping-particle" : "", "family" : "Saxena", "given" : "Rekha", "non-dropping-particle" : "", "parse-names" : false, "suffix" : "" }, { "dropping-particle" : "", "family" : "Wadhwa", "given" : "T. C.", "non-dropping-particle" : "", "parse-names" : false, "suffix" : "" }, { "dropping-particle" : "", "family" : "Mohan", "given" : "Shiv", "non-dropping-particle" : "", "parse-names" : false, "suffix" : "" }, { "dropping-particle" : "", "family" : "Siroha", "given" : "Gyanendra Pal", "non-dropping-particle" : "", "parse-names" : false, "suffix" : "" }, { "dropping-particle" : "", "family" : "Prasad", "given" : "Jitendra", "non-dropping-particle" : "", "parse-names" : false, "suffix" : "" }, { "dropping-particle" : "", "family" : "Subbarao", "given" : "S. K.", "non-dropping-particle" : "", "parse-names" : false, "suffix" : "" } ], "container-title" : "Current Science", "id" : "ITEM-2", "issue" : "9", "issued" : { "date-parts" : [ [ "2004" ] ] }, "page" : "1297-1303", "title" : "Malaria epidemicity of Mewat region, District Gurgaon, Haryana, India: A GIS-based study", "type" : "article-journal", "volume" : "86" }, "uris" : [ "http://www.mendeley.com/documents/?uuid=e35a4583-2e2c-4d00-8f67-a42dc72721d4" ] } ], "mendeley" : { "formattedCitation" : "&lt;sup&gt;9,10&lt;/sup&gt;", "plainTextFormattedCitation" : "9,10", "previouslyFormattedCitation" : "&lt;sup&gt;9,10&lt;/sup&gt;"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9,10</w:t>
      </w:r>
      <w:r w:rsidRPr="00353192">
        <w:rPr>
          <w:rFonts w:eastAsia="Times New Roman" w:cs="Times New Roman"/>
          <w:lang w:eastAsia="en-GB"/>
        </w:rPr>
        <w:fldChar w:fldCharType="end"/>
      </w:r>
    </w:p>
    <w:p w14:paraId="7E5726FC" w14:textId="77777777" w:rsidR="00FF69F5" w:rsidRPr="00353192" w:rsidRDefault="00FF69F5" w:rsidP="00FF69F5">
      <w:pPr>
        <w:shd w:val="clear" w:color="auto" w:fill="FFFFFF"/>
        <w:jc w:val="both"/>
        <w:rPr>
          <w:rFonts w:eastAsia="Times New Roman" w:cs="Times New Roman"/>
          <w:b/>
          <w:lang w:eastAsia="en-GB"/>
        </w:rPr>
      </w:pPr>
    </w:p>
    <w:p w14:paraId="707F9066"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Malnutrition. </w:t>
      </w:r>
      <w:r w:rsidRPr="00353192">
        <w:rPr>
          <w:rFonts w:eastAsia="Times New Roman" w:cs="Times New Roman"/>
          <w:lang w:eastAsia="en-GB"/>
        </w:rPr>
        <w:t>Damage to infrastructure caused by flood, and disruption to food systems can cause appropriate food to be unavailable for prolonged periods, with children and the elderly particularly in developing countries vulnerable.</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"URL" : "https://www.unicef.org/emergencies/pakistan_57553.html", "author" : [ { "dropping-particle" : "", "family" : "Brabant", "given" : "M", "non-dropping-particle" : "", "parse-names" : false, "suffix" : "" } ], "container-title" : "UNICEF", "id" : "ITEM-1", "issued" : { "date-parts" : [ [ "2011" ] ] }, "title" : "Six months after floods struck, malnutrition hits hard in affected areas of Pakistan", "type" : "webpage" }, "uris" : [ "http://www.mendeley.com/documents/?uuid=0ba4c43e-0984-49d0-8a94-0b6acf5b96f5" ] } ], "mendeley" : { "formattedCitation" : "&lt;sup&gt;11&lt;/sup&gt;", "plainTextFormattedCitation" : "11", "previouslyFormattedCitation" : "&lt;sup&gt;11&lt;/sup&gt;"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11</w:t>
      </w:r>
      <w:r w:rsidRPr="00353192">
        <w:rPr>
          <w:rFonts w:eastAsia="Times New Roman" w:cs="Times New Roman"/>
          <w:lang w:eastAsia="en-GB"/>
        </w:rPr>
        <w:fldChar w:fldCharType="end"/>
      </w:r>
    </w:p>
    <w:p w14:paraId="68D386D3" w14:textId="77777777" w:rsidR="00FF69F5" w:rsidRPr="00353192" w:rsidRDefault="00FF69F5" w:rsidP="00FF69F5">
      <w:pPr>
        <w:shd w:val="clear" w:color="auto" w:fill="FFFFFF"/>
        <w:jc w:val="both"/>
        <w:rPr>
          <w:rFonts w:eastAsia="Times New Roman" w:cs="Times New Roman"/>
          <w:b/>
          <w:lang w:eastAsia="en-GB"/>
        </w:rPr>
      </w:pPr>
    </w:p>
    <w:p w14:paraId="15E82A8A" w14:textId="77777777" w:rsidR="00FF69F5"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Psychological distress. </w:t>
      </w:r>
      <w:r w:rsidRPr="00353192">
        <w:rPr>
          <w:rFonts w:eastAsia="Times New Roman" w:cs="Times New Roman"/>
          <w:lang w:eastAsia="en-GB"/>
        </w:rPr>
        <w:t>The mental health effects of a flood can last long after the flood itself, with reports of increased prevalence of psychological morbidity (including depression, anxiety, PTSD) in residents up to 1 year after floods, particularly if residents are displaced at short notice.</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"10.1016/S2542-5196(17)30047-5", "ISSN" : "25425196", "author" : [ { "dropping-particle" : "", "family" : "Munro", "given" : "Alice", "non-dropping-particle" : "", "parse-names" : false, "suffix" : "" }, { "dropping-particle" : "", "family" : "Kovats", "given" : "R Sari", "non-dropping-particle" : "", "parse-names" : false, "suffix" : "" }, { "dropping-particle" : "", "family" : "Rubin", "given" : "G James", "non-dropping-particle" : "", "parse-names" : false, "suffix" : "" }, { "dropping-particle" : "", "family" : "Waite", "given" : "Thomas David", "non-dropping-particle" : "", "parse-names" : false, "suffix" : "" }, { "dropping-particle" : "", "family" : "Bone", "given" : "Angie", "non-dropping-particle" : "", "parse-names" : false, "suffix" : "" }, { "dropping-particle" : "", "family" : "Armstrong", "given" : "Ben", "non-dropping-particle" : "", "parse-names" : false, "suffix" : "" }, { "dropping-particle" : "", "family" : "Waite", "given" : "Thomas David", "non-dropping-particle" : "", "parse-names" : false, "suffix" : "" }, { "dropping-particle" : "", "family" : "Beck", "given" : "Charles R", "non-dropping-particle" : "", "parse-names" : false, "suffix" : "" }, { "dropping-particle" : "", "family" : "Bone", "given" : "Angie", "non-dropping-particle" : "", "parse-names" : false, "suffix" : "" }, { "dropping-particle" : "", "family" : "Aml\u00f4t", "given" : "Richard", "non-dropping-particle" : "", "parse-names" : false, "suffix" : "" }, { "dropping-particle" : "", "family" : "Kovats", "given" : "R Sari", "non-dropping-particle" : "", "parse-names" : false, "suffix" : "" }, { "dropping-particle" : "", "family" : "Armstrong", "given" : "Ben", "non-dropping-particle" : "", "parse-names" : false, "suffix" : "" }, { "dropping-particle" : "", "family" : "Leonardi", "given" : "Giovanni", "non-dropping-particle" : "", "parse-names" : false, "suffix" : "" }, { "dropping-particle" : "", "family" : "Rubin", "given" : "G James", "non-dropping-particle" : "", "parse-names" : false, "suffix" : "" }, { "dropping-particle" : "", "family" : "Oliver", "given" : "Isabel", "non-dropping-particle" : "", "parse-names" : false, "suffix" : "" } ], "container-title" : "The Lancet Planetary Health", "id" : "ITEM-1", "issue" : "4", "issued" : { "date-parts" : [ [ "2017" ] ] }, "page" : "e134-e141", "title" : "Effect of evacuation and displacement on the association between flooding and mental health outcomes: a cross-sectional analysis of UK survey data", "type" : "article-journal", "volume" : "1" }, "uris" : [ "http://www.mendeley.com/documents/?uuid=b54a5822-adfe-4eec-9e40-5eb7b2e5f086" ] }, { "id" : "ITEM-2", "itemData" : { "DOI" : "10.1186/s12889-016-4000-2", "ISSN" : "1471-2458", "abstract" : "In winter 2013/14 there was widespread flooding in England. Previous studies have described an increased prevalence of psychological morbidity six months after flooding. Disruption to essential services may increase morbidity however there have been no studies examining whether those experiencing disruption but not directly flooded are affected.", "author" : [ { "dropping-particle" : "", "family" : "Waite", "given" : "Thomas David", "non-dropping-particle" : "", "parse-names" : false, "suffix" : "" }, { "dropping-particle" : "", "family" : "Chaintarli", "given" : "Katerina", "non-dropping-particle" : "", "parse-names" : false, "suffix" : "" }, { "dropping-particle" : "", "family" : "Beck", "given" : "Charles R", "non-dropping-particle" : "", "parse-names" : false, "suffix" : "" }, { "dropping-particle" : "", "family" : "Bone", "given" : "Angie", "non-dropping-particle" : "", "parse-names" : false, "suffix" : "" }, { "dropping-particle" : "", "family" : "Aml\u00f4t", "given" : "Richard", "non-dropping-particle" : "", "parse-names" : false, "suffix" : "" }, { "dropping-particle" : "", "family" : "Kovats", "given" : "Sari", "non-dropping-particle" : "", "parse-names" : false, "suffix" : "" }, { "dropping-particle" : "", "family" : "Reacher", "given" : "Mark", "non-dropping-particle" : "", "parse-names" : false, "suffix" : "" }, { "dropping-particle" : "", "family" : "Armstrong", "given" : "Ben", "non-dropping-particle" : "", "parse-names" : false, "suffix" : "" }, { "dropping-particle" : "", "family" : "Leonardi", "given" : "Giovanni", "non-dropping-particle" : "", "parse-names" : false, "suffix" : "" }, { "dropping-particle" : "", "family" : "Rubin", "given" : "G James", "non-dropping-particle" : "", "parse-names" : false, "suffix" : "" }, { "dropping-particle" : "", "family" : "Oliver", "given" : "Isabel", "non-dropping-particle" : "", "parse-names" : false, "suffix" : "" } ], "container-title" : "BMC Public Health", "id" : "ITEM-2", "issue" : "1", "issued" : { "date-parts" : [ [ "2017" ] ] }, "page" : "129", "publisher" : "BMC Public Health", "title" : "The English national cohort study of flooding and health: cross-sectional analysis of mental health outcomes at year one", "type" : "article-journal", "volume" : "17" }, "uris" : [ "http://www.mendeley.com/documents/?uuid=2e6fdb88-f922-4c8d-ab1d-486686d2d2d6" ] } ], "mendeley" : { "formattedCitation" : "&lt;sup&gt;12,13&lt;/sup&gt;", "plainTextFormattedCitation" : "12,13", "previouslyFormattedCitation" : "&lt;sup&gt;12,13&lt;/sup&gt;"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12,13</w:t>
      </w:r>
      <w:r w:rsidRPr="00353192">
        <w:rPr>
          <w:rFonts w:eastAsia="Times New Roman" w:cs="Times New Roman"/>
          <w:lang w:eastAsia="en-GB"/>
        </w:rPr>
        <w:fldChar w:fldCharType="end"/>
      </w:r>
      <w:r w:rsidRPr="00353192">
        <w:rPr>
          <w:rFonts w:eastAsia="Times New Roman" w:cs="Times New Roman"/>
          <w:lang w:eastAsia="en-GB"/>
        </w:rPr>
        <w:t xml:space="preserve"> </w:t>
      </w:r>
    </w:p>
    <w:p w14:paraId="5AB91A6D" w14:textId="77777777" w:rsidR="002B755B" w:rsidRDefault="002B755B" w:rsidP="00FF69F5">
      <w:pPr>
        <w:shd w:val="clear" w:color="auto" w:fill="FFFFFF"/>
        <w:jc w:val="both"/>
        <w:rPr>
          <w:rFonts w:eastAsia="Times New Roman" w:cs="Times New Roman"/>
          <w:lang w:eastAsia="en-GB"/>
        </w:rPr>
      </w:pPr>
    </w:p>
    <w:p w14:paraId="0A37BDA7" w14:textId="65FDD19C" w:rsidR="002B755B" w:rsidRDefault="002B755B" w:rsidP="00FF69F5">
      <w:pPr>
        <w:shd w:val="clear" w:color="auto" w:fill="FFFFFF"/>
        <w:jc w:val="both"/>
        <w:rPr>
          <w:rFonts w:eastAsia="Times New Roman" w:cs="Times New Roman"/>
          <w:b/>
          <w:u w:val="single"/>
          <w:lang w:eastAsia="en-GB"/>
        </w:rPr>
      </w:pPr>
      <w:commentRangeStart w:id="44"/>
      <w:r w:rsidRPr="002B755B">
        <w:rPr>
          <w:rFonts w:eastAsia="Times New Roman" w:cs="Times New Roman"/>
          <w:b/>
          <w:u w:val="single"/>
          <w:lang w:eastAsia="en-GB"/>
        </w:rPr>
        <w:t>Key metrics to track disaster-related mortality</w:t>
      </w:r>
      <w:commentRangeEnd w:id="44"/>
      <w:r w:rsidR="003C27C6">
        <w:rPr>
          <w:rStyle w:val="CommentReference"/>
        </w:rPr>
        <w:commentReference w:id="44"/>
      </w:r>
    </w:p>
    <w:p w14:paraId="3D99C176" w14:textId="77777777" w:rsidR="002B755B" w:rsidRDefault="002B755B" w:rsidP="00FF69F5">
      <w:pPr>
        <w:shd w:val="clear" w:color="auto" w:fill="FFFFFF"/>
        <w:jc w:val="both"/>
        <w:rPr>
          <w:rFonts w:eastAsia="Times New Roman" w:cs="Times New Roman"/>
          <w:b/>
          <w:u w:val="single"/>
          <w:lang w:eastAsia="en-GB"/>
        </w:rPr>
      </w:pPr>
    </w:p>
    <w:p w14:paraId="4E9FA448" w14:textId="62A4C3F1" w:rsidR="002B755B" w:rsidRDefault="002B755B" w:rsidP="00FF69F5">
      <w:pPr>
        <w:shd w:val="clear" w:color="auto" w:fill="FFFFFF"/>
        <w:jc w:val="both"/>
        <w:rPr>
          <w:rFonts w:eastAsia="Times New Roman" w:cs="Times New Roman"/>
          <w:b/>
          <w:u w:val="single"/>
          <w:lang w:eastAsia="en-GB"/>
        </w:rPr>
      </w:pPr>
      <w:commentRangeStart w:id="45"/>
      <w:r w:rsidRPr="002B755B">
        <w:rPr>
          <w:rFonts w:eastAsia="Times New Roman" w:cs="Times New Roman"/>
          <w:b/>
          <w:u w:val="single"/>
          <w:lang w:eastAsia="en-GB"/>
        </w:rPr>
        <w:lastRenderedPageBreak/>
        <w:t xml:space="preserve">Timeline of </w:t>
      </w:r>
      <w:commentRangeEnd w:id="45"/>
      <w:r w:rsidR="003C27C6">
        <w:rPr>
          <w:rStyle w:val="CommentReference"/>
        </w:rPr>
        <w:commentReference w:id="45"/>
      </w:r>
      <w:r w:rsidRPr="002B755B">
        <w:rPr>
          <w:rFonts w:eastAsia="Times New Roman" w:cs="Times New Roman"/>
          <w:b/>
          <w:u w:val="single"/>
          <w:lang w:eastAsia="en-GB"/>
        </w:rPr>
        <w:t>key decisions and processes</w:t>
      </w:r>
    </w:p>
    <w:p w14:paraId="17866E76" w14:textId="44A06C39" w:rsidR="002B755B" w:rsidRDefault="003C27C6" w:rsidP="00FF69F5">
      <w:pPr>
        <w:shd w:val="clear" w:color="auto" w:fill="FFFFFF"/>
        <w:jc w:val="both"/>
        <w:rPr>
          <w:ins w:id="46" w:author="Joy Shumake-Guillemot" w:date="2017-08-09T18:33:00Z"/>
          <w:rFonts w:eastAsia="Times New Roman" w:cs="Times New Roman"/>
          <w:b/>
          <w:u w:val="single"/>
          <w:lang w:eastAsia="en-GB"/>
        </w:rPr>
      </w:pPr>
      <w:ins w:id="47" w:author="Joy Shumake-Guillemot" w:date="2017-08-09T18:33:00Z">
        <w:r>
          <w:rPr>
            <w:rFonts w:eastAsia="Times New Roman" w:cs="Times New Roman"/>
            <w:b/>
            <w:u w:val="single"/>
            <w:lang w:eastAsia="en-GB"/>
          </w:rPr>
          <w:t>Evacuation</w:t>
        </w:r>
      </w:ins>
      <w:ins w:id="48" w:author="Joy Shumake-Guillemot" w:date="2017-08-09T18:34:00Z">
        <w:r>
          <w:rPr>
            <w:rFonts w:eastAsia="Times New Roman" w:cs="Times New Roman"/>
            <w:b/>
            <w:u w:val="single"/>
            <w:lang w:eastAsia="en-GB"/>
          </w:rPr>
          <w:t xml:space="preserve"> (or protection and retrofitting)</w:t>
        </w:r>
      </w:ins>
      <w:ins w:id="49" w:author="Joy Shumake-Guillemot" w:date="2017-08-09T18:33:00Z">
        <w:r>
          <w:rPr>
            <w:rFonts w:eastAsia="Times New Roman" w:cs="Times New Roman"/>
            <w:b/>
            <w:u w:val="single"/>
            <w:lang w:eastAsia="en-GB"/>
          </w:rPr>
          <w:t xml:space="preserve"> of low lying communities and health facilities </w:t>
        </w:r>
      </w:ins>
    </w:p>
    <w:p w14:paraId="5CAED971" w14:textId="7071463C" w:rsidR="003C27C6" w:rsidRDefault="003C27C6" w:rsidP="00FF69F5">
      <w:pPr>
        <w:shd w:val="clear" w:color="auto" w:fill="FFFFFF"/>
        <w:jc w:val="both"/>
        <w:rPr>
          <w:ins w:id="50" w:author="Joy Shumake-Guillemot" w:date="2017-08-09T18:34:00Z"/>
          <w:rFonts w:eastAsia="Times New Roman" w:cs="Times New Roman"/>
          <w:b/>
          <w:u w:val="single"/>
          <w:lang w:eastAsia="en-GB"/>
        </w:rPr>
      </w:pPr>
      <w:ins w:id="51" w:author="Joy Shumake-Guillemot" w:date="2017-08-09T18:34:00Z">
        <w:r>
          <w:rPr>
            <w:rFonts w:eastAsia="Times New Roman" w:cs="Times New Roman"/>
            <w:b/>
            <w:u w:val="single"/>
            <w:lang w:eastAsia="en-GB"/>
          </w:rPr>
          <w:t>Protection of drinking water sources</w:t>
        </w:r>
      </w:ins>
    </w:p>
    <w:p w14:paraId="24AF342C" w14:textId="7662B9B9" w:rsidR="003C27C6" w:rsidRDefault="003C27C6" w:rsidP="00FF69F5">
      <w:pPr>
        <w:shd w:val="clear" w:color="auto" w:fill="FFFFFF"/>
        <w:jc w:val="both"/>
        <w:rPr>
          <w:rFonts w:eastAsia="Times New Roman" w:cs="Times New Roman"/>
          <w:b/>
          <w:u w:val="single"/>
          <w:lang w:eastAsia="en-GB"/>
        </w:rPr>
      </w:pPr>
      <w:ins w:id="52" w:author="Joy Shumake-Guillemot" w:date="2017-08-09T18:34:00Z">
        <w:r>
          <w:rPr>
            <w:rFonts w:eastAsia="Times New Roman" w:cs="Times New Roman"/>
            <w:b/>
            <w:u w:val="single"/>
            <w:lang w:eastAsia="en-GB"/>
          </w:rPr>
          <w:t>SOPs for emergency</w:t>
        </w:r>
      </w:ins>
      <w:ins w:id="53" w:author="Joy Shumake-Guillemot" w:date="2017-08-09T18:35:00Z">
        <w:r>
          <w:rPr>
            <w:rFonts w:eastAsia="Times New Roman" w:cs="Times New Roman"/>
            <w:b/>
            <w:u w:val="single"/>
            <w:lang w:eastAsia="en-GB"/>
          </w:rPr>
          <w:t xml:space="preserve"> medical</w:t>
        </w:r>
      </w:ins>
      <w:ins w:id="54" w:author="Joy Shumake-Guillemot" w:date="2017-08-09T18:34:00Z">
        <w:r>
          <w:rPr>
            <w:rFonts w:eastAsia="Times New Roman" w:cs="Times New Roman"/>
            <w:b/>
            <w:u w:val="single"/>
            <w:lang w:eastAsia="en-GB"/>
          </w:rPr>
          <w:t xml:space="preserve"> transport services during floods</w:t>
        </w:r>
      </w:ins>
    </w:p>
    <w:p w14:paraId="1B48525A" w14:textId="393C8AC7" w:rsidR="002B755B" w:rsidRPr="002B755B" w:rsidRDefault="002B755B" w:rsidP="00FF69F5">
      <w:pPr>
        <w:shd w:val="clear" w:color="auto" w:fill="FFFFFF"/>
        <w:jc w:val="both"/>
        <w:rPr>
          <w:rFonts w:eastAsia="Times New Roman" w:cs="Times New Roman"/>
          <w:u w:val="single"/>
          <w:lang w:eastAsia="en-GB"/>
        </w:rPr>
      </w:pPr>
      <w:commentRangeStart w:id="55"/>
      <w:r w:rsidRPr="002B755B">
        <w:rPr>
          <w:rFonts w:eastAsia="Times New Roman" w:cs="Times New Roman"/>
          <w:b/>
          <w:u w:val="single"/>
          <w:lang w:eastAsia="en-GB"/>
        </w:rPr>
        <w:t>Decision making process for action plan</w:t>
      </w:r>
    </w:p>
    <w:p w14:paraId="06B4BA77" w14:textId="77777777" w:rsidR="00FF69F5" w:rsidRDefault="00FF69F5" w:rsidP="00FF69F5">
      <w:pPr>
        <w:jc w:val="both"/>
      </w:pPr>
    </w:p>
    <w:p w14:paraId="66AC8905" w14:textId="6B4FBCC7" w:rsidR="002B755B" w:rsidRDefault="002B755B" w:rsidP="00FF69F5">
      <w:pPr>
        <w:jc w:val="both"/>
        <w:rPr>
          <w:rFonts w:ascii="Calibri" w:hAnsi="Calibri"/>
          <w:b/>
          <w:u w:val="single"/>
          <w:lang w:val="en-US"/>
        </w:rPr>
      </w:pPr>
      <w:r w:rsidRPr="002B755B">
        <w:rPr>
          <w:rFonts w:ascii="Calibri" w:hAnsi="Calibri"/>
          <w:b/>
          <w:u w:val="single"/>
          <w:lang w:val="en-US"/>
        </w:rPr>
        <w:t>Key gaps in</w:t>
      </w:r>
      <w:ins w:id="56" w:author="Joy Shumake-Guillemot" w:date="2017-08-09T18:45:00Z">
        <w:r w:rsidR="00391E5E">
          <w:rPr>
            <w:rFonts w:ascii="Calibri" w:hAnsi="Calibri"/>
            <w:b/>
            <w:u w:val="single"/>
            <w:lang w:val="en-US"/>
          </w:rPr>
          <w:t xml:space="preserve"> real-time </w:t>
        </w:r>
      </w:ins>
      <w:del w:id="57" w:author="Joy Shumake-Guillemot" w:date="2017-08-09T18:45:00Z">
        <w:r w:rsidRPr="002B755B" w:rsidDel="00391E5E">
          <w:rPr>
            <w:rFonts w:ascii="Calibri" w:hAnsi="Calibri"/>
            <w:b/>
            <w:u w:val="single"/>
            <w:lang w:val="en-US"/>
          </w:rPr>
          <w:delText xml:space="preserve"> </w:delText>
        </w:r>
      </w:del>
      <w:commentRangeStart w:id="58"/>
      <w:ins w:id="59" w:author="Joy Shumake-Guillemot" w:date="2017-08-09T18:45:00Z">
        <w:r w:rsidR="00391E5E">
          <w:rPr>
            <w:rFonts w:ascii="Calibri" w:hAnsi="Calibri"/>
            <w:b/>
            <w:u w:val="single"/>
            <w:lang w:val="en-US"/>
          </w:rPr>
          <w:t>monitoring, forecasting</w:t>
        </w:r>
      </w:ins>
      <w:ins w:id="60" w:author="Joy Shumake-Guillemot" w:date="2017-08-09T18:41:00Z">
        <w:r w:rsidR="00391E5E">
          <w:rPr>
            <w:rFonts w:ascii="Calibri" w:hAnsi="Calibri"/>
            <w:b/>
            <w:u w:val="single"/>
            <w:lang w:val="en-US"/>
          </w:rPr>
          <w:t xml:space="preserve"> and alert </w:t>
        </w:r>
      </w:ins>
      <w:commentRangeEnd w:id="58"/>
      <w:ins w:id="61" w:author="Joy Shumake-Guillemot" w:date="2017-08-09T18:45:00Z">
        <w:r w:rsidR="00391E5E">
          <w:rPr>
            <w:rStyle w:val="CommentReference"/>
          </w:rPr>
          <w:commentReference w:id="58"/>
        </w:r>
      </w:ins>
      <w:r w:rsidRPr="002B755B">
        <w:rPr>
          <w:rFonts w:ascii="Calibri" w:hAnsi="Calibri"/>
          <w:b/>
          <w:u w:val="single"/>
          <w:lang w:val="en-US"/>
        </w:rPr>
        <w:t>capabilities</w:t>
      </w:r>
      <w:commentRangeEnd w:id="55"/>
      <w:r w:rsidR="00391E5E">
        <w:rPr>
          <w:rStyle w:val="CommentReference"/>
        </w:rPr>
        <w:commentReference w:id="55"/>
      </w:r>
    </w:p>
    <w:p w14:paraId="555F3E70" w14:textId="77777777" w:rsidR="002B755B" w:rsidRDefault="002B755B" w:rsidP="00FF69F5">
      <w:pPr>
        <w:jc w:val="both"/>
        <w:rPr>
          <w:ins w:id="62" w:author="Joy Shumake-Guillemot" w:date="2017-08-09T18:45:00Z"/>
          <w:u w:val="single"/>
          <w:lang w:val="en-US"/>
        </w:rPr>
      </w:pPr>
    </w:p>
    <w:p w14:paraId="3C49B50F" w14:textId="77777777" w:rsidR="00391E5E" w:rsidRDefault="00391E5E" w:rsidP="00FF69F5">
      <w:pPr>
        <w:jc w:val="both"/>
        <w:rPr>
          <w:ins w:id="63" w:author="Joy Shumake-Guillemot" w:date="2017-08-09T18:45:00Z"/>
          <w:u w:val="single"/>
          <w:lang w:val="en-US"/>
        </w:rPr>
      </w:pPr>
    </w:p>
    <w:p w14:paraId="72B3C2C2" w14:textId="77777777" w:rsidR="00391E5E" w:rsidRPr="00391E5E" w:rsidRDefault="00391E5E" w:rsidP="00FF69F5">
      <w:pPr>
        <w:jc w:val="both"/>
        <w:rPr>
          <w:u w:val="single"/>
          <w:lang w:val="en-US"/>
          <w:rPrChange w:id="64" w:author="Joy Shumake-Guillemot" w:date="2017-08-09T18:45:00Z">
            <w:rPr>
              <w:u w:val="single"/>
            </w:rPr>
          </w:rPrChange>
        </w:rPr>
      </w:pPr>
    </w:p>
    <w:p w14:paraId="5E6221E6" w14:textId="61909B42" w:rsidR="00FF69F5" w:rsidRPr="00353192" w:rsidRDefault="00FF69F5" w:rsidP="00FF69F5">
      <w:pPr>
        <w:shd w:val="clear" w:color="auto" w:fill="FFFFFF"/>
        <w:jc w:val="both"/>
        <w:outlineLvl w:val="0"/>
        <w:rPr>
          <w:rFonts w:eastAsia="Times New Roman" w:cs="Times New Roman"/>
          <w:b/>
          <w:u w:val="single"/>
          <w:lang w:eastAsia="en-GB"/>
        </w:rPr>
      </w:pPr>
      <w:commentRangeStart w:id="65"/>
      <w:r w:rsidRPr="00353192">
        <w:rPr>
          <w:rFonts w:eastAsia="Times New Roman" w:cs="Times New Roman"/>
          <w:b/>
          <w:u w:val="single"/>
          <w:lang w:eastAsia="en-GB"/>
        </w:rPr>
        <w:t xml:space="preserve">Key </w:t>
      </w:r>
      <w:ins w:id="66" w:author="Joy Shumake-Guillemot" w:date="2017-08-09T18:41:00Z">
        <w:r w:rsidR="00391E5E">
          <w:rPr>
            <w:rFonts w:eastAsia="Times New Roman" w:cs="Times New Roman"/>
            <w:b/>
            <w:u w:val="single"/>
            <w:lang w:eastAsia="en-GB"/>
          </w:rPr>
          <w:t xml:space="preserve">Opportunities to develop </w:t>
        </w:r>
      </w:ins>
      <w:ins w:id="67" w:author="Joy Shumake-Guillemot" w:date="2017-08-09T18:42:00Z">
        <w:r w:rsidR="00391E5E">
          <w:rPr>
            <w:rFonts w:eastAsia="Times New Roman" w:cs="Times New Roman"/>
            <w:b/>
            <w:u w:val="single"/>
            <w:lang w:eastAsia="en-GB"/>
          </w:rPr>
          <w:t xml:space="preserve">or improve </w:t>
        </w:r>
      </w:ins>
      <w:ins w:id="68" w:author="Joy Shumake-Guillemot" w:date="2017-08-09T18:41:00Z">
        <w:r w:rsidR="00391E5E">
          <w:rPr>
            <w:rFonts w:eastAsia="Times New Roman" w:cs="Times New Roman"/>
            <w:b/>
            <w:u w:val="single"/>
            <w:lang w:eastAsia="en-GB"/>
          </w:rPr>
          <w:t xml:space="preserve">health relevant </w:t>
        </w:r>
      </w:ins>
      <w:r w:rsidRPr="00353192">
        <w:rPr>
          <w:rFonts w:eastAsia="Times New Roman" w:cs="Times New Roman"/>
          <w:b/>
          <w:u w:val="single"/>
          <w:lang w:eastAsia="en-GB"/>
        </w:rPr>
        <w:t>deliverables</w:t>
      </w:r>
      <w:commentRangeEnd w:id="65"/>
      <w:r w:rsidR="00391E5E">
        <w:rPr>
          <w:rStyle w:val="CommentReference"/>
        </w:rPr>
        <w:commentReference w:id="65"/>
      </w:r>
    </w:p>
    <w:p w14:paraId="75BB5702" w14:textId="77777777" w:rsidR="00FF69F5" w:rsidRPr="00353192" w:rsidRDefault="00FF69F5" w:rsidP="00FF69F5">
      <w:pPr>
        <w:shd w:val="clear" w:color="auto" w:fill="FFFFFF"/>
        <w:jc w:val="both"/>
        <w:outlineLvl w:val="0"/>
        <w:rPr>
          <w:rFonts w:eastAsia="Times New Roman" w:cs="Times New Roman"/>
          <w:b/>
          <w:u w:val="single"/>
          <w:lang w:eastAsia="en-GB"/>
        </w:rPr>
      </w:pPr>
    </w:p>
    <w:p w14:paraId="2F05DB7E" w14:textId="77777777" w:rsidR="00FF69F5" w:rsidRPr="00353192" w:rsidRDefault="00FF69F5" w:rsidP="00FF69F5">
      <w:pPr>
        <w:shd w:val="clear" w:color="auto" w:fill="FFFFFF"/>
        <w:jc w:val="both"/>
        <w:outlineLvl w:val="0"/>
        <w:rPr>
          <w:rFonts w:eastAsia="Times New Roman" w:cs="Times New Roman"/>
          <w:lang w:eastAsia="en-GB"/>
        </w:rPr>
      </w:pPr>
      <w:commentRangeStart w:id="69"/>
      <w:r w:rsidRPr="00353192">
        <w:rPr>
          <w:rFonts w:eastAsia="Times New Roman" w:cs="Times New Roman"/>
          <w:b/>
          <w:lang w:eastAsia="en-GB"/>
        </w:rPr>
        <w:t>Clear messaging of probability, lead times and spatial scales.</w:t>
      </w:r>
      <w:commentRangeEnd w:id="69"/>
      <w:r w:rsidR="00B40A5E">
        <w:rPr>
          <w:rStyle w:val="CommentReference"/>
        </w:rPr>
        <w:commentReference w:id="69"/>
      </w:r>
      <w:r w:rsidRPr="00353192">
        <w:rPr>
          <w:rFonts w:eastAsia="Times New Roman" w:cs="Times New Roman"/>
          <w:b/>
          <w:lang w:eastAsia="en-GB"/>
        </w:rPr>
        <w:t xml:space="preserve"> </w:t>
      </w:r>
      <w:r w:rsidRPr="00353192">
        <w:rPr>
          <w:rFonts w:eastAsia="Times New Roman" w:cs="Times New Roman"/>
          <w:lang w:eastAsia="en-GB"/>
        </w:rPr>
        <w:t>Improving ‘believability’ of flood forecasts can and must be improved upon by having clearer messaging on the predictability and processes of weather systems. The trustworthiness of flood forecasts can increase the changes of appropriate action and response by a vulnerable population.</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"10.1016/j.jhydrol.2015.11.047", "ISSN" : "00221694", "abstract" : "This study investigates flash flood forecast and warning communication, interpretation, and decision making, using data from a survey of 418 members of the public in Boulder, Colorado, USA. Respondents to the public survey varied in their perceptions and understandings of flash flood risks in Boulder, and some had misconceptions about flash flood risks, such as the safety of crossing fast-flowing water. About 6% of respondents indicated consistent reversals of US watch-warning alert terminology. However, more in-depth analysis illustrates the multi-dimensional, situationally dependent meanings of flash flood alerts, as well as the importance of evaluating interpretation and use of warning information along with alert terminology. Some public respondents estimated low likelihoods of flash flooding given a flash flood warning; these were associated with lower anticipated likelihood of taking protective action given a warning. Protective action intentions were also lower among respondents who had less trust in flash flood warnings, those who had not made prior preparations for flash flooding, and those who believed themselves to be safer from flash flooding. Additional analysis, using open-ended survey questions about responses to warnings, elucidates the complex, contextual nature of protective decision making during flash flood threats. These findings suggest that warnings can play an important role not only by notifying people that there is a threat and helping motivate people to take protective action, but also by helping people evaluate what actions to take given their situation.", "author" : [ { "dropping-particle" : "", "family" : "Morss", "given" : "Rebecca E.", "non-dropping-particle" : "", "parse-names" : false, "suffix" : "" }, { "dropping-particle" : "", "family" : "Mulder", "given" : "Kelsey J.", "non-dropping-particle" : "", "parse-names" : false, "suffix" : "" }, { "dropping-particle" : "", "family" : "Lazo", "given" : "Jeffrey K.", "non-dropping-particle" : "", "parse-names" : false, "suffix" : "" }, { "dropping-particle" : "", "family" : "Demuth", "given" : "Julie L.", "non-dropping-particle" : "", "parse-names" : false, "suffix" : "" } ], "container-title" : "Journal of Hydrology", "id" : "ITEM-1", "issued" : { "date-parts" : [ [ "2016" ] ] }, "page" : "649-664", "title" : "How do people perceive, understand, and anticipate responding to flash flood risks and warnings? Results from a public survey in Boulder, Colorado, USA", "type" : "article-journal", "volume" : "541" }, "uris" : [ "http://www.mendeley.com/documents/?uuid=18c11d0a-61d4-482b-82c3-b46a4f3767f3" ] }, { "id" : "ITEM-2", "itemData" : { "DOI" : "10.1111/risa.12407", "ISBN" : "3034972857", "ISSN" : "15396924", "PMID" : "26299597", "abstract" : "Protective actions for hurricane threats are a function of the environmental and information context; individual and household characteristics, including cultural worldviews, past hurricane experiences, and risk perceptions; and motivations and barriers to actions. Using survey data from the Miami-Dade and Houston-Galveston areas, we regress individuals\u2019 stated evacuation intentions on these factors in two information conditions: (1) seeing a forecast that a hurricane will hit one's area, and (2) receiving an evacuation order. In both information conditions having an evacuation plan, wanting to keep one's family safe, and viewing one's home as vulnerable to wind damage predict increased evacuation intentions. Some predictors of evacuation intentions differ between locations; for example, Florida respondents with more egalitarian worldviews are more likely to evacuate under both information conditions, and Florida respondents with more individualist worldviews are less likely to evacuate under an evacuation order, but worldview was not significantly associated with evacuation intention for Texas respondents. Differences by information condition also emerge, including: (1) evacuation intentions decrease with age in the evacuation order condition but increase with age in the saw forecast condition, and (2) evacuation intention in the evacuation order condition increases among those who rely on public sources of information on hurricane threats, whereas in the saw forecast condition evacuation intention increases among those who rely on personal sources. Results reinforce the value of focusing hurricane information efforts on evacuation plans and residential vulnerability and suggest avenues for future research on how hurricane contexts shape decision making.", "author" : [ { "dropping-particle" : "", "family" : "Lazo", "given" : "Jeffrey K.", "non-dropping-particle" : "", "parse-names" : false, "suffix" : "" }, { "dropping-particle" : "", "family" : "Bostrom", "given" : "Ann", "non-dropping-particle" : "", "parse-names" : false, "suffix" : "" }, { "dropping-particle" : "", "family" : "Morss", "given" : "Rebecca E.", "non-dropping-particle" : "", "parse-names" : false, "suffix" : "" }, { "dropping-particle" : "", "family" : "Demuth", "given" : "Julie L.", "non-dropping-particle" : "", "parse-names" : false, "suffix" : "" }, { "dropping-particle" : "", "family" : "Lazrus", "given" : "Heather", "non-dropping-particle" : "", "parse-names" : false, "suffix" : "" } ], "container-title" : "Risk Analysis", "id" : "ITEM-2", "issue" : "10", "issued" : { "date-parts" : [ [ "2015" ] ] }, "page" : "1837-1857", "title" : "Factors Affecting Hurricane Evacuation Intentions", "type" : "article-journal", "volume" : "35" }, "uris" : [ "http://www.mendeley.com/documents/?uuid=772e17d6-c5b7-4609-b75b-e86950589c75" ] } ], "mendeley" : { "formattedCitation" : "&lt;sup&gt;14,15&lt;/sup&gt;", "plainTextFormattedCitation" : "14,15", "previouslyFormattedCitation" : "&lt;sup&gt;14,15&lt;/sup&gt;"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14,15</w:t>
      </w:r>
      <w:r w:rsidRPr="00353192">
        <w:rPr>
          <w:rFonts w:eastAsia="Times New Roman" w:cs="Times New Roman"/>
          <w:lang w:eastAsia="en-GB"/>
        </w:rPr>
        <w:fldChar w:fldCharType="end"/>
      </w:r>
      <w:r w:rsidRPr="00353192">
        <w:rPr>
          <w:rFonts w:eastAsia="Times New Roman" w:cs="Times New Roman"/>
          <w:lang w:eastAsia="en-GB"/>
        </w:rPr>
        <w:t xml:space="preserve"> Such ways to improve trustworthiness are diffuse, but include clearer explanation of uncertainty in forecasts, validation of hazards, among other aspects.</w:t>
      </w:r>
    </w:p>
    <w:p w14:paraId="0EC23CAE" w14:textId="77777777" w:rsidR="00FF69F5" w:rsidRPr="00353192" w:rsidRDefault="00FF69F5" w:rsidP="00FF69F5">
      <w:pPr>
        <w:shd w:val="clear" w:color="auto" w:fill="FFFFFF"/>
        <w:jc w:val="both"/>
        <w:outlineLvl w:val="0"/>
        <w:rPr>
          <w:rFonts w:eastAsia="Times New Roman" w:cs="Times New Roman"/>
          <w:lang w:eastAsia="en-GB"/>
        </w:rPr>
      </w:pPr>
    </w:p>
    <w:p w14:paraId="4C9E92C3"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High resolution hazard-exposure mapping </w:t>
      </w:r>
      <w:r w:rsidRPr="00353192">
        <w:rPr>
          <w:rFonts w:eastAsia="Times New Roman" w:cs="Times New Roman"/>
          <w:lang w:eastAsia="en-GB"/>
        </w:rPr>
        <w:t xml:space="preserve">As flood hazard forecasts become more reliable at a higher resolution and longer timescales, hazard-exposure maps (similar to </w:t>
      </w:r>
      <w:hyperlink r:id="rId11" w:anchor="/splash)" w:history="1">
        <w:r w:rsidRPr="00353192">
          <w:rPr>
            <w:rStyle w:val="Hyperlink"/>
            <w:rFonts w:eastAsia="Times New Roman" w:cs="Times New Roman"/>
            <w:lang w:eastAsia="en-GB"/>
          </w:rPr>
          <w:t>https://coast.noaa.gov/floodexposure/#/splash)</w:t>
        </w:r>
      </w:hyperlink>
      <w:r w:rsidRPr="00353192">
        <w:rPr>
          <w:rFonts w:eastAsia="Times New Roman" w:cs="Times New Roman"/>
          <w:lang w:eastAsia="en-GB"/>
        </w:rPr>
        <w:t xml:space="preserve"> with detailed overlay of vulnerable groups in flooding (e.g. the elderly, the poor)</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"10.1016/j.ijdrr.2015.09.013", "ISBN" : "2212-4209", "ISSN" : "22124209", "PMID" : "20153262466", "abstract" : "A leading challenge in measuring social vulnerability to hazards is for output metrics to better reflect the context in which vulnerability occurs. Through a meta-analysis of 67 flood disaster case studies (1997-2013), this paper profiles the leading drivers of social vulnerability to floods. The results identify demographic characteristics, socioeconomic status, and health as the leading empirical drivers of social vulnerability to damaging flood events. However, risk perception and coping capacity also featured prominently in the case studies, yet these factors tend to be poorly reflected in many social vulnerability indicators. The influence of social vulnerability drivers varied considerably by disaster stage and national setting, highlighting the importance of context in understanding social vulnerability precursors, processes, and outcomes. To help tailor quantitative indicators of social vulnerability to flood contexts, the article concludes with recommendations concerning temporal context, measurability, and indicator interrelationships.", "author" : [ { "dropping-particle" : "", "family" : "Rufat", "given" : "Samuel", "non-dropping-particle" : "", "parse-names" : false, "suffix" : "" }, { "dropping-particle" : "", "family" : "Tate", "given" : "Eric", "non-dropping-particle" : "", "parse-names" : false, "suffix" : "" }, { "dropping-particle" : "", "family" : "Burton", "given" : "Christopher G.", "non-dropping-particle" : "", "parse-names" : false, "suffix" : "" }, { "dropping-particle" : "", "family" : "Maroof", "given" : "Abu Sayeed", "non-dropping-particle" : "", "parse-names" : false, "suffix" : "" } ], "container-title" : "International Journal of Disaster Risk Reduction", "id" : "ITEM-1", "issued" : { "date-parts" : [ [ "2015" ] ] }, "page" : "470-486", "publisher" : "Elsevier", "title" : "Social vulnerability to floods: Review of case studies and implications for measurement", "type" : "article-journal", "volume" : "14" }, "uris" : [ "http://www.mendeley.com/documents/?uuid=6693a5c5-ab63-4a9f-b687-b74ca83e8f13" ] } ], "mendeley" : { "formattedCitation" : "&lt;sup&gt;16&lt;/sup&gt;", "plainTextFormattedCitation" : "16", "previouslyFormattedCitation" : "&lt;sup&gt;16&lt;/sup&gt;"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16</w:t>
      </w:r>
      <w:r w:rsidRPr="00353192">
        <w:rPr>
          <w:rFonts w:eastAsia="Times New Roman" w:cs="Times New Roman"/>
          <w:lang w:eastAsia="en-GB"/>
        </w:rPr>
        <w:fldChar w:fldCharType="end"/>
      </w:r>
      <w:r w:rsidRPr="00353192">
        <w:rPr>
          <w:rFonts w:eastAsia="Times New Roman" w:cs="Times New Roman"/>
          <w:lang w:eastAsia="en-GB"/>
        </w:rPr>
        <w:t xml:space="preserve"> would help to provide targeted aid. This may rely on forecasts of flooding areas being made on the neighbourhood level (~1km resolution for overlay with gridded population datasets like </w:t>
      </w:r>
      <w:hyperlink r:id="rId12" w:history="1">
        <w:r w:rsidRPr="00353192">
          <w:rPr>
            <w:rStyle w:val="Hyperlink"/>
            <w:rFonts w:eastAsia="Times New Roman" w:cs="Times New Roman"/>
            <w:lang w:eastAsia="en-GB"/>
          </w:rPr>
          <w:t>http://ec.europa.eu/eurostat/data/database)</w:t>
        </w:r>
      </w:hyperlink>
      <w:r w:rsidRPr="00353192">
        <w:rPr>
          <w:rFonts w:eastAsia="Times New Roman" w:cs="Times New Roman"/>
          <w:lang w:eastAsia="en-GB"/>
        </w:rPr>
        <w:t>.</w:t>
      </w:r>
    </w:p>
    <w:p w14:paraId="7A711B7A" w14:textId="77777777" w:rsidR="00FF69F5" w:rsidRPr="00353192" w:rsidRDefault="00FF69F5" w:rsidP="00FF69F5">
      <w:pPr>
        <w:shd w:val="clear" w:color="auto" w:fill="FFFFFF"/>
        <w:jc w:val="both"/>
        <w:outlineLvl w:val="0"/>
        <w:rPr>
          <w:rFonts w:eastAsia="Times New Roman" w:cs="Times New Roman"/>
          <w:lang w:eastAsia="en-GB"/>
        </w:rPr>
      </w:pPr>
    </w:p>
    <w:p w14:paraId="603812F3"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Vector-borne disease. </w:t>
      </w:r>
      <w:r w:rsidRPr="00353192">
        <w:rPr>
          <w:rFonts w:eastAsia="Times New Roman" w:cs="Times New Roman"/>
          <w:lang w:eastAsia="en-GB"/>
        </w:rPr>
        <w:t>Advanced techniques are available for infectious disease mapping with the onset of precipitation, with a one month preparation lead time to adequately prepare medical treatment.</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"10.1016/j.advwatres.2016.10.004", "ISSN" : "03091708", "abstract" : "Although treatment for cholera is well-known and cheap, outbreaks in epidemic regions still exact high death tolls mostly due to the unpreparedness of health care infrastructures to face unforeseen emergencies. In this context, mathematical models for the prediction of the evolution of an ongoing outbreak are of paramount importance. Here, we test a real-time forecasting framework that readily integrates new information as soon as available and periodically issues an updated forecast. The spread of cholera is modeled by a spatially-explicit scheme that accounts for the dynamics of susceptible, infected and recovered individuals hosted in different local communities connected through hydrologic and human mobility networks. The framework presents two major innovations for cholera modeling: the use of a data assimilation technique, specifically an ensemble Kalman filter, to update both state variables and parameters based on the observations, and the use of rainfall forecasts to force the model. The exercise of simulating the state of the system and the predictive capabilities of the novel tools, set at the initial phase of the 2010 Haitian cholera outbreak using only information that was available at that time, serves as a benchmark. Our results suggest that the assimilation procedure with the sequential update of the parameters outperforms calibration schemes based on Markov chain Monte Carlo. Moreover, in a forecasting mode the model usefully predicts the spatial incidence of cholera at least one month ahead. The performance decreases for longer time horizons yet allowing sufficient time to plan for deployment of medical supplies and staff, and to evaluate alternative strategies of emergency management.", "author" : [ { "dropping-particle" : "", "family" : "Pasetto", "given" : "Damiano", "non-dropping-particle" : "", "parse-names" : false, "suffix" : "" }, { "dropping-particle" : "", "family" : "Finger", "given" : "Flavio", "non-dropping-particle" : "", "parse-names" : false, "suffix" : "" }, { "dropping-particle" : "", "family" : "Rinaldo", "given" : "Andrea", "non-dropping-particle" : "", "parse-names" : false, "suffix" : "" }, { "dropping-particle" : "", "family" : "Bertuzzo", "given" : "Enrico", "non-dropping-particle" : "", "parse-names" : false, "suffix" : "" } ], "container-title" : "Advances in Water Resources", "id" : "ITEM-1", "issued" : { "date-parts" : [ [ "2016" ] ] }, "page" : "1-12", "publisher" : "Elsevier Ltd", "title" : "Real-time projections of cholera outbreaks through data assimilation and rainfall forecasting", "type" : "article-newspaper", "volume" : "0" }, "uris" : [ "http://www.mendeley.com/documents/?uuid=9b7f3fbf-598a-4d53-85e7-aa839bc7d54e" ] } ], "mendeley" : { "formattedCitation" : "&lt;sup&gt;17&lt;/sup&gt;", "plainTextFormattedCitation" : "17", "previouslyFormattedCitation" : "&lt;sup&gt;17&lt;/sup&gt;"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17</w:t>
      </w:r>
      <w:r w:rsidRPr="00353192">
        <w:rPr>
          <w:rFonts w:eastAsia="Times New Roman" w:cs="Times New Roman"/>
          <w:lang w:eastAsia="en-GB"/>
        </w:rPr>
        <w:fldChar w:fldCharType="end"/>
      </w:r>
      <w:r w:rsidRPr="00353192">
        <w:rPr>
          <w:rFonts w:eastAsia="Times New Roman" w:cs="Times New Roman"/>
          <w:lang w:eastAsia="en-GB"/>
        </w:rPr>
        <w:t xml:space="preserve"> Working with epidemiologists and infectious disease modellers more closely to understand their needs and wishes would greatly improve their ability to inform medical and emergency services.</w:t>
      </w:r>
    </w:p>
    <w:p w14:paraId="623BE963" w14:textId="77777777" w:rsidR="00FF69F5" w:rsidRPr="00353192" w:rsidRDefault="00FF69F5" w:rsidP="00FF69F5">
      <w:pPr>
        <w:shd w:val="clear" w:color="auto" w:fill="FFFFFF"/>
        <w:jc w:val="both"/>
        <w:outlineLvl w:val="0"/>
        <w:rPr>
          <w:rFonts w:eastAsia="Times New Roman" w:cs="Times New Roman"/>
          <w:b/>
          <w:u w:val="single"/>
          <w:lang w:eastAsia="en-GB"/>
        </w:rPr>
      </w:pPr>
    </w:p>
    <w:p w14:paraId="2F75777F"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‘Warn on forecast’. </w:t>
      </w:r>
      <w:r w:rsidRPr="00353192">
        <w:rPr>
          <w:rFonts w:eastAsia="Times New Roman" w:cs="Times New Roman"/>
          <w:lang w:eastAsia="en-GB"/>
        </w:rPr>
        <w:t>If the forecast skill is significantly improved in a case such as Hurricane Sandy to advance to further days in advance, essential preparations, especially for those less able to move from place-to-place, would be easier and less disruptive. This would require a consistent long-term forecast ensemble, as one of the main reasons Hurricane Sandy was so devastating was due to the conflicting information from competing model forecasts. [ref] This would be especially true for trapped members of the populations, for example those who are stuck in a house to ensure that they have an appropriate amount of food and/or remote medical treatment.</w:t>
      </w:r>
    </w:p>
    <w:p w14:paraId="487618A1" w14:textId="77777777" w:rsidR="00FF69F5" w:rsidRPr="00353192" w:rsidRDefault="00FF69F5" w:rsidP="00FF69F5">
      <w:pPr>
        <w:shd w:val="clear" w:color="auto" w:fill="FFFFFF"/>
        <w:jc w:val="both"/>
        <w:rPr>
          <w:rFonts w:eastAsia="Times New Roman" w:cs="Times New Roman"/>
          <w:lang w:eastAsia="en-GB"/>
        </w:rPr>
      </w:pPr>
    </w:p>
    <w:p w14:paraId="759BBBFD" w14:textId="77777777" w:rsidR="00FF69F5" w:rsidRPr="00353192" w:rsidRDefault="00FF69F5" w:rsidP="00FF69F5">
      <w:pPr>
        <w:shd w:val="clear" w:color="auto" w:fill="FFFFFF"/>
        <w:jc w:val="both"/>
        <w:rPr>
          <w:rFonts w:eastAsia="Times New Roman" w:cs="Times New Roman"/>
          <w:b/>
          <w:lang w:eastAsia="en-GB"/>
        </w:rPr>
      </w:pPr>
      <w:r w:rsidRPr="00353192">
        <w:rPr>
          <w:rFonts w:eastAsia="Times New Roman" w:cs="Times New Roman"/>
          <w:b/>
          <w:lang w:eastAsia="en-GB"/>
        </w:rPr>
        <w:t xml:space="preserve">Improved downscaling of flood forecasts to improve early warning systems. </w:t>
      </w:r>
      <w:r w:rsidRPr="00353192">
        <w:rPr>
          <w:rFonts w:eastAsia="Times New Roman" w:cs="Times New Roman"/>
          <w:lang w:eastAsia="en-GB"/>
        </w:rPr>
        <w:t>A study experiment set in Japan demonstrated the benefits improving resolution of flood forecasts for early warning systems.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"10.1016/j.proeng.2016.07.544", "ISBN" : "8242821895", "ISSN" : "18777058", "abstract" : "This paper investigates the applicability of ensemble forecasts of numerical weather prediction (NWP) model for flood forecasting. In this study, 10 km resolution ensemble rainfalls forecast and their downscaled forecasts of 2 km resolution were used in the hydrologic model as input data for flood forecasting and application of flood early warning. Ensemble data consists of 51 members and 48 hr forecast time. Ensemble outputs are verified spatially whether they can produce suitable rainfall predictions or not during the 2013 Typhoon No. 18, 'Man-yi' event. Then flood forecasting driven by ensemble outputs is carried out over the Katusra river basin of the Kinki area, Japan.", "author" : [ { "dropping-particle" : "", "family" : "Yu", "given" : "Wansik", "non-dropping-particle" : "", "parse-names" : false, "suffix" : "" }, { "dropping-particle" : "", "family" : "Nakakita", "given" : "Eiichi", "non-dropping-particle" : "", "parse-names" : false, "suffix" : "" }, { "dropping-particle" : "", "family" : "Jung", "given" : "Kwansue", "non-dropping-particle" : "", "parse-names" : false, "suffix" : "" } ], "container-title" : "Procedia Engineering", "id" : "ITEM-1", "issued" : { "date-parts" : [ [ "2016" ] ] }, "page" : "498-503", "publisher" : "The Author(s)", "title" : "Flood Forecast and Early Warning with High-Resolution Ensemble Rainfall from Numerical Weather Prediction Model", "type" : "article-journal", "volume" : "154" }, "uris" : [ "http://www.mendeley.com/documents/?uuid=e94af607-8e91-4d0f-8b26-793418630e30" ] } ], "mendeley" : { "formattedCitation" : "&lt;sup&gt;18&lt;/sup&gt;", "plainTextFormattedCitation" : "18", "previouslyFormattedCitation" : "&lt;sup&gt;18&lt;/sup&gt;"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18</w:t>
      </w:r>
      <w:r w:rsidRPr="00353192">
        <w:rPr>
          <w:rFonts w:eastAsia="Times New Roman" w:cs="Times New Roman"/>
          <w:lang w:eastAsia="en-GB"/>
        </w:rPr>
        <w:fldChar w:fldCharType="end"/>
      </w:r>
      <w:r w:rsidRPr="00353192">
        <w:rPr>
          <w:rFonts w:eastAsia="Times New Roman" w:cs="Times New Roman"/>
          <w:lang w:eastAsia="en-GB"/>
        </w:rPr>
        <w:t xml:space="preserve"> This demonstrated that a dramatic improvement in flood forecast downscaling could have significant returns in the preparedness of a population from flood early warning systems.</w:t>
      </w:r>
    </w:p>
    <w:p w14:paraId="7287E180" w14:textId="77777777" w:rsidR="00FF69F5" w:rsidRPr="00353192" w:rsidRDefault="00FF69F5" w:rsidP="00FF69F5">
      <w:pPr>
        <w:shd w:val="clear" w:color="auto" w:fill="FFFFFF"/>
        <w:jc w:val="both"/>
        <w:outlineLvl w:val="0"/>
        <w:rPr>
          <w:rFonts w:eastAsia="Times New Roman" w:cs="Times New Roman"/>
          <w:b/>
          <w:u w:val="single"/>
          <w:lang w:eastAsia="en-GB"/>
        </w:rPr>
      </w:pPr>
    </w:p>
    <w:p w14:paraId="61E2F0CC"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lastRenderedPageBreak/>
        <w:t xml:space="preserve">Tolerance levels of buildings and drainage systems. </w:t>
      </w:r>
      <w:r w:rsidRPr="00353192">
        <w:rPr>
          <w:rFonts w:eastAsia="Times New Roman" w:cs="Times New Roman"/>
          <w:lang w:eastAsia="en-GB"/>
        </w:rPr>
        <w:t>Overflowing sewers and storm drains can lead to flooding and collections of stagnant water, which will both have significant health impacts.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w:t>
      </w:r>
      <w:r w:rsidRPr="00353192">
        <w:rPr>
          <w:rFonts w:eastAsia="Times New Roman" w:cs="Times New Roman"/>
          <w:lang w:eastAsia="en-GB"/>
        </w:rPr>
        <w:fldChar w:fldCharType="end"/>
      </w:r>
      <w:r w:rsidRPr="00353192">
        <w:rPr>
          <w:rFonts w:eastAsia="Times New Roman" w:cs="Times New Roman"/>
          <w:lang w:eastAsia="en-GB"/>
        </w:rPr>
        <w:t xml:space="preserve"> Under climate change and increasing urbanization, the maximum flows resulting from floods can and should influence design capacity for tolerance of urban storm water. Designing the appropriate drainage system in urbanized areas will depend upon hydro-meteorological characteristics.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"10.1007/s11069-013-0645-7", "ISSN" : "0921030X", "abstract" : "The combination of climate change and urbanization is worsening urban\\nflooding problems. Estimating the amount of rainfall that a city can\\ntolerate without flooding is a fundamental task that is difficult to\\nperform, although large amounts of resources are invested in urban flood\\ncontrol. The purpose of this study is to determine the tolerance\\nthreshold for stormwater in a city. Based on hydrometeorological\\ncharacteristics and existing flood control facilities, the urban\\nadaptive water capacity is analyzed to determine the critical rainfall\\nloading. Different critical levels are defined. The low critical point\\nrepresents the beginning of the water accumulation, while the\\nintermediate and high critical points are defined as flooding with\\nheights of 300 and 600 cm, respectively, in low-lying areas. This study\\nadopts a simple conceptual method to illustrate the critical levels\\ninstead of applying complex hydrologic and hydraulic modeling, which\\nrequire high-resolution spatial data. Three cities and one township in\\nTaiwan are used as urban case studies and to verify the conceptual\\nmethod. As the capital, Taipei City utilizes the highest flood control\\nengineering technology of our case studies; it is also the site in which\\nthe lowest rainfall thresholds cause the accumulation of water to reach\\nthe intermediate and high critical points because its small `internal\\nwater areas' increase the height of floods rapidly. Conversely, Taichung\\nCity has a large internal water area that can disperse accumulating\\nwaters without increasing flood height. The estimations of urban storm\\ntolerance thresholds increase the understanding of the limitations of\\nwater protection facilities. These estimations may be combined with\\nrainfall forecasts to increase early warning functions and provide a\\nreference point for subsequent planning related to urban flood\\nadaptation strategies.", "author" : [ { "dropping-particle" : "", "family" : "Chen", "given" : "Chi Feng", "non-dropping-particle" : "", "parse-names" : false, "suffix" : "" }, { "dropping-particle" : "", "family" : "Liu", "given" : "Chung Ming", "non-dropping-particle" : "", "parse-names" : false, "suffix" : "" } ], "container-title" : "Natural Hazards", "id" : "ITEM-1", "issue" : "2", "issued" : { "date-parts" : [ [ "2014" ] ] }, "page" : "173-190", "title" : "The definition of urban stormwater tolerance threshold and its conceptual estimation: An example from Taiwan", "type" : "article-journal", "volume" : "73" }, "uris" : [ "http://www.mendeley.com/documents/?uuid=3525981b-9880-4081-9b84-0e6a0f9d9fda" ] } ], "mendeley" : { "formattedCitation" : "&lt;sup&gt;19&lt;/sup&gt;", "plainTextFormattedCitation" : "19", "previouslyFormattedCitation" : "&lt;sup&gt;19&lt;/sup&gt;"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19</w:t>
      </w:r>
      <w:r w:rsidRPr="00353192">
        <w:rPr>
          <w:rFonts w:eastAsia="Times New Roman" w:cs="Times New Roman"/>
          <w:lang w:eastAsia="en-GB"/>
        </w:rPr>
        <w:fldChar w:fldCharType="end"/>
      </w:r>
      <w:r w:rsidRPr="00353192">
        <w:rPr>
          <w:rFonts w:eastAsia="Times New Roman" w:cs="Times New Roman"/>
          <w:lang w:eastAsia="en-GB"/>
        </w:rPr>
        <w:t xml:space="preserve"> Predictability of long-term maximum estimated flows is therefore an important input of future urban design.</w:t>
      </w:r>
    </w:p>
    <w:p w14:paraId="5A3CA158" w14:textId="77777777" w:rsidR="00FF69F5" w:rsidRPr="00353192" w:rsidRDefault="00FF69F5" w:rsidP="00FF69F5">
      <w:pPr>
        <w:shd w:val="clear" w:color="auto" w:fill="FFFFFF"/>
        <w:jc w:val="both"/>
        <w:rPr>
          <w:rFonts w:eastAsia="Times New Roman" w:cs="Times New Roman"/>
          <w:lang w:eastAsia="en-GB"/>
        </w:rPr>
      </w:pPr>
    </w:p>
    <w:p w14:paraId="630681A3"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Preparedness for after the flood </w:t>
      </w:r>
      <w:r w:rsidRPr="00353192">
        <w:rPr>
          <w:rFonts w:eastAsia="Times New Roman" w:cs="Times New Roman"/>
          <w:lang w:eastAsia="en-GB"/>
        </w:rPr>
        <w:t>Hurricane Sandy failures in the post-hurricane flood show that more understanding is required by authorities into how the flood will affect infrastructure in the weeks after the flood itself.[ref] Improving modelling of water flows after the flood will result in better infrastructure planning, potentially saving many more lives, and certainly avoiding prolonged distress by a population of displacement without knowledge of return.</w:t>
      </w:r>
    </w:p>
    <w:p w14:paraId="0BA82DCC" w14:textId="77777777" w:rsidR="00FF69F5" w:rsidRPr="00353192" w:rsidRDefault="00FF69F5" w:rsidP="00FF69F5">
      <w:pPr>
        <w:shd w:val="clear" w:color="auto" w:fill="FFFFFF"/>
        <w:jc w:val="both"/>
        <w:rPr>
          <w:rFonts w:eastAsia="Times New Roman" w:cs="Times New Roman"/>
          <w:b/>
          <w:lang w:eastAsia="en-GB"/>
        </w:rPr>
      </w:pPr>
    </w:p>
    <w:p w14:paraId="4DF1ADF2" w14:textId="77777777" w:rsidR="00FF69F5" w:rsidRPr="00353192" w:rsidRDefault="00FF69F5" w:rsidP="00FF69F5">
      <w:pPr>
        <w:shd w:val="clear" w:color="auto" w:fill="FFFFFF"/>
        <w:jc w:val="both"/>
        <w:outlineLvl w:val="0"/>
        <w:rPr>
          <w:rFonts w:eastAsia="Times New Roman" w:cs="Times New Roman"/>
          <w:b/>
          <w:u w:val="single"/>
          <w:lang w:eastAsia="en-GB"/>
        </w:rPr>
      </w:pPr>
      <w:commentRangeStart w:id="70"/>
      <w:r w:rsidRPr="00353192">
        <w:rPr>
          <w:rFonts w:eastAsia="Times New Roman" w:cs="Times New Roman"/>
          <w:b/>
          <w:u w:val="single"/>
          <w:lang w:eastAsia="en-GB"/>
        </w:rPr>
        <w:t>Potential projects with improved forecasting</w:t>
      </w:r>
      <w:commentRangeEnd w:id="70"/>
      <w:r w:rsidR="005A6B02">
        <w:rPr>
          <w:rStyle w:val="CommentReference"/>
        </w:rPr>
        <w:commentReference w:id="70"/>
      </w:r>
    </w:p>
    <w:p w14:paraId="4BAAF7A7" w14:textId="77777777" w:rsidR="00FF69F5" w:rsidRPr="00353192" w:rsidRDefault="00FF69F5" w:rsidP="00FF69F5">
      <w:pPr>
        <w:shd w:val="clear" w:color="auto" w:fill="FFFFFF"/>
        <w:jc w:val="both"/>
        <w:outlineLvl w:val="0"/>
        <w:rPr>
          <w:rFonts w:eastAsia="Times New Roman" w:cs="Times New Roman"/>
          <w:b/>
          <w:lang w:eastAsia="en-GB"/>
        </w:rPr>
      </w:pPr>
    </w:p>
    <w:p w14:paraId="78EB9A3B" w14:textId="1DCD542D"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Working with food and medicine supply infrastructure in a developing country with early warning system to map pathways to vulnerable communities</w:t>
      </w:r>
      <w:r w:rsidRPr="00353192">
        <w:rPr>
          <w:rFonts w:eastAsia="Times New Roman" w:cs="Times New Roman"/>
          <w:lang w:eastAsia="en-GB"/>
        </w:rPr>
        <w:t xml:space="preserve"> Vulnerable members of Pakistan’s population suffered malnutrition from the devastating floods of 2011.</w:t>
      </w:r>
      <w:r w:rsidRPr="00353192">
        <w:rPr>
          <w:rFonts w:eastAsia="Times New Roman" w:cs="Times New Roman"/>
          <w:lang w:eastAsia="en-GB"/>
        </w:rPr>
        <w:fldChar w:fldCharType="begin" w:fldLock="1"/>
      </w:r>
      <w:r w:rsidR="00141B16">
        <w:rPr>
          <w:rFonts w:eastAsia="Times New Roman" w:cs="Times New Roman"/>
          <w:lang w:eastAsia="en-GB"/>
        </w:rPr>
        <w:instrText>ADDIN CSL_CITATION { "citationItems" : [ { "id" : "ITEM-1", "itemData" : { "URL" : "https://www.unicef.org/emergencies/pakistan_57553.html", "author" : [ { "dropping-particle" : "", "family" : "Brabant", "given" : "M", "non-dropping-particle" : "", "parse-names" : false, "suffix" : "" } ], "container-title" : "UNICEF", "id" : "ITEM-1", "issued" : { "date-parts" : [ [ "2011" ] ] }, "title" : "Six months after floods struck, malnutrition hits hard in affected areas of Pakistan", "type" : "webpage" }, "uris" : [ "http://www.mendeley.com/documents/?uuid=0ba4c43e-0984-49d0-8a94-0b6acf5b96f5" ] } ], "mendeley" : { "formattedCitation" : "&lt;sup&gt;11&lt;/sup&gt;", "plainTextFormattedCitation" : "11", "previouslyFormattedCitation" : "&lt;sup&gt;11&lt;/sup&gt;"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11</w:t>
      </w:r>
      <w:r w:rsidRPr="00353192">
        <w:rPr>
          <w:rFonts w:eastAsia="Times New Roman" w:cs="Times New Roman"/>
          <w:lang w:eastAsia="en-GB"/>
        </w:rPr>
        <w:fldChar w:fldCharType="end"/>
      </w:r>
      <w:r w:rsidRPr="00353192">
        <w:rPr>
          <w:rFonts w:eastAsia="Times New Roman" w:cs="Times New Roman"/>
          <w:lang w:eastAsia="en-GB"/>
        </w:rPr>
        <w:t xml:space="preserve"> Working with authorities there, high resolution flood mapping with adequate lead times could aid planning for stockpiling of food.</w:t>
      </w:r>
    </w:p>
    <w:p w14:paraId="0188BE1A" w14:textId="77777777" w:rsidR="00FF69F5" w:rsidRPr="00353192" w:rsidRDefault="00FF69F5" w:rsidP="00FF69F5">
      <w:pPr>
        <w:shd w:val="clear" w:color="auto" w:fill="FFFFFF"/>
        <w:jc w:val="both"/>
        <w:outlineLvl w:val="0"/>
        <w:rPr>
          <w:rFonts w:eastAsia="Times New Roman" w:cs="Times New Roman"/>
          <w:b/>
          <w:lang w:eastAsia="en-GB"/>
        </w:rPr>
      </w:pPr>
    </w:p>
    <w:p w14:paraId="75F197E0"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Project to create high resolution disease mapping simulations based on prediction of flood. </w:t>
      </w:r>
      <w:r w:rsidRPr="00353192">
        <w:rPr>
          <w:rFonts w:eastAsia="Times New Roman" w:cs="Times New Roman"/>
          <w:lang w:eastAsia="en-GB"/>
        </w:rPr>
        <w:t>In early January 2015, devastating rains hit Malawi, resulting in massive floods across the country. This affected an estimated 638,000 people. There were 79 deaths associated with the floods. An outbreak of cholera resulted in 693 cases and 11 deaths. Advanced techniques are available for infectious disease mapping with the onset of precipitation, with a one month preparation lead time to adequately prepare medical treatment.</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"10.1016/j.advwatres.2016.10.004", "ISSN" : "03091708", "abstract" : "Although treatment for cholera is well-known and cheap, outbreaks in epidemic regions still exact high death tolls mostly due to the unpreparedness of health care infrastructures to face unforeseen emergencies. In this context, mathematical models for the prediction of the evolution of an ongoing outbreak are of paramount importance. Here, we test a real-time forecasting framework that readily integrates new information as soon as available and periodically issues an updated forecast. The spread of cholera is modeled by a spatially-explicit scheme that accounts for the dynamics of susceptible, infected and recovered individuals hosted in different local communities connected through hydrologic and human mobility networks. The framework presents two major innovations for cholera modeling: the use of a data assimilation technique, specifically an ensemble Kalman filter, to update both state variables and parameters based on the observations, and the use of rainfall forecasts to force the model. The exercise of simulating the state of the system and the predictive capabilities of the novel tools, set at the initial phase of the 2010 Haitian cholera outbreak using only information that was available at that time, serves as a benchmark. Our results suggest that the assimilation procedure with the sequential update of the parameters outperforms calibration schemes based on Markov chain Monte Carlo. Moreover, in a forecasting mode the model usefully predicts the spatial incidence of cholera at least one month ahead. The performance decreases for longer time horizons yet allowing sufficient time to plan for deployment of medical supplies and staff, and to evaluate alternative strategies of emergency management.", "author" : [ { "dropping-particle" : "", "family" : "Pasetto", "given" : "Damiano", "non-dropping-particle" : "", "parse-names" : false, "suffix" : "" }, { "dropping-particle" : "", "family" : "Finger", "given" : "Flavio", "non-dropping-particle" : "", "parse-names" : false, "suffix" : "" }, { "dropping-particle" : "", "family" : "Rinaldo", "given" : "Andrea", "non-dropping-particle" : "", "parse-names" : false, "suffix" : "" }, { "dropping-particle" : "", "family" : "Bertuzzo", "given" : "Enrico", "non-dropping-particle" : "", "parse-names" : false, "suffix" : "" } ], "container-title" : "Advances in Water Resources", "id" : "ITEM-1", "issued" : { "date-parts" : [ [ "2016" ] ] }, "page" : "1-12", "publisher" : "Elsevier Ltd", "title" : "Real-time projections of cholera outbreaks through data assimilation and rainfall forecasting", "type" : "article-newspaper", "volume" : "0" }, "uris" : [ "http://www.mendeley.com/documents/?uuid=9b7f3fbf-598a-4d53-85e7-aa839bc7d54e" ] } ], "mendeley" : { "formattedCitation" : "&lt;sup&gt;17&lt;/sup&gt;", "plainTextFormattedCitation" : "17", "previouslyFormattedCitation" : "&lt;sup&gt;17&lt;/sup&gt;"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17</w:t>
      </w:r>
      <w:r w:rsidRPr="00353192">
        <w:rPr>
          <w:rFonts w:eastAsia="Times New Roman" w:cs="Times New Roman"/>
          <w:lang w:eastAsia="en-GB"/>
        </w:rPr>
        <w:fldChar w:fldCharType="end"/>
      </w:r>
    </w:p>
    <w:p w14:paraId="505C6190" w14:textId="77777777" w:rsidR="00FF69F5" w:rsidRPr="00353192" w:rsidRDefault="00FF69F5" w:rsidP="00FF69F5">
      <w:pPr>
        <w:shd w:val="clear" w:color="auto" w:fill="FFFFFF"/>
        <w:jc w:val="both"/>
        <w:outlineLvl w:val="0"/>
        <w:rPr>
          <w:rFonts w:eastAsia="Times New Roman" w:cs="Times New Roman"/>
          <w:b/>
          <w:lang w:eastAsia="en-GB"/>
        </w:rPr>
      </w:pPr>
    </w:p>
    <w:p w14:paraId="0317B9FE"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Long-term hospital infrastructure planning using high resolu</w:t>
      </w:r>
      <w:bookmarkStart w:id="71" w:name="_GoBack"/>
      <w:bookmarkEnd w:id="71"/>
      <w:r w:rsidRPr="00353192">
        <w:rPr>
          <w:rFonts w:eastAsia="Times New Roman" w:cs="Times New Roman"/>
          <w:b/>
          <w:lang w:eastAsia="en-GB"/>
        </w:rPr>
        <w:t xml:space="preserve">tion flood modelling. </w:t>
      </w:r>
      <w:r w:rsidRPr="00353192">
        <w:rPr>
          <w:rFonts w:eastAsia="Times New Roman" w:cs="Times New Roman"/>
          <w:lang w:eastAsia="en-GB"/>
        </w:rPr>
        <w:t xml:space="preserve">During the 2010 flood emergency in Pakistan, more than 500 hospitals and clinics were damaged or destroyed. High resolution extreme flood modelling could aid the planning of new flood-resistant hospitals and clinics, and help shore up existing treatment centres to enable them to continue to run. </w:t>
      </w:r>
    </w:p>
    <w:p w14:paraId="4046EF3C" w14:textId="77777777" w:rsidR="00FF69F5" w:rsidRPr="00353192" w:rsidRDefault="00FF69F5" w:rsidP="00FF69F5">
      <w:pPr>
        <w:shd w:val="clear" w:color="auto" w:fill="FFFFFF"/>
        <w:jc w:val="both"/>
        <w:outlineLvl w:val="0"/>
        <w:rPr>
          <w:rFonts w:eastAsia="Times New Roman" w:cs="Times New Roman"/>
          <w:b/>
          <w:lang w:eastAsia="en-GB"/>
        </w:rPr>
      </w:pPr>
    </w:p>
    <w:p w14:paraId="7C549FD8"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Education and workshops of key disaster relief stakeholders into understanding how forecasting of floods can be reported. </w:t>
      </w:r>
      <w:r w:rsidRPr="00353192">
        <w:rPr>
          <w:rFonts w:eastAsia="Times New Roman" w:cs="Times New Roman"/>
          <w:lang w:eastAsia="en-GB"/>
        </w:rPr>
        <w:t xml:space="preserve">Often a key reason that appropriate action is not taken by a vulnerable population is that there is not sufficient belief that the flood warning will result in a flood. This is true even in industrialised countries like the USA. A key goal could be to work with practitioners who deploy resources in flood warnings to better understand what kind of information they need with regards to </w:t>
      </w:r>
    </w:p>
    <w:p w14:paraId="55852A83" w14:textId="77777777" w:rsidR="00FF69F5" w:rsidRPr="00353192" w:rsidRDefault="00FF69F5" w:rsidP="00FF69F5">
      <w:pPr>
        <w:shd w:val="clear" w:color="auto" w:fill="FFFFFF"/>
        <w:jc w:val="both"/>
        <w:outlineLvl w:val="0"/>
        <w:rPr>
          <w:rFonts w:eastAsia="Times New Roman" w:cs="Times New Roman"/>
          <w:lang w:eastAsia="en-GB"/>
        </w:rPr>
      </w:pPr>
    </w:p>
    <w:p w14:paraId="70BCC5F8" w14:textId="77777777" w:rsidR="00FF69F5" w:rsidRPr="00353192" w:rsidRDefault="00FF69F5" w:rsidP="00FF69F5">
      <w:pPr>
        <w:shd w:val="clear" w:color="auto" w:fill="FFFFFF"/>
        <w:jc w:val="both"/>
        <w:outlineLvl w:val="0"/>
        <w:rPr>
          <w:rFonts w:eastAsia="Times New Roman" w:cs="Times New Roman"/>
          <w:lang w:eastAsia="en-GB"/>
        </w:rPr>
      </w:pPr>
    </w:p>
    <w:p w14:paraId="1503A7E4" w14:textId="77777777" w:rsidR="00FF69F5" w:rsidRPr="00353192" w:rsidRDefault="00FF69F5" w:rsidP="00FF69F5">
      <w:pPr>
        <w:shd w:val="clear" w:color="auto" w:fill="FFFFFF"/>
        <w:jc w:val="both"/>
        <w:outlineLvl w:val="0"/>
        <w:rPr>
          <w:rFonts w:eastAsia="Times New Roman" w:cs="Times New Roman"/>
          <w:b/>
          <w:lang w:eastAsia="en-GB"/>
        </w:rPr>
      </w:pPr>
    </w:p>
    <w:p w14:paraId="484CA5C7" w14:textId="77777777" w:rsidR="00FF69F5" w:rsidRPr="00353192" w:rsidRDefault="00FF69F5" w:rsidP="00FF69F5">
      <w:pPr>
        <w:shd w:val="clear" w:color="auto" w:fill="FFFFFF"/>
        <w:jc w:val="both"/>
        <w:outlineLvl w:val="0"/>
        <w:rPr>
          <w:rFonts w:eastAsia="Times New Roman" w:cs="Times New Roman"/>
          <w:b/>
          <w:lang w:eastAsia="en-GB"/>
        </w:rPr>
      </w:pPr>
    </w:p>
    <w:p w14:paraId="3F8095DD" w14:textId="77777777" w:rsidR="00FF69F5" w:rsidRPr="00353192" w:rsidRDefault="00FF69F5" w:rsidP="00FF69F5">
      <w:pPr>
        <w:shd w:val="clear" w:color="auto" w:fill="FFFFFF"/>
        <w:jc w:val="both"/>
        <w:outlineLvl w:val="0"/>
        <w:rPr>
          <w:rFonts w:eastAsia="Times New Roman" w:cs="Times New Roman"/>
          <w:b/>
          <w:lang w:eastAsia="en-GB"/>
        </w:rPr>
      </w:pPr>
    </w:p>
    <w:p w14:paraId="43021F91" w14:textId="77777777" w:rsidR="00FF69F5" w:rsidRPr="0035319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lastRenderedPageBreak/>
        <w:br w:type="page"/>
      </w:r>
    </w:p>
    <w:p w14:paraId="4381E72D" w14:textId="05F20121" w:rsidR="00FF69F5" w:rsidRPr="00353192" w:rsidRDefault="00DD3D22" w:rsidP="00FF69F5">
      <w:pPr>
        <w:shd w:val="clear" w:color="auto" w:fill="FFFFFF"/>
        <w:jc w:val="both"/>
        <w:outlineLvl w:val="0"/>
        <w:rPr>
          <w:rFonts w:eastAsia="Times New Roman" w:cs="Times New Roman"/>
          <w:color w:val="351C75"/>
          <w:lang w:eastAsia="en-GB"/>
        </w:rPr>
      </w:pPr>
      <w:r>
        <w:rPr>
          <w:rFonts w:eastAsia="Times New Roman" w:cs="Arial"/>
          <w:b/>
          <w:color w:val="222222"/>
          <w:lang w:eastAsia="en-GB"/>
        </w:rPr>
        <w:lastRenderedPageBreak/>
        <w:t xml:space="preserve">2. </w:t>
      </w:r>
      <w:r w:rsidR="00FF69F5" w:rsidRPr="00353192">
        <w:rPr>
          <w:rFonts w:eastAsia="Times New Roman" w:cs="Arial"/>
          <w:b/>
          <w:color w:val="222222"/>
          <w:lang w:eastAsia="en-GB"/>
        </w:rPr>
        <w:t>Wildfire</w:t>
      </w:r>
    </w:p>
    <w:p w14:paraId="698E7998" w14:textId="77777777" w:rsidR="00FF69F5" w:rsidRPr="00353192" w:rsidRDefault="00FF69F5" w:rsidP="00FF69F5">
      <w:pPr>
        <w:shd w:val="clear" w:color="auto" w:fill="FFFFFF"/>
        <w:jc w:val="both"/>
        <w:outlineLvl w:val="0"/>
        <w:rPr>
          <w:rFonts w:eastAsia="Times New Roman" w:cs="Times New Roman"/>
          <w:color w:val="351C75"/>
          <w:lang w:eastAsia="en-GB"/>
        </w:rPr>
      </w:pPr>
    </w:p>
    <w:p w14:paraId="19DBAAAA"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1B2F0B8F" w14:textId="77777777" w:rsidR="00FF69F5" w:rsidRPr="00353192" w:rsidRDefault="00FF69F5" w:rsidP="00FF69F5">
      <w:pPr>
        <w:shd w:val="clear" w:color="auto" w:fill="FFFFFF"/>
        <w:jc w:val="both"/>
        <w:rPr>
          <w:rFonts w:eastAsia="Times New Roman" w:cs="Arial"/>
          <w:b/>
          <w:color w:val="222222"/>
          <w:u w:val="single"/>
          <w:lang w:eastAsia="en-GB"/>
        </w:rPr>
      </w:pPr>
    </w:p>
    <w:p w14:paraId="76DB3195"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color w:val="222222"/>
          <w:lang w:eastAsia="en-GB"/>
        </w:rPr>
        <w:t>Uncontrolled spread of wildfire can originate from bush, vegetation, forest, heath and grass. Wildfires predominantly occur in countries with warmer climates, they have been known to occur from uncontrolled burning of vegetation in temperature climates such as in the UK.</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"&lt;sup&gt;20&lt;/sup&gt;", "plainTextFormattedCitation" : "20", "previouslyFormattedCitation" : "&lt;sup&gt;20&lt;/sup&gt;"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20</w:t>
      </w:r>
      <w:r w:rsidRPr="00353192">
        <w:rPr>
          <w:rFonts w:eastAsia="Times New Roman" w:cs="Arial"/>
          <w:color w:val="222222"/>
          <w:lang w:eastAsia="en-GB"/>
        </w:rPr>
        <w:fldChar w:fldCharType="end"/>
      </w:r>
      <w:r w:rsidRPr="00353192">
        <w:rPr>
          <w:rFonts w:eastAsia="Times New Roman" w:cs="Arial"/>
          <w:color w:val="222222"/>
          <w:lang w:eastAsia="en-GB"/>
        </w:rPr>
        <w:t xml:space="preserve"> Many health impacts result from the inhalation of burnt organic material, but other direct effects are evident.</w:t>
      </w:r>
    </w:p>
    <w:p w14:paraId="520A09A7" w14:textId="77777777" w:rsidR="00FF69F5" w:rsidRPr="00353192" w:rsidRDefault="00FF69F5" w:rsidP="00FF69F5">
      <w:pPr>
        <w:shd w:val="clear" w:color="auto" w:fill="FFFFFF"/>
        <w:jc w:val="both"/>
        <w:rPr>
          <w:rFonts w:eastAsia="Times New Roman" w:cs="Arial"/>
          <w:b/>
          <w:color w:val="222222"/>
          <w:u w:val="single"/>
          <w:lang w:eastAsia="en-GB"/>
        </w:rPr>
      </w:pPr>
    </w:p>
    <w:p w14:paraId="6621347E"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Times New Roman"/>
          <w:b/>
          <w:u w:val="single"/>
          <w:lang w:eastAsia="en-GB"/>
        </w:rPr>
        <w:t>Health impacts</w:t>
      </w:r>
    </w:p>
    <w:p w14:paraId="22E7A409" w14:textId="77777777" w:rsidR="00FF69F5" w:rsidRPr="00353192" w:rsidRDefault="00FF69F5" w:rsidP="00FF69F5">
      <w:pPr>
        <w:shd w:val="clear" w:color="auto" w:fill="FFFFFF"/>
        <w:jc w:val="both"/>
        <w:rPr>
          <w:rFonts w:eastAsia="Times New Roman" w:cs="Arial"/>
          <w:b/>
          <w:color w:val="222222"/>
          <w:lang w:eastAsia="en-GB"/>
        </w:rPr>
      </w:pPr>
    </w:p>
    <w:p w14:paraId="2B8CB414" w14:textId="77777777" w:rsidR="00FF69F5" w:rsidRPr="00353192" w:rsidRDefault="00FF69F5" w:rsidP="00FF69F5">
      <w:pPr>
        <w:shd w:val="clear" w:color="auto" w:fill="FFFFFF"/>
        <w:jc w:val="both"/>
        <w:rPr>
          <w:rFonts w:eastAsia="Times New Roman" w:cs="Arial"/>
          <w:b/>
          <w:color w:val="222222"/>
          <w:lang w:eastAsia="en-GB"/>
        </w:rPr>
      </w:pPr>
      <w:r w:rsidRPr="00353192">
        <w:rPr>
          <w:rFonts w:eastAsia="Times New Roman" w:cs="Arial"/>
          <w:b/>
          <w:color w:val="222222"/>
          <w:lang w:eastAsia="en-GB"/>
        </w:rPr>
        <w:t xml:space="preserve">Burns. </w:t>
      </w:r>
      <w:r w:rsidRPr="00353192">
        <w:rPr>
          <w:rFonts w:eastAsia="Times New Roman" w:cs="Arial"/>
          <w:color w:val="222222"/>
          <w:lang w:eastAsia="en-GB"/>
        </w:rPr>
        <w:t>Direct flame and thermal burns can result from a wildfire. The great increase in burns victims in a short time puts significant pressure on health care burns units, which can overwhelming these specialist centres.</w:t>
      </w:r>
      <w:r w:rsidRPr="00353192">
        <w:rPr>
          <w:rFonts w:eastAsia="Times New Roman" w:cs="Arial"/>
          <w:b/>
          <w:color w:val="222222"/>
          <w:lang w:eastAsia="en-GB"/>
        </w:rPr>
        <w:fldChar w:fldCharType="begin" w:fldLock="1"/>
      </w:r>
      <w:r w:rsidRPr="00353192">
        <w:rPr>
          <w:rFonts w:eastAsia="Times New Roman" w:cs="Arial"/>
          <w:b/>
          <w:color w:val="2222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"&lt;sup&gt;20&lt;/sup&gt;", "plainTextFormattedCitation" : "20", "previouslyFormattedCitation" : "&lt;sup&gt;20&lt;/sup&gt;" }, "properties" : { "noteIndex" : 0 }, "schema" : "https://github.com/citation-style-language/schema/raw/master/csl-citation.json" }</w:instrText>
      </w:r>
      <w:r w:rsidRPr="00353192">
        <w:rPr>
          <w:rFonts w:eastAsia="Times New Roman" w:cs="Arial"/>
          <w:b/>
          <w:color w:val="222222"/>
          <w:lang w:eastAsia="en-GB"/>
        </w:rPr>
        <w:fldChar w:fldCharType="separate"/>
      </w:r>
      <w:r w:rsidRPr="00353192">
        <w:rPr>
          <w:rFonts w:eastAsia="Times New Roman" w:cs="Arial"/>
          <w:noProof/>
          <w:color w:val="222222"/>
          <w:vertAlign w:val="superscript"/>
          <w:lang w:eastAsia="en-GB"/>
        </w:rPr>
        <w:t>20</w:t>
      </w:r>
      <w:r w:rsidRPr="00353192">
        <w:rPr>
          <w:rFonts w:eastAsia="Times New Roman" w:cs="Arial"/>
          <w:b/>
          <w:color w:val="222222"/>
          <w:lang w:eastAsia="en-GB"/>
        </w:rPr>
        <w:fldChar w:fldCharType="end"/>
      </w:r>
    </w:p>
    <w:p w14:paraId="4FE52FB1" w14:textId="77777777" w:rsidR="00FF69F5" w:rsidRPr="00353192" w:rsidRDefault="00FF69F5" w:rsidP="00FF69F5">
      <w:pPr>
        <w:shd w:val="clear" w:color="auto" w:fill="FFFFFF"/>
        <w:jc w:val="both"/>
        <w:rPr>
          <w:rFonts w:eastAsia="Times New Roman" w:cs="Arial"/>
          <w:b/>
          <w:color w:val="222222"/>
          <w:u w:val="single"/>
          <w:lang w:eastAsia="en-GB"/>
        </w:rPr>
      </w:pPr>
    </w:p>
    <w:p w14:paraId="26637DA2"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Carbon monoxide poisoning. </w:t>
      </w:r>
      <w:r w:rsidRPr="00353192">
        <w:rPr>
          <w:rFonts w:eastAsia="Times New Roman" w:cs="Arial"/>
          <w:color w:val="222222"/>
          <w:lang w:eastAsia="en-GB"/>
        </w:rPr>
        <w:t>This is mainly a risk to those who are in the immediate vicinity of the fire, such as firefighters. It can cause hypoxic injury, nervous system damage, and death.</w:t>
      </w:r>
    </w:p>
    <w:p w14:paraId="51D76BA5" w14:textId="77777777" w:rsidR="00FF69F5" w:rsidRPr="00353192" w:rsidRDefault="00FF69F5" w:rsidP="00FF69F5">
      <w:pPr>
        <w:shd w:val="clear" w:color="auto" w:fill="FFFFFF"/>
        <w:jc w:val="both"/>
        <w:rPr>
          <w:rFonts w:eastAsia="Times New Roman" w:cs="Arial"/>
          <w:color w:val="222222"/>
          <w:lang w:eastAsia="en-GB"/>
        </w:rPr>
      </w:pPr>
    </w:p>
    <w:p w14:paraId="504970D5"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Eye irritation. </w:t>
      </w:r>
      <w:r w:rsidRPr="00353192">
        <w:rPr>
          <w:rFonts w:eastAsia="Times New Roman" w:cs="Arial"/>
          <w:color w:val="222222"/>
          <w:lang w:eastAsia="en-GB"/>
        </w:rPr>
        <w:t>Those living close to the wild fires can experience eye irritation, as well as reduced general visibility due to ambient smoke, which can make vehicular accidents more likely.</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"10.1038/jes.2008.31", "ISBN" : "1559-064X (Electronic)", "ISSN" : "1559-0631", "PMID" : "18523459", "abstract" : "Long-range transported particulate matter (PM) air pollution episodes associated with wildfires in the Eastern Europe are relatively common in Southern and Southeastern Finland. In severe cases such as in August-September 2002, the reduced visibility and smell of the smoke, and symptoms such as irritation of eyes and airways experienced by the population raise the issue into the headlines. Because PM air pollution, in general, has been identified as a major health risk, and the exposures are of repeating nature, the issue warrants a risk assessment to estimate the magnitude of the problem. The current work uses the available air quality data in Finland to estimate population exposures caused by one of the worst episodes experienced in this decade. This episode originated from wildfires in Russia, Belarus, Ukraine, and the Baltic countries. The populations of 11 Southern Finnish provinces were exposed between 26 August and 8 September 2002, for 2 weeks to an additional population-weighted average PM(2.5) level of 15.7 microg/m(3). Assuming similar effect on mortality for these particles as observed in epidemiological time series studies on urban particles (0.5%-2% increase in mortality per 10 microg/m(3), central estimate 1%), this exposure level would be associated with 9-34 cases (17 cases central estimate) of additional mortality. Epidemiological evidence specific to particles from biomass combustion is scarce, affecting also the reliability of the current risk assessment. Do the wildfire aerosols exhibit the same level of toxicity as the urban particles? To shed light on this question, it is interesting to look at the exposure data in relationship to the observed daily mortality in Finland, even though the limited duration of the episode allows only for a weak statistical power. The percentage increases observed (0.8%-2.1% per 10 microg/m(3) of fine PM) are in line with the more general estimates for urban PM and those used in the current risk assessment.", "author" : [ { "dropping-particle" : "", "family" : "H\u00e4nninen", "given" : "Otto O", "non-dropping-particle" : "", "parse-names" : false, "suffix" : "" }, { "dropping-particle" : "", "family" : "Salonen", "given" : "Raimo O", "non-dropping-particle" : "", "parse-names" : false, "suffix" : "" }, { "dropping-particle" : "", "family" : "Koistinen", "given" : "Kimmo", "non-dropping-particle" : "", "parse-names" : false, "suffix" : "" }, { "dropping-particle" : "", "family" : "Lanki", "given" : "Timo", "non-dropping-particle" : "", "parse-names" : false, "suffix" : "" }, { "dropping-particle" : "", "family" : "Barregard", "given" : "Lars", "non-dropping-particle" : "", "parse-names" : false, "suffix" : "" }, { "dropping-particle" : "", "family" : "Jantunen", "given" : "Matti", "non-dropping-particle" : "", "parse-names" : false, "suffix" : "" } ], "container-title" : "Journal of exposure science &amp; environmental epidemiology", "id" : "ITEM-1", "issue" : "4", "issued" : { "date-parts" : [ [ "2009" ] ] }, "page" : "414-422", "title" : "Population exposure to fine particles and estimated excess mortality in Finland from an East European wildfire episode.", "type" : "article-journal", "volume" : "19" }, "uris" : [ "http://www.mendeley.com/documents/?uuid=7defca81-1f80-453d-972b-c8285bfa440e" ] } ], "mendeley" : { "formattedCitation" : "&lt;sup&gt;21&lt;/sup&gt;", "plainTextFormattedCitation" : "21", "previouslyFormattedCitation" : "&lt;sup&gt;21&lt;/sup&gt;"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21</w:t>
      </w:r>
      <w:r w:rsidRPr="00353192">
        <w:rPr>
          <w:rFonts w:eastAsia="Times New Roman" w:cs="Arial"/>
          <w:color w:val="222222"/>
          <w:lang w:eastAsia="en-GB"/>
        </w:rPr>
        <w:fldChar w:fldCharType="end"/>
      </w:r>
      <w:r w:rsidRPr="00353192">
        <w:rPr>
          <w:rFonts w:eastAsia="Times New Roman" w:cs="Arial"/>
          <w:color w:val="222222"/>
          <w:lang w:eastAsia="en-GB"/>
        </w:rPr>
        <w:t xml:space="preserve"> Corneal abrasions can also result from the eyes’ exposure to wildfire smoke.</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"ISBN" : "0093-0415 (Print)\\n0093-0415 (Linking)", "ISSN" : "0093-0415", "PMID" : "8434462", "abstract" : "To document the immediate health effects of the urban wildfire that\\nswept through parts of Alameda County, California, on October 20 and 21,\\n1991, we conducted a retrospective review of emergency department and\\ncoroner's records. Nine hospitals (6 local and 3 outlying) were surveyed\\nfor the week beginning October 20,1991. Coroner's reports were reviewed\\nfor 25 identified fire-related deaths. A total of 241 fire-related\\nemergency encounters, including 44 inpatient admissions, were recorded\\nfor 227 persons. Nearly a fourth of emergency department patients were\\nseen for work-related injuries, more than half of which occurred among\\nprofessional firefighters. Smoke-related disorders constituted more than\\nhalf of all emergency department cases; of these, 61% had documented\\nbronchospasm. Major trauma and burns contributed 1% and 4% of\\nprincipal diagnoses, respectively; these were exceeded in number by\\ncorneal abrasions (13%), other medical problems (8%), and minor trauma\\n(7%), among other diagnoses. All coroner's cases involved extensive\\nburns, many with documented smoke inhalation injury. While the\\nOakland-Berkeley fire storm resulted in a high case-fatality ratio among\\nmajor burn cases (25/31), those who survived the initial fire storm did\\nwell clinically. Among emergency department patients, medical\\n(particularly smoke-related) disorders outnumbered traumatic\\npresentations by a ratio of more than 2 to 1.", "author" : [ { "dropping-particle" : "", "family" : "Shustermann", "given" : "D", "non-dropping-particle" : "", "parse-names" : false, "suffix" : "" }, { "dropping-particle" : "", "family" : "Kaplan", "given" : "J Z", "non-dropping-particle" : "", "parse-names" : false, "suffix" : "" }, { "dropping-particle" : "", "family" : "Canabarro", "given" : "C", "non-dropping-particle" : "", "parse-names" : false, "suffix" : "" } ], "container-title" : "Western Journal of Medicine", "id" : "ITEM-1", "issue" : "2", "issued" : { "date-parts" : [ [ "1993" ] ] }, "page" : "133-138", "title" : "Immediate Health-Effects of an Urban Wildfire", "type" : "article-journal", "volume" : "158" }, "uris" : [ "http://www.mendeley.com/documents/?uuid=2c864dd1-a12b-4c97-8400-9ac4c72a3736" ] } ], "mendeley" : { "formattedCitation" : "&lt;sup&gt;22&lt;/sup&gt;", "plainTextFormattedCitation" : "22", "previouslyFormattedCitation" : "&lt;sup&gt;22&lt;/sup&gt;"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22</w:t>
      </w:r>
      <w:r w:rsidRPr="00353192">
        <w:rPr>
          <w:rFonts w:eastAsia="Times New Roman" w:cs="Arial"/>
          <w:color w:val="222222"/>
          <w:lang w:eastAsia="en-GB"/>
        </w:rPr>
        <w:fldChar w:fldCharType="end"/>
      </w:r>
    </w:p>
    <w:p w14:paraId="2C7A77B1" w14:textId="77777777" w:rsidR="00FF69F5" w:rsidRPr="00353192" w:rsidRDefault="00FF69F5" w:rsidP="00FF69F5">
      <w:pPr>
        <w:shd w:val="clear" w:color="auto" w:fill="FFFFFF"/>
        <w:jc w:val="both"/>
        <w:rPr>
          <w:rFonts w:eastAsia="Times New Roman" w:cs="Arial"/>
          <w:color w:val="222222"/>
          <w:lang w:eastAsia="en-GB"/>
        </w:rPr>
      </w:pPr>
    </w:p>
    <w:p w14:paraId="714E92BF"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Heat-induced illness. </w:t>
      </w:r>
      <w:r w:rsidRPr="00353192">
        <w:rPr>
          <w:rFonts w:eastAsia="Times New Roman" w:cs="Arial"/>
          <w:color w:val="222222"/>
          <w:lang w:eastAsia="en-GB"/>
        </w:rPr>
        <w:t>Working in hot and humid conditions can cause many health issues (see ‘Urban Heat Waves and Pollution’). Firefighters can be particularly vulnerable when attempting to deal with the controlling the extent of the fires.</w:t>
      </w:r>
    </w:p>
    <w:p w14:paraId="6E60943B" w14:textId="77777777" w:rsidR="00FF69F5" w:rsidRPr="00353192" w:rsidRDefault="00FF69F5" w:rsidP="00FF69F5">
      <w:pPr>
        <w:shd w:val="clear" w:color="auto" w:fill="FFFFFF"/>
        <w:jc w:val="both"/>
        <w:rPr>
          <w:rFonts w:eastAsia="Times New Roman" w:cs="Arial"/>
          <w:b/>
          <w:color w:val="222222"/>
          <w:u w:val="single"/>
          <w:lang w:eastAsia="en-GB"/>
        </w:rPr>
      </w:pPr>
    </w:p>
    <w:p w14:paraId="0A239C8A"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Particulate matter inhalation. </w:t>
      </w:r>
      <w:r w:rsidRPr="00353192">
        <w:rPr>
          <w:rFonts w:eastAsia="Times New Roman" w:cs="Arial"/>
          <w:color w:val="222222"/>
          <w:lang w:eastAsia="en-GB"/>
        </w:rPr>
        <w:t>Burning of organic material can produce several varieties of particulate matter. PM10 (particles under 10µm in diameter) can pass through the upper respiratory tract and are deposited in airways.</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"&lt;sup&gt;20&lt;/sup&gt;", "plainTextFormattedCitation" : "20", "previouslyFormattedCitation" : "&lt;sup&gt;20&lt;/sup&gt;"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20</w:t>
      </w:r>
      <w:r w:rsidRPr="00353192">
        <w:rPr>
          <w:rFonts w:eastAsia="Times New Roman" w:cs="Arial"/>
          <w:color w:val="222222"/>
          <w:lang w:eastAsia="en-GB"/>
        </w:rPr>
        <w:fldChar w:fldCharType="end"/>
      </w:r>
      <w:r w:rsidRPr="00353192">
        <w:rPr>
          <w:rFonts w:eastAsia="Times New Roman" w:cs="Arial"/>
          <w:color w:val="222222"/>
          <w:lang w:eastAsia="en-GB"/>
        </w:rPr>
        <w:t xml:space="preserve"> PM2.5 (particles under 2.5 µm in diameter) can penetrate even deeper into the lungs and deposited where gaseous exchange takes place.</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"&lt;sup&gt;20&lt;/sup&gt;", "plainTextFormattedCitation" : "20", "previouslyFormattedCitation" : "&lt;sup&gt;20&lt;/sup&gt;"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20</w:t>
      </w:r>
      <w:r w:rsidRPr="00353192">
        <w:rPr>
          <w:rFonts w:eastAsia="Times New Roman" w:cs="Arial"/>
          <w:color w:val="222222"/>
          <w:lang w:eastAsia="en-GB"/>
        </w:rPr>
        <w:fldChar w:fldCharType="end"/>
      </w:r>
      <w:r w:rsidRPr="00353192">
        <w:rPr>
          <w:rFonts w:eastAsia="Times New Roman" w:cs="Arial"/>
          <w:color w:val="222222"/>
          <w:lang w:eastAsia="en-GB"/>
        </w:rPr>
        <w:t xml:space="preserve"> Short-term exposure leads to increases in hospital admissions for respiratory conditions.</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"10.1097/EDE.0b013e3181c15d5a", "ISBN" : "1531-5487 (Electronic)\\n1044-3983 (Linking)", "ISSN" : "1531-5487", "PMID" : "19907335", "abstract" : "BACKGROUND: Little research has investigated the health effects of particulate exposure from bushfires (also called wildfires, biomass fires, or vegetation fires), and these exposures are likely to increase, for several reasons. We investigated associations of daily mortality and hospital admissions with bushfire-derived particulates, compared with particulates from urban sources in Sydney, Australia from 1994 through 2002.\\n\\nMETHODS: On days with the highest particulate matter (PM)10 concentrations, we assumed PM10 was due primarily to bushfires. We calculated the contribution of bushfire PM10 on these days by subtracting the background PM10 concentration estimated from surrounding days. We assumed PM10 on the remaining days was from usual urban sources. We implemented a Poisson model, with a bootstrap-based methodology, to select optimum smoothed covariate functions, and we estimated the effects of bushfire PM10 and urban PM10, lagged up to 3 days.\\n\\nRESULTS: We identified 32 days with extreme PM10 concentrations due to bushfires or vegetation-reduction burns. Although bushfire PM10 was consistently associated with respiratory hospital admissions, we found no consistent associations with cardiovascular admissions or with mortality. A 10 microg/m increase in bushfire PM10 was associated with a 1.24% (95% confidence interval = 0.22% to 2.27%) increase in all respiratory disease admissions (at lag 0), a 3.80% (1.40% to 6.26%) increase in chronic obstructive pulmonary disease admissions (at lag 2), and a 5.02% (1.77% to 8.37%) increase in adult asthma admissions (at lag 0). Urban PM10 was associated with all-cause and cardiovascular mortality, as well as with cardiovascular and respiratory hospital admission, and these associations were not influenced by days with extreme PM10 concentrations.\\n\\nCONCLUSIONS: PM10 from bushfires is associated primarily with respiratory morbidity, while PM10 from urban sources is associated with cardiorespiratory mortality and morbidity.", "author" : [ { "dropping-particle" : "", "family" : "Morgan", "given" : "Geoffrey", "non-dropping-particle" : "", "parse-names" : false, "suffix" : "" }, { "dropping-particle" : "", "family" : "Sheppeard", "given" : "Vicky", "non-dropping-particle" : "", "parse-names" : false, "suffix" : "" }, { "dropping-particle" : "", "family" : "Khalaj", "given" : "Behnoosh", "non-dropping-particle" : "", "parse-names" : false, "suffix" : "" }, { "dropping-particle" : "", "family" : "Ayyar", "given" : "Aarthi", "non-dropping-particle" : "", "parse-names" : false, "suffix" : "" }, { "dropping-particle" : "", "family" : "Lincoln", "given" : "Doug", "non-dropping-particle" : "", "parse-names" : false, "suffix" : "" }, { "dropping-particle" : "", "family" : "Jalaludin", "given" : "Bin", "non-dropping-particle" : "", "parse-names" : false, "suffix" : "" }, { "dropping-particle" : "", "family" : "Beard", "given" : "John", "non-dropping-particle" : "", "parse-names" : false, "suffix" : "" }, { "dropping-particle" : "", "family" : "Corbett", "given" : "Stephen", "non-dropping-particle" : "", "parse-names" : false, "suffix" : "" }, { "dropping-particle" : "", "family" : "Lumley", "given" : "Thomas", "non-dropping-particle" : "", "parse-names" : false, "suffix" : "" } ], "container-title" : "Epidemiology (Cambridge, Mass.)", "id" : "ITEM-1", "issue" : "1", "issued" : { "date-parts" : [ [ "2010" ] ] }, "page" : "47-55", "title" : "Effects of bushfire smoke on daily mortality and hospital admissions in Sydney, Australia.", "type" : "article-journal", "volume" : "21" }, "uris" : [ "http://www.mendeley.com/documents/?uuid=aa237ef7-0f18-4bea-aab5-a2568e5852e7" ] } ], "mendeley" : { "formattedCitation" : "&lt;sup&gt;23&lt;/sup&gt;", "plainTextFormattedCitation" : "23", "previouslyFormattedCitation" : "&lt;sup&gt;23&lt;/sup&gt;"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23</w:t>
      </w:r>
      <w:r w:rsidRPr="00353192">
        <w:rPr>
          <w:rFonts w:eastAsia="Times New Roman" w:cs="Arial"/>
          <w:color w:val="222222"/>
          <w:lang w:eastAsia="en-GB"/>
        </w:rPr>
        <w:fldChar w:fldCharType="end"/>
      </w:r>
      <w:r w:rsidRPr="00353192">
        <w:rPr>
          <w:rFonts w:eastAsia="Times New Roman" w:cs="Arial"/>
          <w:color w:val="222222"/>
          <w:lang w:eastAsia="en-GB"/>
        </w:rPr>
        <w:t xml:space="preserve"> Exposure to particulate matter will cause long-term health problems, and is a known risk factor for cardiopulmonary and lung cancer mortality.</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"10.1001/jama.287.9.1132", "ISSN" : "0098-7484", "abstract" : "Context Associations have been found between day-to-day particulate air pollution and increased risk of various adverse health outcomes, including cardiopulmonary mortality. However, studies of health effects of long-term particulate air pollution have been less conclusive. Objective To assess the relationship between long-term exposure to fine particulate air pollution and all-cause, lung cancer, and cardiopulmonary mortality. Design, Setting, and Participants Vital status and cause of death data were collected by the American Cancer Society as part of the Cancer Prevention II study, an ongoing prospective mortality study, which enrolled approximately 1.2 million adults in 1982. Participants completed a questionnaire detailing individual risk factor data (age, sex, race, weight, height, smoking history, education, marital status, diet, alcohol consumption, and occupational exposures). The risk factor data for approximately 500 000 adults were linked with air pollution data for metropolitan areas throughout the United States and combined with vital status and cause of death data through December 31, 1998. Main Outcome Measure All-cause, lung cancer, and cardiopulmonary mortality. Results Fine particulate and sulfur oxide\u2013related pollution were associated with all-cause, lung cancer, and cardiopulmonary mortality. Each 10-\u00b5g/m3 elevation in fine particulate air pollution was associated with approximately a 4%, 6%, and 8% increased risk of all-cause, cardiopulmonary, and lung cancer mortality, respectively. Measures of coarse particle fraction and total suspended particles were not consistently associated with mortality. Conclusion Long-term exposure to combustion-related fine particulate air pollution is an important environmental risk factor for cardiopulmonary and lung cancer mortality. Based on several severe air pollution events,1- 3 a temporal correlation between extremely high concentrations of particulate and sulfur oxide air pollution and acute increases in mortality was well established by the 1970s. Subsequently, epidemiological studies published between 1989 and 1996 reported health effects at unexpectedly low concentrations of particulate air pollution.4 The convergence of data from these studies, while controversial,5 prompted serious reconsideration of standards and health guidelines6- 10 and led to a long-term research program designed to analyze health-related effects due to particulate pollution.11- 13 In 1997, the Environmental Protecti\u2026", "author" : [ { "dropping-particle" : "", "family" : "Pope III", "given" : "C. Arden", "non-dropping-particle" : "", "parse-names" : false, "suffix" : "" }, { "dropping-particle" : "", "family" : "Burnett", "given" : "Richard T.", "non-dropping-particle" : "", "parse-names" : false, "suffix" : "" }, { "dropping-particle" : "", "family" : "Thun", "given" : "Michael J.", "non-dropping-particle" : "", "parse-names" : false, "suffix" : "" }, { "dropping-particle" : "", "family" : "Calle", "given" : "Eugenia E.", "non-dropping-particle" : "", "parse-names" : false, "suffix" : "" }, { "dropping-particle" : "", "family" : "Krewski", "given" : "Daniel", "non-dropping-particle" : "", "parse-names" : false, "suffix" : "" }, { "dropping-particle" : "", "family" : "Thurston", "given" : "George D.", "non-dropping-particle" : "", "parse-names" : false, "suffix" : "" } ], "container-title" : "The Journal of the American Medical Association", "id" : "ITEM-1", "issue" : "9", "issued" : { "date-parts" : [ [ "2002" ] ] }, "page" : "1132-1141", "title" : "Lung Cancer, Cardiopulmonary Mortality, and Long-term Exposure to Fine Particulate Air Pollution", "type" : "article-journal", "volume" : "287" }, "uris" : [ "http://www.mendeley.com/documents/?uuid=310e0714-fda4-417b-8c14-099fc2b45f7c" ] }, { "id" : "ITEM-2", "itemData" : { "DOI" : "10.1136/bmj.314.7095.1658", "ISBN" : "0959-8138 (Print)\\r0959-535X (Linking)", "ISSN" : "0959-8138", "PMID" : "9180068", "abstract" : "To carry out a prospective combined quantitative analysis of the associations between all cause mortality and ambient particulate matter and sulphur dioxide.", "author" : [ { "dropping-particle" : "", "family" : "Katsouyanni", "given" : "K", "non-dropping-particle" : "", "parse-names" : false, "suffix" : "" }, { "dropping-particle" : "", "family" : "Touloumi", "given" : "G", "non-dropping-particle" : "", "parse-names" : false, "suffix" : "" }, { "dropping-particle" : "", "family" : "Spix", "given" : "C", "non-dropping-particle" : "", "parse-names" : false, "suffix" : "" }, { "dropping-particle" : "", "family" : "Schwartz", "given" : "J", "non-dropping-particle" : "", "parse-names" : false, "suffix" : "" }, { "dropping-particle" : "", "family" : "Balducci", "given" : "F", "non-dropping-particle" : "", "parse-names" : false, "suffix" : "" }, { "dropping-particle" : "", "family" : "Medina", "given" : "S", "non-dropping-particle" : "", "parse-names" : false, "suffix" : "" }, { "dropping-particle" : "", "family" : "Rossi", "given" : "G", "non-dropping-particle" : "", "parse-names" : false, "suffix" : "" }, { "dropping-particle" : "", "family" : "Wojtyniak", "given" : "B", "non-dropping-particle" : "", "parse-names" : false, "suffix" : "" }, { "dropping-particle" : "", "family" : "Sunyer", "given" : "J", "non-dropping-particle" : "", "parse-names" : false, "suffix" : "" }, { "dropping-particle" : "", "family" : "Bacharova", "given" : "L", "non-dropping-particle" : "", "parse-names" : false, "suffix" : "" }, { "dropping-particle" : "", "family" : "Schouten", "given" : "J P", "non-dropping-particle" : "", "parse-names" : false, "suffix" : "" }, { "dropping-particle" : "", "family" : "Ponka", "given" : "A", "non-dropping-particle" : "", "parse-names" : false, "suffix" : "" }, { "dropping-particle" : "", "family" : "Anderson", "given" : "H R", "non-dropping-particle" : "", "parse-names" : false, "suffix" : "" } ], "container-title" : "BMJ (Clinical research ed.)", "id" : "ITEM-2", "issue" : "7095", "issued" : { "date-parts" : [ [ "1997" ] ] }, "page" : "1658-63", "title" : "Short-term effects of ambient sulphur dioxide and particulate matter on mortality in 12 European cities: results from time series data from the APHEA project. Air Pollution and Health: a European Approach.", "type" : "article-journal", "volume" : "314" }, "uris" : [ "http://www.mendeley.com/documents/?uuid=0f439777-4416-4535-99c0-4e8017cf286f" ] } ], "mendeley" : { "formattedCitation" : "&lt;sup&gt;24,25&lt;/sup&gt;", "plainTextFormattedCitation" : "24,25", "previouslyFormattedCitation" : "&lt;sup&gt;24,25&lt;/sup&gt;"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24,25</w:t>
      </w:r>
      <w:r w:rsidRPr="00353192">
        <w:rPr>
          <w:rFonts w:eastAsia="Times New Roman" w:cs="Arial"/>
          <w:color w:val="222222"/>
          <w:lang w:eastAsia="en-GB"/>
        </w:rPr>
        <w:fldChar w:fldCharType="end"/>
      </w:r>
      <w:r w:rsidRPr="00353192">
        <w:rPr>
          <w:rFonts w:eastAsia="Times New Roman" w:cs="Arial"/>
          <w:color w:val="222222"/>
          <w:lang w:eastAsia="en-GB"/>
        </w:rPr>
        <w:t xml:space="preserve"> </w:t>
      </w:r>
    </w:p>
    <w:p w14:paraId="13390C6A" w14:textId="77777777" w:rsidR="00FF69F5" w:rsidRPr="00353192" w:rsidRDefault="00FF69F5" w:rsidP="00FF69F5">
      <w:pPr>
        <w:shd w:val="clear" w:color="auto" w:fill="FFFFFF"/>
        <w:jc w:val="both"/>
        <w:rPr>
          <w:rFonts w:eastAsia="Times New Roman" w:cs="Arial"/>
          <w:b/>
          <w:color w:val="222222"/>
          <w:lang w:eastAsia="en-GB"/>
        </w:rPr>
      </w:pPr>
    </w:p>
    <w:p w14:paraId="0E9DED6B"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Psychological distress. </w:t>
      </w:r>
      <w:r w:rsidRPr="00353192">
        <w:rPr>
          <w:rFonts w:eastAsia="Times New Roman" w:cs="Arial"/>
          <w:color w:val="222222"/>
          <w:lang w:eastAsia="en-GB"/>
        </w:rPr>
        <w:t>Wildfires can cause the complete destruction of homes and livelihoods. This in turn can lead to depression, anxiety, and PTSD.</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"URL" : "http://www.apa.org/helpcenter/wildfire.aspx", "author" : [ { "dropping-particle" : "", "family" : "American Psychological Association", "given" : "", "non-dropping-particle" : "", "parse-names" : false, "suffix" : "" } ], "id" : "ITEM-1", "issued" : { "date-parts" : [ [ "2011" ] ] }, "title" : "Recovering From Wildfires", "type" : "webpage" }, "uris" : [ "http://www.mendeley.com/documents/?uuid=3b5bbd89-376c-4c4a-b51b-e0b9d773c985" ] } ], "mendeley" : { "formattedCitation" : "&lt;sup&gt;26&lt;/sup&gt;", "plainTextFormattedCitation" : "26", "previouslyFormattedCitation" : "&lt;sup&gt;26&lt;/sup&gt;"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26</w:t>
      </w:r>
      <w:r w:rsidRPr="00353192">
        <w:rPr>
          <w:rFonts w:eastAsia="Times New Roman" w:cs="Arial"/>
          <w:color w:val="222222"/>
          <w:lang w:eastAsia="en-GB"/>
        </w:rPr>
        <w:fldChar w:fldCharType="end"/>
      </w:r>
      <w:r w:rsidRPr="00353192">
        <w:rPr>
          <w:rFonts w:eastAsia="Times New Roman" w:cs="Arial"/>
          <w:color w:val="222222"/>
          <w:lang w:eastAsia="en-GB"/>
        </w:rPr>
        <w:t xml:space="preserve"> </w:t>
      </w:r>
    </w:p>
    <w:p w14:paraId="5BA9CA1B" w14:textId="77777777" w:rsidR="00FF69F5" w:rsidRPr="00353192" w:rsidRDefault="00FF69F5" w:rsidP="00FF69F5">
      <w:pPr>
        <w:shd w:val="clear" w:color="auto" w:fill="FFFFFF"/>
        <w:jc w:val="both"/>
        <w:rPr>
          <w:rFonts w:eastAsia="Times New Roman" w:cs="Arial"/>
          <w:b/>
          <w:color w:val="222222"/>
          <w:lang w:eastAsia="en-GB"/>
        </w:rPr>
      </w:pPr>
    </w:p>
    <w:p w14:paraId="1BBB5C68"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Respiratory complications. </w:t>
      </w:r>
      <w:r w:rsidRPr="00353192">
        <w:rPr>
          <w:rFonts w:eastAsia="Times New Roman" w:cs="Arial"/>
          <w:color w:val="222222"/>
          <w:lang w:eastAsia="en-GB"/>
        </w:rPr>
        <w:t xml:space="preserve">Breathing in bushfire smoke will exacerbate breathing problems for both children and adults. [ref] </w:t>
      </w:r>
    </w:p>
    <w:p w14:paraId="7DD4B926" w14:textId="77777777" w:rsidR="00FF69F5" w:rsidRPr="00353192" w:rsidRDefault="00FF69F5" w:rsidP="00FF69F5">
      <w:pPr>
        <w:shd w:val="clear" w:color="auto" w:fill="FFFFFF"/>
        <w:jc w:val="both"/>
        <w:rPr>
          <w:rFonts w:eastAsia="Times New Roman" w:cs="Arial"/>
          <w:b/>
          <w:color w:val="222222"/>
          <w:lang w:eastAsia="en-GB"/>
        </w:rPr>
      </w:pPr>
      <w:r w:rsidRPr="00353192">
        <w:rPr>
          <w:rFonts w:eastAsia="Times New Roman" w:cs="Arial"/>
          <w:b/>
          <w:color w:val="222222"/>
          <w:lang w:eastAsia="en-GB"/>
        </w:rPr>
        <w:t xml:space="preserve">  </w:t>
      </w:r>
    </w:p>
    <w:p w14:paraId="64CFEFEC" w14:textId="77777777" w:rsidR="00FF69F5"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Water and land contamination. </w:t>
      </w:r>
      <w:r w:rsidRPr="00353192">
        <w:rPr>
          <w:rFonts w:eastAsia="Times New Roman" w:cs="Arial"/>
          <w:color w:val="222222"/>
          <w:lang w:eastAsia="en-GB"/>
        </w:rPr>
        <w:t>Large concentrations heavy metals (such as arsenic, cadmium, copper, and lead) have been found deposited in soil from ash debris after a wildfire, which can cause various long-term health effects.</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"abstract" : "The Southern California Fires of 2007 occurred throughout seven counties and burned more than 350,000 acres in inhabited and open space areas. The fires consumed more than 2200 residential and commercial structures, as well some 2000 vehicles. The destruction left in the wake of the fires had the potential to result in wide-spread public exposure to toxic materials. Experiences from fires of a similar nature indicate that many hazardous substances may be found in burned residential areas, including metals, pesticides and herbicides, polycyclic aromatic hydrocarbons (PAHs), asbestos, and polychlorinated biphenyls (PCBs). Because of the widespread destruction affecting multiple population centers, the California Environmental Protection Agency (CalEPA) made the determination that the burn ash and debris posed an immediate threat to public health and safety according to the Federal Environmental Management Agency (FEMA) Disaster Assistance Policy 9523.13. As part of that determination, Geosyntec Consultants, in conjunction with scientists from CalEPA and the US Environmental Protection Agency (US EPA), designed a comprehensive sampling and analysis plan to determine the nature and concentration of contaminants of concern in the ash and debris.", "author" : [ { "dropping-particle" : "", "family" : "Wittig", "given" : "V", "non-dropping-particle" : "", "parse-names" : false, "suffix" : "" }, { "dropping-particle" : "", "family" : "Williams", "given" : "S", "non-dropping-particle" : "", "parse-names" : false, "suffix" : "" }, { "dropping-particle" : "", "family" : "DuTeaux", "given" : "S B", "non-dropping-particle" : "", "parse-names" : false, "suffix" : "" } ], "container-title" : "Epidemiology", "id" : "ITEM-1", "issue" : "6", "issued" : { "date-parts" : [ [ "2008" ] ] }, "page" : "S207", "title" : "Public Health Impacts of Residential Wildfires: Analysis of Ash and Debris from the 2007 Southern California Fires", "type" : "article-journal", "volume" : "19" }, "uris" : [ "http://www.mendeley.com/documents/?uuid=1a771d33-6bfc-4ca6-8059-008442285b9d" ] } ], "mendeley" : { "formattedCitation" : "&lt;sup&gt;27&lt;/sup&gt;", "plainTextFormattedCitation" : "27", "previouslyFormattedCitation" : "&lt;sup&gt;27&lt;/sup&gt;"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27</w:t>
      </w:r>
      <w:r w:rsidRPr="00353192">
        <w:rPr>
          <w:rFonts w:eastAsia="Times New Roman" w:cs="Arial"/>
          <w:color w:val="222222"/>
          <w:lang w:eastAsia="en-GB"/>
        </w:rPr>
        <w:fldChar w:fldCharType="end"/>
      </w:r>
    </w:p>
    <w:p w14:paraId="7DCA949E" w14:textId="77777777" w:rsidR="002B755B" w:rsidRDefault="002B755B" w:rsidP="00FF69F5">
      <w:pPr>
        <w:shd w:val="clear" w:color="auto" w:fill="FFFFFF"/>
        <w:jc w:val="both"/>
        <w:rPr>
          <w:rFonts w:eastAsia="Times New Roman" w:cs="Arial"/>
          <w:color w:val="222222"/>
          <w:lang w:eastAsia="en-GB"/>
        </w:rPr>
      </w:pPr>
    </w:p>
    <w:p w14:paraId="2A56FD2C" w14:textId="77777777" w:rsidR="002B755B" w:rsidRDefault="002B755B" w:rsidP="002B755B">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Key metrics to track disaster-related mortality</w:t>
      </w:r>
    </w:p>
    <w:p w14:paraId="663B4445" w14:textId="77777777" w:rsidR="002B755B" w:rsidRDefault="002B755B" w:rsidP="002B755B">
      <w:pPr>
        <w:shd w:val="clear" w:color="auto" w:fill="FFFFFF"/>
        <w:jc w:val="both"/>
        <w:rPr>
          <w:rFonts w:eastAsia="Times New Roman" w:cs="Times New Roman"/>
          <w:b/>
          <w:u w:val="single"/>
          <w:lang w:eastAsia="en-GB"/>
        </w:rPr>
      </w:pPr>
    </w:p>
    <w:p w14:paraId="0AB6E941" w14:textId="77777777" w:rsidR="002B755B" w:rsidRDefault="002B755B" w:rsidP="002B755B">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Timeline of key decisions and processes</w:t>
      </w:r>
    </w:p>
    <w:p w14:paraId="261F2274" w14:textId="77777777" w:rsidR="002B755B" w:rsidRDefault="002B755B" w:rsidP="002B755B">
      <w:pPr>
        <w:shd w:val="clear" w:color="auto" w:fill="FFFFFF"/>
        <w:jc w:val="both"/>
        <w:rPr>
          <w:rFonts w:eastAsia="Times New Roman" w:cs="Times New Roman"/>
          <w:b/>
          <w:u w:val="single"/>
          <w:lang w:eastAsia="en-GB"/>
        </w:rPr>
      </w:pPr>
    </w:p>
    <w:p w14:paraId="13798CB1" w14:textId="77777777" w:rsidR="002B755B" w:rsidRPr="002B755B" w:rsidRDefault="002B755B" w:rsidP="002B755B">
      <w:pPr>
        <w:shd w:val="clear" w:color="auto" w:fill="FFFFFF"/>
        <w:jc w:val="both"/>
        <w:rPr>
          <w:rFonts w:eastAsia="Times New Roman" w:cs="Times New Roman"/>
          <w:u w:val="single"/>
          <w:lang w:eastAsia="en-GB"/>
        </w:rPr>
      </w:pPr>
      <w:r w:rsidRPr="002B755B">
        <w:rPr>
          <w:rFonts w:eastAsia="Times New Roman" w:cs="Times New Roman"/>
          <w:b/>
          <w:u w:val="single"/>
          <w:lang w:eastAsia="en-GB"/>
        </w:rPr>
        <w:t>Decision making process for action plan</w:t>
      </w:r>
    </w:p>
    <w:p w14:paraId="39171FE5" w14:textId="77777777" w:rsidR="002B755B" w:rsidRDefault="002B755B" w:rsidP="002B755B">
      <w:pPr>
        <w:jc w:val="both"/>
      </w:pPr>
    </w:p>
    <w:p w14:paraId="5FB47E1D" w14:textId="7DA3685B" w:rsidR="002B755B" w:rsidRPr="002B755B" w:rsidRDefault="002B755B" w:rsidP="002B755B">
      <w:pPr>
        <w:jc w:val="both"/>
        <w:rPr>
          <w:rFonts w:ascii="Calibri" w:hAnsi="Calibri"/>
          <w:b/>
          <w:u w:val="single"/>
          <w:lang w:val="en-US"/>
        </w:rPr>
      </w:pPr>
      <w:r w:rsidRPr="002B755B">
        <w:rPr>
          <w:rFonts w:ascii="Calibri" w:hAnsi="Calibri"/>
          <w:b/>
          <w:u w:val="single"/>
          <w:lang w:val="en-US"/>
        </w:rPr>
        <w:t>Key gaps in capabilities</w:t>
      </w:r>
    </w:p>
    <w:p w14:paraId="18341A29" w14:textId="77777777" w:rsidR="00FF69F5" w:rsidRPr="00353192" w:rsidRDefault="00FF69F5" w:rsidP="00FF69F5">
      <w:pPr>
        <w:jc w:val="both"/>
        <w:rPr>
          <w:u w:val="single"/>
        </w:rPr>
      </w:pPr>
    </w:p>
    <w:p w14:paraId="409E72A6" w14:textId="3B60A2E3" w:rsidR="00FF69F5" w:rsidRPr="00353192" w:rsidRDefault="002B755B" w:rsidP="002B755B">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t>Key d</w:t>
      </w:r>
      <w:r w:rsidR="00FF69F5" w:rsidRPr="00353192">
        <w:rPr>
          <w:rFonts w:eastAsia="Times New Roman" w:cs="Times New Roman"/>
          <w:b/>
          <w:u w:val="single"/>
          <w:lang w:eastAsia="en-GB"/>
        </w:rPr>
        <w:t>eliverables</w:t>
      </w:r>
    </w:p>
    <w:p w14:paraId="19A11277" w14:textId="77777777" w:rsidR="00FF69F5" w:rsidRPr="00353192" w:rsidRDefault="00FF69F5" w:rsidP="00FF69F5">
      <w:pPr>
        <w:shd w:val="clear" w:color="auto" w:fill="FFFFFF"/>
        <w:jc w:val="both"/>
        <w:rPr>
          <w:rFonts w:eastAsia="Times New Roman" w:cs="Times New Roman"/>
          <w:b/>
          <w:u w:val="single"/>
          <w:lang w:eastAsia="en-GB"/>
        </w:rPr>
      </w:pPr>
    </w:p>
    <w:p w14:paraId="534E0FA2" w14:textId="77777777" w:rsidR="00FF69F5" w:rsidRPr="00353192" w:rsidRDefault="00FF69F5" w:rsidP="00FF69F5">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74BAA0BA" w14:textId="77777777" w:rsidR="00FF69F5" w:rsidRPr="00353192" w:rsidRDefault="00FF69F5" w:rsidP="00FF69F5">
      <w:pPr>
        <w:shd w:val="clear" w:color="auto" w:fill="FFFFFF"/>
        <w:jc w:val="both"/>
        <w:outlineLvl w:val="0"/>
        <w:rPr>
          <w:rFonts w:eastAsia="Times New Roman" w:cs="Times New Roman"/>
          <w:b/>
          <w:u w:val="single"/>
          <w:lang w:eastAsia="en-GB"/>
        </w:rPr>
      </w:pPr>
    </w:p>
    <w:p w14:paraId="36B4E879" w14:textId="77777777" w:rsidR="00FF69F5" w:rsidRPr="0035319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t>Example of Manitoba, Canada.</w:t>
      </w:r>
    </w:p>
    <w:p w14:paraId="554728D2" w14:textId="77777777" w:rsidR="00FF69F5" w:rsidRPr="00353192" w:rsidRDefault="00FF69F5" w:rsidP="00FF69F5">
      <w:pPr>
        <w:shd w:val="clear" w:color="auto" w:fill="FFFFFF"/>
        <w:jc w:val="both"/>
        <w:outlineLvl w:val="0"/>
        <w:rPr>
          <w:rFonts w:eastAsia="Times New Roman" w:cs="Times New Roman"/>
          <w:b/>
          <w:lang w:eastAsia="en-GB"/>
        </w:rPr>
      </w:pPr>
    </w:p>
    <w:p w14:paraId="25F5E957" w14:textId="77777777" w:rsidR="00FF69F5" w:rsidRPr="0035319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br w:type="page"/>
      </w:r>
    </w:p>
    <w:p w14:paraId="66057B68" w14:textId="3022052A" w:rsidR="00FF69F5" w:rsidRPr="00353192" w:rsidRDefault="00DD3D22" w:rsidP="00FF69F5">
      <w:pPr>
        <w:shd w:val="clear" w:color="auto" w:fill="FFFFFF"/>
        <w:jc w:val="both"/>
        <w:outlineLvl w:val="0"/>
        <w:rPr>
          <w:rFonts w:eastAsia="Times New Roman" w:cs="Arial"/>
          <w:b/>
          <w:color w:val="222222"/>
          <w:lang w:eastAsia="en-GB"/>
        </w:rPr>
      </w:pPr>
      <w:r>
        <w:rPr>
          <w:rFonts w:eastAsia="Times New Roman" w:cs="Arial"/>
          <w:b/>
          <w:color w:val="222222"/>
          <w:lang w:eastAsia="en-GB"/>
        </w:rPr>
        <w:lastRenderedPageBreak/>
        <w:t xml:space="preserve">3. </w:t>
      </w:r>
      <w:r w:rsidR="00FF69F5" w:rsidRPr="00353192">
        <w:rPr>
          <w:rFonts w:eastAsia="Times New Roman" w:cs="Arial"/>
          <w:b/>
          <w:color w:val="222222"/>
          <w:lang w:eastAsia="en-GB"/>
        </w:rPr>
        <w:t xml:space="preserve">Localised Extreme Wind </w:t>
      </w:r>
    </w:p>
    <w:p w14:paraId="7B5C2596" w14:textId="77777777" w:rsidR="00FF69F5" w:rsidRPr="00353192" w:rsidRDefault="00FF69F5" w:rsidP="00FF69F5">
      <w:pPr>
        <w:shd w:val="clear" w:color="auto" w:fill="FFFFFF"/>
        <w:jc w:val="both"/>
        <w:outlineLvl w:val="0"/>
        <w:rPr>
          <w:rFonts w:eastAsia="Times New Roman" w:cs="Times New Roman"/>
          <w:color w:val="351C75"/>
          <w:lang w:eastAsia="en-GB"/>
        </w:rPr>
      </w:pPr>
    </w:p>
    <w:p w14:paraId="191ADF69"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36F9729F" w14:textId="77777777" w:rsidR="00FF69F5" w:rsidRPr="00353192" w:rsidRDefault="00FF69F5" w:rsidP="00FF69F5">
      <w:pPr>
        <w:shd w:val="clear" w:color="auto" w:fill="FFFFFF"/>
        <w:jc w:val="both"/>
        <w:rPr>
          <w:rFonts w:eastAsia="Times New Roman" w:cs="Arial"/>
          <w:b/>
          <w:color w:val="222222"/>
          <w:u w:val="single"/>
          <w:lang w:eastAsia="en-GB"/>
        </w:rPr>
      </w:pPr>
    </w:p>
    <w:p w14:paraId="1AAF0F70" w14:textId="77777777" w:rsidR="00FF69F5" w:rsidRPr="00353192" w:rsidRDefault="00FF69F5" w:rsidP="00FF69F5">
      <w:pPr>
        <w:shd w:val="clear" w:color="auto" w:fill="FFFFFF"/>
        <w:jc w:val="both"/>
        <w:rPr>
          <w:rFonts w:eastAsia="Times New Roman" w:cs="Times New Roman"/>
          <w:b/>
          <w:u w:val="single"/>
          <w:lang w:eastAsia="en-GB"/>
        </w:rPr>
      </w:pP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"10.1016/j.puhe.2013.09.022", "ISBN" : "1476-5616 (Electronic)\\n0033-3506 (Linking)", "ISSN" : "00333506", "PMID" : "24246783", "abstract" : "Introduction: This systematic literature review aims to identify documented impacts that windstorms have on human health. Windstorms occur frequently and some researchers have predicted an increase in severe gales in the future, resulting in an urgent need to understand the related patterns of morbidity and mortality. Study design: Systematic literature review. Methods: A systematic literature review of international evidence on the impacts of windstorms on human health was conducted in May 2012. Results: This review of published evidence demonstrates that human health can be severely affected by windstorms. Direct effects occur during the impact phase of a storm, causing death and injury due to the force of the wind. Becoming airborne, being struck by flying debris or falling trees and road traffic accidents are the main dangers. Indirect effects, occurring during the pre- and post-impact phases of the storm, include falls, lacerations and puncture wounds, and occur when preparing for, or cleaning up after a storm. Power outages are a key issue and can lead to electrocution, fires and burns and carbon monoxide poisoning from gasoline powered electrical generators. Additionally, worsening of chronic illnesses due to lack of access to medical care or medication can occur. Other health impacts include infections and insect bites. Conclusion: Public health advice can reduce morbidity and mortality from windstorms. Findings from this review will provide material for increased awareness and education amongst the public and healthcare professionals to prevent and prepare for these health impacts. Nevertheless, more research is needed to identify more specific patterns of health impacts and how these could be reduced in the future. ?? 2013.", "author" : [ { "dropping-particle" : "", "family" : "Goldman", "given" : "A.", "non-dropping-particle" : "", "parse-names" : false, "suffix" : "" }, { "dropping-particle" : "", "family" : "Eggen", "given" : "B.", "non-dropping-particle" : "", "parse-names" : false, "suffix" : "" }, { "dropping-particle" : "", "family" : "Golding", "given" : "B.", "non-dropping-particle" : "", "parse-names" : false, "suffix" : "" }, { "dropping-particle" : "", "family" : "Murray", "given" : "V.", "non-dropping-particle" : "", "parse-names" : false, "suffix" : "" } ], "container-title" : "Public Health", "id" : "ITEM-1", "issue" : "1", "issued" : { "date-parts" : [ [ "2014" ] ] }, "page" : "3-28", "publisher" : "Elsevier Ltd", "title" : "The health impacts of windstorms: A systematic literature review", "type" : "article-journal", "volume" : "128" }, "uris" : [ "http://www.mendeley.com/documents/?uuid=cf621316-447f-4a10-8c46-349cfd57e6c2" ] } ], "mendeley" : { "formattedCitation" : "&lt;sup&gt;28&lt;/sup&gt;", "plainTextFormattedCitation" : "28", "previouslyFormattedCitation" : "&lt;sup&gt;28&lt;/sup&gt;"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28</w:t>
      </w:r>
      <w:r w:rsidRPr="00353192">
        <w:rPr>
          <w:rFonts w:eastAsia="Times New Roman" w:cs="Arial"/>
          <w:color w:val="222222"/>
          <w:lang w:eastAsia="en-GB"/>
        </w:rPr>
        <w:fldChar w:fldCharType="end"/>
      </w:r>
      <w:r w:rsidRPr="00353192">
        <w:rPr>
          <w:rFonts w:eastAsia="Times New Roman" w:cs="Arial"/>
          <w:b/>
          <w:color w:val="222222"/>
          <w:u w:val="single"/>
          <w:lang w:eastAsia="en-GB"/>
        </w:rPr>
        <w:br/>
      </w:r>
      <w:r w:rsidRPr="00353192">
        <w:rPr>
          <w:rFonts w:eastAsia="Times New Roman" w:cs="Times New Roman"/>
          <w:b/>
          <w:u w:val="single"/>
          <w:lang w:eastAsia="en-GB"/>
        </w:rPr>
        <w:t>Health impacts</w:t>
      </w:r>
    </w:p>
    <w:p w14:paraId="48EFEEB7" w14:textId="77777777" w:rsidR="00FF69F5" w:rsidRPr="00353192" w:rsidRDefault="00FF69F5" w:rsidP="00FF69F5">
      <w:pPr>
        <w:jc w:val="both"/>
        <w:rPr>
          <w:u w:val="single"/>
        </w:rPr>
      </w:pPr>
    </w:p>
    <w:p w14:paraId="37A5B0B5" w14:textId="5E544D31" w:rsidR="00FF69F5" w:rsidRPr="00353192" w:rsidRDefault="00FF69F5" w:rsidP="00FF69F5">
      <w:pPr>
        <w:jc w:val="both"/>
      </w:pPr>
      <w:r w:rsidRPr="00353192">
        <w:rPr>
          <w:b/>
        </w:rPr>
        <w:t>Injuries from debris</w:t>
      </w:r>
      <w:r w:rsidR="00F34689">
        <w:rPr>
          <w:b/>
        </w:rPr>
        <w:t>.</w:t>
      </w:r>
      <w:r w:rsidRPr="00353192">
        <w:rPr>
          <w:b/>
        </w:rPr>
        <w:t xml:space="preserve"> </w:t>
      </w:r>
      <w:r w:rsidRPr="00353192">
        <w:t>Buildings and trees</w:t>
      </w:r>
    </w:p>
    <w:p w14:paraId="6A78DB81" w14:textId="77777777" w:rsidR="00FF69F5" w:rsidRPr="00353192" w:rsidRDefault="00FF69F5" w:rsidP="00FF69F5">
      <w:pPr>
        <w:jc w:val="both"/>
        <w:rPr>
          <w:b/>
        </w:rPr>
      </w:pPr>
    </w:p>
    <w:p w14:paraId="3989D634" w14:textId="63224696" w:rsidR="00FF69F5" w:rsidRPr="00353192" w:rsidRDefault="00FF69F5" w:rsidP="00FF69F5">
      <w:pPr>
        <w:jc w:val="both"/>
        <w:rPr>
          <w:b/>
        </w:rPr>
      </w:pPr>
      <w:r w:rsidRPr="00353192">
        <w:rPr>
          <w:b/>
        </w:rPr>
        <w:t>Road accidents</w:t>
      </w:r>
      <w:r w:rsidR="00F34689">
        <w:rPr>
          <w:b/>
        </w:rPr>
        <w:t>.</w:t>
      </w:r>
    </w:p>
    <w:p w14:paraId="77EB69C5" w14:textId="77777777" w:rsidR="00FF69F5" w:rsidRPr="00353192" w:rsidRDefault="00FF69F5" w:rsidP="00FF69F5">
      <w:pPr>
        <w:jc w:val="both"/>
        <w:rPr>
          <w:b/>
        </w:rPr>
      </w:pPr>
    </w:p>
    <w:p w14:paraId="1D45A574" w14:textId="34FAD703" w:rsidR="00FF69F5" w:rsidRPr="00353192" w:rsidRDefault="00FF69F5" w:rsidP="00FF69F5">
      <w:pPr>
        <w:jc w:val="both"/>
        <w:rPr>
          <w:b/>
        </w:rPr>
      </w:pPr>
      <w:r w:rsidRPr="00353192">
        <w:rPr>
          <w:b/>
        </w:rPr>
        <w:t>Psychological distress</w:t>
      </w:r>
      <w:r w:rsidR="00F34689">
        <w:rPr>
          <w:b/>
        </w:rPr>
        <w:t>.</w:t>
      </w:r>
    </w:p>
    <w:p w14:paraId="13E9026C" w14:textId="77777777" w:rsidR="00FF69F5" w:rsidRPr="00353192" w:rsidRDefault="00FF69F5" w:rsidP="00FF69F5">
      <w:pPr>
        <w:jc w:val="both"/>
        <w:rPr>
          <w:b/>
        </w:rPr>
      </w:pPr>
    </w:p>
    <w:p w14:paraId="1A850C70" w14:textId="75B7C45B" w:rsidR="00F34689" w:rsidRDefault="00FF69F5" w:rsidP="00FF69F5">
      <w:pPr>
        <w:jc w:val="both"/>
        <w:rPr>
          <w:b/>
        </w:rPr>
      </w:pPr>
      <w:r w:rsidRPr="00353192">
        <w:rPr>
          <w:b/>
        </w:rPr>
        <w:t>Sea spray</w:t>
      </w:r>
      <w:r w:rsidR="00F34689">
        <w:rPr>
          <w:b/>
        </w:rPr>
        <w:t>.</w:t>
      </w:r>
    </w:p>
    <w:p w14:paraId="52A8DA23" w14:textId="77777777" w:rsidR="00502423" w:rsidRDefault="00502423" w:rsidP="00FF69F5">
      <w:pPr>
        <w:jc w:val="both"/>
        <w:rPr>
          <w:b/>
        </w:rPr>
      </w:pPr>
    </w:p>
    <w:p w14:paraId="55A77CCF" w14:textId="77777777" w:rsidR="00502423" w:rsidRDefault="00502423" w:rsidP="00502423">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Key metrics to track disaster-related mortality</w:t>
      </w:r>
    </w:p>
    <w:p w14:paraId="156BF5AE" w14:textId="77777777" w:rsidR="00502423" w:rsidRDefault="00502423" w:rsidP="00502423">
      <w:pPr>
        <w:shd w:val="clear" w:color="auto" w:fill="FFFFFF"/>
        <w:jc w:val="both"/>
        <w:rPr>
          <w:rFonts w:eastAsia="Times New Roman" w:cs="Times New Roman"/>
          <w:b/>
          <w:u w:val="single"/>
          <w:lang w:eastAsia="en-GB"/>
        </w:rPr>
      </w:pPr>
    </w:p>
    <w:p w14:paraId="69BCDDF0" w14:textId="77777777" w:rsidR="00502423" w:rsidRDefault="00502423" w:rsidP="00502423">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Timeline of key decisions and processes</w:t>
      </w:r>
    </w:p>
    <w:p w14:paraId="0D9B3634" w14:textId="77777777" w:rsidR="00502423" w:rsidRDefault="00502423" w:rsidP="00502423">
      <w:pPr>
        <w:shd w:val="clear" w:color="auto" w:fill="FFFFFF"/>
        <w:jc w:val="both"/>
        <w:rPr>
          <w:rFonts w:eastAsia="Times New Roman" w:cs="Times New Roman"/>
          <w:b/>
          <w:u w:val="single"/>
          <w:lang w:eastAsia="en-GB"/>
        </w:rPr>
      </w:pPr>
    </w:p>
    <w:p w14:paraId="167B1F97" w14:textId="77777777" w:rsidR="00502423" w:rsidRPr="002B755B" w:rsidRDefault="00502423" w:rsidP="00502423">
      <w:pPr>
        <w:shd w:val="clear" w:color="auto" w:fill="FFFFFF"/>
        <w:jc w:val="both"/>
        <w:rPr>
          <w:rFonts w:eastAsia="Times New Roman" w:cs="Times New Roman"/>
          <w:u w:val="single"/>
          <w:lang w:eastAsia="en-GB"/>
        </w:rPr>
      </w:pPr>
      <w:r w:rsidRPr="002B755B">
        <w:rPr>
          <w:rFonts w:eastAsia="Times New Roman" w:cs="Times New Roman"/>
          <w:b/>
          <w:u w:val="single"/>
          <w:lang w:eastAsia="en-GB"/>
        </w:rPr>
        <w:t>Decision making process for action plan</w:t>
      </w:r>
    </w:p>
    <w:p w14:paraId="0C77AE43" w14:textId="77777777" w:rsidR="00502423" w:rsidRDefault="00502423" w:rsidP="00502423">
      <w:pPr>
        <w:jc w:val="both"/>
      </w:pPr>
    </w:p>
    <w:p w14:paraId="666501FA" w14:textId="77777777" w:rsidR="00502423" w:rsidRPr="002B755B" w:rsidRDefault="00502423" w:rsidP="00502423">
      <w:pPr>
        <w:jc w:val="both"/>
        <w:rPr>
          <w:rFonts w:ascii="Calibri" w:hAnsi="Calibri"/>
          <w:b/>
          <w:u w:val="single"/>
          <w:lang w:val="en-US"/>
        </w:rPr>
      </w:pPr>
      <w:r w:rsidRPr="002B755B">
        <w:rPr>
          <w:rFonts w:ascii="Calibri" w:hAnsi="Calibri"/>
          <w:b/>
          <w:u w:val="single"/>
          <w:lang w:val="en-US"/>
        </w:rPr>
        <w:t>Key gaps in capabilities</w:t>
      </w:r>
    </w:p>
    <w:p w14:paraId="4C09B228" w14:textId="77777777" w:rsidR="00502423" w:rsidRPr="00353192" w:rsidRDefault="00502423" w:rsidP="00502423">
      <w:pPr>
        <w:jc w:val="both"/>
        <w:rPr>
          <w:u w:val="single"/>
        </w:rPr>
      </w:pPr>
    </w:p>
    <w:p w14:paraId="2B04764F" w14:textId="77777777" w:rsidR="00502423" w:rsidRPr="00353192" w:rsidRDefault="00502423" w:rsidP="00502423">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t>Key d</w:t>
      </w:r>
      <w:r w:rsidRPr="00353192">
        <w:rPr>
          <w:rFonts w:eastAsia="Times New Roman" w:cs="Times New Roman"/>
          <w:b/>
          <w:u w:val="single"/>
          <w:lang w:eastAsia="en-GB"/>
        </w:rPr>
        <w:t>eliverables</w:t>
      </w:r>
    </w:p>
    <w:p w14:paraId="653B7D01" w14:textId="77777777" w:rsidR="00502423" w:rsidRPr="00353192" w:rsidRDefault="00502423" w:rsidP="00502423">
      <w:pPr>
        <w:shd w:val="clear" w:color="auto" w:fill="FFFFFF"/>
        <w:jc w:val="both"/>
        <w:rPr>
          <w:rFonts w:eastAsia="Times New Roman" w:cs="Times New Roman"/>
          <w:b/>
          <w:u w:val="single"/>
          <w:lang w:eastAsia="en-GB"/>
        </w:rPr>
      </w:pPr>
    </w:p>
    <w:p w14:paraId="32C549A8" w14:textId="086C8ED0" w:rsidR="00502423" w:rsidRPr="00502423" w:rsidRDefault="00502423" w:rsidP="00502423">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7D3AE738" w14:textId="77777777" w:rsidR="00F34689" w:rsidRPr="00353192" w:rsidRDefault="00F34689" w:rsidP="00FF69F5">
      <w:pPr>
        <w:jc w:val="both"/>
        <w:rPr>
          <w:b/>
        </w:rPr>
      </w:pPr>
    </w:p>
    <w:p w14:paraId="68283B0D" w14:textId="77777777" w:rsidR="00FF69F5" w:rsidRPr="00353192" w:rsidRDefault="00FF69F5" w:rsidP="00FF69F5">
      <w:pPr>
        <w:jc w:val="both"/>
        <w:rPr>
          <w:b/>
        </w:rPr>
      </w:pPr>
    </w:p>
    <w:p w14:paraId="742F3C04" w14:textId="77777777" w:rsidR="00FF69F5" w:rsidRPr="00353192" w:rsidRDefault="00FF69F5" w:rsidP="00FF69F5">
      <w:pPr>
        <w:shd w:val="clear" w:color="auto" w:fill="FFFFFF"/>
        <w:jc w:val="both"/>
        <w:rPr>
          <w:rFonts w:eastAsia="Times New Roman" w:cs="Times New Roman"/>
          <w:b/>
          <w:lang w:eastAsia="en-GB"/>
        </w:rPr>
      </w:pPr>
    </w:p>
    <w:p w14:paraId="531E655B" w14:textId="77777777" w:rsidR="00FF69F5" w:rsidRPr="0035319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br w:type="page"/>
      </w:r>
    </w:p>
    <w:p w14:paraId="5023304B" w14:textId="680A3B5F" w:rsidR="00FF69F5" w:rsidRPr="00353192" w:rsidRDefault="00DD3D22" w:rsidP="00FF69F5">
      <w:pPr>
        <w:shd w:val="clear" w:color="auto" w:fill="FFFFFF"/>
        <w:jc w:val="both"/>
        <w:outlineLvl w:val="0"/>
        <w:rPr>
          <w:rFonts w:eastAsia="Times New Roman" w:cs="Arial"/>
          <w:b/>
          <w:color w:val="222222"/>
          <w:lang w:eastAsia="en-GB"/>
        </w:rPr>
      </w:pPr>
      <w:r>
        <w:rPr>
          <w:rFonts w:eastAsia="Times New Roman" w:cs="Arial"/>
          <w:b/>
          <w:color w:val="222222"/>
          <w:lang w:eastAsia="en-GB"/>
        </w:rPr>
        <w:lastRenderedPageBreak/>
        <w:t xml:space="preserve">4. </w:t>
      </w:r>
      <w:r w:rsidR="00FF69F5" w:rsidRPr="00353192">
        <w:rPr>
          <w:rFonts w:eastAsia="Times New Roman" w:cs="Arial"/>
          <w:b/>
          <w:color w:val="222222"/>
          <w:lang w:eastAsia="en-GB"/>
        </w:rPr>
        <w:t>Disruptive Winter Weather</w:t>
      </w:r>
    </w:p>
    <w:p w14:paraId="71009E16" w14:textId="77777777" w:rsidR="00FF69F5" w:rsidRPr="00353192" w:rsidRDefault="00FF69F5" w:rsidP="00FF69F5">
      <w:pPr>
        <w:shd w:val="clear" w:color="auto" w:fill="FFFFFF"/>
        <w:jc w:val="both"/>
        <w:outlineLvl w:val="0"/>
        <w:rPr>
          <w:rFonts w:eastAsia="Times New Roman" w:cs="Arial"/>
          <w:b/>
          <w:color w:val="222222"/>
          <w:lang w:eastAsia="en-GB"/>
        </w:rPr>
      </w:pPr>
    </w:p>
    <w:p w14:paraId="3FBDA0F6"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68D4D7A7" w14:textId="77777777" w:rsidR="00FF69F5" w:rsidRPr="00353192" w:rsidRDefault="00FF69F5" w:rsidP="00FF69F5">
      <w:pPr>
        <w:shd w:val="clear" w:color="auto" w:fill="FFFFFF"/>
        <w:jc w:val="both"/>
        <w:rPr>
          <w:rFonts w:eastAsia="Times New Roman" w:cs="Times New Roman"/>
          <w:b/>
          <w:u w:val="single"/>
          <w:lang w:eastAsia="en-GB"/>
        </w:rPr>
      </w:pPr>
      <w:r w:rsidRPr="00353192">
        <w:rPr>
          <w:rFonts w:eastAsia="Times New Roman" w:cs="Arial"/>
          <w:b/>
          <w:color w:val="222222"/>
          <w:u w:val="single"/>
          <w:lang w:eastAsia="en-GB"/>
        </w:rPr>
        <w:br/>
      </w:r>
      <w:r w:rsidRPr="00353192">
        <w:rPr>
          <w:rFonts w:eastAsia="Times New Roman" w:cs="Times New Roman"/>
          <w:b/>
          <w:u w:val="single"/>
          <w:lang w:eastAsia="en-GB"/>
        </w:rPr>
        <w:t>Health impacts</w:t>
      </w:r>
    </w:p>
    <w:p w14:paraId="48621D26" w14:textId="77777777" w:rsidR="00FF69F5" w:rsidRPr="00353192" w:rsidRDefault="00FF69F5" w:rsidP="00FF69F5">
      <w:pPr>
        <w:jc w:val="both"/>
        <w:rPr>
          <w:u w:val="single"/>
        </w:rPr>
      </w:pPr>
    </w:p>
    <w:p w14:paraId="47AF84D9" w14:textId="77777777" w:rsidR="00502423" w:rsidRDefault="00502423" w:rsidP="00502423">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Key metrics to track disaster-related mortality</w:t>
      </w:r>
    </w:p>
    <w:p w14:paraId="33885705" w14:textId="77777777" w:rsidR="00502423" w:rsidRDefault="00502423" w:rsidP="00502423">
      <w:pPr>
        <w:shd w:val="clear" w:color="auto" w:fill="FFFFFF"/>
        <w:jc w:val="both"/>
        <w:rPr>
          <w:rFonts w:eastAsia="Times New Roman" w:cs="Times New Roman"/>
          <w:b/>
          <w:u w:val="single"/>
          <w:lang w:eastAsia="en-GB"/>
        </w:rPr>
      </w:pPr>
    </w:p>
    <w:p w14:paraId="107F1AA9" w14:textId="77777777" w:rsidR="00502423" w:rsidRDefault="00502423" w:rsidP="00502423">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Timeline of key decisions and processes</w:t>
      </w:r>
    </w:p>
    <w:p w14:paraId="772E6F93" w14:textId="77777777" w:rsidR="00502423" w:rsidRDefault="00502423" w:rsidP="00502423">
      <w:pPr>
        <w:shd w:val="clear" w:color="auto" w:fill="FFFFFF"/>
        <w:jc w:val="both"/>
        <w:rPr>
          <w:rFonts w:eastAsia="Times New Roman" w:cs="Times New Roman"/>
          <w:b/>
          <w:u w:val="single"/>
          <w:lang w:eastAsia="en-GB"/>
        </w:rPr>
      </w:pPr>
    </w:p>
    <w:p w14:paraId="4B7B64B8" w14:textId="77777777" w:rsidR="00502423" w:rsidRPr="002B755B" w:rsidRDefault="00502423" w:rsidP="00502423">
      <w:pPr>
        <w:shd w:val="clear" w:color="auto" w:fill="FFFFFF"/>
        <w:jc w:val="both"/>
        <w:rPr>
          <w:rFonts w:eastAsia="Times New Roman" w:cs="Times New Roman"/>
          <w:u w:val="single"/>
          <w:lang w:eastAsia="en-GB"/>
        </w:rPr>
      </w:pPr>
      <w:r w:rsidRPr="002B755B">
        <w:rPr>
          <w:rFonts w:eastAsia="Times New Roman" w:cs="Times New Roman"/>
          <w:b/>
          <w:u w:val="single"/>
          <w:lang w:eastAsia="en-GB"/>
        </w:rPr>
        <w:t>Decision making process for action plan</w:t>
      </w:r>
    </w:p>
    <w:p w14:paraId="57D3CCAC" w14:textId="77777777" w:rsidR="00502423" w:rsidRDefault="00502423" w:rsidP="00502423">
      <w:pPr>
        <w:jc w:val="both"/>
      </w:pPr>
    </w:p>
    <w:p w14:paraId="735FB68D" w14:textId="77777777" w:rsidR="00502423" w:rsidRPr="002B755B" w:rsidRDefault="00502423" w:rsidP="00502423">
      <w:pPr>
        <w:jc w:val="both"/>
        <w:rPr>
          <w:rFonts w:ascii="Calibri" w:hAnsi="Calibri"/>
          <w:b/>
          <w:u w:val="single"/>
          <w:lang w:val="en-US"/>
        </w:rPr>
      </w:pPr>
      <w:r w:rsidRPr="002B755B">
        <w:rPr>
          <w:rFonts w:ascii="Calibri" w:hAnsi="Calibri"/>
          <w:b/>
          <w:u w:val="single"/>
          <w:lang w:val="en-US"/>
        </w:rPr>
        <w:t>Key gaps in capabilities</w:t>
      </w:r>
    </w:p>
    <w:p w14:paraId="39EB37C8" w14:textId="77777777" w:rsidR="00502423" w:rsidRPr="00353192" w:rsidRDefault="00502423" w:rsidP="00502423">
      <w:pPr>
        <w:jc w:val="both"/>
        <w:rPr>
          <w:u w:val="single"/>
        </w:rPr>
      </w:pPr>
    </w:p>
    <w:p w14:paraId="0FC7D78A" w14:textId="77777777" w:rsidR="00502423" w:rsidRPr="00353192" w:rsidRDefault="00502423" w:rsidP="00502423">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t>Key d</w:t>
      </w:r>
      <w:r w:rsidRPr="00353192">
        <w:rPr>
          <w:rFonts w:eastAsia="Times New Roman" w:cs="Times New Roman"/>
          <w:b/>
          <w:u w:val="single"/>
          <w:lang w:eastAsia="en-GB"/>
        </w:rPr>
        <w:t>eliverables</w:t>
      </w:r>
    </w:p>
    <w:p w14:paraId="00A4817C" w14:textId="77777777" w:rsidR="00502423" w:rsidRPr="00353192" w:rsidRDefault="00502423" w:rsidP="00502423">
      <w:pPr>
        <w:shd w:val="clear" w:color="auto" w:fill="FFFFFF"/>
        <w:jc w:val="both"/>
        <w:rPr>
          <w:rFonts w:eastAsia="Times New Roman" w:cs="Times New Roman"/>
          <w:b/>
          <w:u w:val="single"/>
          <w:lang w:eastAsia="en-GB"/>
        </w:rPr>
      </w:pPr>
    </w:p>
    <w:p w14:paraId="420815F0" w14:textId="77777777" w:rsidR="00502423" w:rsidRPr="00353192" w:rsidRDefault="00502423" w:rsidP="00502423">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25E36E41" w14:textId="77777777" w:rsidR="00FF69F5" w:rsidRPr="00353192" w:rsidRDefault="00FF69F5" w:rsidP="00FF69F5">
      <w:pPr>
        <w:shd w:val="clear" w:color="auto" w:fill="FFFFFF"/>
        <w:jc w:val="both"/>
        <w:rPr>
          <w:rFonts w:eastAsia="Times New Roman" w:cs="Times New Roman"/>
          <w:b/>
          <w:lang w:eastAsia="en-GB"/>
        </w:rPr>
      </w:pPr>
    </w:p>
    <w:p w14:paraId="024B9D71" w14:textId="78EB09E0" w:rsidR="00FF69F5" w:rsidRPr="00DD3D2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br w:type="page"/>
      </w:r>
      <w:r w:rsidR="00DD3D22">
        <w:rPr>
          <w:rFonts w:eastAsia="Times New Roman" w:cs="Arial"/>
          <w:b/>
          <w:color w:val="222222"/>
          <w:lang w:eastAsia="en-GB"/>
        </w:rPr>
        <w:lastRenderedPageBreak/>
        <w:t xml:space="preserve">5. </w:t>
      </w:r>
      <w:r w:rsidRPr="00353192">
        <w:rPr>
          <w:rFonts w:eastAsia="Times New Roman" w:cs="Arial"/>
          <w:b/>
          <w:color w:val="222222"/>
          <w:lang w:eastAsia="en-GB"/>
        </w:rPr>
        <w:t>Urban Heat Waves and Air Pollution</w:t>
      </w:r>
    </w:p>
    <w:p w14:paraId="29E3BA10" w14:textId="77777777" w:rsidR="00FF69F5" w:rsidRPr="00353192" w:rsidRDefault="00FF69F5" w:rsidP="00FF69F5">
      <w:pPr>
        <w:shd w:val="clear" w:color="auto" w:fill="FFFFFF"/>
        <w:jc w:val="both"/>
        <w:outlineLvl w:val="0"/>
        <w:rPr>
          <w:rFonts w:eastAsia="Times New Roman" w:cs="Arial"/>
          <w:b/>
          <w:color w:val="222222"/>
          <w:u w:val="single"/>
          <w:lang w:eastAsia="en-GB"/>
        </w:rPr>
      </w:pPr>
    </w:p>
    <w:p w14:paraId="2065D2A1"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3A6E77AE" w14:textId="166BE830" w:rsidR="004B71E2" w:rsidRDefault="00FF69F5" w:rsidP="00FF69F5">
      <w:pPr>
        <w:shd w:val="clear" w:color="auto" w:fill="FFFFFF"/>
        <w:jc w:val="both"/>
      </w:pPr>
      <w:r w:rsidRPr="00353192">
        <w:rPr>
          <w:rFonts w:eastAsia="Times New Roman" w:cs="Arial"/>
          <w:b/>
          <w:color w:val="222222"/>
          <w:u w:val="single"/>
          <w:lang w:eastAsia="en-GB"/>
        </w:rPr>
        <w:br/>
      </w:r>
      <w:r w:rsidR="00F458B3">
        <w:t>A h</w:t>
      </w:r>
      <w:r w:rsidR="00892A67" w:rsidRPr="00C13FDC">
        <w:t xml:space="preserve">eat </w:t>
      </w:r>
      <w:r w:rsidR="00F458B3">
        <w:t>wave</w:t>
      </w:r>
      <w:r w:rsidR="00892A67" w:rsidRPr="00C13FDC">
        <w:t xml:space="preserve">, or </w:t>
      </w:r>
      <w:r w:rsidR="005A50B1">
        <w:t xml:space="preserve">extreme </w:t>
      </w:r>
      <w:r w:rsidR="00892A67" w:rsidRPr="00C13FDC">
        <w:t>hot weather that lasts for several days</w:t>
      </w:r>
      <w:r w:rsidR="003F66D5">
        <w:t>,</w:t>
      </w:r>
      <w:r w:rsidR="00F458B3">
        <w:t xml:space="preserve"> has</w:t>
      </w:r>
      <w:r w:rsidR="003F66D5">
        <w:t xml:space="preserve"> no standard definition.</w:t>
      </w:r>
      <w:r w:rsidR="00421AF3">
        <w:fldChar w:fldCharType="begin" w:fldLock="1"/>
      </w:r>
      <w:r w:rsidR="00845270">
        <w:instrText>ADDIN CSL_CITATION { "citationItems" : [ { "id" : "ITEM-1", "itemData" : { "DOI" : "10.1175/1520-0450(2001)040&lt;0762:otdoah&gt;2.0.co;2", "ISBN" : "0894-8763", "ISSN" : "0894-8763", "abstract" : "Heat waves are a major cause of weather-related deaths. With the current concern for global warming it is reasonable to suppose that they may increase in frequency, severity, duration, or areal extent in the future. However, in the absence of an adequate definition of a heat wave, it is impossible to assess either changes in the past or possible consequences for the future. A set of definitions is proposed here, based on the criteria for heat stress forecasts developed by the National Weather Service (NWS). Watches or warnings are issued when thresholds of daytime high and nighttime low heat index (H-i) values are exceeded for at least two consecutive days. The heat index is a combination of ambient temperature and humidity that approximates the environmental aspect of the thermal regime of a human body, with the NWS thresholds representing a generalized estimate of the onset of physiological stress. These thresholds cannot be applied directly nationwide. In hot and humid regions, physical, social, and cultural adaptations will require that the thresholds be set higher to ensure that only those events perceived as stressful are identified. In other, cooler, areas the NWS criteria may never be reached even though unusually hot events may be perceived as heat waves. Thus, it is likely that a similar number of perceived heat events will occur in all regions, with the thresholds varying regionally. Hourly H-i for 178 stations in the coterminous United States was analyzed for the 1951-90 period to determine appropriate threshold criteria. Use of the NWS criteria alone indicated that much of the nation had less than three heat waves per decade, and this value was adopted as the baseline against which to establish suitable thresholds. For all areas, a percentile threshold approach was tested. Using all available data, daytime high and nighttime low thresholds were established separately for each specific percentile. Heat waves were treated as occurring when conditions exceeded both the daytime high and the nighttime low thresholds of the same percentile for two consecutive days. Several thresholds were tested. For much of the South, 1% thresholds produced appropriate values. Consequently, a heat wave was defined as a period of at least 48 h during which neither the overnight low nor the daytime high H-i falls below the NWS heat stress thresholds (80 degrees and 105 degreesF, respectively), except at stations for which more than 1% of both the annual high and l\u2026", "author" : [ { "dropping-particle" : "", "family" : "Robinson", "given" : "P J", "non-dropping-particle" : "", "parse-names" : false, "suffix" : "" } ], "container-title" : "Journal of Applied Meteorology", "id" : "ITEM-1", "issue" : "4", "issued" : { "date-parts" : [ [ "2001" ] ] }, "page" : "762-775", "title" : "On the definition of a heat wave", "type" : "article-journal", "volume" : "40" }, "uris" : [ "http://www.mendeley.com/documents/?uuid=d9cc3178-7702-402a-a00a-fbe7fa215b7f" ] } ], "mendeley" : { "formattedCitation" : "&lt;sup&gt;29&lt;/sup&gt;", "plainTextFormattedCitation" : "29", "previouslyFormattedCitation" : "&lt;sup&gt;29&lt;/sup&gt;" }, "properties" : { "noteIndex" : 0 }, "schema" : "https://github.com/citation-style-language/schema/raw/master/csl-citation.json" }</w:instrText>
      </w:r>
      <w:r w:rsidR="00421AF3">
        <w:fldChar w:fldCharType="separate"/>
      </w:r>
      <w:r w:rsidR="00421AF3" w:rsidRPr="00421AF3">
        <w:rPr>
          <w:noProof/>
          <w:vertAlign w:val="superscript"/>
        </w:rPr>
        <w:t>29</w:t>
      </w:r>
      <w:r w:rsidR="00421AF3">
        <w:fldChar w:fldCharType="end"/>
      </w:r>
      <w:r w:rsidR="003F66D5">
        <w:t xml:space="preserve"> However they are reasonably defined, they</w:t>
      </w:r>
      <w:r w:rsidR="00E26048">
        <w:t xml:space="preserve"> </w:t>
      </w:r>
      <w:r w:rsidR="004341A5" w:rsidRPr="00C13FDC">
        <w:t>have a significant impact on society and are associated with a rise in morbidity and mortality</w:t>
      </w:r>
      <w:bookmarkStart w:id="72" w:name="_Ref316138548"/>
      <w:r w:rsidR="004341A5" w:rsidRPr="00C13FDC">
        <w:t>.</w:t>
      </w:r>
      <w:bookmarkEnd w:id="72"/>
      <w:r w:rsidR="004A3044">
        <w:fldChar w:fldCharType="begin" w:fldLock="1"/>
      </w:r>
      <w:r w:rsidR="00845270">
        <w:instrText>ADDIN CSL_CITATION { "citationItems" : [ { "id" : "ITEM-1", "itemData" : { "DOI" : "10.1136/jech.2008.085639", "ISBN" : "1470-2738 (Electronic)\\n0143-005X (Linking)", "ISSN" : "0143-005X", "PMID" : "19858539", "abstract" : "Background High ambient summer temperatures have been shown to influence daily mortality in cities across Europe. Quantification of the population mortality burden attributable to heat is crucial to the development of adaptive approaches. The impact of summer heat on mortality for 15 European cities during the 1990s was evaluated, under hypothetical temperature scenarios warmer and cooler than the mean and under future scenarios derived from the Intergovernmental Panel on Climate Change Special Report on Emission Scenarios (SRES). Methods A Monte Carlo approach was used to estimate the number of deaths attributable to heat for each city. These estimates rely on the results of a Bayesian random-effects meta-analysis that combines city-specific heat-mortality functions. Results The number of heat-attributable deaths per summer ranged from 0 in Dublin to 423 in Paris. The mean attributable fraction of deaths was around 2%. The highest impact was in three Mediterranean cities (Barcelona, Rome and Valencia) and in two continental cities (Paris and Budapest). The largest impact was on persons over 75 years; however, in some cities, important proportions of heat-attributable deaths were also found for younger adults. Heat-attributable deaths markedly increased under warming scenarios. The impact under SRES scenarios was slightly lower or comparable to the impact during the observed hottest year. Conclusions Current high summer ambient temperatures have an important impact on European population health. This impact is expected to increase in the future, according to the projected increase of mean ambient temperatures and frequency, intensity and duration of heat waves.", "author" : [ { "dropping-particle" : "", "family" : "Baccini", "given" : "M.", "non-dropping-particle" : "", "parse-names" : false, "suffix" : "" }, { "dropping-particle" : "", "family" : "Kosatsky", "given" : "T.", "non-dropping-particle" : "", "parse-names" : false, "suffix" : "" }, { "dropping-particle" : "", "family" : "Analitis", "given" : "A.", "non-dropping-particle" : "", "parse-names" : false, "suffix" : "" }, { "dropping-particle" : "", "family" : "Anderson", "given" : "H. R.", "non-dropping-particle" : "", "parse-names" : false, "suffix" : "" }, { "dropping-particle" : "", "family" : "D'Ovidio", "given" : "M.", "non-dropping-particle" : "", "parse-names" : false, "suffix" : "" }, { "dropping-particle" : "", "family" : "Menne", "given" : "B.", "non-dropping-particle" : "", "parse-names" : false, "suffix" : "" }, { "dropping-particle" : "", "family" : "Michelozzi", "given" : "P.", "non-dropping-particle" : "", "parse-names" : false, "suffix" : "" }, { "dropping-particle" : "", "family" : "Biggeri", "given" : "A.", "non-dropping-particle" : "", "parse-names" : false, "suffix" : "" } ], "container-title" : "Journal of Epidemiology &amp; Community Health", "id" : "ITEM-1", "issue" : "1", "issued" : { "date-parts" : [ [ "2011" ] ] }, "page" : "64-70", "title" : "Impact of heat on mortality in 15 European cities: attributable deaths under different weather scenarios", "type" : "article-journal", "volume" : "65" }, "uris" : [ "http://www.mendeley.com/documents/?uuid=bebcf135-8e12-4ef0-b125-981c3fc5b443" ] } ], "mendeley" : { "formattedCitation" : "&lt;sup&gt;30&lt;/sup&gt;", "plainTextFormattedCitation" : "30", "previouslyFormattedCitation" : "&lt;sup&gt;30&lt;/sup&gt;" }, "properties" : { "noteIndex" : 0 }, "schema" : "https://github.com/citation-style-language/schema/raw/master/csl-citation.json" }</w:instrText>
      </w:r>
      <w:r w:rsidR="004A3044">
        <w:fldChar w:fldCharType="separate"/>
      </w:r>
      <w:r w:rsidR="00421AF3" w:rsidRPr="00421AF3">
        <w:rPr>
          <w:noProof/>
          <w:vertAlign w:val="superscript"/>
        </w:rPr>
        <w:t>30</w:t>
      </w:r>
      <w:r w:rsidR="004A3044">
        <w:fldChar w:fldCharType="end"/>
      </w:r>
      <w:r w:rsidR="004A3044">
        <w:t xml:space="preserve"> </w:t>
      </w:r>
      <w:r w:rsidR="004341A5" w:rsidRPr="00C13FDC">
        <w:t xml:space="preserve">The impact of heat waves on human health can be catastrophic, as seen in the </w:t>
      </w:r>
      <w:r w:rsidR="00B847E1" w:rsidRPr="00C13FDC">
        <w:t xml:space="preserve">tens of </w:t>
      </w:r>
      <w:r w:rsidR="004341A5" w:rsidRPr="00C13FDC">
        <w:t>thousands of excess deaths recorded in Europe during the summer of 2003</w:t>
      </w:r>
      <w:r w:rsidR="004A3044">
        <w:t>,</w:t>
      </w:r>
      <w:r w:rsidR="00B4101F">
        <w:fldChar w:fldCharType="begin" w:fldLock="1"/>
      </w:r>
      <w:r w:rsidR="00845270">
        <w:instrText>ADDIN CSL_CITATION { "citationItems" : [ { "id" : "ITEM-1", "itemData" : { "DOI" : "10.1007/s00420-006-0089-4", "ISBN" : "0340-0131", "ISSN" : "03400131", "PMID" : "16523319", "abstract" : "From August 1st to 20th, 2003, the mean maximum temperature in France exceeded the seasonal norm by 11-12 degrees C on nine consecutive days. A major increase in mortality was then observed, which main epidemiological features are described herein.", "author" : [ { "dropping-particle" : "", "family" : "Fouillet", "given" : "A.", "non-dropping-particle" : "", "parse-names" : false, "suffix" : "" }, { "dropping-particle" : "", "family" : "Rey", "given" : "G.", "non-dropping-particle" : "", "parse-names" : false, "suffix" : "" }, { "dropping-particle" : "", "family" : "Laurent", "given" : "F.", "non-dropping-particle" : "", "parse-names" : false, "suffix" : "" }, { "dropping-particle" : "", "family" : "Pavillon", "given" : "G.", "non-dropping-particle" : "", "parse-names" : false, "suffix" : "" }, { "dropping-particle" : "", "family" : "Bellec", "given" : "S.", "non-dropping-particle" : "", "parse-names" : false, "suffix" : "" }, { "dropping-particle" : "", "family" : "Guihenneuc-Jouyaux", "given" : "C.", "non-dropping-particle" : "", "parse-names" : false, "suffix" : "" }, { "dropping-particle" : "", "family" : "Clavel", "given" : "J.", "non-dropping-particle" : "", "parse-names" : false, "suffix" : "" }, { "dropping-particle" : "", "family" : "Jougla", "given" : "E.", "non-dropping-particle" : "", "parse-names" : false, "suffix" : "" }, { "dropping-particle" : "", "family" : "H\u00e9mon", "given" : "Denis", "non-dropping-particle" : "", "parse-names" : false, "suffix" : "" } ], "container-title" : "International Archives of Occupational and Environmental Health", "id" : "ITEM-1", "issue" : "1", "issued" : { "date-parts" : [ [ "2006" ] ] }, "page" : "16-24", "title" : "Excess mortality related to the August 2003 heat wave in France", "type" : "article-journal", "volume" : "80" }, "uris" : [ "http://www.mendeley.com/documents/?uuid=54cf7768-d9e8-4af0-a936-6f04b42a7420" ] } ], "mendeley" : { "formattedCitation" : "&lt;sup&gt;31&lt;/sup&gt;", "plainTextFormattedCitation" : "31", "previouslyFormattedCitation" : "&lt;sup&gt;31&lt;/sup&gt;" }, "properties" : { "noteIndex" : 0 }, "schema" : "https://github.com/citation-style-language/schema/raw/master/csl-citation.json" }</w:instrText>
      </w:r>
      <w:r w:rsidR="00B4101F">
        <w:fldChar w:fldCharType="separate"/>
      </w:r>
      <w:r w:rsidR="00421AF3" w:rsidRPr="00421AF3">
        <w:rPr>
          <w:noProof/>
          <w:vertAlign w:val="superscript"/>
        </w:rPr>
        <w:t>31</w:t>
      </w:r>
      <w:r w:rsidR="00B4101F">
        <w:fldChar w:fldCharType="end"/>
      </w:r>
      <w:r w:rsidR="00553AE3">
        <w:t xml:space="preserve"> </w:t>
      </w:r>
      <w:r w:rsidR="004341A5" w:rsidRPr="00C13FDC">
        <w:t>the Russian Federation in 2010</w:t>
      </w:r>
      <w:r w:rsidR="00553AE3">
        <w:t xml:space="preserve">, and in </w:t>
      </w:r>
      <w:r w:rsidR="00C33692">
        <w:t>India in 2010</w:t>
      </w:r>
      <w:r w:rsidR="004341A5" w:rsidRPr="00C13FDC">
        <w:t>.</w:t>
      </w:r>
      <w:r w:rsidR="00C33692">
        <w:fldChar w:fldCharType="begin" w:fldLock="1"/>
      </w:r>
      <w:r w:rsidR="00845270">
        <w:instrText>ADDIN CSL_CITATION { "citationItems" : [ { "id" : "ITEM-1", "itemData" : { "DOI" : "10.1371/journal.pone.0091831", "ISBN" : "1932-6203", "ISSN" : "19326203", "PMID" : "24633076", "abstract" : "INTRODUCTION: In the recent past, spells of extreme heat associated with appreciable mortality have been documented in developed countries, including North America and Europe. However, far fewer research reports are available from developing countries or specific cities in South Asia. In May 2010, Ahmedabad, India, faced a heat wave where the temperatures reached a high of 46.8 \u00b0C with an apparent increase in mortality. The purpose of this study is to characterize the heat wave impact and assess the associated excess mortality.\\n\\nMETHODS: We conducted an analysis of all-cause mortality associated with a May 2010 heat wave in Ahmedabad, Gujarat, India, to determine whether extreme heat leads to excess mortality. Counts of all-cause deaths from May 1-31, 2010 were compared with the mean of counts from temporally matched periods in May 2009 and 2011 to calculate excess mortality. Other analyses included a 7-day moving average, mortality rate ratio analysis, and relationship between daily maximum temperature and daily all-cause death counts over the entire year of 2010, using month-wise correlations.\\n\\nRESULTS: The May 2010 heat wave was associated with significant excess all-cause mortality. 4,462 all-cause deaths occurred, comprising an excess of 1,344 all-cause deaths, an estimated 43.1% increase when compared to the reference period (3,118 deaths). In monthly pair-wise comparisons for 2010, we found high correlations between mortality and daily maximum temperature during the locally hottest \"summer\" months of April (r = 0.69, p&lt;0.001), May (r = 0.77, p&lt;0.001), and June (r = 0.39, p&lt;0.05). During a period of more intense heat (May 19-25, 2010), mortality rate ratios were 1.76 [95% CI 1.67-1.83, p&lt;0.001] and 2.12 [95% CI 2.03-2.21] applying reference periods (May 12-18, 2010) from various years.\\n\\nCONCLUSION: The May 2010 heat wave in Ahmedabad, Gujarat, India had a substantial effect on all-cause excess mortality, even in this city where hot temperatures prevail through much of April-June.", "author" : [ { "dropping-particle" : "", "family" : "Azhar", "given" : "Gulrez Shah", "non-dropping-particle" : "", "parse-names" : false, "suffix" : "" }, { "dropping-particle" : "", "family" : "Mavalankar", "given" : "Dileep", "non-dropping-particle" : "", "parse-names" : false, "suffix" : "" }, { "dropping-particle" : "", "family" : "Nori-Sarma", "given" : "Amruta", "non-dropping-particle" : "", "parse-names" : false, "suffix" : "" }, { "dropping-particle" : "", "family" : "Rajiva", "given" : "Ajit", "non-dropping-particle" : "", "parse-names" : false, "suffix" : "" }, { "dropping-particle" : "", "family" : "Dutta", "given" : "Priya", "non-dropping-particle" : "", "parse-names" : false, "suffix" : "" }, { "dropping-particle" : "", "family" : "Jaiswal", "given" : "Anjali", "non-dropping-particle" : "", "parse-names" : false, "suffix" : "" }, { "dropping-particle" : "", "family" : "Sheffield", "given" : "Perry", "non-dropping-particle" : "", "parse-names" : false, "suffix" : "" }, { "dropping-particle" : "", "family" : "Knowlton", "given" : "Kim", "non-dropping-particle" : "", "parse-names" : false, "suffix" : "" }, { "dropping-particle" : "", "family" : "Hess", "given" : "Jeremy J.", "non-dropping-particle" : "", "parse-names" : false, "suffix" : "" } ], "container-title" : "PLoS ONE", "id" : "ITEM-1", "issue" : "3", "issued" : { "date-parts" : [ [ "2014" ] ] }, "title" : "Heat-related mortality in India: Excess all-cause mortality associated with the 2010 Ahmedabad heat wave", "type" : "article-journal", "volume" : "9" }, "uris" : [ "http://www.mendeley.com/documents/?uuid=af4377b9-a87b-4005-8916-350b074de649" ] } ], "mendeley" : { "formattedCitation" : "&lt;sup&gt;32&lt;/sup&gt;", "plainTextFormattedCitation" : "32", "previouslyFormattedCitation" : "&lt;sup&gt;32&lt;/sup&gt;" }, "properties" : { "noteIndex" : 0 }, "schema" : "https://github.com/citation-style-language/schema/raw/master/csl-citation.json" }</w:instrText>
      </w:r>
      <w:r w:rsidR="00C33692">
        <w:fldChar w:fldCharType="separate"/>
      </w:r>
      <w:r w:rsidR="00421AF3" w:rsidRPr="00421AF3">
        <w:rPr>
          <w:noProof/>
          <w:vertAlign w:val="superscript"/>
        </w:rPr>
        <w:t>32</w:t>
      </w:r>
      <w:r w:rsidR="00C33692">
        <w:fldChar w:fldCharType="end"/>
      </w:r>
      <w:r w:rsidR="004341A5" w:rsidRPr="00C13FDC">
        <w:t xml:space="preserve"> </w:t>
      </w:r>
      <w:r w:rsidR="00F40CDE">
        <w:t xml:space="preserve">In industrialised countries, heat waves are responsible for deaths than other disasters, with </w:t>
      </w:r>
      <w:r w:rsidR="00837155">
        <w:t>76% of weather-related disasters due to extreme temperatures between 1995-2015.</w:t>
      </w:r>
      <w:r w:rsidR="00837155">
        <w:fldChar w:fldCharType="begin" w:fldLock="1"/>
      </w:r>
      <w:r w:rsidR="003B32B9">
        <w:instrText>ADDIN CSL_CITATION { "citationItems" : [ { "id" : "ITEM-1", "itemData" : { "DOI" : "10.1017/CBO9781107415324.004", "ISBN" : "9788578110796", "ISSN" : "1098-6596",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"UNISDR", "given" : "", "non-dropping-particle" : "", "parse-names" : false, "suffix" : "" }, { "dropping-particle" : "", "family" : "CRED", "given" : "", "non-dropping-particle" : "", "parse-names" : false, "suffix" : "" } ], "container-title" : "UNISDR Publications", "id" : "ITEM-1", "issued" : { "date-parts" : [ [ "2015" ] ] }, "page" : "30", "title" : "The human cost of weather-related disasters 1995-2015", "type" : "article-journal", "volume" : "1" }, "uris" : [ "http://www.mendeley.com/documents/?uuid=f3fa16e1-88ef-4d7b-a6b7-1da24be2d134" ] } ], "mendeley" : { "formattedCitation" : "&lt;sup&gt;2&lt;/sup&gt;", "plainTextFormattedCitation" : "2", "previouslyFormattedCitation" : "&lt;sup&gt;2&lt;/sup&gt;" }, "properties" : { "noteIndex" : 0 }, "schema" : "https://github.com/citation-style-language/schema/raw/master/csl-citation.json" }</w:instrText>
      </w:r>
      <w:r w:rsidR="00837155">
        <w:fldChar w:fldCharType="separate"/>
      </w:r>
      <w:r w:rsidR="00837155" w:rsidRPr="00837155">
        <w:rPr>
          <w:noProof/>
          <w:vertAlign w:val="superscript"/>
        </w:rPr>
        <w:t>2</w:t>
      </w:r>
      <w:r w:rsidR="00837155">
        <w:fldChar w:fldCharType="end"/>
      </w:r>
      <w:r w:rsidR="00837155">
        <w:t xml:space="preserve"> </w:t>
      </w:r>
      <w:r w:rsidR="00BA5FF2">
        <w:t xml:space="preserve">Exposure to dangerous heat waves is </w:t>
      </w:r>
      <w:r w:rsidR="00866101">
        <w:t>forecast to increase under climate change over the current century.</w:t>
      </w:r>
      <w:r w:rsidR="00845270">
        <w:fldChar w:fldCharType="begin" w:fldLock="1"/>
      </w:r>
      <w:r w:rsidR="00837155">
        <w:instrText>ADDIN CSL_CITATION { "citationItems" : [ { "id" : "ITEM-1", "itemData" : { "DOI" : "10.1038/nclimate2631", "ISBN" : "1758-678X\\r1758-6798", "ISSN" : "1758-678X", "abstract" : "Extreme heat events are likely to become more frequent in the coming decades owing to climate change. Exposure to extreme heat depends not only on changing climate, but also on changes in the size and spatial distribution of the human population. Here we provide a new projection of population exposure to extreme heat for the continental United States that takes into account both of these factors. Using projections from a suite of regional climate models driven by global climate models and forced with the SRES A2 scenario and a spatially explicit population projection consistent with the socioeconomic assumptions of that scenario, we project changes in exposure into the latter half of the twenty-first century. We find that US population exposure to extreme heat increases four- to sixfold over observed levels in the late twentieth century, and that changes in population are as important as changes in climate in driving this outcome. Aggregate population growth, as well as redistribution of the population across larger US regions, strongly affects outcomes whereas smaller-scale spatial patterns of population change have smaller effects. The relative importance of population and climate as drivers of exposure varies across regions of the country.", "author" : [ { "dropping-particle" : "", "family" : "Jones", "given" : "Bryan", "non-dropping-particle" : "", "parse-names" : false, "suffix" : "" }, { "dropping-particle" : "", "family" : "O\u2019Neill", "given" : "Brian C.", "non-dropping-particle" : "", "parse-names" : false, "suffix" : "" }, { "dropping-particle" : "", "family" : "McDaniel", "given" : "Larry", "non-dropping-particle" : "", "parse-names" : false, "suffix" : "" }, { "dropping-particle" : "", "family" : "McGinnis", "given" : "Seth", "non-dropping-particle" : "", "parse-names" : false, "suffix" : "" }, { "dropping-particle" : "", "family" : "Mearns", "given" : "Linda O.", "non-dropping-particle" : "", "parse-names" : false, "suffix" : "" }, { "dropping-particle" : "", "family" : "Tebaldi", "given" : "Claudia", "non-dropping-particle" : "", "parse-names" : false, "suffix" : "" } ], "container-title" : "Nature Climate Change", "id" : "ITEM-1", "issue" : "7", "issued" : { "date-parts" : [ [ "2015" ] ] }, "page" : "652-655", "title" : "Future population exposure to US heat extremes", "type" : "article-journal", "volume" : "5" }, "uris" : [ "http://www.mendeley.com/documents/?uuid=62d0d48f-bdf6-4563-bc6c-8f5e3eaa9690" ] } ], "mendeley" : { "formattedCitation" : "&lt;sup&gt;33&lt;/sup&gt;", "plainTextFormattedCitation" : "33", "previouslyFormattedCitation" : "&lt;sup&gt;33&lt;/sup&gt;" }, "properties" : { "noteIndex" : 0 }, "schema" : "https://github.com/citation-style-language/schema/raw/master/csl-citation.json" }</w:instrText>
      </w:r>
      <w:r w:rsidR="00845270">
        <w:fldChar w:fldCharType="separate"/>
      </w:r>
      <w:r w:rsidR="00845270" w:rsidRPr="00845270">
        <w:rPr>
          <w:noProof/>
          <w:vertAlign w:val="superscript"/>
        </w:rPr>
        <w:t>33</w:t>
      </w:r>
      <w:r w:rsidR="00845270">
        <w:fldChar w:fldCharType="end"/>
      </w:r>
      <w:r w:rsidR="00866101">
        <w:t xml:space="preserve"> </w:t>
      </w:r>
      <w:r w:rsidR="008C2B0C" w:rsidRPr="00C13FDC">
        <w:t xml:space="preserve"> </w:t>
      </w:r>
    </w:p>
    <w:p w14:paraId="7816BF75" w14:textId="77777777" w:rsidR="004B71E2" w:rsidRDefault="004B71E2" w:rsidP="00FF69F5">
      <w:pPr>
        <w:shd w:val="clear" w:color="auto" w:fill="FFFFFF"/>
        <w:jc w:val="both"/>
      </w:pPr>
    </w:p>
    <w:p w14:paraId="3C2A3B3D" w14:textId="544882E5" w:rsidR="004341A5" w:rsidRDefault="00C13FDC" w:rsidP="00FF69F5">
      <w:pPr>
        <w:shd w:val="clear" w:color="auto" w:fill="FFFFFF"/>
        <w:jc w:val="both"/>
      </w:pPr>
      <w:r>
        <w:t xml:space="preserve">Those living in urban areas </w:t>
      </w:r>
      <w:r w:rsidR="00D44C4B">
        <w:t>may</w:t>
      </w:r>
      <w:r w:rsidR="003F60EA">
        <w:t xml:space="preserve"> also experience an amplified heat wave, as the </w:t>
      </w:r>
      <w:r w:rsidR="00D44C4B">
        <w:t xml:space="preserve">urban heat island phenomenon can increase </w:t>
      </w:r>
      <w:r w:rsidR="004E7881">
        <w:t>temperatures significantly</w:t>
      </w:r>
      <w:r w:rsidR="00D44C4B">
        <w:t xml:space="preserve"> compared with the </w:t>
      </w:r>
      <w:r w:rsidR="004E7881">
        <w:t>surrounding non-urban area.</w:t>
      </w:r>
      <w:r w:rsidR="004E7881">
        <w:fldChar w:fldCharType="begin" w:fldLock="1"/>
      </w:r>
      <w:r w:rsidR="00837155">
        <w:instrText>ADDIN CSL_CITATION { "citationItems" : [ { "id" : "ITEM-1", "itemData" : { "DOI" : "10.1007/s00484-009-0256-x", "ISBN" : "0020-7128", "ISSN" : "00207128", "PMID" : "19727842", "abstract" : "With global warming forecast to continue into the foreseeable future, heat waves are very likely to increase in both frequency and intensity. In urban regions, these future heat waves will be exacerbated by the urban heat island effect, and will have the potential to negatively influence the health and welfare of urban residents. In order to investigate the health effects of the urban heat island (UHI) in Shanghai, China, 30 years of meteorological records (1975-2004) were examined for 11 first- and second-order weather stations in and around Shanghai. Additionally, automatic weather observation data recorded in recent years as well as daily all-cause summer mortality counts in 11 urban, suburban, and exurban regions (1998-2004) in Shanghai have been used. The results show that different sites (city center or surroundings) have experienced different degrees of warming as a result of increasing urbanization. In turn, this has resulted in a more extensive urban heat island effect, causing additional hot days and heat waves in urban regions compared to rural locales. An examination of summer mortality rates in and around Shanghai yields heightened heat-related mortality in urban regions, and we conclude that the UHI is directly responsible, acting to worsen the adverse health effects from exposure to extreme thermal conditions.", "author" : [ { "dropping-particle" : "", "family" : "Tan", "given" : "Jianguo", "non-dropping-particle" : "", "parse-names" : false, "suffix" : "" }, { "dropping-particle" : "", "family" : "Zheng", "given" : "Youfei", "non-dropping-particle" : "", "parse-names" : false, "suffix" : "" }, { "dropping-particle" : "", "family" : "Tang", "given" : "Xu", "non-dropping-particle" : "", "parse-names" : false, "suffix" : "" }, { "dropping-particle" : "", "family" : "Guo", "given" : "Changyi", "non-dropping-particle" : "", "parse-names" : false, "suffix" : "" }, { "dropping-particle" : "", "family" : "Li", "given" : "Liping", "non-dropping-particle" : "", "parse-names" : false, "suffix" : "" }, { "dropping-particle" : "", "family" : "Song", "given" : "Guixiang", "non-dropping-particle" : "", "parse-names" : false, "suffix" : "" }, { "dropping-particle" : "", "family" : "Zhen", "given" : "Xinrong", "non-dropping-particle" : "", "parse-names" : false, "suffix" : "" }, { "dropping-particle" : "", "family" : "Yuan", "given" : "Dong", "non-dropping-particle" : "", "parse-names" : false, "suffix" : "" }, { "dropping-particle" : "", "family" : "Kalkstein", "given" : "Adam J.", "non-dropping-particle" : "", "parse-names" : false, "suffix" : "" }, { "dropping-particle" : "", "family" : "Li", "given" : "Furong", "non-dropping-particle" : "", "parse-names" : false, "suffix" : "" }, { "dropping-particle" : "", "family" : "Chen", "given" : "Heng", "non-dropping-particle" : "", "parse-names" : false, "suffix" : "" } ], "container-title" : "International Journal of Biometeorology", "id" : "ITEM-1", "issue" : "1", "issued" : { "date-parts" : [ [ "2010" ] ] }, "page" : "75-84", "title" : "The urban heat island and its impact on heat waves and human health in Shanghai", "type" : "article-journal", "volume" : "54" }, "uris" : [ "http://www.mendeley.com/documents/?uuid=f633511e-a6df-4e99-ad50-069a2feb88ca" ] } ], "mendeley" : { "formattedCitation" : "&lt;sup&gt;34&lt;/sup&gt;", "plainTextFormattedCitation" : "34", "previouslyFormattedCitation" : "&lt;sup&gt;34&lt;/sup&gt;" }, "properties" : { "noteIndex" : 0 }, "schema" : "https://github.com/citation-style-language/schema/raw/master/csl-citation.json" }</w:instrText>
      </w:r>
      <w:r w:rsidR="004E7881">
        <w:fldChar w:fldCharType="separate"/>
      </w:r>
      <w:r w:rsidR="00845270" w:rsidRPr="00845270">
        <w:rPr>
          <w:noProof/>
          <w:vertAlign w:val="superscript"/>
        </w:rPr>
        <w:t>34</w:t>
      </w:r>
      <w:r w:rsidR="004E7881">
        <w:fldChar w:fldCharType="end"/>
      </w:r>
    </w:p>
    <w:p w14:paraId="4094EA8C" w14:textId="77777777" w:rsidR="005A2ED1" w:rsidRDefault="005A2ED1" w:rsidP="00FF69F5">
      <w:pPr>
        <w:shd w:val="clear" w:color="auto" w:fill="FFFFFF"/>
        <w:jc w:val="both"/>
      </w:pPr>
    </w:p>
    <w:p w14:paraId="2BF6D068" w14:textId="02067EA9" w:rsidR="005A2ED1" w:rsidRPr="00C13FDC" w:rsidRDefault="005A2ED1" w:rsidP="00FF69F5">
      <w:pPr>
        <w:shd w:val="clear" w:color="auto" w:fill="FFFFFF"/>
        <w:jc w:val="both"/>
      </w:pPr>
      <w:r>
        <w:t>Exposure to UV-ray</w:t>
      </w:r>
      <w:r w:rsidR="007A1C4E">
        <w:t xml:space="preserve">s can be increased during extreme heat. </w:t>
      </w:r>
    </w:p>
    <w:p w14:paraId="3B0B2947" w14:textId="77777777" w:rsidR="0090449B" w:rsidRDefault="0090449B" w:rsidP="00FF69F5">
      <w:pPr>
        <w:shd w:val="clear" w:color="auto" w:fill="FFFFFF"/>
        <w:jc w:val="both"/>
        <w:rPr>
          <w:rFonts w:eastAsia="Times New Roman" w:cs="Times New Roman"/>
          <w:lang w:val="en-US" w:eastAsia="en-GB"/>
        </w:rPr>
      </w:pPr>
    </w:p>
    <w:p w14:paraId="363B6674" w14:textId="16C0C9F7" w:rsidR="0090449B" w:rsidRDefault="00B005E9" w:rsidP="00FF69F5">
      <w:pPr>
        <w:shd w:val="clear" w:color="auto" w:fill="FFFFFF"/>
        <w:jc w:val="both"/>
        <w:rPr>
          <w:rFonts w:eastAsia="Times New Roman" w:cs="Times New Roman"/>
          <w:lang w:val="en-US" w:eastAsia="en-GB"/>
        </w:rPr>
      </w:pPr>
      <w:r w:rsidRPr="00B005E9">
        <w:rPr>
          <w:rFonts w:eastAsia="Times New Roman" w:cs="Times New Roman"/>
          <w:lang w:val="en-US" w:eastAsia="en-GB"/>
        </w:rPr>
        <w:t>Air pollution is characterized by a contamination of the indoor or outdoor (ambient) environment by any agent that modifies natural characteristics of the atmosphere</w:t>
      </w:r>
      <w:r>
        <w:rPr>
          <w:rFonts w:eastAsia="Times New Roman" w:cs="Times New Roman"/>
          <w:lang w:val="en-US" w:eastAsia="en-GB"/>
        </w:rPr>
        <w:t>. This d</w:t>
      </w:r>
      <w:r w:rsidR="00105AE0">
        <w:rPr>
          <w:rFonts w:eastAsia="Times New Roman" w:cs="Times New Roman"/>
          <w:lang w:val="en-US" w:eastAsia="en-GB"/>
        </w:rPr>
        <w:t xml:space="preserve">efinition </w:t>
      </w:r>
      <w:r>
        <w:rPr>
          <w:rFonts w:eastAsia="Times New Roman" w:cs="Times New Roman"/>
          <w:lang w:val="en-US" w:eastAsia="en-GB"/>
        </w:rPr>
        <w:t>include</w:t>
      </w:r>
      <w:r w:rsidR="00105AE0">
        <w:rPr>
          <w:rFonts w:eastAsia="Times New Roman" w:cs="Times New Roman"/>
          <w:lang w:val="en-US" w:eastAsia="en-GB"/>
        </w:rPr>
        <w:t>s</w:t>
      </w:r>
      <w:r>
        <w:rPr>
          <w:rFonts w:eastAsia="Times New Roman" w:cs="Times New Roman"/>
          <w:lang w:val="en-US" w:eastAsia="en-GB"/>
        </w:rPr>
        <w:t xml:space="preserve"> </w:t>
      </w:r>
      <w:r w:rsidR="00BE5955">
        <w:rPr>
          <w:rFonts w:eastAsia="Times New Roman" w:cs="Times New Roman"/>
          <w:lang w:val="en-US" w:eastAsia="en-GB"/>
        </w:rPr>
        <w:t xml:space="preserve">aerosols and </w:t>
      </w:r>
      <w:r>
        <w:rPr>
          <w:rFonts w:eastAsia="Times New Roman" w:cs="Times New Roman"/>
          <w:lang w:val="en-US" w:eastAsia="en-GB"/>
        </w:rPr>
        <w:t>particulate m</w:t>
      </w:r>
      <w:r w:rsidR="005D58CA">
        <w:rPr>
          <w:rFonts w:eastAsia="Times New Roman" w:cs="Times New Roman"/>
          <w:lang w:val="en-US" w:eastAsia="en-GB"/>
        </w:rPr>
        <w:t>atter</w:t>
      </w:r>
      <w:r w:rsidR="00105AE0">
        <w:rPr>
          <w:rFonts w:eastAsia="Times New Roman" w:cs="Times New Roman"/>
          <w:lang w:val="en-US" w:eastAsia="en-GB"/>
        </w:rPr>
        <w:t xml:space="preserve">, </w:t>
      </w:r>
      <w:r w:rsidR="00081013">
        <w:rPr>
          <w:rFonts w:eastAsia="Times New Roman" w:cs="Times New Roman"/>
          <w:lang w:val="en-US" w:eastAsia="en-GB"/>
        </w:rPr>
        <w:t xml:space="preserve">divided broadly into </w:t>
      </w:r>
      <w:r w:rsidR="005D58CA">
        <w:rPr>
          <w:rFonts w:eastAsia="Times New Roman" w:cs="Times New Roman"/>
          <w:lang w:val="en-US" w:eastAsia="en-GB"/>
        </w:rPr>
        <w:t>PM</w:t>
      </w:r>
      <w:r w:rsidR="005D58CA" w:rsidRPr="00105AE0">
        <w:rPr>
          <w:rFonts w:eastAsia="Times New Roman" w:cs="Times New Roman"/>
          <w:vertAlign w:val="subscript"/>
          <w:lang w:val="en-US" w:eastAsia="en-GB"/>
        </w:rPr>
        <w:t>10</w:t>
      </w:r>
      <w:r w:rsidR="00105AE0">
        <w:rPr>
          <w:rFonts w:eastAsia="Times New Roman" w:cs="Times New Roman"/>
          <w:lang w:val="en-US" w:eastAsia="en-GB"/>
        </w:rPr>
        <w:t xml:space="preserve"> and PM</w:t>
      </w:r>
      <w:r w:rsidR="005D58CA" w:rsidRPr="00105AE0">
        <w:rPr>
          <w:rFonts w:eastAsia="Times New Roman" w:cs="Times New Roman"/>
          <w:vertAlign w:val="subscript"/>
          <w:lang w:val="en-US" w:eastAsia="en-GB"/>
        </w:rPr>
        <w:t>2.5</w:t>
      </w:r>
      <w:r>
        <w:rPr>
          <w:rFonts w:eastAsia="Times New Roman" w:cs="Times New Roman"/>
          <w:lang w:val="en-US" w:eastAsia="en-GB"/>
        </w:rPr>
        <w:t xml:space="preserve">. </w:t>
      </w:r>
      <w:r w:rsidR="00BA59D8">
        <w:rPr>
          <w:rFonts w:eastAsia="Times New Roman" w:cs="Times New Roman"/>
          <w:lang w:val="en-US" w:eastAsia="en-GB"/>
        </w:rPr>
        <w:t>Air pollution</w:t>
      </w:r>
      <w:r w:rsidR="00FD2F75">
        <w:rPr>
          <w:rFonts w:eastAsia="Times New Roman" w:cs="Times New Roman"/>
          <w:lang w:val="en-US" w:eastAsia="en-GB"/>
        </w:rPr>
        <w:t xml:space="preserve"> </w:t>
      </w:r>
      <w:r w:rsidR="0090449B">
        <w:rPr>
          <w:rFonts w:eastAsia="Times New Roman" w:cs="Times New Roman"/>
          <w:lang w:val="en-US" w:eastAsia="en-GB"/>
        </w:rPr>
        <w:t xml:space="preserve">is </w:t>
      </w:r>
      <w:r w:rsidR="003F66D5">
        <w:rPr>
          <w:rFonts w:eastAsia="Times New Roman" w:cs="Times New Roman"/>
          <w:lang w:val="en-US" w:eastAsia="en-GB"/>
        </w:rPr>
        <w:t>thought</w:t>
      </w:r>
      <w:r w:rsidR="0090449B">
        <w:rPr>
          <w:rFonts w:eastAsia="Times New Roman" w:cs="Times New Roman"/>
          <w:lang w:val="en-US" w:eastAsia="en-GB"/>
        </w:rPr>
        <w:t xml:space="preserve"> to act as an aggravating factor on the health effects of heat waves.</w:t>
      </w:r>
      <w:r w:rsidR="00575F80">
        <w:rPr>
          <w:rFonts w:eastAsia="Times New Roman" w:cs="Times New Roman"/>
          <w:lang w:val="en-US" w:eastAsia="en-GB"/>
        </w:rPr>
        <w:fldChar w:fldCharType="begin" w:fldLock="1"/>
      </w:r>
      <w:r w:rsidR="00837155">
        <w:rPr>
          <w:rFonts w:eastAsia="Times New Roman" w:cs="Times New Roman"/>
          <w:lang w:val="en-US" w:eastAsia="en-GB"/>
        </w:rPr>
        <w:instrText>ADDIN CSL_CITATION { "citationItems" : [ { "id" : "ITEM-1", "itemData" : { "DOI" : "10.1097/EDE.0000000000000090", "ISBN" : "0000000000000", "ISSN" : "1531-5487", "PMID" : "24598414", "abstract" : "BACKGROUND: Prolonged high temperatures and air pollution from wildfires often occur together, and the two may interact in their effects on mortality. However, there are few data on such possible interactions.\\n\\nMETHODS: We analyzed day-to-day variations in the number of deaths in Moscow, Russia, in relation to air pollution levels and temperature during the disastrous heat wave and wildfire of 2010. Corresponding data for the period 2006-2009 were used for comparison. Daily average levels of PM10 and ozone were obtained from several continuous measurement stations. The daily number of nonaccidental deaths from specific causes was extracted from official records. Analyses of interactions considered the main effect of temperature as well as the added effect of prolonged high temperatures and the interaction with PM10.\\n\\nRESULTS: The major heat wave lasted for 44 days, with 24-hour average temperatures ranging from 24\u00b0C to 31\u00b0C and PM10 levels exceeding 300 \u03bcg/m on several days. There were close to 11,000 excess deaths from nonaccidental causes during this period, mainly among those older than 65 years. Increased risks also occurred in younger age groups. The most pronounced effects were for deaths from cardiovascular, respiratory, genitourinary, and nervous system diseases. Continuously increasing risks following prolonged high temperatures were apparent during the first 2 weeks of the heat wave. Interactions between high temperatures and air pollution from wildfires in excess of an additive effect contributed to more than 2000 deaths.\\n\\nCONCLUSIONS: Interactions between high temperatures and wildfire air pollution should be considered in risk assessments regarding health consequences of climate change.", "author" : [ { "dropping-particle" : "", "family" : "Shaposhnikov", "given" : "Dmitry", "non-dropping-particle" : "", "parse-names" : false, "suffix" : "" }, { "dropping-particle" : "", "family" : "Revich", "given" : "Boris", "non-dropping-particle" : "", "parse-names" : false, "suffix" : "" }, { "dropping-particle" : "", "family" : "Bellander", "given" : "Tom", "non-dropping-particle" : "", "parse-names" : false, "suffix" : "" }, { "dropping-particle" : "", "family" : "Bedada", "given" : "Getahun Bero", "non-dropping-particle" : "", "parse-names" : false, "suffix" : "" }, { "dropping-particle" : "", "family" : "Bottai", "given" : "Matteo", "non-dropping-particle" : "", "parse-names" : false, "suffix" : "" }, { "dropping-particle" : "", "family" : "Kharkova", "given" : "Tatyana", "non-dropping-particle" : "", "parse-names" : false, "suffix" : "" }, { "dropping-particle" : "", "family" : "Kvasha", "given" : "Ekaterina", "non-dropping-particle" : "", "parse-names" : false, "suffix" : "" }, { "dropping-particle" : "", "family" : "Lezina", "given" : "Elena", "non-dropping-particle" : "", "parse-names" : false, "suffix" : "" }, { "dropping-particle" : "", "family" : "Lind", "given" : "Tomas", "non-dropping-particle" : "", "parse-names" : false, "suffix" : "" }, { "dropping-particle" : "", "family" : "Semutnikova", "given" : "Eugenia", "non-dropping-particle" : "", "parse-names" : false, "suffix" : "" }, { "dropping-particle" : "", "family" : "Pershagen", "given" : "G\u00f6ran", "non-dropping-particle" : "", "parse-names" : false, "suffix" : "" } ], "container-title" : "Epidemiology (Cambridge, Mass.)", "id" : "ITEM-1", "issue" : "3", "issued" : { "date-parts" : [ [ "2014" ] ] }, "page" : "359-64", "title" : "Mortality related to air pollution with the moscow heat wave and wildfire of 2010.", "type" : "article-journal", "volume" : "25" }, "uris" : [ "http://www.mendeley.com/documents/?uuid=489536d4-fcb1-4a20-abbb-8ae21bc8a1ee" ] }, { "id" : "ITEM-2", "itemData" : { "DOI" : "10.1016/j.atmosenv.2003.11.010", "ISBN" : "1352-2310", "ISSN" : "13522310", "abstract" : "In the Netherlands an excess of 1000-1400 deaths was estimated due to the hot temperatures that occurred during the 2003 summer period. We estimated the number of deaths attributable to the ozone and Particular Matter (PM 10) concentrations in the summer period June-August 2003. Our calculations show that an excess of around 400-600 air pollution-related deaths may have occurred compared to an 'average' summer. These calculations suggest that in the Netherlands, a significant proportion of the deaths now being attributed to the hot summer weather can reasonably be expected to have been caused by air pollution. ?? 2003 Elsevier Ltd. All rights reserved.", "author" : [ { "dropping-particle" : "", "family" : "Fischer", "given" : "Paul H.", "non-dropping-particle" : "", "parse-names" : false, "suffix" : "" }, { "dropping-particle" : "", "family" : "Brunekreef", "given" : "Bert", "non-dropping-particle" : "", "parse-names" : false, "suffix" : "" }, { "dropping-particle" : "", "family" : "Lebret", "given" : "Erik", "non-dropping-particle" : "", "parse-names" : false, "suffix" : "" } ], "container-title" : "Atmospheric Environment", "id" : "ITEM-2", "issue" : "8", "issued" : { "date-parts" : [ [ "2004" ] ] }, "page" : "1083-1085", "title" : "Air pollution related deaths during the 2003 heat wave in the Netherlands", "type" : "article-journal", "volume" : "38" }, "uris" : [ "http://www.mendeley.com/documents/?uuid=04d24338-4c70-4c4a-8e9b-dcef8dfc2fec" ] } ], "mendeley" : { "formattedCitation" : "&lt;sup&gt;35,36&lt;/sup&gt;", "plainTextFormattedCitation" : "35,36", "previouslyFormattedCitation" : "&lt;sup&gt;35,36&lt;/sup&gt;" }, "properties" : { "noteIndex" : 0 }, "schema" : "https://github.com/citation-style-language/schema/raw/master/csl-citation.json" }</w:instrText>
      </w:r>
      <w:r w:rsidR="00575F80">
        <w:rPr>
          <w:rFonts w:eastAsia="Times New Roman" w:cs="Times New Roman"/>
          <w:lang w:val="en-US" w:eastAsia="en-GB"/>
        </w:rPr>
        <w:fldChar w:fldCharType="separate"/>
      </w:r>
      <w:r w:rsidR="00845270" w:rsidRPr="00845270">
        <w:rPr>
          <w:rFonts w:eastAsia="Times New Roman" w:cs="Times New Roman"/>
          <w:noProof/>
          <w:vertAlign w:val="superscript"/>
          <w:lang w:val="en-US" w:eastAsia="en-GB"/>
        </w:rPr>
        <w:t>35,36</w:t>
      </w:r>
      <w:r w:rsidR="00575F80">
        <w:rPr>
          <w:rFonts w:eastAsia="Times New Roman" w:cs="Times New Roman"/>
          <w:lang w:val="en-US" w:eastAsia="en-GB"/>
        </w:rPr>
        <w:fldChar w:fldCharType="end"/>
      </w:r>
      <w:r w:rsidR="0090449B">
        <w:rPr>
          <w:rFonts w:eastAsia="Times New Roman" w:cs="Times New Roman"/>
          <w:lang w:val="en-US" w:eastAsia="en-GB"/>
        </w:rPr>
        <w:t xml:space="preserve"> As such, it is important to consider air quality levels when </w:t>
      </w:r>
      <w:r w:rsidR="00C178DF">
        <w:rPr>
          <w:rFonts w:eastAsia="Times New Roman" w:cs="Times New Roman"/>
          <w:lang w:val="en-US" w:eastAsia="en-GB"/>
        </w:rPr>
        <w:t xml:space="preserve">considering </w:t>
      </w:r>
      <w:r w:rsidR="001E09E4">
        <w:rPr>
          <w:rFonts w:eastAsia="Times New Roman" w:cs="Times New Roman"/>
          <w:lang w:val="en-US" w:eastAsia="en-GB"/>
        </w:rPr>
        <w:t>the impact of a heat wave on a vulnerable population.</w:t>
      </w:r>
    </w:p>
    <w:p w14:paraId="7D1B34FA" w14:textId="77777777" w:rsidR="00320BB6" w:rsidRDefault="00320BB6" w:rsidP="00FF69F5">
      <w:pPr>
        <w:shd w:val="clear" w:color="auto" w:fill="FFFFFF"/>
        <w:jc w:val="both"/>
        <w:rPr>
          <w:rFonts w:eastAsia="Times New Roman" w:cs="Times New Roman"/>
          <w:lang w:val="en-US" w:eastAsia="en-GB"/>
        </w:rPr>
      </w:pPr>
    </w:p>
    <w:p w14:paraId="261C232C" w14:textId="198B433C" w:rsidR="004341A5" w:rsidRDefault="00B005E9" w:rsidP="00FF69F5">
      <w:pPr>
        <w:shd w:val="clear" w:color="auto" w:fill="FFFFFF"/>
        <w:jc w:val="both"/>
        <w:rPr>
          <w:rFonts w:eastAsia="Times New Roman" w:cs="Times New Roman"/>
          <w:lang w:val="en-US" w:eastAsia="en-GB"/>
        </w:rPr>
      </w:pPr>
      <w:r>
        <w:rPr>
          <w:rFonts w:eastAsia="Times New Roman" w:cs="Times New Roman"/>
          <w:lang w:val="en-US" w:eastAsia="en-GB"/>
        </w:rPr>
        <w:t xml:space="preserve">Ozone concentration is also </w:t>
      </w:r>
      <w:r w:rsidR="003B32B9">
        <w:rPr>
          <w:rFonts w:eastAsia="Times New Roman" w:cs="Times New Roman"/>
          <w:lang w:val="en-US" w:eastAsia="en-GB"/>
        </w:rPr>
        <w:t>thought to be an adverse modifier</w:t>
      </w:r>
      <w:r>
        <w:rPr>
          <w:rFonts w:eastAsia="Times New Roman" w:cs="Times New Roman"/>
          <w:lang w:val="en-US" w:eastAsia="en-GB"/>
        </w:rPr>
        <w:t xml:space="preserve"> on mortality</w:t>
      </w:r>
      <w:r w:rsidR="005A50B1">
        <w:rPr>
          <w:rFonts w:eastAsia="Times New Roman" w:cs="Times New Roman"/>
          <w:lang w:val="en-US" w:eastAsia="en-GB"/>
        </w:rPr>
        <w:t xml:space="preserve"> during extreme heat</w:t>
      </w:r>
      <w:r w:rsidR="004353B3">
        <w:rPr>
          <w:rFonts w:eastAsia="Times New Roman" w:cs="Times New Roman"/>
          <w:lang w:val="en-US" w:eastAsia="en-GB"/>
        </w:rPr>
        <w:t>.</w:t>
      </w:r>
      <w:r w:rsidR="003B32B9">
        <w:rPr>
          <w:rFonts w:eastAsia="Times New Roman" w:cs="Times New Roman"/>
          <w:lang w:val="en-US" w:eastAsia="en-GB"/>
        </w:rPr>
        <w:fldChar w:fldCharType="begin" w:fldLock="1"/>
      </w:r>
      <w:r w:rsidR="005E49C2">
        <w:rPr>
          <w:rFonts w:eastAsia="Times New Roman" w:cs="Times New Roman"/>
          <w:lang w:val="en-US" w:eastAsia="en-GB"/>
        </w:rPr>
        <w:instrText>ADDIN CSL_CITATION { "citationItems" : [ { "id" : "ITEM-1", "itemData" : { "DOI" : "10.1289/ehp.8328", "ISBN" : "0091-6765", "ISSN" : "00916765", "PMID" : "16966086", "abstract" : "BACKGROUND: During August 2003, record high temperatures were observed across Europe, and France was the country most affected. During this period, elevated ozone concentrations were measured all over the country. Questions were raised concerning the contribution of O3 to the health impact of the summer 2003 heat wave.\\n\\nMETHODS: We used a time-series design to analyze short-term effects of temperature and O3 pollution on mortality. Counts of deaths were regressed on temperatures and O3 levels, controlling for possible confounders: long-term trends, season, influenza outbreaks, day of the week, and bank holiday effects. For comparison with previous results of the nine cities, we calculated pooled excess risk using a random effect approach and an empirical Bayes approach.\\n\\nFINDINGS: For the nine cities, the excess risk of death is significant (1.01% ; 95% confidence interval, 0.58-1.44) for an increase of 10 microg/m3 in O3 level. For the 3-17 August 2003 period, the excess risk of deaths linked to O3 and temperatures together ranged from 10.6% in Le Havre to 174.7% in Paris. When we compared the relative contributions of O3 and temperature to this joint excess risk, the contribution of O3 varied according to the city, ranging from 2.5% in Bordeaux to 85.3% in Toulouse.\\n\\nINTERPRETATION: We observed heterogeneity among the nine cities not only for the joint effect of O3 and temperatures, but also for the relative contribution of each factor. These results confirmed that in urban areas O3 levels have a non-negligible impact in terms of public health.", "author" : [ { "dropping-particle" : "", "family" : "Filleul", "given" : "Laurent", "non-dropping-particle" : "", "parse-names" : false, "suffix" : "" }, { "dropping-particle" : "", "family" : "Cassadou", "given" : "Sylvie", "non-dropping-particle" : "", "parse-names" : false, "suffix" : "" }, { "dropping-particle" : "", "family" : "M\u00e9dina", "given" : "Sylvia", "non-dropping-particle" : "", "parse-names" : false, "suffix" : "" }, { "dropping-particle" : "", "family" : "Fabres", "given" : "Pascal", "non-dropping-particle" : "", "parse-names" : false, "suffix" : "" }, { "dropping-particle" : "", "family" : "Lefranc", "given" : "Agn\u00e9s", "non-dropping-particle" : "", "parse-names" : false, "suffix" : "" }, { "dropping-particle" : "", "family" : "Eilstein", "given" : "Daniel", "non-dropping-particle" : "", "parse-names" : false, "suffix" : "" }, { "dropping-particle" : "", "family" : "Tertre", "given" : "Alain", "non-dropping-particle" : "Le", "parse-names" : false, "suffix" : "" }, { "dropping-particle" : "", "family" : "Pascal", "given" : "Laurence", "non-dropping-particle" : "", "parse-names" : false, "suffix" : "" }, { "dropping-particle" : "", "family" : "Chardon", "given" : "Benoit", "non-dropping-particle" : "", "parse-names" : false, "suffix" : "" }, { "dropping-particle" : "", "family" : "Blanchard", "given" : "Myriam", "non-dropping-particle" : "", "parse-names" : false, "suffix" : "" }, { "dropping-particle" : "", "family" : "Declercq", "given" : "Christophe", "non-dropping-particle" : "", "parse-names" : false, "suffix" : "" }, { "dropping-particle" : "", "family" : "Jusot", "given" : "Jean Fran\u00e7ois", "non-dropping-particle" : "", "parse-names" : false, "suffix" : "" }, { "dropping-particle" : "", "family" : "Prouvost", "given" : "H\u00e9l\u00e8ne", "non-dropping-particle" : "", "parse-names" : false, "suffix" : "" }, { "dropping-particle" : "", "family" : "Ledrans", "given" : "Martine", "non-dropping-particle" : "", "parse-names" : false, "suffix" : "" } ], "container-title" : "Environmental Health Perspectives", "id" : "ITEM-1", "issue" : "9", "issued" : { "date-parts" : [ [ "2006" ] ] }, "page" : "1344-1347", "title" : "The relation between temperature, ozone, and mortality in nine French cities during the heat wave of 2003", "type" : "article-journal", "volume" : "114" }, "uris" : [ "http://www.mendeley.com/documents/?uuid=aca276d7-a682-4297-9ec6-e0c1243f928c" ] } ], "mendeley" : { "formattedCitation" : "&lt;sup&gt;37&lt;/sup&gt;", "plainTextFormattedCitation" : "37", "previouslyFormattedCitation" : "&lt;sup&gt;37&lt;/sup&gt;" }, "properties" : { "noteIndex" : 0 }, "schema" : "https://github.com/citation-style-language/schema/raw/master/csl-citation.json" }</w:instrText>
      </w:r>
      <w:r w:rsidR="003B32B9">
        <w:rPr>
          <w:rFonts w:eastAsia="Times New Roman" w:cs="Times New Roman"/>
          <w:lang w:val="en-US" w:eastAsia="en-GB"/>
        </w:rPr>
        <w:fldChar w:fldCharType="separate"/>
      </w:r>
      <w:r w:rsidR="003B32B9" w:rsidRPr="003B32B9">
        <w:rPr>
          <w:rFonts w:eastAsia="Times New Roman" w:cs="Times New Roman"/>
          <w:noProof/>
          <w:vertAlign w:val="superscript"/>
          <w:lang w:val="en-US" w:eastAsia="en-GB"/>
        </w:rPr>
        <w:t>37</w:t>
      </w:r>
      <w:r w:rsidR="003B32B9">
        <w:rPr>
          <w:rFonts w:eastAsia="Times New Roman" w:cs="Times New Roman"/>
          <w:lang w:val="en-US" w:eastAsia="en-GB"/>
        </w:rPr>
        <w:fldChar w:fldCharType="end"/>
      </w:r>
    </w:p>
    <w:p w14:paraId="3E235FF2" w14:textId="77777777" w:rsidR="00B005E9" w:rsidRDefault="00B005E9" w:rsidP="00FF69F5">
      <w:pPr>
        <w:shd w:val="clear" w:color="auto" w:fill="FFFFFF"/>
        <w:jc w:val="both"/>
        <w:rPr>
          <w:rFonts w:eastAsia="Times New Roman" w:cs="Times New Roman"/>
          <w:b/>
          <w:u w:val="single"/>
          <w:lang w:eastAsia="en-GB"/>
        </w:rPr>
      </w:pPr>
    </w:p>
    <w:p w14:paraId="7D4E3AA8" w14:textId="3B2F7158" w:rsidR="00FF69F5" w:rsidRDefault="00FF69F5" w:rsidP="00FF69F5">
      <w:pPr>
        <w:shd w:val="clear" w:color="auto" w:fill="FFFFFF"/>
        <w:jc w:val="both"/>
        <w:rPr>
          <w:rFonts w:eastAsia="Times New Roman" w:cs="Times New Roman"/>
          <w:b/>
          <w:u w:val="single"/>
          <w:lang w:eastAsia="en-GB"/>
        </w:rPr>
      </w:pPr>
      <w:r w:rsidRPr="00353192">
        <w:rPr>
          <w:rFonts w:eastAsia="Times New Roman" w:cs="Times New Roman"/>
          <w:b/>
          <w:u w:val="single"/>
          <w:lang w:eastAsia="en-GB"/>
        </w:rPr>
        <w:t>Health impacts</w:t>
      </w:r>
    </w:p>
    <w:p w14:paraId="3CFDB290" w14:textId="77777777" w:rsidR="0090798F" w:rsidRDefault="0090798F" w:rsidP="00FF69F5">
      <w:pPr>
        <w:shd w:val="clear" w:color="auto" w:fill="FFFFFF"/>
        <w:jc w:val="both"/>
        <w:rPr>
          <w:rFonts w:eastAsia="Times New Roman" w:cs="Times New Roman"/>
          <w:b/>
          <w:u w:val="single"/>
          <w:lang w:eastAsia="en-GB"/>
        </w:rPr>
      </w:pPr>
    </w:p>
    <w:p w14:paraId="6BB81C0C" w14:textId="1118DB1E" w:rsidR="0090798F" w:rsidRPr="00D216D2" w:rsidRDefault="0090798F" w:rsidP="005753B9">
      <w:pPr>
        <w:shd w:val="clear" w:color="auto" w:fill="FFFFFF"/>
        <w:rPr>
          <w:rFonts w:eastAsia="Times New Roman" w:cs="Times New Roman"/>
          <w:b/>
          <w:u w:val="single"/>
          <w:lang w:eastAsia="en-GB"/>
        </w:rPr>
      </w:pPr>
      <w:r w:rsidRPr="00D216D2">
        <w:rPr>
          <w:rFonts w:eastAsia="Times New Roman" w:cs="Times New Roman"/>
          <w:b/>
          <w:u w:val="single"/>
          <w:lang w:eastAsia="en-GB"/>
        </w:rPr>
        <w:t>Heat waves:</w:t>
      </w:r>
    </w:p>
    <w:p w14:paraId="3D2D4CDF" w14:textId="77777777" w:rsidR="00FF69F5" w:rsidRDefault="00FF69F5" w:rsidP="00FF69F5">
      <w:pPr>
        <w:jc w:val="both"/>
        <w:rPr>
          <w:u w:val="single"/>
        </w:rPr>
      </w:pPr>
    </w:p>
    <w:p w14:paraId="70AB7C94" w14:textId="27DA9918" w:rsidR="00F1123A" w:rsidRDefault="00520439" w:rsidP="002B360C">
      <w:pPr>
        <w:shd w:val="clear" w:color="auto" w:fill="FFFFFF"/>
        <w:rPr>
          <w:rFonts w:ascii="Calibri" w:hAnsi="Calibri"/>
        </w:rPr>
      </w:pPr>
      <w:r>
        <w:rPr>
          <w:rFonts w:ascii="Calibri" w:hAnsi="Calibri"/>
          <w:b/>
        </w:rPr>
        <w:t>C</w:t>
      </w:r>
      <w:r w:rsidR="00825CE3" w:rsidRPr="002B360C">
        <w:rPr>
          <w:rFonts w:ascii="Calibri" w:hAnsi="Calibri"/>
          <w:b/>
        </w:rPr>
        <w:t>erebrovascular accidents</w:t>
      </w:r>
      <w:r w:rsidR="002B360C">
        <w:rPr>
          <w:rFonts w:ascii="Calibri" w:hAnsi="Calibri"/>
          <w:b/>
        </w:rPr>
        <w:t>.</w:t>
      </w:r>
      <w:r w:rsidR="00825538">
        <w:rPr>
          <w:rFonts w:ascii="Calibri" w:hAnsi="Calibri"/>
          <w:b/>
        </w:rPr>
        <w:t xml:space="preserve"> </w:t>
      </w:r>
      <w:r>
        <w:rPr>
          <w:rFonts w:ascii="Calibri" w:hAnsi="Calibri"/>
        </w:rPr>
        <w:t xml:space="preserve">A stroke </w:t>
      </w:r>
      <w:r w:rsidR="00F17F8A">
        <w:rPr>
          <w:rFonts w:ascii="Calibri" w:hAnsi="Calibri"/>
        </w:rPr>
        <w:t>is caused by coagulation of blood in the brain, and studies have suggested that the blood of heat stressed individuals coagulates more readily.</w:t>
      </w:r>
      <w:r>
        <w:rPr>
          <w:rFonts w:ascii="Calibri" w:hAnsi="Calibri"/>
        </w:rPr>
        <w:t>.</w:t>
      </w:r>
      <w:r>
        <w:rPr>
          <w:rFonts w:ascii="Calibri" w:hAnsi="Calibri"/>
        </w:rPr>
        <w:fldChar w:fldCharType="begin" w:fldLock="1"/>
      </w:r>
      <w:r w:rsidR="005E49C2">
        <w:rPr>
          <w:rFonts w:ascii="Calibri" w:hAnsi="Calibri"/>
        </w:rPr>
        <w:instrText>ADDIN CSL_CITATION { "citationItems" : [ { "id" : "ITEM-1", "itemData" : { "DOI" : "10.1016/S0749-3797(99)00025-2", "ISBN" : "0749-3797; 0749-3797", "ISSN" : "07493797", "PMID" : "10493281", "abstract" : "Introduction: This study describes medical treated in all 47 non-VA hospitals in Cook County, IL during the 1995 heat wave. We characterize the underlying diseases of the susceptible population, with goal of tailoring prevention efforts. Methods: Primary and secondary discharge diagnoses made during the heat wave and comparison periods were obtained from computerized inpatient hospital discharge data to determine reasons for hospitalization, and comorbid conditions, respectively. Results: During the week of the heat wave, there were 1072 (11%) more hospital admissions than average for comparison weeks and 838 (35%) more than expected among patients aged 65 years and older. The majority of this excess (59%) were treatments for dehydration, heat stroke, and heat exhaustion; with the exception of acute renal failure no other primary discharge diagnoses were significantly elevated. In contrast, analysis of comorbid conditions revealed 23% (p = 0.019) excess admissions of underlying cardiovascular diseases, 30% (p = 0.033) of diabetes, 52% (p = 0.011) of renal diseases, and 20% (p = 0.027) of nervous system disorders. Patients admissions for emphysema (p = 0.007) and epilepsy (p = 0.009) were also significantly elevated during the heat wave week. Conclusions: The majority of excess hospital admissions were due to dehydration, heat stroke, and heat exhaustion, among people with underlying medical conditions. Short-term public health interventions to reduce heat- related morbidity should be directed toward these individuals to assure access to air conditioning and adequate fluid intake. Long-term prevention efforts should aim to improve the general health condition of people at risk through, among other things, regular physician-approved exercise.", "author" : [ { "dropping-particle" : "", "family" : "Semenza", "given" : "Jan C.", "non-dropping-particle" : "", "parse-names" : false, "suffix" : "" }, { "dropping-particle" : "", "family" : "McCullough", "given" : "Joel E.", "non-dropping-particle" : "", "parse-names" : false, "suffix" : "" }, { "dropping-particle" : "", "family" : "Flanders", "given" : "W. Dana", "non-dropping-particle" : "", "parse-names" : false, "suffix" : "" }, { "dropping-particle" : "", "family" : "McGeehin", "given" : "Michael A.", "non-dropping-particle" : "", "parse-names" : false, "suffix" : "" }, { "dropping-particle" : "", "family" : "Lumpkin", "given" : "John R.", "non-dropping-particle" : "", "parse-names" : false, "suffix" : "" } ], "container-title" : "American Journal of Preventive Medicine", "id" : "ITEM-1", "issue" : "4", "issued" : { "date-parts" : [ [ "1999" ] ] }, "page" : "269-277", "title" : "Excess hospital admissions during the July 1995 heat wave in Chicago", "type" : "article-journal", "volume" : "16" }, "uris" : [ "http://www.mendeley.com/documents/?uuid=b389bd39-fe6e-41e4-b06a-63bfac170dec" ] } ], "mendeley" : { "formattedCitation" : "&lt;sup&gt;38&lt;/sup&gt;", "plainTextFormattedCitation" : "38", "previouslyFormattedCitation" : "&lt;sup&gt;38&lt;/sup&gt;" }, "properties" : { "noteIndex" : 0 }, "schema" : "https://github.com/citation-style-language/schema/raw/master/csl-citation.json" }</w:instrText>
      </w:r>
      <w:r>
        <w:rPr>
          <w:rFonts w:ascii="Calibri" w:hAnsi="Calibri"/>
        </w:rPr>
        <w:fldChar w:fldCharType="separate"/>
      </w:r>
      <w:r w:rsidR="003B32B9" w:rsidRPr="003B32B9">
        <w:rPr>
          <w:rFonts w:ascii="Calibri" w:hAnsi="Calibri"/>
          <w:noProof/>
          <w:vertAlign w:val="superscript"/>
        </w:rPr>
        <w:t>38</w:t>
      </w:r>
      <w:r>
        <w:rPr>
          <w:rFonts w:ascii="Calibri" w:hAnsi="Calibri"/>
        </w:rPr>
        <w:fldChar w:fldCharType="end"/>
      </w:r>
    </w:p>
    <w:p w14:paraId="0A905E0D" w14:textId="77777777" w:rsidR="00F16780" w:rsidRDefault="00F16780" w:rsidP="002B360C">
      <w:pPr>
        <w:shd w:val="clear" w:color="auto" w:fill="FFFFFF"/>
        <w:rPr>
          <w:rFonts w:ascii="Calibri" w:hAnsi="Calibri"/>
        </w:rPr>
      </w:pPr>
    </w:p>
    <w:p w14:paraId="5F74C288" w14:textId="03E443A9" w:rsidR="00F16780" w:rsidRPr="00D43FFB" w:rsidRDefault="00F16780" w:rsidP="002B360C">
      <w:pPr>
        <w:shd w:val="clear" w:color="auto" w:fill="FFFFFF"/>
        <w:rPr>
          <w:rFonts w:ascii="Calibri" w:hAnsi="Calibri"/>
        </w:rPr>
      </w:pPr>
      <w:r>
        <w:rPr>
          <w:rFonts w:ascii="Calibri" w:hAnsi="Calibri"/>
          <w:b/>
        </w:rPr>
        <w:t>Harvesting</w:t>
      </w:r>
      <w:r w:rsidR="00FC1D7D">
        <w:rPr>
          <w:rFonts w:ascii="Calibri" w:hAnsi="Calibri"/>
          <w:b/>
        </w:rPr>
        <w:t>.</w:t>
      </w:r>
      <w:r w:rsidR="00D43FFB">
        <w:rPr>
          <w:rFonts w:ascii="Calibri" w:hAnsi="Calibri"/>
          <w:b/>
        </w:rPr>
        <w:t xml:space="preserve"> </w:t>
      </w:r>
      <w:r w:rsidR="00D43FFB">
        <w:rPr>
          <w:rFonts w:ascii="Calibri" w:hAnsi="Calibri"/>
        </w:rPr>
        <w:t xml:space="preserve">When </w:t>
      </w:r>
      <w:r w:rsidR="003270BD">
        <w:rPr>
          <w:rFonts w:ascii="Calibri" w:hAnsi="Calibri"/>
        </w:rPr>
        <w:t xml:space="preserve">already terminally ill </w:t>
      </w:r>
      <w:r w:rsidR="00D43FFB">
        <w:rPr>
          <w:rFonts w:ascii="Calibri" w:hAnsi="Calibri"/>
        </w:rPr>
        <w:t xml:space="preserve">members of a population are exposed to extreme heat, </w:t>
      </w:r>
      <w:r w:rsidR="003270BD">
        <w:rPr>
          <w:rFonts w:ascii="Calibri" w:hAnsi="Calibri"/>
        </w:rPr>
        <w:t>their deaths can be brought forward in time by a few weeks.</w:t>
      </w:r>
      <w:r w:rsidR="005E49C2">
        <w:rPr>
          <w:rFonts w:ascii="Calibri" w:hAnsi="Calibri"/>
        </w:rPr>
        <w:fldChar w:fldCharType="begin" w:fldLock="1"/>
      </w:r>
      <w:r w:rsidR="002A542C">
        <w:rPr>
          <w:rFonts w:ascii="Calibri" w:hAnsi="Calibri"/>
        </w:rPr>
        <w:instrText>ADDIN CSL_CITATION { "citationItems" : [ { "id" : "ITEM-1", "itemData" : { "DOI" : "10.1097/01.ede.0000187650.36636.1f", "ISBN" : "1044-3983 (Print)\\r1044-3983 (Linking)", "ISSN" : "1044-3983", "PMID" : "16357598", "abstract" : "BACKGROUND: A heatwave occurred in France in August 2003, with an accompanying excess of all-cause mortality. This study quantifies this excess mortality and investigates a possible harvesting effect in the few weeks after the heatwave. METHODS: A time-series study using a Poisson regression model with regression splines to control for nonlinear confounders was used to analyze the correlation between heatwave variable and mortality in 9 French cities. RESULTS: After controlling for long-term and seasonal time trends and the usual effects of temperature and air pollution, we estimated that 3,096 extra deaths resulted from the heatwave. The maximum daily relative risk of mortality during the heatwave (compared with expected deaths at that time of year) ranged from 1.16 in Le Havre to 5.00 in Paris. There was little evidence of mortality displacement in the few weeks after the heatwave, with an estimated deficit of 253 deaths at the end of the period. CONCLUSIONS: The heatwave in France during August 2003 was associated with a large increase in the number of deaths. The impact estimated using a time-series design was consistent with crude previous estimates of the impact of the heatwave. This finding suggests that neither air pollution nor long-term and seasonal trends confounded previous estimates. There was no evidence to suggest that the extras deaths associated with the heatwave were simply brought forward in time.", "author" : [ { "dropping-particle" : "", "family" : "Tertre", "given" : "A", "non-dropping-particle" : "Le", "parse-names" : false, "suffix" : "" }, { "dropping-particle" : "", "family" : "Lefranc", "given" : "A", "non-dropping-particle" : "", "parse-names" : false, "suffix" : "" }, { "dropping-particle" : "", "family" : "Eilstein", "given" : "D", "non-dropping-particle" : "", "parse-names" : false, "suffix" : "" }, { "dropping-particle" : "", "family" : "Declercq", "given" : "C", "non-dropping-particle" : "", "parse-names" : false, "suffix" : "" }, { "dropping-particle" : "", "family" : "Medina", "given" : "S", "non-dropping-particle" : "", "parse-names" : false, "suffix" : "" }, { "dropping-particle" : "", "family" : "Blanchard", "given" : "M", "non-dropping-particle" : "", "parse-names" : false, "suffix" : "" }, { "dropping-particle" : "", "family" : "Chardon", "given" : "B", "non-dropping-particle" : "", "parse-names" : false, "suffix" : "" }, { "dropping-particle" : "", "family" : "Fabre", "given" : "P", "non-dropping-particle" : "", "parse-names" : false, "suffix" : "" }, { "dropping-particle" : "", "family" : "Filleul", "given" : "L", "non-dropping-particle" : "", "parse-names" : false, "suffix" : "" }, { "dropping-particle" : "", "family" : "Jusot", "given" : "J F", "non-dropping-particle" : "", "parse-names" : false, "suffix" : "" }, { "dropping-particle" : "", "family" : "Pascal", "given" : "L", "non-dropping-particle" : "", "parse-names" : false, "suffix" : "" }, { "dropping-particle" : "", "family" : "Prouvost", "given" : "H", "non-dropping-particle" : "", "parse-names" : false, "suffix" : "" }, { "dropping-particle" : "", "family" : "Cassadou", "given" : "S", "non-dropping-particle" : "", "parse-names" : false, "suffix" : "" }, { "dropping-particle" : "", "family" : "Ledrans", "given" : "M", "non-dropping-particle" : "", "parse-names" : false, "suffix" : "" } ], "container-title" : "Epidemiology", "id" : "ITEM-1", "issue" : "1", "issued" : { "date-parts" : [ [ "2006" ] ] }, "page" : "75-79", "title" : "Impact of the 2003 heatwave on all-cause mortality in 9 French cities", "type" : "article-journal", "volume" : "17" }, "uris" : [ "http://www.mendeley.com/documents/?uuid=a9869419-b635-40b0-8cb6-90ce3149e955" ] } ], "mendeley" : { "formattedCitation" : "&lt;sup&gt;39&lt;/sup&gt;", "plainTextFormattedCitation" : "39", "previouslyFormattedCitation" : "&lt;sup&gt;39&lt;/sup&gt;" }, "properties" : { "noteIndex" : 0 }, "schema" : "https://github.com/citation-style-language/schema/raw/master/csl-citation.json" }</w:instrText>
      </w:r>
      <w:r w:rsidR="005E49C2">
        <w:rPr>
          <w:rFonts w:ascii="Calibri" w:hAnsi="Calibri"/>
        </w:rPr>
        <w:fldChar w:fldCharType="separate"/>
      </w:r>
      <w:r w:rsidR="005E49C2" w:rsidRPr="005E49C2">
        <w:rPr>
          <w:rFonts w:ascii="Calibri" w:hAnsi="Calibri"/>
          <w:noProof/>
          <w:vertAlign w:val="superscript"/>
        </w:rPr>
        <w:t>39</w:t>
      </w:r>
      <w:r w:rsidR="005E49C2">
        <w:rPr>
          <w:rFonts w:ascii="Calibri" w:hAnsi="Calibri"/>
        </w:rPr>
        <w:fldChar w:fldCharType="end"/>
      </w:r>
    </w:p>
    <w:p w14:paraId="7DD73CA9" w14:textId="77777777" w:rsidR="00F1123A" w:rsidRDefault="00F1123A" w:rsidP="002B360C">
      <w:pPr>
        <w:shd w:val="clear" w:color="auto" w:fill="FFFFFF"/>
        <w:rPr>
          <w:rFonts w:ascii="Calibri" w:hAnsi="Calibri"/>
          <w:b/>
        </w:rPr>
      </w:pPr>
    </w:p>
    <w:p w14:paraId="625FF5D0" w14:textId="7C33CB88" w:rsidR="002B360C" w:rsidRPr="00E7661E" w:rsidRDefault="002B360C" w:rsidP="002B360C">
      <w:pPr>
        <w:shd w:val="clear" w:color="auto" w:fill="FFFFFF"/>
        <w:rPr>
          <w:rFonts w:ascii="Calibri" w:hAnsi="Calibri"/>
        </w:rPr>
      </w:pPr>
      <w:r>
        <w:rPr>
          <w:rFonts w:ascii="Calibri" w:hAnsi="Calibri"/>
          <w:b/>
        </w:rPr>
        <w:t>H</w:t>
      </w:r>
      <w:r w:rsidRPr="002B360C">
        <w:rPr>
          <w:rFonts w:ascii="Calibri" w:hAnsi="Calibri"/>
          <w:b/>
        </w:rPr>
        <w:t xml:space="preserve">eat </w:t>
      </w:r>
      <w:proofErr w:type="spellStart"/>
      <w:r w:rsidRPr="002B360C">
        <w:rPr>
          <w:rFonts w:ascii="Calibri" w:hAnsi="Calibri"/>
          <w:b/>
        </w:rPr>
        <w:t>e</w:t>
      </w:r>
      <w:r w:rsidR="00E7661E">
        <w:rPr>
          <w:rFonts w:ascii="Calibri" w:hAnsi="Calibri"/>
          <w:b/>
        </w:rPr>
        <w:t>dema</w:t>
      </w:r>
      <w:proofErr w:type="spellEnd"/>
      <w:r>
        <w:rPr>
          <w:rFonts w:ascii="Calibri" w:hAnsi="Calibri"/>
          <w:b/>
        </w:rPr>
        <w:t>.</w:t>
      </w:r>
      <w:r w:rsidR="00E7661E">
        <w:rPr>
          <w:rFonts w:ascii="Calibri" w:hAnsi="Calibri"/>
          <w:b/>
        </w:rPr>
        <w:t xml:space="preserve"> </w:t>
      </w:r>
      <w:r w:rsidR="005E3580">
        <w:rPr>
          <w:rFonts w:ascii="Calibri" w:hAnsi="Calibri"/>
        </w:rPr>
        <w:t>Manifests itself as soft tissue swelling in those who are less acclimatised to heat being experienced.</w:t>
      </w:r>
      <w:r w:rsidR="005E3580">
        <w:rPr>
          <w:rFonts w:ascii="Calibri" w:hAnsi="Calibri"/>
        </w:rPr>
        <w:fldChar w:fldCharType="begin" w:fldLock="1"/>
      </w:r>
      <w:r w:rsidR="002A542C">
        <w:rPr>
          <w:rFonts w:ascii="Calibri" w:hAnsi="Calibri"/>
        </w:rPr>
        <w:instrText>ADDIN CSL_CITATION { "citationItems" : [ { "id" : "ITEM-1", "itemData" : { "DOI" : "10.1177/0363546507305013", "ISBN" : "03635465", "ISSN" : "0363-5465", "PMID" : "17609528", "abstract" : "Heat stroke in athletes is entirely preventable. Exertional heat illness is generally the result of increased heat production and impaired dissipation of heat. It should be treated aggressively to avoid life-threatening complications. The continuum of heat illness includes mild disease (heat edema, heat rash, heat cramps, heat syncope), heat exhaustion, and the most severe form, potentially life-threatening heat stroke. Heat exhaustion typically presents with dizziness, malaise, nausea, and vomiting, or excessive fatigue with accompanying mild temperature elevations. The condition can progress to heat stroke without treatment. Heat stroke is the most severe form of heat illness and is characterized by core temperature &gt;104 degrees F with mental status changes. Recognition of an athlete with heat illness in its early stages and initiation of treatment will prevent morbidity and mortality from heat stroke. Risk factors for heat illness include dehydration, obesity, concurrent febrile illness, alcohol consumption, extremes of age, sickle cell trait, and supplement use. Proper education of coaches and athletes, identification of high-risk athletes, concentration on preventative hydration, acclimatization techniques, and appropriate monitoring of athletes for heat-related events are important ways to prevent heat stroke. Treatment of heat illness focuses on rapid cooling. Heat illness is commonly seen by sideline medical staff, especially during the late spring and summer months when temperature and humidity are high. This review presents a comprehensive list of heat illnesses with a focus on sideline treatments and prevention of heat illness for the team medical staff.", "author" : [ { "dropping-particle" : "", "family" : "Howe", "given" : "Allyson S", "non-dropping-particle" : "", "parse-names" : false, "suffix" : "" }, { "dropping-particle" : "", "family" : "Boden", "given" : "Barry P", "non-dropping-particle" : "", "parse-names" : false, "suffix" : "" } ], "container-title" : "The American journal of sports medicine", "id" : "ITEM-1", "issue" : "8", "issued" : { "date-parts" : [ [ "2007" ] ] }, "page" : "1384-1395", "title" : "Heat-related illness in athletes.", "type" : "article-journal", "volume" : "35" }, "uris" : [ "http://www.mendeley.com/documents/?uuid=8483c344-a780-4bef-ae16-ae6de1161c02" ] } ], "mendeley" : { "formattedCitation" : "&lt;sup&gt;40&lt;/sup&gt;", "plainTextFormattedCitation" : "40", "previouslyFormattedCitation" : "&lt;sup&gt;40&lt;/sup&gt;" }, "properties" : { "noteIndex" : 0 }, "schema" : "https://github.com/citation-style-language/schema/raw/master/csl-citation.json" }</w:instrText>
      </w:r>
      <w:r w:rsidR="005E3580">
        <w:rPr>
          <w:rFonts w:ascii="Calibri" w:hAnsi="Calibri"/>
        </w:rPr>
        <w:fldChar w:fldCharType="separate"/>
      </w:r>
      <w:r w:rsidR="005E49C2" w:rsidRPr="005E49C2">
        <w:rPr>
          <w:rFonts w:ascii="Calibri" w:hAnsi="Calibri"/>
          <w:noProof/>
          <w:vertAlign w:val="superscript"/>
        </w:rPr>
        <w:t>40</w:t>
      </w:r>
      <w:r w:rsidR="005E3580">
        <w:rPr>
          <w:rFonts w:ascii="Calibri" w:hAnsi="Calibri"/>
        </w:rPr>
        <w:fldChar w:fldCharType="end"/>
      </w:r>
      <w:r w:rsidR="005E3580">
        <w:rPr>
          <w:rFonts w:ascii="Calibri" w:hAnsi="Calibri"/>
        </w:rPr>
        <w:t xml:space="preserve"> </w:t>
      </w:r>
      <w:r w:rsidR="00952FBE">
        <w:rPr>
          <w:rFonts w:ascii="Calibri" w:hAnsi="Calibri"/>
        </w:rPr>
        <w:t>C</w:t>
      </w:r>
      <w:r w:rsidR="00E7661E">
        <w:rPr>
          <w:rFonts w:ascii="Calibri" w:hAnsi="Calibri"/>
        </w:rPr>
        <w:t>ramps</w:t>
      </w:r>
      <w:r w:rsidR="00952FBE">
        <w:rPr>
          <w:rFonts w:ascii="Calibri" w:hAnsi="Calibri"/>
        </w:rPr>
        <w:t xml:space="preserve"> </w:t>
      </w:r>
      <w:r w:rsidR="002C77A5">
        <w:rPr>
          <w:rFonts w:ascii="Calibri" w:hAnsi="Calibri"/>
        </w:rPr>
        <w:t xml:space="preserve">are </w:t>
      </w:r>
      <w:r w:rsidR="00952FBE">
        <w:rPr>
          <w:rFonts w:ascii="Calibri" w:hAnsi="Calibri"/>
        </w:rPr>
        <w:t>more likely when exercising in hot and humid environments</w:t>
      </w:r>
      <w:r w:rsidR="002C77A5">
        <w:rPr>
          <w:rFonts w:ascii="Calibri" w:hAnsi="Calibri"/>
        </w:rPr>
        <w:t>, but especially during exercise</w:t>
      </w:r>
      <w:r w:rsidR="00FF3287">
        <w:rPr>
          <w:rFonts w:ascii="Calibri" w:hAnsi="Calibri"/>
        </w:rPr>
        <w:t>.</w:t>
      </w:r>
      <w:r w:rsidR="00FF3287">
        <w:rPr>
          <w:rFonts w:ascii="Calibri" w:hAnsi="Calibri"/>
        </w:rPr>
        <w:fldChar w:fldCharType="begin" w:fldLock="1"/>
      </w:r>
      <w:r w:rsidR="002A542C">
        <w:rPr>
          <w:rFonts w:ascii="Calibri" w:hAnsi="Calibri"/>
        </w:rPr>
        <w:instrText>ADDIN CSL_CITATION { "citationItems" : [ { "id" : "ITEM-1", "itemData" : { "DOI" : "10.1002/9781118990810.ch49", "ISBN" : "9781118990810", "ISSN" : "15320650", "PMID" : "21661715", "abstract" : "Heat-related illnesses encompass disorders ranging from minor syndromes to life-threatening emergencies. The number of children suffering from heat-related illness is increasing. Because of physiologic differences and unique behavioral characteristics, children are at high risk for suffering heat-related illnesses. This article reviews physiologic responses to heat stress and highlights particular differences and behavioral considerations unique to children. It will address the diagnosis of heat-related illness in the emergency department, including the need for accurate temperature assessment and laboratory diagnostic tests. Management strategies follow a description of each illness. The science surrounding possible treatments for moderate to severe heat-related illness is reviewed. \u00a9 2007.", "author" : [ { "dropping-particle" : "", "family" : "Beltran", "given" : "Gerald Wook", "non-dropping-particle" : "", "parse-names" : false, "suffix" : "" } ], "container-title" : "Emergency Medical Services: Clinical Practice and Systems Oversight: Second Edition", "id" : "ITEM-1", "issued" : { "date-parts" : [ [ "2015" ] ] }, "page" : "358-362", "title" : "Heat-related illness", "type" : "article-journal", "volume" : "1" }, "uris" : [ "http://www.mendeley.com/documents/?uuid=a588cb58-4bd8-418d-8ae7-f669a790c652" ] } ], "mendeley" : { "formattedCitation" : "&lt;sup&gt;41&lt;/sup&gt;", "plainTextFormattedCitation" : "41", "previouslyFormattedCitation" : "&lt;sup&gt;41&lt;/sup&gt;" }, "properties" : { "noteIndex" : 0 }, "schema" : "https://github.com/citation-style-language/schema/raw/master/csl-citation.json" }</w:instrText>
      </w:r>
      <w:r w:rsidR="00FF3287">
        <w:rPr>
          <w:rFonts w:ascii="Calibri" w:hAnsi="Calibri"/>
        </w:rPr>
        <w:fldChar w:fldCharType="separate"/>
      </w:r>
      <w:r w:rsidR="005E49C2" w:rsidRPr="005E49C2">
        <w:rPr>
          <w:rFonts w:ascii="Calibri" w:hAnsi="Calibri"/>
          <w:noProof/>
          <w:vertAlign w:val="superscript"/>
        </w:rPr>
        <w:t>41</w:t>
      </w:r>
      <w:r w:rsidR="00FF3287">
        <w:rPr>
          <w:rFonts w:ascii="Calibri" w:hAnsi="Calibri"/>
        </w:rPr>
        <w:fldChar w:fldCharType="end"/>
      </w:r>
    </w:p>
    <w:p w14:paraId="453F2C2F" w14:textId="77777777" w:rsidR="00F1123A" w:rsidRPr="002B360C" w:rsidRDefault="00F1123A" w:rsidP="002B360C">
      <w:pPr>
        <w:shd w:val="clear" w:color="auto" w:fill="FFFFFF"/>
        <w:rPr>
          <w:rFonts w:ascii="Calibri" w:hAnsi="Calibri"/>
          <w:b/>
        </w:rPr>
      </w:pPr>
    </w:p>
    <w:p w14:paraId="4E0FD733" w14:textId="1E7D87A8" w:rsidR="00825CE3" w:rsidRPr="00B760B4" w:rsidRDefault="002B360C" w:rsidP="002B360C">
      <w:pPr>
        <w:shd w:val="clear" w:color="auto" w:fill="FFFFFF"/>
        <w:rPr>
          <w:rFonts w:ascii="Calibri" w:hAnsi="Calibri"/>
        </w:rPr>
      </w:pPr>
      <w:r>
        <w:rPr>
          <w:rFonts w:ascii="Calibri" w:hAnsi="Calibri"/>
          <w:b/>
        </w:rPr>
        <w:t>Heat exhaustion.</w:t>
      </w:r>
      <w:r w:rsidR="00B760B4">
        <w:rPr>
          <w:rFonts w:ascii="Calibri" w:hAnsi="Calibri"/>
          <w:b/>
        </w:rPr>
        <w:t xml:space="preserve"> </w:t>
      </w:r>
      <w:r w:rsidR="00B760B4">
        <w:rPr>
          <w:rFonts w:ascii="Calibri" w:hAnsi="Calibri"/>
        </w:rPr>
        <w:t xml:space="preserve">Common symptoms include headache, dizziness, goose flesh, nausea, vomiting, </w:t>
      </w:r>
      <w:r w:rsidR="00D93D57">
        <w:rPr>
          <w:rFonts w:ascii="Calibri" w:hAnsi="Calibri"/>
        </w:rPr>
        <w:t>diarrhoea</w:t>
      </w:r>
      <w:r w:rsidR="00B760B4">
        <w:rPr>
          <w:rFonts w:ascii="Calibri" w:hAnsi="Calibri"/>
        </w:rPr>
        <w:t>, irritability, and loss of coordination.</w:t>
      </w:r>
      <w:r w:rsidR="00B760B4">
        <w:rPr>
          <w:rFonts w:ascii="Calibri" w:hAnsi="Calibri"/>
        </w:rPr>
        <w:fldChar w:fldCharType="begin" w:fldLock="1"/>
      </w:r>
      <w:r w:rsidR="002A542C">
        <w:rPr>
          <w:rFonts w:ascii="Calibri" w:hAnsi="Calibri"/>
        </w:rPr>
        <w:instrText>ADDIN CSL_CITATION { "citationItems" : [ { "id" : "ITEM-1", "itemData" : { "DOI" : "10.1002/9781118990810.ch49", "ISBN" : "9781118990810", "ISSN" : "15320650", "PMID" : "21661715", "abstract" : "Heat-related illnesses encompass disorders ranging from minor syndromes to life-threatening emergencies. The number of children suffering from heat-related illness is increasing. Because of physiologic differences and unique behavioral characteristics, children are at high risk for suffering heat-related illnesses. This article reviews physiologic responses to heat stress and highlights particular differences and behavioral considerations unique to children. It will address the diagnosis of heat-related illness in the emergency department, including the need for accurate temperature assessment and laboratory diagnostic tests. Management strategies follow a description of each illness. The science surrounding possible treatments for moderate to severe heat-related illness is reviewed. \u00a9 2007.", "author" : [ { "dropping-particle" : "", "family" : "Beltran", "given" : "Gerald Wook", "non-dropping-particle" : "", "parse-names" : false, "suffix" : "" } ], "container-title" : "Emergency Medical Services: Clinical Practice and Systems Oversight: Second Edition", "id" : "ITEM-1", "issued" : { "date-parts" : [ [ "2015" ] ] }, "page" : "358-362", "title" : "Heat-related illness", "type" : "article-journal", "volume" : "1" }, "uris" : [ "http://www.mendeley.com/documents/?uuid=a588cb58-4bd8-418d-8ae7-f669a790c652" ] } ], "mendeley" : { "formattedCitation" : "&lt;sup&gt;41&lt;/sup&gt;", "plainTextFormattedCitation" : "41", "previouslyFormattedCitation" : "&lt;sup&gt;41&lt;/sup&gt;" }, "properties" : { "noteIndex" : 0 }, "schema" : "https://github.com/citation-style-language/schema/raw/master/csl-citation.json" }</w:instrText>
      </w:r>
      <w:r w:rsidR="00B760B4">
        <w:rPr>
          <w:rFonts w:ascii="Calibri" w:hAnsi="Calibri"/>
        </w:rPr>
        <w:fldChar w:fldCharType="separate"/>
      </w:r>
      <w:r w:rsidR="005E49C2" w:rsidRPr="005E49C2">
        <w:rPr>
          <w:rFonts w:ascii="Calibri" w:hAnsi="Calibri"/>
          <w:noProof/>
          <w:vertAlign w:val="superscript"/>
        </w:rPr>
        <w:t>41</w:t>
      </w:r>
      <w:r w:rsidR="00B760B4">
        <w:rPr>
          <w:rFonts w:ascii="Calibri" w:hAnsi="Calibri"/>
        </w:rPr>
        <w:fldChar w:fldCharType="end"/>
      </w:r>
      <w:r w:rsidR="00B760B4" w:rsidRPr="00B760B4">
        <w:rPr>
          <w:rFonts w:ascii="Calibri" w:hAnsi="Calibri"/>
        </w:rPr>
        <w:t xml:space="preserve"> </w:t>
      </w:r>
    </w:p>
    <w:p w14:paraId="41B29E95" w14:textId="77777777" w:rsidR="004735E1" w:rsidRDefault="004735E1" w:rsidP="002B360C">
      <w:pPr>
        <w:shd w:val="clear" w:color="auto" w:fill="FFFFFF"/>
        <w:rPr>
          <w:rFonts w:ascii="Calibri" w:hAnsi="Calibri"/>
          <w:b/>
        </w:rPr>
      </w:pPr>
    </w:p>
    <w:p w14:paraId="7C7A8594" w14:textId="4D537465" w:rsidR="004735E1" w:rsidRPr="00432A75" w:rsidRDefault="004735E1" w:rsidP="002B360C">
      <w:pPr>
        <w:shd w:val="clear" w:color="auto" w:fill="FFFFFF"/>
        <w:rPr>
          <w:rFonts w:ascii="Calibri" w:hAnsi="Calibri"/>
        </w:rPr>
      </w:pPr>
      <w:r>
        <w:rPr>
          <w:rFonts w:ascii="Calibri" w:hAnsi="Calibri"/>
          <w:b/>
        </w:rPr>
        <w:t>Heat rash.</w:t>
      </w:r>
      <w:r w:rsidR="00B67BA7">
        <w:rPr>
          <w:rFonts w:ascii="Calibri" w:hAnsi="Calibri"/>
          <w:b/>
        </w:rPr>
        <w:t xml:space="preserve"> </w:t>
      </w:r>
      <w:r w:rsidR="00432A75">
        <w:rPr>
          <w:rFonts w:ascii="Calibri" w:hAnsi="Calibri"/>
        </w:rPr>
        <w:t>Also known as ‘prickly heat’ or ‘</w:t>
      </w:r>
      <w:proofErr w:type="spellStart"/>
      <w:r w:rsidR="00432A75">
        <w:rPr>
          <w:rFonts w:ascii="Calibri" w:hAnsi="Calibri"/>
        </w:rPr>
        <w:t>milaria</w:t>
      </w:r>
      <w:proofErr w:type="spellEnd"/>
      <w:r w:rsidR="00432A75">
        <w:rPr>
          <w:rFonts w:ascii="Calibri" w:hAnsi="Calibri"/>
        </w:rPr>
        <w:t xml:space="preserve"> </w:t>
      </w:r>
      <w:proofErr w:type="spellStart"/>
      <w:r w:rsidR="00432A75">
        <w:rPr>
          <w:rFonts w:ascii="Calibri" w:hAnsi="Calibri"/>
        </w:rPr>
        <w:t>rubra</w:t>
      </w:r>
      <w:proofErr w:type="spellEnd"/>
      <w:r w:rsidR="00432A75">
        <w:rPr>
          <w:rFonts w:ascii="Calibri" w:hAnsi="Calibri"/>
        </w:rPr>
        <w:t>’,</w:t>
      </w:r>
      <w:r w:rsidR="00FA7FB1">
        <w:rPr>
          <w:rFonts w:ascii="Calibri" w:hAnsi="Calibri"/>
        </w:rPr>
        <w:t xml:space="preserve"> heat rash results from sweating which saturates the skin surface, clogging the sweat ducts.</w:t>
      </w:r>
      <w:r w:rsidR="002200CA">
        <w:rPr>
          <w:rFonts w:ascii="Calibri" w:hAnsi="Calibri"/>
        </w:rPr>
        <w:fldChar w:fldCharType="begin" w:fldLock="1"/>
      </w:r>
      <w:r w:rsidR="002A542C">
        <w:rPr>
          <w:rFonts w:ascii="Calibri" w:hAnsi="Calibri"/>
        </w:rPr>
        <w:instrText>ADDIN CSL_CITATION { "citationItems" : [ { "id" : "ITEM-1", "itemData" : { "DOI" : "10.1177/0363546507305013", "ISBN" : "03635465", "ISSN" : "0363-5465", "PMID" : "17609528", "abstract" : "Heat stroke in athletes is entirely preventable. Exertional heat illness is generally the result of increased heat production and impaired dissipation of heat. It should be treated aggressively to avoid life-threatening complications. The continuum of heat illness includes mild disease (heat edema, heat rash, heat cramps, heat syncope), heat exhaustion, and the most severe form, potentially life-threatening heat stroke. Heat exhaustion typically presents with dizziness, malaise, nausea, and vomiting, or excessive fatigue with accompanying mild temperature elevations. The condition can progress to heat stroke without treatment. Heat stroke is the most severe form of heat illness and is characterized by core temperature &gt;104 degrees F with mental status changes. Recognition of an athlete with heat illness in its early stages and initiation of treatment will prevent morbidity and mortality from heat stroke. Risk factors for heat illness include dehydration, obesity, concurrent febrile illness, alcohol consumption, extremes of age, sickle cell trait, and supplement use. Proper education of coaches and athletes, identification of high-risk athletes, concentration on preventative hydration, acclimatization techniques, and appropriate monitoring of athletes for heat-related events are important ways to prevent heat stroke. Treatment of heat illness focuses on rapid cooling. Heat illness is commonly seen by sideline medical staff, especially during the late spring and summer months when temperature and humidity are high. This review presents a comprehensive list of heat illnesses with a focus on sideline treatments and prevention of heat illness for the team medical staff.", "author" : [ { "dropping-particle" : "", "family" : "Howe", "given" : "Allyson S", "non-dropping-particle" : "", "parse-names" : false, "suffix" : "" }, { "dropping-particle" : "", "family" : "Boden", "given" : "Barry P", "non-dropping-particle" : "", "parse-names" : false, "suffix" : "" } ], "container-title" : "The American journal of sports medicine", "id" : "ITEM-1", "issue" : "8", "issued" : { "date-parts" : [ [ "2007" ] ] }, "page" : "1384-1395", "title" : "Heat-related illness in athletes.", "type" : "article-journal", "volume" : "35" }, "uris" : [ "http://www.mendeley.com/documents/?uuid=8483c344-a780-4bef-ae16-ae6de1161c02" ] } ], "mendeley" : { "formattedCitation" : "&lt;sup&gt;40&lt;/sup&gt;", "plainTextFormattedCitation" : "40", "previouslyFormattedCitation" : "&lt;sup&gt;40&lt;/sup&gt;" }, "properties" : { "noteIndex" : 0 }, "schema" : "https://github.com/citation-style-language/schema/raw/master/csl-citation.json" }</w:instrText>
      </w:r>
      <w:r w:rsidR="002200CA">
        <w:rPr>
          <w:rFonts w:ascii="Calibri" w:hAnsi="Calibri"/>
        </w:rPr>
        <w:fldChar w:fldCharType="separate"/>
      </w:r>
      <w:r w:rsidR="005E49C2" w:rsidRPr="005E49C2">
        <w:rPr>
          <w:rFonts w:ascii="Calibri" w:hAnsi="Calibri"/>
          <w:noProof/>
          <w:vertAlign w:val="superscript"/>
        </w:rPr>
        <w:t>40</w:t>
      </w:r>
      <w:r w:rsidR="002200CA">
        <w:rPr>
          <w:rFonts w:ascii="Calibri" w:hAnsi="Calibri"/>
        </w:rPr>
        <w:fldChar w:fldCharType="end"/>
      </w:r>
    </w:p>
    <w:p w14:paraId="238EEC9B" w14:textId="77777777" w:rsidR="00F1123A" w:rsidRDefault="00F1123A" w:rsidP="002B360C">
      <w:pPr>
        <w:shd w:val="clear" w:color="auto" w:fill="FFFFFF"/>
        <w:rPr>
          <w:rFonts w:ascii="Calibri" w:hAnsi="Calibri"/>
          <w:b/>
        </w:rPr>
      </w:pPr>
    </w:p>
    <w:p w14:paraId="6A36FCAA" w14:textId="12B5690C" w:rsidR="002B360C" w:rsidRPr="00850435" w:rsidRDefault="002B360C" w:rsidP="002B360C">
      <w:pPr>
        <w:shd w:val="clear" w:color="auto" w:fill="FFFFFF"/>
        <w:rPr>
          <w:rFonts w:ascii="Calibri" w:hAnsi="Calibri"/>
        </w:rPr>
      </w:pPr>
      <w:r>
        <w:rPr>
          <w:rFonts w:ascii="Calibri" w:hAnsi="Calibri"/>
          <w:b/>
        </w:rPr>
        <w:t>H</w:t>
      </w:r>
      <w:r w:rsidRPr="002B360C">
        <w:rPr>
          <w:rFonts w:ascii="Calibri" w:hAnsi="Calibri"/>
          <w:b/>
        </w:rPr>
        <w:t>eat stroke</w:t>
      </w:r>
      <w:r>
        <w:rPr>
          <w:rFonts w:ascii="Calibri" w:hAnsi="Calibri"/>
          <w:b/>
        </w:rPr>
        <w:t>.</w:t>
      </w:r>
      <w:r w:rsidR="00196D1D">
        <w:rPr>
          <w:rFonts w:ascii="Calibri" w:hAnsi="Calibri"/>
          <w:b/>
        </w:rPr>
        <w:t xml:space="preserve"> </w:t>
      </w:r>
      <w:r w:rsidR="00196D1D">
        <w:rPr>
          <w:rFonts w:ascii="Calibri" w:hAnsi="Calibri"/>
        </w:rPr>
        <w:t>Clinically defined as when the body’s core temperature is at least 40.6</w:t>
      </w:r>
      <w:r w:rsidR="002950A2">
        <w:rPr>
          <w:rFonts w:ascii="Calibri" w:hAnsi="Calibri"/>
        </w:rPr>
        <w:t>C</w:t>
      </w:r>
      <w:r w:rsidR="00196D1D">
        <w:rPr>
          <w:rFonts w:ascii="Calibri" w:hAnsi="Calibri"/>
        </w:rPr>
        <w:t>.</w:t>
      </w:r>
      <w:r w:rsidR="009F2B98">
        <w:rPr>
          <w:rFonts w:ascii="Calibri" w:hAnsi="Calibri"/>
        </w:rPr>
        <w:fldChar w:fldCharType="begin" w:fldLock="1"/>
      </w:r>
      <w:r w:rsidR="002A542C">
        <w:rPr>
          <w:rFonts w:ascii="Calibri" w:hAnsi="Calibri"/>
        </w:rPr>
        <w:instrText>ADDIN CSL_CITATION { "citationItems" : [ { "id" : "ITEM-1", "itemData" : { "abstract" : "The National Association of Medical Examiners Ad Hoc Committee on the Definition of Heat-Related Fatalities recommends the following definition of \"heat-related death\": a death in which exposure to high ambient temperature either caused the death or significantly contributed to it. The committee also recommends that the diagnosis of heat-related death be based on a history of exposure to high ambient temperature and the reasonable exclusion of other causes of hyperthermia. The diagnosis may be established from the circumstances surrounding the death, investigative reports concerning environmental temperature, and/or measured antemortem body temperature at the time of collapse. In cases where the measured antemortem body temperature at the time of collapse was &gt; or = 105 degrees F (&gt; or = 40.6 degrees C), the cause of death should be certified as heat stroke or hyperthermia. Deaths may also be certified as heat stroke or hyperthermia with lower body temperatures when cooling has been attempted prior to arrival at the hospital and/or when there is a clinical history of mental status changes and elevated liver and muscle enzymes. In cases where the antemortem body temperature cannot be established but the environmental temperature at the time of collapse was high, an appropriate heat-related diagnosis should be listed as the cause of death or as a significant contributing condition.", "author" : [ { "dropping-particle" : "", "family" : "R, Donoghue", "given" : "E", "non-dropping-particle" : "", "parse-names" : false, "suffix" : "" }, { "dropping-particle" : "", "family" : "A, Graham", "given" : "M", "non-dropping-particle" : "", "parse-names" : false, "suffix" : "" }, { "dropping-particle" : "", "family" : "M, Jentzen", "given" : "J", "non-dropping-particle" : "", "parse-names" : false, "suffix" : "" }, { "dropping-particle" : "", "family" : "D, Lifschultz", "given" : "B", "non-dropping-particle" : "", "parse-names" : false, "suffix" : "" }, { "dropping-particle" : "", "family" : "Luke", "given" : "J L", "non-dropping-particle" : "", "parse-names" : false, "suffix" : "" } ], "container-title" : "The American Journal of Forensic Medicine and Pathology.", "id" : "ITEM-1", "issue" : "1", "issued" : { "date-parts" : [ [ "1997" ] ] }, "title" : "Criteria for the diagnosis of heat-related deaths: National Association of Medical Examiners. Position paper. National Association of Medical Examiners Ad Hoc Committee on the Definition of Heat-Related Fatalities.", "type" : "article-journal", "volume" : "18" }, "uris" : [ "http://www.mendeley.com/documents/?uuid=9d69cf23-df18-4ee1-9705-2b4819d67c85" ] } ], "mendeley" : { "formattedCitation" : "&lt;sup&gt;42&lt;/sup&gt;", "plainTextFormattedCitation" : "42", "previouslyFormattedCitation" : "&lt;sup&gt;42&lt;/sup&gt;" }, "properties" : { "noteIndex" : 0 }, "schema" : "https://github.com/citation-style-language/schema/raw/master/csl-citation.json" }</w:instrText>
      </w:r>
      <w:r w:rsidR="009F2B98">
        <w:rPr>
          <w:rFonts w:ascii="Calibri" w:hAnsi="Calibri"/>
        </w:rPr>
        <w:fldChar w:fldCharType="separate"/>
      </w:r>
      <w:r w:rsidR="005E49C2" w:rsidRPr="005E49C2">
        <w:rPr>
          <w:rFonts w:ascii="Calibri" w:hAnsi="Calibri"/>
          <w:noProof/>
          <w:vertAlign w:val="superscript"/>
        </w:rPr>
        <w:t>42</w:t>
      </w:r>
      <w:r w:rsidR="009F2B98">
        <w:rPr>
          <w:rFonts w:ascii="Calibri" w:hAnsi="Calibri"/>
        </w:rPr>
        <w:fldChar w:fldCharType="end"/>
      </w:r>
      <w:r w:rsidR="00196D1D">
        <w:rPr>
          <w:rFonts w:ascii="Calibri" w:hAnsi="Calibri"/>
        </w:rPr>
        <w:t xml:space="preserve"> </w:t>
      </w:r>
      <w:r w:rsidR="00850435">
        <w:rPr>
          <w:rFonts w:ascii="Calibri" w:hAnsi="Calibri"/>
        </w:rPr>
        <w:t>A life-threatening condition, with a severe elevation of body temperature with central nervous system dysfunction that often includes combativeness, delirium, seizures, and coma</w:t>
      </w:r>
      <w:r w:rsidR="00CA219C">
        <w:rPr>
          <w:rFonts w:ascii="Calibri" w:hAnsi="Calibri"/>
        </w:rPr>
        <w:t>.</w:t>
      </w:r>
      <w:r w:rsidR="00141B16">
        <w:rPr>
          <w:rFonts w:ascii="Calibri" w:hAnsi="Calibri"/>
        </w:rPr>
        <w:fldChar w:fldCharType="begin" w:fldLock="1"/>
      </w:r>
      <w:r w:rsidR="002A542C">
        <w:rPr>
          <w:rFonts w:ascii="Calibri" w:hAnsi="Calibri"/>
        </w:rPr>
        <w:instrText>ADDIN CSL_CITATION { "citationItems" : [ { "id" : "ITEM-1", "itemData" : { "DOI" : "10.1002/cphy.c140017", "ISBN" : "9780470650714", "ISSN" : "20404603", "PMID" : "25880507", "abstract" : "Heat stroke is a life-threatening condition clinically diagnosed as a severe elevation in body temperature with central nervous system dysfunction that often includes combativeness, delirium, seizures, and coma. Classic heat stroke primarily occurs in immunocompromised individuals during annual heat waves. Exertional heat stroke is observed in young fit individuals performing strenuous physical activity in hot or temperature environments. Long-term consequences of heat stroke are thought to be due to a systemic inflammatory response syndrome. This article provides a comprehensive review of recent advances in the identification of risk factors that predispose to heat stroke, the role of endotoxin and cytokines in mediation of multi-organ damage, the incidence of hypothermia and fever during heat stroke recovery, clinical biomarkers of organ damage severity, and protective cooling strategies. Risk factors include environmental factors, medications, drug use, compromised health status, and genetic conditions. The role of endotoxin and cytokines is discussed in the framework of research conducted over 30 years ago that requires reassessment to more clearly identify the role of these factors in the systemic inflammatory response syndrome. We challenge the notion that hypothalamic damage is responsible for thermoregulatory disturbances during heat stroke recovery and highlight recent advances in our understanding of the regulated nature of these responses. The need for more sensitive clinical biomarkers of organ damage is examined. Conventional and emerging cooling methods are discussed with reference to protection against peripheral organ damage and selective brain cooling. \u00a9 2015 American Physiological Society. Compr Physiol 5: 611-647, 2015.", "author" : [ { "dropping-particle" : "", "family" : "Leon", "given" : "Lisa R.", "non-dropping-particle" : "", "parse-names" : false, "suffix" : "" }, { "dropping-particle" : "", "family" : "Bouchama", "given" : "Abderrezak", "non-dropping-particle" : "", "parse-names" : false, "suffix" : "" } ], "container-title" : "Comprehensive Physiology", "id" : "ITEM-1", "issue" : "2", "issued" : { "date-parts" : [ [ "2015" ] ] }, "page" : "611-647", "title" : "Heat stroke", "type" : "article-journal", "volume" : "5" }, "uris" : [ "http://www.mendeley.com/documents/?uuid=c70019ca-083a-449b-837e-d7283a85cece" ] } ], "mendeley" : { "formattedCitation" : "&lt;sup&gt;43&lt;/sup&gt;", "plainTextFormattedCitation" : "43", "previouslyFormattedCitation" : "&lt;sup&gt;43&lt;/sup&gt;" }, "properties" : { "noteIndex" : 0 }, "schema" : "https://github.com/citation-style-language/schema/raw/master/csl-citation.json" }</w:instrText>
      </w:r>
      <w:r w:rsidR="00141B16">
        <w:rPr>
          <w:rFonts w:ascii="Calibri" w:hAnsi="Calibri"/>
        </w:rPr>
        <w:fldChar w:fldCharType="separate"/>
      </w:r>
      <w:r w:rsidR="005E49C2" w:rsidRPr="005E49C2">
        <w:rPr>
          <w:rFonts w:ascii="Calibri" w:hAnsi="Calibri"/>
          <w:noProof/>
          <w:vertAlign w:val="superscript"/>
        </w:rPr>
        <w:t>43</w:t>
      </w:r>
      <w:r w:rsidR="00141B16">
        <w:rPr>
          <w:rFonts w:ascii="Calibri" w:hAnsi="Calibri"/>
        </w:rPr>
        <w:fldChar w:fldCharType="end"/>
      </w:r>
    </w:p>
    <w:p w14:paraId="3D17AE81" w14:textId="77777777" w:rsidR="00F1123A" w:rsidRPr="002B360C" w:rsidRDefault="00F1123A" w:rsidP="002B360C">
      <w:pPr>
        <w:shd w:val="clear" w:color="auto" w:fill="FFFFFF"/>
        <w:rPr>
          <w:rFonts w:ascii="Calibri" w:hAnsi="Calibri"/>
          <w:b/>
        </w:rPr>
      </w:pPr>
    </w:p>
    <w:p w14:paraId="50BF8CC7" w14:textId="5F679EA9" w:rsidR="00825CE3" w:rsidRPr="00430B94" w:rsidRDefault="002B360C" w:rsidP="002B360C">
      <w:pPr>
        <w:shd w:val="clear" w:color="auto" w:fill="FFFFFF"/>
        <w:rPr>
          <w:rFonts w:ascii="Calibri" w:hAnsi="Calibri"/>
        </w:rPr>
      </w:pPr>
      <w:r>
        <w:rPr>
          <w:rFonts w:ascii="Calibri" w:hAnsi="Calibri"/>
          <w:b/>
        </w:rPr>
        <w:t>H</w:t>
      </w:r>
      <w:r w:rsidR="00825CE3" w:rsidRPr="002B360C">
        <w:rPr>
          <w:rFonts w:ascii="Calibri" w:hAnsi="Calibri"/>
          <w:b/>
        </w:rPr>
        <w:t>eat syncop</w:t>
      </w:r>
      <w:r w:rsidR="00430B94">
        <w:rPr>
          <w:rFonts w:ascii="Calibri" w:hAnsi="Calibri"/>
          <w:b/>
        </w:rPr>
        <w:t>e</w:t>
      </w:r>
      <w:r>
        <w:rPr>
          <w:rFonts w:ascii="Calibri" w:hAnsi="Calibri"/>
          <w:b/>
        </w:rPr>
        <w:t>.</w:t>
      </w:r>
      <w:r w:rsidR="00743BFB">
        <w:rPr>
          <w:rFonts w:ascii="Calibri" w:hAnsi="Calibri"/>
          <w:b/>
        </w:rPr>
        <w:t xml:space="preserve"> </w:t>
      </w:r>
      <w:r w:rsidR="00743BFB">
        <w:rPr>
          <w:rFonts w:ascii="Calibri" w:hAnsi="Calibri"/>
        </w:rPr>
        <w:t>Fainting from heat due to elevated body temperature.</w:t>
      </w:r>
      <w:r w:rsidR="00430B94">
        <w:rPr>
          <w:rFonts w:ascii="Calibri" w:hAnsi="Calibri"/>
          <w:b/>
        </w:rPr>
        <w:t xml:space="preserve"> </w:t>
      </w:r>
      <w:r w:rsidR="004404CA">
        <w:rPr>
          <w:rFonts w:ascii="Calibri" w:hAnsi="Calibri"/>
        </w:rPr>
        <w:t xml:space="preserve">Syncope </w:t>
      </w:r>
      <w:r w:rsidR="00745A2B">
        <w:rPr>
          <w:rFonts w:ascii="Calibri" w:hAnsi="Calibri"/>
        </w:rPr>
        <w:t>can indicate that someone is undergoing heat stroke.</w:t>
      </w:r>
      <w:r w:rsidR="00743BFB">
        <w:rPr>
          <w:rFonts w:ascii="Calibri" w:hAnsi="Calibri"/>
        </w:rPr>
        <w:fldChar w:fldCharType="begin" w:fldLock="1"/>
      </w:r>
      <w:r w:rsidR="002A542C">
        <w:rPr>
          <w:rFonts w:ascii="Calibri" w:hAnsi="Calibri"/>
        </w:rPr>
        <w:instrText>ADDIN CSL_CITATION { "citationItems" : [ { "id" : "ITEM-1", "itemData" : { "DOI" : "10.1002/9781118990810.ch49", "ISBN" : "9781118990810", "ISSN" : "15320650", "PMID" : "21661715", "abstract" : "Heat-related illnesses encompass disorders ranging from minor syndromes to life-threatening emergencies. The number of children suffering from heat-related illness is increasing. Because of physiologic differences and unique behavioral characteristics, children are at high risk for suffering heat-related illnesses. This article reviews physiologic responses to heat stress and highlights particular differences and behavioral considerations unique to children. It will address the diagnosis of heat-related illness in the emergency department, including the need for accurate temperature assessment and laboratory diagnostic tests. Management strategies follow a description of each illness. The science surrounding possible treatments for moderate to severe heat-related illness is reviewed. \u00a9 2007.", "author" : [ { "dropping-particle" : "", "family" : "Beltran", "given" : "Gerald Wook", "non-dropping-particle" : "", "parse-names" : false, "suffix" : "" } ], "container-title" : "Emergency Medical Services: Clinical Practice and Systems Oversight: Second Edition", "id" : "ITEM-1", "issued" : { "date-parts" : [ [ "2015" ] ] }, "page" : "358-362", "title" : "Heat-related illness", "type" : "article-journal", "volume" : "1" }, "uris" : [ "http://www.mendeley.com/documents/?uuid=a588cb58-4bd8-418d-8ae7-f669a790c652" ] } ], "mendeley" : { "formattedCitation" : "&lt;sup&gt;41&lt;/sup&gt;", "plainTextFormattedCitation" : "41", "previouslyFormattedCitation" : "&lt;sup&gt;41&lt;/sup&gt;" }, "properties" : { "noteIndex" : 0 }, "schema" : "https://github.com/citation-style-language/schema/raw/master/csl-citation.json" }</w:instrText>
      </w:r>
      <w:r w:rsidR="00743BFB">
        <w:rPr>
          <w:rFonts w:ascii="Calibri" w:hAnsi="Calibri"/>
        </w:rPr>
        <w:fldChar w:fldCharType="separate"/>
      </w:r>
      <w:r w:rsidR="005E49C2" w:rsidRPr="005E49C2">
        <w:rPr>
          <w:rFonts w:ascii="Calibri" w:hAnsi="Calibri"/>
          <w:noProof/>
          <w:vertAlign w:val="superscript"/>
        </w:rPr>
        <w:t>41</w:t>
      </w:r>
      <w:r w:rsidR="00743BFB">
        <w:rPr>
          <w:rFonts w:ascii="Calibri" w:hAnsi="Calibri"/>
        </w:rPr>
        <w:fldChar w:fldCharType="end"/>
      </w:r>
    </w:p>
    <w:p w14:paraId="030D4FCE" w14:textId="77777777" w:rsidR="00F1123A" w:rsidRPr="002B360C" w:rsidRDefault="00F1123A" w:rsidP="002B360C">
      <w:pPr>
        <w:shd w:val="clear" w:color="auto" w:fill="FFFFFF"/>
        <w:rPr>
          <w:rFonts w:ascii="Calibri" w:hAnsi="Calibri"/>
          <w:b/>
        </w:rPr>
      </w:pPr>
    </w:p>
    <w:p w14:paraId="5A3A8C1B" w14:textId="01306174" w:rsidR="002B360C" w:rsidRPr="003013EE" w:rsidRDefault="002B360C" w:rsidP="002B360C">
      <w:pPr>
        <w:shd w:val="clear" w:color="auto" w:fill="FFFFFF"/>
        <w:rPr>
          <w:rFonts w:ascii="Calibri" w:hAnsi="Calibri"/>
        </w:rPr>
      </w:pPr>
      <w:r>
        <w:rPr>
          <w:rFonts w:ascii="Calibri" w:hAnsi="Calibri"/>
          <w:b/>
        </w:rPr>
        <w:t>S</w:t>
      </w:r>
      <w:r w:rsidRPr="002B360C">
        <w:rPr>
          <w:rFonts w:ascii="Calibri" w:hAnsi="Calibri"/>
          <w:b/>
        </w:rPr>
        <w:t>evere dehydration</w:t>
      </w:r>
      <w:r>
        <w:rPr>
          <w:rFonts w:ascii="Calibri" w:hAnsi="Calibri"/>
          <w:b/>
        </w:rPr>
        <w:t>.</w:t>
      </w:r>
      <w:r w:rsidR="003013EE">
        <w:rPr>
          <w:rFonts w:ascii="Calibri" w:hAnsi="Calibri"/>
        </w:rPr>
        <w:t xml:space="preserve"> Profuse sweating can occur during a heat wave episode. </w:t>
      </w:r>
      <w:r w:rsidR="000D0249">
        <w:rPr>
          <w:rFonts w:ascii="Calibri" w:hAnsi="Calibri"/>
        </w:rPr>
        <w:t>This can lead to de</w:t>
      </w:r>
      <w:r w:rsidR="00015F70">
        <w:rPr>
          <w:rFonts w:ascii="Calibri" w:hAnsi="Calibri"/>
        </w:rPr>
        <w:t>hydration, which depletes electrolytes and causes sodium losses.</w:t>
      </w:r>
      <w:r w:rsidR="00015F70">
        <w:rPr>
          <w:rFonts w:ascii="Calibri" w:hAnsi="Calibri"/>
        </w:rPr>
        <w:fldChar w:fldCharType="begin" w:fldLock="1"/>
      </w:r>
      <w:r w:rsidR="002A542C">
        <w:rPr>
          <w:rFonts w:ascii="Calibri" w:hAnsi="Calibri"/>
        </w:rPr>
        <w:instrText>ADDIN CSL_CITATION { "citationItems" : [ { "id" : "ITEM-1", "itemData" : { "DOI" : "10.1002/9781118990810.ch49", "ISBN" : "9781118990810", "ISSN" : "15320650", "PMID" : "21661715", "abstract" : "Heat-related illnesses encompass disorders ranging from minor syndromes to life-threatening emergencies. The number of children suffering from heat-related illness is increasing. Because of physiologic differences and unique behavioral characteristics, children are at high risk for suffering heat-related illnesses. This article reviews physiologic responses to heat stress and highlights particular differences and behavioral considerations unique to children. It will address the diagnosis of heat-related illness in the emergency department, including the need for accurate temperature assessment and laboratory diagnostic tests. Management strategies follow a description of each illness. The science surrounding possible treatments for moderate to severe heat-related illness is reviewed. \u00a9 2007.", "author" : [ { "dropping-particle" : "", "family" : "Beltran", "given" : "Gerald Wook", "non-dropping-particle" : "", "parse-names" : false, "suffix" : "" } ], "container-title" : "Emergency Medical Services: Clinical Practice and Systems Oversight: Second Edition", "id" : "ITEM-1", "issued" : { "date-parts" : [ [ "2015" ] ] }, "page" : "358-362", "title" : "Heat-related illness", "type" : "article-journal", "volume" : "1" }, "uris" : [ "http://www.mendeley.com/documents/?uuid=a588cb58-4bd8-418d-8ae7-f669a790c652" ] } ], "mendeley" : { "formattedCitation" : "&lt;sup&gt;41&lt;/sup&gt;", "plainTextFormattedCitation" : "41", "previouslyFormattedCitation" : "&lt;sup&gt;41&lt;/sup&gt;" }, "properties" : { "noteIndex" : 0 }, "schema" : "https://github.com/citation-style-language/schema/raw/master/csl-citation.json" }</w:instrText>
      </w:r>
      <w:r w:rsidR="00015F70">
        <w:rPr>
          <w:rFonts w:ascii="Calibri" w:hAnsi="Calibri"/>
        </w:rPr>
        <w:fldChar w:fldCharType="separate"/>
      </w:r>
      <w:r w:rsidR="005E49C2" w:rsidRPr="005E49C2">
        <w:rPr>
          <w:rFonts w:ascii="Calibri" w:hAnsi="Calibri"/>
          <w:noProof/>
          <w:vertAlign w:val="superscript"/>
        </w:rPr>
        <w:t>41</w:t>
      </w:r>
      <w:r w:rsidR="00015F70">
        <w:rPr>
          <w:rFonts w:ascii="Calibri" w:hAnsi="Calibri"/>
        </w:rPr>
        <w:fldChar w:fldCharType="end"/>
      </w:r>
    </w:p>
    <w:p w14:paraId="1EA46811" w14:textId="77777777" w:rsidR="002200CA" w:rsidRDefault="002200CA" w:rsidP="0090798F">
      <w:pPr>
        <w:shd w:val="clear" w:color="auto" w:fill="FFFFFF"/>
        <w:rPr>
          <w:rFonts w:ascii="Calibri" w:hAnsi="Calibri"/>
          <w:b/>
          <w:lang w:val="en-US"/>
        </w:rPr>
      </w:pPr>
    </w:p>
    <w:p w14:paraId="3B8F5446" w14:textId="1DD73D93" w:rsidR="00C7097B" w:rsidRDefault="00C7097B" w:rsidP="00C7097B">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t xml:space="preserve">Key metrics to track </w:t>
      </w:r>
      <w:r w:rsidR="00A30E2C">
        <w:rPr>
          <w:rFonts w:eastAsia="Times New Roman" w:cs="Times New Roman"/>
          <w:b/>
          <w:u w:val="single"/>
          <w:lang w:eastAsia="en-GB"/>
        </w:rPr>
        <w:t>disaster-related mortality</w:t>
      </w:r>
    </w:p>
    <w:p w14:paraId="49B8ED5A" w14:textId="77777777" w:rsidR="00453E9D" w:rsidRDefault="00453E9D" w:rsidP="00DD1467">
      <w:pPr>
        <w:shd w:val="clear" w:color="auto" w:fill="FFFFFF"/>
        <w:jc w:val="both"/>
        <w:outlineLvl w:val="0"/>
        <w:rPr>
          <w:rFonts w:eastAsia="Times New Roman" w:cs="Times New Roman"/>
          <w:lang w:eastAsia="en-GB"/>
        </w:rPr>
      </w:pPr>
    </w:p>
    <w:p w14:paraId="04D708C5" w14:textId="77777777" w:rsidR="00B14C27" w:rsidRDefault="00B14C27" w:rsidP="00B14C27">
      <w:pPr>
        <w:shd w:val="clear" w:color="auto" w:fill="FFFFFF"/>
        <w:jc w:val="both"/>
        <w:outlineLvl w:val="0"/>
        <w:rPr>
          <w:rFonts w:eastAsia="Times New Roman" w:cs="Times New Roman"/>
          <w:lang w:eastAsia="en-GB"/>
        </w:rPr>
      </w:pPr>
      <w:r>
        <w:rPr>
          <w:rFonts w:eastAsia="Times New Roman" w:cs="Times New Roman"/>
          <w:lang w:eastAsia="en-GB"/>
        </w:rPr>
        <w:t>The core elements of a Heat Health Action Plan (HHAP) are stipulated by the WHO as follows[ref]:</w:t>
      </w:r>
    </w:p>
    <w:p w14:paraId="48781D98" w14:textId="77777777" w:rsidR="00B14C27" w:rsidRDefault="00B14C27" w:rsidP="00B14C27">
      <w:pPr>
        <w:shd w:val="clear" w:color="auto" w:fill="FFFFFF"/>
        <w:jc w:val="both"/>
        <w:outlineLvl w:val="0"/>
        <w:rPr>
          <w:rFonts w:eastAsia="Times New Roman" w:cs="Times New Roman"/>
          <w:b/>
          <w:u w:val="single"/>
          <w:lang w:eastAsia="en-GB"/>
        </w:rPr>
      </w:pPr>
    </w:p>
    <w:p w14:paraId="43143A9E"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I. Lead body and interdisciplinary cooperation</w:t>
      </w:r>
    </w:p>
    <w:p w14:paraId="7A199689"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II. Use of heat alert system</w:t>
      </w:r>
    </w:p>
    <w:p w14:paraId="42B10F7D"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III. Information and communication</w:t>
      </w:r>
    </w:p>
    <w:p w14:paraId="1DAC02DB"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IV. Reducing heat indoors</w:t>
      </w:r>
    </w:p>
    <w:p w14:paraId="6AF65A3B"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V. Particular care for vulnerable population groups</w:t>
      </w:r>
    </w:p>
    <w:p w14:paraId="07F07F00"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VI. Preparedness of the health and social care system</w:t>
      </w:r>
    </w:p>
    <w:p w14:paraId="3044D654"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VII. Long-term urban planning and building sector</w:t>
      </w:r>
    </w:p>
    <w:p w14:paraId="35EDFA1C" w14:textId="18B230E2" w:rsidR="00B14C27" w:rsidRDefault="00B14C27" w:rsidP="00DD1467">
      <w:pPr>
        <w:shd w:val="clear" w:color="auto" w:fill="FFFFFF"/>
        <w:jc w:val="both"/>
        <w:outlineLvl w:val="0"/>
        <w:rPr>
          <w:rFonts w:eastAsia="Times New Roman" w:cs="Times New Roman"/>
          <w:lang w:eastAsia="en-GB"/>
        </w:rPr>
      </w:pPr>
      <w:r w:rsidRPr="0056070E">
        <w:rPr>
          <w:rFonts w:eastAsia="Times New Roman" w:cs="Times New Roman"/>
          <w:lang w:eastAsia="en-GB"/>
        </w:rPr>
        <w:t>VIII. Monitoring and evaluation of measures</w:t>
      </w:r>
    </w:p>
    <w:p w14:paraId="05A0CCA2" w14:textId="77777777" w:rsidR="00B14C27" w:rsidRDefault="00B14C27" w:rsidP="00DD1467">
      <w:pPr>
        <w:shd w:val="clear" w:color="auto" w:fill="FFFFFF"/>
        <w:jc w:val="both"/>
        <w:outlineLvl w:val="0"/>
        <w:rPr>
          <w:rFonts w:eastAsia="Times New Roman" w:cs="Times New Roman"/>
          <w:lang w:eastAsia="en-GB"/>
        </w:rPr>
      </w:pPr>
    </w:p>
    <w:p w14:paraId="56767168" w14:textId="30EBA885" w:rsidR="00453E9D" w:rsidRDefault="00FA166B" w:rsidP="00DD1467">
      <w:pPr>
        <w:shd w:val="clear" w:color="auto" w:fill="FFFFFF"/>
        <w:jc w:val="both"/>
        <w:outlineLvl w:val="0"/>
        <w:rPr>
          <w:rFonts w:eastAsia="Times New Roman" w:cs="Times New Roman"/>
          <w:lang w:eastAsia="en-GB"/>
        </w:rPr>
      </w:pPr>
      <w:r>
        <w:rPr>
          <w:rFonts w:eastAsia="Times New Roman" w:cs="Times New Roman"/>
          <w:b/>
          <w:lang w:eastAsia="en-GB"/>
        </w:rPr>
        <w:t xml:space="preserve">Heat-related mortality. </w:t>
      </w:r>
      <w:r>
        <w:rPr>
          <w:rFonts w:eastAsia="Times New Roman" w:cs="Times New Roman"/>
          <w:lang w:eastAsia="en-GB"/>
        </w:rPr>
        <w:t>WHO Climate and Health country profiles</w:t>
      </w:r>
    </w:p>
    <w:p w14:paraId="4159E67A" w14:textId="77777777" w:rsidR="00FA166B" w:rsidRDefault="00FA166B" w:rsidP="00DD1467">
      <w:pPr>
        <w:shd w:val="clear" w:color="auto" w:fill="FFFFFF"/>
        <w:jc w:val="both"/>
        <w:outlineLvl w:val="0"/>
        <w:rPr>
          <w:rFonts w:eastAsia="Times New Roman" w:cs="Times New Roman"/>
          <w:lang w:eastAsia="en-GB"/>
        </w:rPr>
      </w:pPr>
    </w:p>
    <w:p w14:paraId="5BACB3C2" w14:textId="23D9C1D7" w:rsidR="00FA166B" w:rsidRDefault="00695B8E" w:rsidP="00DD1467">
      <w:pPr>
        <w:shd w:val="clear" w:color="auto" w:fill="FFFFFF"/>
        <w:jc w:val="both"/>
        <w:outlineLvl w:val="0"/>
        <w:rPr>
          <w:rFonts w:eastAsia="Times New Roman" w:cs="Times New Roman"/>
          <w:lang w:eastAsia="en-GB"/>
        </w:rPr>
      </w:pPr>
      <w:r>
        <w:rPr>
          <w:rFonts w:eastAsia="Times New Roman" w:cs="Times New Roman"/>
          <w:b/>
          <w:lang w:eastAsia="en-GB"/>
        </w:rPr>
        <w:t xml:space="preserve">Deaths </w:t>
      </w:r>
      <w:r w:rsidR="00F16780">
        <w:rPr>
          <w:rFonts w:eastAsia="Times New Roman" w:cs="Times New Roman"/>
          <w:b/>
          <w:lang w:eastAsia="en-GB"/>
        </w:rPr>
        <w:t>avoided</w:t>
      </w:r>
      <w:r>
        <w:rPr>
          <w:rFonts w:eastAsia="Times New Roman" w:cs="Times New Roman"/>
          <w:b/>
          <w:lang w:eastAsia="en-GB"/>
        </w:rPr>
        <w:t xml:space="preserve"> due to </w:t>
      </w:r>
      <w:r w:rsidR="00FC1D7D">
        <w:rPr>
          <w:rFonts w:eastAsia="Times New Roman" w:cs="Times New Roman"/>
          <w:b/>
          <w:lang w:eastAsia="en-GB"/>
        </w:rPr>
        <w:t>Heat Health Warning Systems</w:t>
      </w:r>
      <w:r w:rsidR="00A81911">
        <w:rPr>
          <w:rFonts w:eastAsia="Times New Roman" w:cs="Times New Roman"/>
          <w:b/>
          <w:lang w:eastAsia="en-GB"/>
        </w:rPr>
        <w:t xml:space="preserve"> (</w:t>
      </w:r>
      <w:r>
        <w:rPr>
          <w:rFonts w:eastAsia="Times New Roman" w:cs="Times New Roman"/>
          <w:b/>
          <w:lang w:eastAsia="en-GB"/>
        </w:rPr>
        <w:t>HHWSs</w:t>
      </w:r>
      <w:r w:rsidR="00A81911">
        <w:rPr>
          <w:rFonts w:eastAsia="Times New Roman" w:cs="Times New Roman"/>
          <w:b/>
          <w:lang w:eastAsia="en-GB"/>
        </w:rPr>
        <w:t>)</w:t>
      </w:r>
      <w:r>
        <w:rPr>
          <w:rFonts w:eastAsia="Times New Roman" w:cs="Times New Roman"/>
          <w:b/>
          <w:lang w:eastAsia="en-GB"/>
        </w:rPr>
        <w:t xml:space="preserve">. </w:t>
      </w:r>
      <w:r>
        <w:rPr>
          <w:rFonts w:eastAsia="Times New Roman" w:cs="Times New Roman"/>
          <w:lang w:eastAsia="en-GB"/>
        </w:rPr>
        <w:t xml:space="preserve">Several </w:t>
      </w:r>
      <w:r w:rsidR="00FC1D7D">
        <w:rPr>
          <w:rFonts w:eastAsia="Times New Roman" w:cs="Times New Roman"/>
          <w:lang w:eastAsia="en-GB"/>
        </w:rPr>
        <w:t xml:space="preserve">studies exist which have examined the effectiveness of </w:t>
      </w:r>
      <w:r w:rsidR="00C42C79">
        <w:rPr>
          <w:rFonts w:eastAsia="Times New Roman" w:cs="Times New Roman"/>
          <w:lang w:eastAsia="en-GB"/>
        </w:rPr>
        <w:t>HHWSs in avoiding death from extreme heat</w:t>
      </w:r>
      <w:r w:rsidR="00BB1272">
        <w:rPr>
          <w:rFonts w:eastAsia="Times New Roman" w:cs="Times New Roman"/>
          <w:lang w:eastAsia="en-GB"/>
        </w:rPr>
        <w:t>.</w:t>
      </w:r>
      <w:r w:rsidR="002A542C">
        <w:rPr>
          <w:rFonts w:eastAsia="Times New Roman" w:cs="Times New Roman"/>
          <w:lang w:eastAsia="en-GB"/>
        </w:rPr>
        <w:fldChar w:fldCharType="begin" w:fldLock="1"/>
      </w:r>
      <w:r w:rsidR="0044363A">
        <w:rPr>
          <w:rFonts w:eastAsia="Times New Roman" w:cs="Times New Roman"/>
          <w:lang w:eastAsia="en-GB"/>
        </w:rPr>
        <w:instrText>ADDIN CSL_CITATION { "citationItems" : [ { "id" : "ITEM-1", "itemData" : { "DOI" : "10.1093/ije/dym253", "ISBN" : "1464-3685 (Electronic)\\r0300-5771 (Linking)", "ISSN" : "03005771", "PMID" : "18194962", "abstract" : "BACKGROUND: In July 2006, a lasting and severe heat wave occurred in Western Europe. Since the 2003 heat wave, several preventive measures and an alert system aiming at reducing the risks related to high temperatures have been set up in France by the health authorities and institutions. In order to evaluate the effectiveness of those measures, the observed excess mortality during the 2006 heat wave was compared to the expected excess mortality.\\n\\nMETHODS: A Poisson regression model relating the daily fluctuations in summer temperature and mortality in France from 1975 to 2003 was used to estimate the daily expected number of deaths over the period 2004-2006 as a function of the observed temperatures.\\n\\nRESULTS: During the 2006 heat wave (from 11 to 28 July), about 2065 excess deaths occurred in France. Considering the observed temperatures and with the hypothesis that heat-related mortality had not changed since 2003, 6452 excess deaths were predicted for the period. The observed mortality during the 2006 heat wave was thus markedly less than the expected mortality (approximately 4400 less deaths).\\n\\nCONCLUSIONS: The excess mortality during the 2006 heat wave, which was markedly lower than that predicted by the model, may be interpreted as a decrease in the population's vulnerability to heat, together with, since 2003, increased awareness of the risk related to extreme temperatures, preventive measures and the set-up of the warning system.", "author" : [ { "dropping-particle" : "", "family" : "Fouillet", "given" : "A.", "non-dropping-particle" : "", "parse-names" : false, "suffix" : "" }, { "dropping-particle" : "", "family" : "Rey", "given" : "G.", "non-dropping-particle" : "", "parse-names" : false, "suffix" : "" }, { "dropping-particle" : "", "family" : "Wagner", "given" : "V.", "non-dropping-particle" : "", "parse-names" : false, "suffix" : "" }, { "dropping-particle" : "", "family" : "Laaidi", "given" : "K.", "non-dropping-particle" : "", "parse-names" : false, "suffix" : "" }, { "dropping-particle" : "", "family" : "Empereur-Bissonnet", "given" : "P.", "non-dropping-particle" : "", "parse-names" : false, "suffix" : "" }, { "dropping-particle" : "", "family" : "Tertre", "given" : "A.", "non-dropping-particle" : "Le", "parse-names" : false, "suffix" : "" }, { "dropping-particle" : "", "family" : "Frayssinet", "given" : "P.", "non-dropping-particle" : "", "parse-names" : false, "suffix" : "" }, { "dropping-particle" : "", "family" : "Bessemoulin", "given" : "P.", "non-dropping-particle" : "", "parse-names" : false, "suffix" : "" }, { "dropping-particle" : "", "family" : "Laurent", "given" : "F.", "non-dropping-particle" : "", "parse-names" : false, "suffix" : "" }, { "dropping-particle" : "", "family" : "Crouy-Chanel", "given" : "P.", "non-dropping-particle" : "De", "parse-names" : false, "suffix" : "" }, { "dropping-particle" : "", "family" : "Jougla", "given" : "E.", "non-dropping-particle" : "", "parse-names" : false, "suffix" : "" }, { "dropping-particle" : "", "family" : "H\u00e9mon", "given" : "Denis", "non-dropping-particle" : "", "parse-names" : false, "suffix" : "" } ], "container-title" : "International Journal of Epidemiology", "id" : "ITEM-1", "issue" : "2", "issued" : { "date-parts" : [ [ "2008" ] ] }, "page" : "309-317", "title" : "Has the impact of heat waves on mortality changed in France since the European heat wave of summer 2003? A study of the 2006 heat wave", "type" : "article-journal", "volume" : "37" }, "uris" : [ "http://www.mendeley.com/documents/?uuid=9d122ee1-11fe-453e-bd82-8bd91fa9364c" ] } ], "mendeley" : { "formattedCitation" : "&lt;sup&gt;44&lt;/sup&gt;", "plainTextFormattedCitation" : "44", "previouslyFormattedCitation" : "&lt;sup&gt;44&lt;/sup&gt;" }, "properties" : { "noteIndex" : 0 }, "schema" : "https://github.com/citation-style-language/schema/raw/master/csl-citation.json" }</w:instrText>
      </w:r>
      <w:r w:rsidR="002A542C">
        <w:rPr>
          <w:rFonts w:eastAsia="Times New Roman" w:cs="Times New Roman"/>
          <w:lang w:eastAsia="en-GB"/>
        </w:rPr>
        <w:fldChar w:fldCharType="separate"/>
      </w:r>
      <w:r w:rsidR="002A542C" w:rsidRPr="002A542C">
        <w:rPr>
          <w:rFonts w:eastAsia="Times New Roman" w:cs="Times New Roman"/>
          <w:noProof/>
          <w:vertAlign w:val="superscript"/>
          <w:lang w:eastAsia="en-GB"/>
        </w:rPr>
        <w:t>44</w:t>
      </w:r>
      <w:r w:rsidR="002A542C">
        <w:rPr>
          <w:rFonts w:eastAsia="Times New Roman" w:cs="Times New Roman"/>
          <w:lang w:eastAsia="en-GB"/>
        </w:rPr>
        <w:fldChar w:fldCharType="end"/>
      </w:r>
    </w:p>
    <w:p w14:paraId="38D0011D" w14:textId="77777777" w:rsidR="00246638" w:rsidRDefault="00246638" w:rsidP="00DD1467">
      <w:pPr>
        <w:shd w:val="clear" w:color="auto" w:fill="FFFFFF"/>
        <w:jc w:val="both"/>
        <w:outlineLvl w:val="0"/>
        <w:rPr>
          <w:rFonts w:eastAsia="Times New Roman" w:cs="Times New Roman"/>
          <w:lang w:eastAsia="en-GB"/>
        </w:rPr>
      </w:pPr>
    </w:p>
    <w:p w14:paraId="3ADD68BD" w14:textId="494FE14C" w:rsidR="0044363A" w:rsidRPr="00EF1DD4" w:rsidRDefault="00246638" w:rsidP="002200CA">
      <w:pPr>
        <w:shd w:val="clear" w:color="auto" w:fill="FFFFFF"/>
        <w:jc w:val="both"/>
        <w:outlineLvl w:val="0"/>
        <w:rPr>
          <w:rFonts w:eastAsia="Times New Roman" w:cs="Times New Roman"/>
          <w:b/>
          <w:lang w:eastAsia="en-GB"/>
        </w:rPr>
      </w:pPr>
      <w:r>
        <w:rPr>
          <w:rFonts w:eastAsia="Times New Roman" w:cs="Times New Roman"/>
          <w:b/>
          <w:lang w:eastAsia="en-GB"/>
        </w:rPr>
        <w:t>Best metri</w:t>
      </w:r>
      <w:r w:rsidR="00EF1DD4">
        <w:rPr>
          <w:rFonts w:eastAsia="Times New Roman" w:cs="Times New Roman"/>
          <w:b/>
          <w:lang w:eastAsia="en-GB"/>
        </w:rPr>
        <w:t>cs to predict excess mortality.</w:t>
      </w:r>
      <w:r w:rsidR="00EF1DD4">
        <w:rPr>
          <w:rFonts w:eastAsia="Times New Roman" w:cs="Times New Roman"/>
          <w:b/>
          <w:lang w:eastAsia="en-GB"/>
        </w:rPr>
        <w:br w:type="page"/>
      </w:r>
    </w:p>
    <w:p w14:paraId="4E916FDE" w14:textId="1C47435E" w:rsidR="002200CA" w:rsidRDefault="00C218EE" w:rsidP="002200CA">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lastRenderedPageBreak/>
        <w:t>Decision making process for action plan</w:t>
      </w:r>
    </w:p>
    <w:p w14:paraId="268C5F96" w14:textId="1882F5F5" w:rsidR="00AA5A9F" w:rsidRDefault="00AA5A9F" w:rsidP="002200CA">
      <w:pPr>
        <w:shd w:val="clear" w:color="auto" w:fill="FFFFFF"/>
        <w:jc w:val="both"/>
        <w:outlineLvl w:val="0"/>
        <w:rPr>
          <w:rFonts w:eastAsia="Times New Roman" w:cs="Times New Roman"/>
          <w:lang w:eastAsia="en-GB"/>
        </w:rPr>
      </w:pPr>
    </w:p>
    <w:p w14:paraId="7D3A3959" w14:textId="111634A2" w:rsidR="0044363A" w:rsidRPr="0044363A" w:rsidRDefault="0044363A" w:rsidP="002200CA">
      <w:pPr>
        <w:shd w:val="clear" w:color="auto" w:fill="FFFFFF"/>
        <w:jc w:val="both"/>
        <w:outlineLvl w:val="0"/>
        <w:rPr>
          <w:rFonts w:eastAsia="Times New Roman" w:cs="Times New Roman"/>
          <w:lang w:eastAsia="en-GB"/>
        </w:rPr>
      </w:pPr>
      <w:r>
        <w:rPr>
          <w:rFonts w:eastAsia="Times New Roman" w:cs="Times New Roman"/>
          <w:lang w:eastAsia="en-GB"/>
        </w:rPr>
        <w:t>Figure 1 demonstrates the potential flow of information bet</w:t>
      </w:r>
      <w:r w:rsidR="00701F22">
        <w:rPr>
          <w:rFonts w:eastAsia="Times New Roman" w:cs="Times New Roman"/>
          <w:lang w:eastAsia="en-GB"/>
        </w:rPr>
        <w:t>ween decision-makers during consideration of activating a Heat Health Action Plan (HHAP).</w:t>
      </w:r>
    </w:p>
    <w:p w14:paraId="3C9DB22C" w14:textId="77777777" w:rsidR="00016198" w:rsidRDefault="00016198" w:rsidP="002200CA">
      <w:pPr>
        <w:shd w:val="clear" w:color="auto" w:fill="FFFFFF"/>
        <w:jc w:val="both"/>
        <w:outlineLvl w:val="0"/>
        <w:rPr>
          <w:rFonts w:eastAsia="Times New Roman" w:cs="Times New Roman"/>
          <w:b/>
          <w:u w:val="single"/>
          <w:lang w:eastAsia="en-GB"/>
        </w:rPr>
      </w:pPr>
    </w:p>
    <w:p w14:paraId="3EEE9882" w14:textId="77777777" w:rsidR="0044363A" w:rsidRDefault="00016198" w:rsidP="0044363A">
      <w:pPr>
        <w:keepNext/>
        <w:shd w:val="clear" w:color="auto" w:fill="FFFFFF"/>
        <w:jc w:val="center"/>
        <w:outlineLvl w:val="0"/>
      </w:pPr>
      <w:r>
        <w:rPr>
          <w:rFonts w:eastAsia="Times New Roman" w:cs="Times New Roman"/>
          <w:b/>
          <w:noProof/>
          <w:u w:val="single"/>
          <w:lang w:val="en-US" w:eastAsia="zh-CN"/>
        </w:rPr>
        <w:drawing>
          <wp:inline distT="0" distB="0" distL="0" distR="0" wp14:anchorId="4605BF27" wp14:editId="300A0C29">
            <wp:extent cx="4274357" cy="325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8-09 at 11.54.09.png"/>
                    <pic:cNvPicPr/>
                  </pic:nvPicPr>
                  <pic:blipFill>
                    <a:blip r:embed="rId13">
                      <a:extLst>
                        <a:ext uri="{28A0092B-C50C-407E-A947-70E740481C1C}">
                          <a14:useLocalDpi xmlns:a14="http://schemas.microsoft.com/office/drawing/2010/main" val="0"/>
                        </a:ext>
                      </a:extLst>
                    </a:blip>
                    <a:stretch>
                      <a:fillRect/>
                    </a:stretch>
                  </pic:blipFill>
                  <pic:spPr>
                    <a:xfrm>
                      <a:off x="0" y="0"/>
                      <a:ext cx="4324061" cy="3292901"/>
                    </a:xfrm>
                    <a:prstGeom prst="rect">
                      <a:avLst/>
                    </a:prstGeom>
                  </pic:spPr>
                </pic:pic>
              </a:graphicData>
            </a:graphic>
          </wp:inline>
        </w:drawing>
      </w:r>
    </w:p>
    <w:p w14:paraId="08C91C20" w14:textId="62403D32" w:rsidR="00016198" w:rsidRPr="004918A8" w:rsidRDefault="0044363A" w:rsidP="0044363A">
      <w:pPr>
        <w:pStyle w:val="Caption"/>
        <w:jc w:val="center"/>
        <w:rPr>
          <w:rFonts w:eastAsia="Times New Roman" w:cs="Times New Roman"/>
          <w:b/>
          <w:i w:val="0"/>
          <w:color w:val="auto"/>
          <w:u w:val="single"/>
          <w:lang w:eastAsia="en-GB"/>
        </w:rPr>
      </w:pPr>
      <w:r w:rsidRPr="004918A8">
        <w:rPr>
          <w:i w:val="0"/>
          <w:color w:val="auto"/>
        </w:rPr>
        <w:t xml:space="preserve">Figure </w:t>
      </w:r>
      <w:r w:rsidRPr="004918A8">
        <w:rPr>
          <w:i w:val="0"/>
          <w:color w:val="auto"/>
        </w:rPr>
        <w:fldChar w:fldCharType="begin"/>
      </w:r>
      <w:r w:rsidRPr="004918A8">
        <w:rPr>
          <w:i w:val="0"/>
          <w:color w:val="auto"/>
        </w:rPr>
        <w:instrText xml:space="preserve"> SEQ Figure \* ARABIC </w:instrText>
      </w:r>
      <w:r w:rsidRPr="004918A8">
        <w:rPr>
          <w:i w:val="0"/>
          <w:color w:val="auto"/>
        </w:rPr>
        <w:fldChar w:fldCharType="separate"/>
      </w:r>
      <w:r w:rsidR="004918A8" w:rsidRPr="004918A8">
        <w:rPr>
          <w:i w:val="0"/>
          <w:noProof/>
          <w:color w:val="auto"/>
        </w:rPr>
        <w:t>1</w:t>
      </w:r>
      <w:r w:rsidRPr="004918A8">
        <w:rPr>
          <w:i w:val="0"/>
          <w:color w:val="auto"/>
        </w:rPr>
        <w:fldChar w:fldCharType="end"/>
      </w:r>
      <w:r w:rsidRPr="004918A8">
        <w:rPr>
          <w:i w:val="0"/>
          <w:color w:val="auto"/>
        </w:rPr>
        <w:t>. Potential flow of information between a lead body and other actors involved in heat action plans</w:t>
      </w:r>
      <w:r w:rsidR="004918A8">
        <w:rPr>
          <w:i w:val="0"/>
          <w:color w:val="auto"/>
        </w:rPr>
        <w:t>.</w:t>
      </w:r>
      <w:r w:rsidRPr="004918A8">
        <w:rPr>
          <w:i w:val="0"/>
          <w:color w:val="auto"/>
        </w:rPr>
        <w:fldChar w:fldCharType="begin" w:fldLock="1"/>
      </w:r>
      <w:r w:rsidR="004918A8" w:rsidRPr="004918A8">
        <w:rPr>
          <w:i w:val="0"/>
          <w:color w:val="auto"/>
        </w:rPr>
        <w:instrText>ADDIN CSL_CITATION { "citationItems" : [ { "id" : "ITEM-1", "itemData" : { "author" : [ { "dropping-particle" : "", "family" : "Stutzinger-schwarz", "given" : "Norbert", "non-dropping-particle" : "", "parse-names" : false, "suffix" : "" } ], "id" : "ITEM-1", "issued" : { "date-parts" : [ [ "0" ] ] }, "page" : "1-32", "title" : "Recommendations for Action Heat Action Plans to protect human health", "type" : "article-journal" }, "uris" : [ "http://www.mendeley.com/documents/?uuid=a89380c4-f4da-426a-8851-7105fd09cf7f" ] } ], "mendeley" : { "formattedCitation" : "&lt;sup&gt;45&lt;/sup&gt;", "plainTextFormattedCitation" : "45", "previouslyFormattedCitation" : "&lt;sup&gt;45&lt;/sup&gt;" }, "properties" : { "noteIndex" : 0 }, "schema" : "https://github.com/citation-style-language/schema/raw/master/csl-citation.json" }</w:instrText>
      </w:r>
      <w:r w:rsidRPr="004918A8">
        <w:rPr>
          <w:i w:val="0"/>
          <w:color w:val="auto"/>
        </w:rPr>
        <w:fldChar w:fldCharType="separate"/>
      </w:r>
      <w:r w:rsidRPr="004918A8">
        <w:rPr>
          <w:i w:val="0"/>
          <w:noProof/>
          <w:color w:val="auto"/>
          <w:vertAlign w:val="superscript"/>
        </w:rPr>
        <w:t>45</w:t>
      </w:r>
      <w:r w:rsidRPr="004918A8">
        <w:rPr>
          <w:i w:val="0"/>
          <w:color w:val="auto"/>
        </w:rPr>
        <w:fldChar w:fldCharType="end"/>
      </w:r>
    </w:p>
    <w:p w14:paraId="0F90260D" w14:textId="77777777" w:rsidR="00A41AF0" w:rsidRDefault="00A41AF0" w:rsidP="002200CA">
      <w:pPr>
        <w:shd w:val="clear" w:color="auto" w:fill="FFFFFF"/>
        <w:jc w:val="both"/>
        <w:outlineLvl w:val="0"/>
        <w:rPr>
          <w:rFonts w:eastAsia="Times New Roman" w:cs="Times New Roman"/>
          <w:b/>
          <w:u w:val="single"/>
          <w:lang w:eastAsia="en-GB"/>
        </w:rPr>
      </w:pPr>
    </w:p>
    <w:p w14:paraId="3397E980" w14:textId="1717761C" w:rsidR="00955C86" w:rsidRPr="00593D1F" w:rsidRDefault="00955C86" w:rsidP="002200CA">
      <w:pPr>
        <w:shd w:val="clear" w:color="auto" w:fill="FFFFFF"/>
        <w:jc w:val="both"/>
        <w:outlineLvl w:val="0"/>
        <w:rPr>
          <w:rFonts w:eastAsia="Times New Roman" w:cs="Times New Roman"/>
          <w:lang w:eastAsia="en-GB"/>
        </w:rPr>
      </w:pPr>
      <w:r>
        <w:rPr>
          <w:rFonts w:eastAsia="Times New Roman" w:cs="Times New Roman"/>
          <w:b/>
          <w:lang w:eastAsia="en-GB"/>
        </w:rPr>
        <w:t>Who are the decision makers in the process?</w:t>
      </w:r>
      <w:r w:rsidR="00593D1F">
        <w:rPr>
          <w:rFonts w:eastAsia="Times New Roman" w:cs="Times New Roman"/>
          <w:b/>
          <w:lang w:eastAsia="en-GB"/>
        </w:rPr>
        <w:t xml:space="preserve"> </w:t>
      </w:r>
    </w:p>
    <w:p w14:paraId="65E5A52B" w14:textId="77777777" w:rsidR="00955C86" w:rsidRDefault="00955C86" w:rsidP="002200CA">
      <w:pPr>
        <w:shd w:val="clear" w:color="auto" w:fill="FFFFFF"/>
        <w:jc w:val="both"/>
        <w:outlineLvl w:val="0"/>
        <w:rPr>
          <w:rFonts w:eastAsia="Times New Roman" w:cs="Times New Roman"/>
          <w:b/>
          <w:lang w:eastAsia="en-GB"/>
        </w:rPr>
      </w:pPr>
    </w:p>
    <w:p w14:paraId="28106BCF" w14:textId="1823E1BE" w:rsidR="00A41AF0" w:rsidRPr="00A41AF0" w:rsidRDefault="00A41AF0" w:rsidP="002200CA">
      <w:pPr>
        <w:shd w:val="clear" w:color="auto" w:fill="FFFFFF"/>
        <w:jc w:val="both"/>
        <w:outlineLvl w:val="0"/>
        <w:rPr>
          <w:rFonts w:eastAsia="Times New Roman" w:cs="Times New Roman"/>
          <w:b/>
          <w:lang w:eastAsia="en-GB"/>
        </w:rPr>
      </w:pPr>
      <w:r>
        <w:rPr>
          <w:rFonts w:eastAsia="Times New Roman" w:cs="Times New Roman"/>
          <w:b/>
          <w:lang w:eastAsia="en-GB"/>
        </w:rPr>
        <w:t xml:space="preserve">What are the key pieces of information a </w:t>
      </w:r>
      <w:r w:rsidR="00955C86">
        <w:rPr>
          <w:rFonts w:eastAsia="Times New Roman" w:cs="Times New Roman"/>
          <w:b/>
          <w:lang w:eastAsia="en-GB"/>
        </w:rPr>
        <w:t>decision maker will need?</w:t>
      </w:r>
    </w:p>
    <w:p w14:paraId="28896A5E" w14:textId="77777777" w:rsidR="00BE2E70" w:rsidRDefault="00BE2E70" w:rsidP="002200CA">
      <w:pPr>
        <w:shd w:val="clear" w:color="auto" w:fill="FFFFFF"/>
        <w:jc w:val="both"/>
        <w:outlineLvl w:val="0"/>
        <w:rPr>
          <w:rFonts w:eastAsia="Times New Roman" w:cs="Times New Roman"/>
          <w:b/>
          <w:u w:val="single"/>
          <w:lang w:eastAsia="en-GB"/>
        </w:rPr>
      </w:pPr>
    </w:p>
    <w:p w14:paraId="3AC27356" w14:textId="7DAD2B31" w:rsidR="00BE2E70" w:rsidRDefault="00BE2E70" w:rsidP="002200CA">
      <w:pPr>
        <w:shd w:val="clear" w:color="auto" w:fill="FFFFFF"/>
        <w:jc w:val="both"/>
        <w:outlineLvl w:val="0"/>
        <w:rPr>
          <w:rFonts w:eastAsia="Times New Roman" w:cs="Times New Roman"/>
          <w:b/>
          <w:lang w:eastAsia="en-GB"/>
        </w:rPr>
      </w:pPr>
      <w:r>
        <w:rPr>
          <w:rFonts w:eastAsia="Times New Roman" w:cs="Times New Roman"/>
          <w:b/>
          <w:lang w:eastAsia="en-GB"/>
        </w:rPr>
        <w:t xml:space="preserve">How </w:t>
      </w:r>
      <w:r w:rsidR="002616FC">
        <w:rPr>
          <w:rFonts w:eastAsia="Times New Roman" w:cs="Times New Roman"/>
          <w:b/>
          <w:lang w:eastAsia="en-GB"/>
        </w:rPr>
        <w:t>are heat early warning systems activated</w:t>
      </w:r>
      <w:r w:rsidR="00A41AF0">
        <w:rPr>
          <w:rFonts w:eastAsia="Times New Roman" w:cs="Times New Roman"/>
          <w:b/>
          <w:lang w:eastAsia="en-GB"/>
        </w:rPr>
        <w:t>?</w:t>
      </w:r>
      <w:r>
        <w:rPr>
          <w:rFonts w:eastAsia="Times New Roman" w:cs="Times New Roman"/>
          <w:b/>
          <w:lang w:eastAsia="en-GB"/>
        </w:rPr>
        <w:t xml:space="preserve"> </w:t>
      </w:r>
    </w:p>
    <w:p w14:paraId="73226735" w14:textId="77777777" w:rsidR="00EF1DD4" w:rsidRDefault="00EF1DD4" w:rsidP="002200CA">
      <w:pPr>
        <w:shd w:val="clear" w:color="auto" w:fill="FFFFFF"/>
        <w:jc w:val="both"/>
        <w:outlineLvl w:val="0"/>
        <w:rPr>
          <w:rFonts w:eastAsia="Times New Roman" w:cs="Times New Roman"/>
          <w:b/>
          <w:lang w:eastAsia="en-GB"/>
        </w:rPr>
      </w:pPr>
    </w:p>
    <w:p w14:paraId="09DE46BB" w14:textId="3288BA76" w:rsidR="00EF1DD4" w:rsidRDefault="00EF1DD4" w:rsidP="002200CA">
      <w:pPr>
        <w:shd w:val="clear" w:color="auto" w:fill="FFFFFF"/>
        <w:jc w:val="both"/>
        <w:outlineLvl w:val="0"/>
        <w:rPr>
          <w:rFonts w:eastAsia="Times New Roman" w:cs="Times New Roman"/>
          <w:b/>
          <w:u w:val="single"/>
          <w:lang w:eastAsia="en-GB"/>
        </w:rPr>
      </w:pPr>
      <w:r w:rsidRPr="00EF1DD4">
        <w:rPr>
          <w:rFonts w:eastAsia="Times New Roman" w:cs="Times New Roman"/>
          <w:b/>
          <w:u w:val="single"/>
          <w:lang w:eastAsia="en-GB"/>
        </w:rPr>
        <w:t>Timeline of key decisions and processes</w:t>
      </w:r>
    </w:p>
    <w:p w14:paraId="4265FDA2" w14:textId="77777777" w:rsidR="00EF1DD4" w:rsidRDefault="00EF1DD4" w:rsidP="002200CA">
      <w:pPr>
        <w:shd w:val="clear" w:color="auto" w:fill="FFFFFF"/>
        <w:jc w:val="both"/>
        <w:outlineLvl w:val="0"/>
        <w:rPr>
          <w:rFonts w:eastAsia="Times New Roman" w:cs="Times New Roman"/>
          <w:b/>
          <w:u w:val="single"/>
          <w:lang w:eastAsia="en-GB"/>
        </w:rPr>
      </w:pPr>
    </w:p>
    <w:p w14:paraId="032F37D4" w14:textId="77777777" w:rsidR="00EF1DD4" w:rsidRPr="00EF1DD4" w:rsidRDefault="00EF1DD4" w:rsidP="00EF1DD4">
      <w:pPr>
        <w:shd w:val="clear" w:color="auto" w:fill="FFFFFF"/>
        <w:jc w:val="both"/>
        <w:outlineLvl w:val="0"/>
        <w:rPr>
          <w:rFonts w:eastAsia="Times New Roman" w:cs="Times New Roman"/>
          <w:lang w:eastAsia="en-GB"/>
        </w:rPr>
      </w:pPr>
      <w:r w:rsidRPr="00EF1DD4">
        <w:rPr>
          <w:rFonts w:eastAsia="Times New Roman" w:cs="Times New Roman"/>
          <w:lang w:eastAsia="en-GB"/>
        </w:rPr>
        <w:t>For the implementation of the above listed eight core elements, WHO recommends an</w:t>
      </w:r>
    </w:p>
    <w:p w14:paraId="457D77FD" w14:textId="666299F2" w:rsidR="00EF1DD4" w:rsidRDefault="00EF1DD4" w:rsidP="00EF1DD4">
      <w:pPr>
        <w:shd w:val="clear" w:color="auto" w:fill="FFFFFF"/>
        <w:jc w:val="both"/>
        <w:outlineLvl w:val="0"/>
        <w:rPr>
          <w:rFonts w:eastAsia="Times New Roman" w:cs="Times New Roman"/>
          <w:lang w:eastAsia="en-GB"/>
        </w:rPr>
      </w:pPr>
      <w:r w:rsidRPr="00EF1DD4">
        <w:rPr>
          <w:rFonts w:eastAsia="Times New Roman" w:cs="Times New Roman"/>
          <w:lang w:eastAsia="en-GB"/>
        </w:rPr>
        <w:t>app</w:t>
      </w:r>
      <w:r>
        <w:rPr>
          <w:rFonts w:eastAsia="Times New Roman" w:cs="Times New Roman"/>
          <w:lang w:eastAsia="en-GB"/>
        </w:rPr>
        <w:t>roach with five time frames [ref]</w:t>
      </w:r>
      <w:r w:rsidRPr="00EF1DD4">
        <w:rPr>
          <w:rFonts w:eastAsia="Times New Roman" w:cs="Times New Roman"/>
          <w:lang w:eastAsia="en-GB"/>
        </w:rPr>
        <w:t>:</w:t>
      </w:r>
    </w:p>
    <w:p w14:paraId="0C00979D" w14:textId="77777777" w:rsidR="00A324A5" w:rsidRPr="00EF1DD4" w:rsidRDefault="00A324A5" w:rsidP="00EF1DD4">
      <w:pPr>
        <w:shd w:val="clear" w:color="auto" w:fill="FFFFFF"/>
        <w:jc w:val="both"/>
        <w:outlineLvl w:val="0"/>
        <w:rPr>
          <w:rFonts w:eastAsia="Times New Roman" w:cs="Times New Roman"/>
          <w:lang w:eastAsia="en-GB"/>
        </w:rPr>
      </w:pPr>
    </w:p>
    <w:p w14:paraId="7970F2AF" w14:textId="7D31B35A" w:rsidR="00EF1DD4" w:rsidRPr="00A324A5" w:rsidRDefault="00EF1DD4" w:rsidP="00A324A5">
      <w:pPr>
        <w:pStyle w:val="ListParagraph"/>
        <w:numPr>
          <w:ilvl w:val="0"/>
          <w:numId w:val="1"/>
        </w:numPr>
        <w:shd w:val="clear" w:color="auto" w:fill="FFFFFF"/>
        <w:jc w:val="both"/>
        <w:outlineLvl w:val="0"/>
        <w:rPr>
          <w:rFonts w:eastAsia="Times New Roman" w:cs="Times New Roman"/>
          <w:lang w:eastAsia="en-GB"/>
        </w:rPr>
      </w:pPr>
      <w:r w:rsidRPr="00A324A5">
        <w:rPr>
          <w:rFonts w:eastAsia="Times New Roman" w:cs="Times New Roman"/>
          <w:lang w:eastAsia="en-GB"/>
        </w:rPr>
        <w:t>Longer-term development and planning</w:t>
      </w:r>
    </w:p>
    <w:p w14:paraId="7D1B293E" w14:textId="4C464D05" w:rsidR="00EF1DD4" w:rsidRPr="00A324A5" w:rsidRDefault="00EF1DD4" w:rsidP="00A324A5">
      <w:pPr>
        <w:pStyle w:val="ListParagraph"/>
        <w:numPr>
          <w:ilvl w:val="0"/>
          <w:numId w:val="1"/>
        </w:numPr>
        <w:shd w:val="clear" w:color="auto" w:fill="FFFFFF"/>
        <w:jc w:val="both"/>
        <w:outlineLvl w:val="0"/>
        <w:rPr>
          <w:rFonts w:eastAsia="Times New Roman" w:cs="Times New Roman"/>
          <w:lang w:eastAsia="en-GB"/>
        </w:rPr>
      </w:pPr>
      <w:r w:rsidRPr="00A324A5">
        <w:rPr>
          <w:rFonts w:eastAsia="Times New Roman" w:cs="Times New Roman"/>
          <w:lang w:eastAsia="en-GB"/>
        </w:rPr>
        <w:t>Timely preparations before summer (pre-summer)</w:t>
      </w:r>
    </w:p>
    <w:p w14:paraId="160A3187" w14:textId="61A1C2B9" w:rsidR="00EF1DD4" w:rsidRPr="00A324A5" w:rsidRDefault="00EF1DD4" w:rsidP="00A324A5">
      <w:pPr>
        <w:pStyle w:val="ListParagraph"/>
        <w:numPr>
          <w:ilvl w:val="0"/>
          <w:numId w:val="1"/>
        </w:numPr>
        <w:shd w:val="clear" w:color="auto" w:fill="FFFFFF"/>
        <w:jc w:val="both"/>
        <w:outlineLvl w:val="0"/>
        <w:rPr>
          <w:rFonts w:eastAsia="Times New Roman" w:cs="Times New Roman"/>
          <w:lang w:eastAsia="en-GB"/>
        </w:rPr>
      </w:pPr>
      <w:r w:rsidRPr="00A324A5">
        <w:rPr>
          <w:rFonts w:eastAsia="Times New Roman" w:cs="Times New Roman"/>
          <w:lang w:eastAsia="en-GB"/>
        </w:rPr>
        <w:t>Prevention during the summer (summer)</w:t>
      </w:r>
    </w:p>
    <w:p w14:paraId="201AC137" w14:textId="7D2D7A1C" w:rsidR="00EF1DD4" w:rsidRPr="00A324A5" w:rsidRDefault="00EF1DD4" w:rsidP="00A324A5">
      <w:pPr>
        <w:pStyle w:val="ListParagraph"/>
        <w:numPr>
          <w:ilvl w:val="0"/>
          <w:numId w:val="1"/>
        </w:numPr>
        <w:shd w:val="clear" w:color="auto" w:fill="FFFFFF"/>
        <w:jc w:val="both"/>
        <w:outlineLvl w:val="0"/>
        <w:rPr>
          <w:rFonts w:eastAsia="Times New Roman" w:cs="Times New Roman"/>
          <w:lang w:eastAsia="en-GB"/>
        </w:rPr>
      </w:pPr>
      <w:r w:rsidRPr="00A324A5">
        <w:rPr>
          <w:rFonts w:eastAsia="Times New Roman" w:cs="Times New Roman"/>
          <w:lang w:eastAsia="en-GB"/>
        </w:rPr>
        <w:t>Specific responses to periods of heat/heat waves</w:t>
      </w:r>
    </w:p>
    <w:p w14:paraId="3D732529" w14:textId="4FF6276E" w:rsidR="00EF1DD4" w:rsidRPr="00A324A5" w:rsidRDefault="00EF1DD4" w:rsidP="00A324A5">
      <w:pPr>
        <w:pStyle w:val="ListParagraph"/>
        <w:numPr>
          <w:ilvl w:val="0"/>
          <w:numId w:val="1"/>
        </w:numPr>
        <w:shd w:val="clear" w:color="auto" w:fill="FFFFFF"/>
        <w:jc w:val="both"/>
        <w:outlineLvl w:val="0"/>
        <w:rPr>
          <w:rFonts w:eastAsia="Times New Roman" w:cs="Times New Roman"/>
          <w:lang w:eastAsia="en-GB"/>
        </w:rPr>
      </w:pPr>
      <w:r w:rsidRPr="00A324A5">
        <w:rPr>
          <w:rFonts w:eastAsia="Times New Roman" w:cs="Times New Roman"/>
          <w:lang w:eastAsia="en-GB"/>
        </w:rPr>
        <w:t>Monitoring and evaluation</w:t>
      </w:r>
    </w:p>
    <w:p w14:paraId="5DC0159A" w14:textId="77777777" w:rsidR="00EF1DD4" w:rsidRPr="00EF1DD4" w:rsidRDefault="00EF1DD4" w:rsidP="002200CA">
      <w:pPr>
        <w:shd w:val="clear" w:color="auto" w:fill="FFFFFF"/>
        <w:jc w:val="both"/>
        <w:outlineLvl w:val="0"/>
        <w:rPr>
          <w:rFonts w:eastAsia="Times New Roman" w:cs="Times New Roman"/>
          <w:b/>
          <w:u w:val="single"/>
          <w:lang w:eastAsia="en-GB"/>
        </w:rPr>
      </w:pPr>
    </w:p>
    <w:p w14:paraId="3A58E524" w14:textId="21B8FA85" w:rsidR="002C4CDA" w:rsidRPr="00FC3E09" w:rsidRDefault="00FC3E09" w:rsidP="0090798F">
      <w:pPr>
        <w:shd w:val="clear" w:color="auto" w:fill="FFFFFF"/>
        <w:rPr>
          <w:rFonts w:ascii="Calibri" w:hAnsi="Calibri"/>
          <w:lang w:val="en-US"/>
        </w:rPr>
      </w:pPr>
      <w:r>
        <w:rPr>
          <w:rFonts w:ascii="Calibri" w:hAnsi="Calibri"/>
          <w:lang w:val="en-US"/>
        </w:rPr>
        <w:t>These timelines are depicted in figure 2:</w:t>
      </w:r>
    </w:p>
    <w:p w14:paraId="2A67EF40" w14:textId="77777777" w:rsidR="00FC3E09" w:rsidRDefault="00FC3E09" w:rsidP="0090798F">
      <w:pPr>
        <w:shd w:val="clear" w:color="auto" w:fill="FFFFFF"/>
        <w:rPr>
          <w:rFonts w:ascii="Calibri" w:hAnsi="Calibri"/>
          <w:b/>
          <w:lang w:val="en-US"/>
        </w:rPr>
      </w:pPr>
    </w:p>
    <w:p w14:paraId="19733727" w14:textId="77777777" w:rsidR="004918A8" w:rsidRDefault="004918A8" w:rsidP="0090798F">
      <w:pPr>
        <w:shd w:val="clear" w:color="auto" w:fill="FFFFFF"/>
        <w:rPr>
          <w:rFonts w:ascii="Calibri" w:hAnsi="Calibri"/>
          <w:b/>
          <w:lang w:val="en-US"/>
        </w:rPr>
      </w:pPr>
    </w:p>
    <w:p w14:paraId="7417A0A4" w14:textId="77777777" w:rsidR="004918A8" w:rsidRDefault="004918A8" w:rsidP="0090798F">
      <w:pPr>
        <w:shd w:val="clear" w:color="auto" w:fill="FFFFFF"/>
        <w:rPr>
          <w:rFonts w:ascii="Calibri" w:hAnsi="Calibri"/>
          <w:b/>
          <w:lang w:val="en-US"/>
        </w:rPr>
      </w:pPr>
    </w:p>
    <w:p w14:paraId="497AACBD" w14:textId="77777777" w:rsidR="004918A8" w:rsidRDefault="004918A8" w:rsidP="0090798F">
      <w:pPr>
        <w:shd w:val="clear" w:color="auto" w:fill="FFFFFF"/>
        <w:rPr>
          <w:rFonts w:ascii="Calibri" w:hAnsi="Calibri"/>
          <w:b/>
          <w:lang w:val="en-US"/>
        </w:rPr>
      </w:pPr>
    </w:p>
    <w:p w14:paraId="7DE9A72A" w14:textId="77777777" w:rsidR="004918A8" w:rsidRDefault="004918A8" w:rsidP="004918A8">
      <w:pPr>
        <w:keepNext/>
        <w:shd w:val="clear" w:color="auto" w:fill="FFFFFF"/>
      </w:pPr>
      <w:r>
        <w:rPr>
          <w:rFonts w:ascii="Calibri" w:hAnsi="Calibri"/>
          <w:b/>
          <w:noProof/>
          <w:lang w:val="en-US" w:eastAsia="zh-CN"/>
        </w:rPr>
        <w:lastRenderedPageBreak/>
        <w:drawing>
          <wp:inline distT="0" distB="0" distL="0" distR="0" wp14:anchorId="2D13DF80" wp14:editId="30470749">
            <wp:extent cx="5727700" cy="381127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8-09 at 12.07.02.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3811270"/>
                    </a:xfrm>
                    <a:prstGeom prst="rect">
                      <a:avLst/>
                    </a:prstGeom>
                  </pic:spPr>
                </pic:pic>
              </a:graphicData>
            </a:graphic>
          </wp:inline>
        </w:drawing>
      </w:r>
    </w:p>
    <w:p w14:paraId="02419D90" w14:textId="55788247" w:rsidR="004918A8" w:rsidRDefault="004918A8" w:rsidP="004918A8">
      <w:pPr>
        <w:pStyle w:val="Caption"/>
        <w:rPr>
          <w:i w:val="0"/>
        </w:rPr>
      </w:pPr>
      <w:r w:rsidRPr="004918A8">
        <w:rPr>
          <w:i w:val="0"/>
        </w:rPr>
        <w:t xml:space="preserve">Figure </w:t>
      </w:r>
      <w:r w:rsidRPr="004918A8">
        <w:rPr>
          <w:i w:val="0"/>
        </w:rPr>
        <w:fldChar w:fldCharType="begin"/>
      </w:r>
      <w:r w:rsidRPr="004918A8">
        <w:rPr>
          <w:i w:val="0"/>
        </w:rPr>
        <w:instrText xml:space="preserve"> SEQ Figure \* ARABIC </w:instrText>
      </w:r>
      <w:r w:rsidRPr="004918A8">
        <w:rPr>
          <w:i w:val="0"/>
        </w:rPr>
        <w:fldChar w:fldCharType="separate"/>
      </w:r>
      <w:r w:rsidRPr="004918A8">
        <w:rPr>
          <w:i w:val="0"/>
          <w:noProof/>
        </w:rPr>
        <w:t>2</w:t>
      </w:r>
      <w:r w:rsidRPr="004918A8">
        <w:rPr>
          <w:i w:val="0"/>
        </w:rPr>
        <w:fldChar w:fldCharType="end"/>
      </w:r>
      <w:r w:rsidRPr="004918A8">
        <w:rPr>
          <w:i w:val="0"/>
        </w:rPr>
        <w:t>. Schematic representation of time frames set out by WHO for implementing the core elements of a heat action plan</w:t>
      </w:r>
      <w:r>
        <w:rPr>
          <w:i w:val="0"/>
        </w:rPr>
        <w:t>.</w:t>
      </w:r>
      <w:r w:rsidRPr="004918A8">
        <w:rPr>
          <w:i w:val="0"/>
        </w:rPr>
        <w:fldChar w:fldCharType="begin" w:fldLock="1"/>
      </w:r>
      <w:r w:rsidRPr="004918A8">
        <w:rPr>
          <w:i w:val="0"/>
        </w:rPr>
        <w:instrText>ADDIN CSL_CITATION { "citationItems" : [ { "id" : "ITEM-1", "itemData" : { "author" : [ { "dropping-particle" : "", "family" : "Stutzinger-schwarz", "given" : "Norbert", "non-dropping-particle" : "", "parse-names" : false, "suffix" : "" } ], "id" : "ITEM-1", "issued" : { "date-parts" : [ [ "0" ] ] }, "page" : "1-32", "title" : "Recommendations for Action Heat Action Plans to protect human health", "type" : "article-journal" }, "uris" : [ "http://www.mendeley.com/documents/?uuid=a89380c4-f4da-426a-8851-7105fd09cf7f" ] } ], "mendeley" : { "formattedCitation" : "&lt;sup&gt;45&lt;/sup&gt;", "plainTextFormattedCitation" : "45" }, "properties" : { "noteIndex" : 0 }, "schema" : "https://github.com/citation-style-language/schema/raw/master/csl-citation.json" }</w:instrText>
      </w:r>
      <w:r w:rsidRPr="004918A8">
        <w:rPr>
          <w:i w:val="0"/>
        </w:rPr>
        <w:fldChar w:fldCharType="separate"/>
      </w:r>
      <w:r w:rsidRPr="004918A8">
        <w:rPr>
          <w:i w:val="0"/>
          <w:noProof/>
          <w:vertAlign w:val="superscript"/>
        </w:rPr>
        <w:t>45</w:t>
      </w:r>
      <w:r w:rsidRPr="004918A8">
        <w:rPr>
          <w:i w:val="0"/>
        </w:rPr>
        <w:fldChar w:fldCharType="end"/>
      </w:r>
    </w:p>
    <w:p w14:paraId="5EFB6F05" w14:textId="7C95A9CC" w:rsidR="00476271" w:rsidRDefault="00E26B9F" w:rsidP="00476271">
      <w:pPr>
        <w:rPr>
          <w:b/>
        </w:rPr>
      </w:pPr>
      <w:r>
        <w:rPr>
          <w:b/>
        </w:rPr>
        <w:t>1-2 days:</w:t>
      </w:r>
    </w:p>
    <w:p w14:paraId="069E28F3" w14:textId="77777777" w:rsidR="00E26B9F" w:rsidRDefault="00E26B9F" w:rsidP="00476271">
      <w:pPr>
        <w:rPr>
          <w:b/>
        </w:rPr>
      </w:pPr>
    </w:p>
    <w:p w14:paraId="149FE7CE" w14:textId="51D88376" w:rsidR="00E26B9F" w:rsidRDefault="00E060CF" w:rsidP="00476271">
      <w:pPr>
        <w:rPr>
          <w:b/>
        </w:rPr>
      </w:pPr>
      <w:r>
        <w:rPr>
          <w:b/>
        </w:rPr>
        <w:t>3-5 days:</w:t>
      </w:r>
    </w:p>
    <w:p w14:paraId="36CC2C9E" w14:textId="77777777" w:rsidR="00E060CF" w:rsidRDefault="00E060CF" w:rsidP="00476271">
      <w:pPr>
        <w:rPr>
          <w:b/>
        </w:rPr>
      </w:pPr>
    </w:p>
    <w:p w14:paraId="7A382C71" w14:textId="271B6467" w:rsidR="00E060CF" w:rsidRDefault="00E060CF" w:rsidP="00476271">
      <w:pPr>
        <w:rPr>
          <w:b/>
        </w:rPr>
      </w:pPr>
      <w:r>
        <w:rPr>
          <w:b/>
        </w:rPr>
        <w:t>1 week:</w:t>
      </w:r>
    </w:p>
    <w:p w14:paraId="580DDE70" w14:textId="77777777" w:rsidR="00E060CF" w:rsidRDefault="00E060CF" w:rsidP="00476271">
      <w:pPr>
        <w:rPr>
          <w:b/>
        </w:rPr>
      </w:pPr>
    </w:p>
    <w:p w14:paraId="60E7849B" w14:textId="5088A9AA" w:rsidR="00E060CF" w:rsidRDefault="00E060CF" w:rsidP="00476271">
      <w:pPr>
        <w:rPr>
          <w:b/>
        </w:rPr>
      </w:pPr>
      <w:r>
        <w:rPr>
          <w:b/>
        </w:rPr>
        <w:t>1 month:</w:t>
      </w:r>
    </w:p>
    <w:p w14:paraId="2CD70933" w14:textId="77777777" w:rsidR="00E060CF" w:rsidRDefault="00E060CF" w:rsidP="00476271">
      <w:pPr>
        <w:rPr>
          <w:b/>
        </w:rPr>
      </w:pPr>
    </w:p>
    <w:p w14:paraId="25E1CB2E" w14:textId="623C772E" w:rsidR="00E060CF" w:rsidRPr="00E26B9F" w:rsidRDefault="00E060CF" w:rsidP="00476271">
      <w:pPr>
        <w:rPr>
          <w:b/>
        </w:rPr>
      </w:pPr>
      <w:r>
        <w:rPr>
          <w:b/>
        </w:rPr>
        <w:t>S2S:</w:t>
      </w:r>
    </w:p>
    <w:p w14:paraId="6EDEEFE0" w14:textId="77777777" w:rsidR="00476271" w:rsidRPr="00476271" w:rsidRDefault="00476271" w:rsidP="00476271"/>
    <w:p w14:paraId="56D3AEE0" w14:textId="11E8BA9E" w:rsidR="00C9108E" w:rsidRPr="00BD309C" w:rsidRDefault="00BD309C" w:rsidP="0090798F">
      <w:pPr>
        <w:shd w:val="clear" w:color="auto" w:fill="FFFFFF"/>
        <w:rPr>
          <w:rFonts w:ascii="Calibri" w:hAnsi="Calibri"/>
          <w:b/>
          <w:u w:val="single"/>
          <w:lang w:val="en-US"/>
        </w:rPr>
      </w:pPr>
      <w:r w:rsidRPr="00BD309C">
        <w:rPr>
          <w:rFonts w:ascii="Calibri" w:hAnsi="Calibri"/>
          <w:b/>
          <w:u w:val="single"/>
          <w:lang w:val="en-US"/>
        </w:rPr>
        <w:t>Key gaps in capabilities</w:t>
      </w:r>
    </w:p>
    <w:p w14:paraId="25DB800B" w14:textId="77777777" w:rsidR="00FF69F5" w:rsidRPr="00353192" w:rsidRDefault="00FF69F5" w:rsidP="00FF69F5">
      <w:pPr>
        <w:shd w:val="clear" w:color="auto" w:fill="FFFFFF"/>
        <w:jc w:val="both"/>
        <w:rPr>
          <w:rFonts w:eastAsia="Times New Roman" w:cs="Times New Roman"/>
          <w:b/>
          <w:lang w:eastAsia="en-GB"/>
        </w:rPr>
      </w:pPr>
    </w:p>
    <w:p w14:paraId="70CBF7E4" w14:textId="53724B07" w:rsidR="00FF69F5" w:rsidRDefault="00DD1467" w:rsidP="00FF69F5">
      <w:pPr>
        <w:shd w:val="clear" w:color="auto" w:fill="FFFFFF"/>
        <w:jc w:val="both"/>
        <w:outlineLvl w:val="0"/>
        <w:rPr>
          <w:rFonts w:eastAsia="Times New Roman" w:cs="Times New Roman"/>
          <w:b/>
          <w:lang w:eastAsia="en-GB"/>
        </w:rPr>
      </w:pPr>
      <w:r>
        <w:rPr>
          <w:rFonts w:eastAsia="Times New Roman" w:cs="Times New Roman"/>
          <w:b/>
          <w:lang w:eastAsia="en-GB"/>
        </w:rPr>
        <w:t>Which parts of the world are lacking information?</w:t>
      </w:r>
    </w:p>
    <w:p w14:paraId="79406AF9" w14:textId="77777777" w:rsidR="00DD1467" w:rsidRDefault="00DD1467" w:rsidP="00FF69F5">
      <w:pPr>
        <w:shd w:val="clear" w:color="auto" w:fill="FFFFFF"/>
        <w:jc w:val="both"/>
        <w:outlineLvl w:val="0"/>
        <w:rPr>
          <w:rFonts w:eastAsia="Times New Roman" w:cs="Times New Roman"/>
          <w:b/>
          <w:lang w:eastAsia="en-GB"/>
        </w:rPr>
      </w:pPr>
    </w:p>
    <w:p w14:paraId="3754C3D3" w14:textId="1598B216" w:rsidR="00DD1467" w:rsidRDefault="00DD1467" w:rsidP="00FF69F5">
      <w:pPr>
        <w:shd w:val="clear" w:color="auto" w:fill="FFFFFF"/>
        <w:jc w:val="both"/>
        <w:outlineLvl w:val="0"/>
        <w:rPr>
          <w:rFonts w:eastAsia="Times New Roman" w:cs="Times New Roman"/>
          <w:b/>
          <w:lang w:eastAsia="en-GB"/>
        </w:rPr>
      </w:pPr>
      <w:r>
        <w:rPr>
          <w:rFonts w:eastAsia="Times New Roman" w:cs="Times New Roman"/>
          <w:b/>
          <w:lang w:eastAsia="en-GB"/>
        </w:rPr>
        <w:t>Which timescales need to be improved?</w:t>
      </w:r>
    </w:p>
    <w:p w14:paraId="49E948BF" w14:textId="77777777" w:rsidR="00DD1467" w:rsidRDefault="00DD1467" w:rsidP="00FF69F5">
      <w:pPr>
        <w:shd w:val="clear" w:color="auto" w:fill="FFFFFF"/>
        <w:jc w:val="both"/>
        <w:outlineLvl w:val="0"/>
        <w:rPr>
          <w:rFonts w:eastAsia="Times New Roman" w:cs="Times New Roman"/>
          <w:b/>
          <w:lang w:eastAsia="en-GB"/>
        </w:rPr>
      </w:pPr>
    </w:p>
    <w:p w14:paraId="1DF4C2A5" w14:textId="326B8F13" w:rsidR="00DD1467" w:rsidRDefault="00DD1467" w:rsidP="00FF69F5">
      <w:pPr>
        <w:shd w:val="clear" w:color="auto" w:fill="FFFFFF"/>
        <w:jc w:val="both"/>
        <w:outlineLvl w:val="0"/>
        <w:rPr>
          <w:rFonts w:eastAsia="Times New Roman" w:cs="Times New Roman"/>
          <w:b/>
          <w:lang w:eastAsia="en-GB"/>
        </w:rPr>
      </w:pPr>
      <w:r>
        <w:rPr>
          <w:rFonts w:eastAsia="Times New Roman" w:cs="Times New Roman"/>
          <w:b/>
          <w:lang w:eastAsia="en-GB"/>
        </w:rPr>
        <w:t>What level of skill is required?</w:t>
      </w:r>
    </w:p>
    <w:p w14:paraId="635C9DA6" w14:textId="77777777" w:rsidR="00DD1467" w:rsidRDefault="00DD1467" w:rsidP="00FF69F5">
      <w:pPr>
        <w:shd w:val="clear" w:color="auto" w:fill="FFFFFF"/>
        <w:jc w:val="both"/>
        <w:outlineLvl w:val="0"/>
        <w:rPr>
          <w:rFonts w:eastAsia="Times New Roman" w:cs="Times New Roman"/>
          <w:b/>
          <w:lang w:eastAsia="en-GB"/>
        </w:rPr>
      </w:pPr>
    </w:p>
    <w:p w14:paraId="23A0FE1E" w14:textId="5D19A9A5" w:rsidR="00A439F9" w:rsidRPr="00353192" w:rsidRDefault="00B00A93" w:rsidP="00A439F9">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t xml:space="preserve">Key </w:t>
      </w:r>
      <w:r w:rsidR="00A439F9" w:rsidRPr="00353192">
        <w:rPr>
          <w:rFonts w:eastAsia="Times New Roman" w:cs="Times New Roman"/>
          <w:b/>
          <w:u w:val="single"/>
          <w:lang w:eastAsia="en-GB"/>
        </w:rPr>
        <w:t>Deliverables</w:t>
      </w:r>
    </w:p>
    <w:p w14:paraId="724196DE" w14:textId="77777777" w:rsidR="00A439F9" w:rsidRPr="00353192" w:rsidRDefault="00A439F9" w:rsidP="00A439F9">
      <w:pPr>
        <w:shd w:val="clear" w:color="auto" w:fill="FFFFFF"/>
        <w:jc w:val="both"/>
        <w:rPr>
          <w:rFonts w:eastAsia="Times New Roman" w:cs="Times New Roman"/>
          <w:b/>
          <w:u w:val="single"/>
          <w:lang w:eastAsia="en-GB"/>
        </w:rPr>
      </w:pPr>
    </w:p>
    <w:p w14:paraId="5945B7E9" w14:textId="77777777" w:rsidR="00A439F9" w:rsidRPr="00353192" w:rsidRDefault="00A439F9" w:rsidP="00A439F9">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597AA6F0" w14:textId="77777777" w:rsidR="007C3F55" w:rsidRDefault="007C3F55" w:rsidP="00FF69F5">
      <w:pPr>
        <w:shd w:val="clear" w:color="auto" w:fill="FFFFFF"/>
        <w:jc w:val="both"/>
        <w:outlineLvl w:val="0"/>
        <w:rPr>
          <w:rFonts w:eastAsia="Times New Roman" w:cs="Times New Roman"/>
          <w:b/>
          <w:lang w:eastAsia="en-GB"/>
        </w:rPr>
      </w:pPr>
    </w:p>
    <w:p w14:paraId="15720D3B" w14:textId="77777777" w:rsidR="00DD1467" w:rsidRDefault="00DD1467" w:rsidP="00FF69F5">
      <w:pPr>
        <w:shd w:val="clear" w:color="auto" w:fill="FFFFFF"/>
        <w:jc w:val="both"/>
        <w:outlineLvl w:val="0"/>
        <w:rPr>
          <w:rFonts w:eastAsia="Times New Roman" w:cs="Times New Roman"/>
          <w:b/>
          <w:lang w:eastAsia="en-GB"/>
        </w:rPr>
      </w:pPr>
    </w:p>
    <w:p w14:paraId="62B52707" w14:textId="77777777" w:rsidR="00DD1467" w:rsidRPr="00DD1467" w:rsidRDefault="00DD1467" w:rsidP="00FF69F5">
      <w:pPr>
        <w:shd w:val="clear" w:color="auto" w:fill="FFFFFF"/>
        <w:jc w:val="both"/>
        <w:outlineLvl w:val="0"/>
        <w:rPr>
          <w:rFonts w:eastAsia="Times New Roman" w:cs="Times New Roman"/>
          <w:b/>
          <w:lang w:eastAsia="en-GB"/>
        </w:rPr>
      </w:pPr>
    </w:p>
    <w:p w14:paraId="5BF1D41F" w14:textId="77777777" w:rsidR="00FF69F5" w:rsidRPr="00353192" w:rsidRDefault="00FF69F5" w:rsidP="00FF69F5">
      <w:pPr>
        <w:jc w:val="both"/>
      </w:pPr>
      <w:r w:rsidRPr="00353192">
        <w:lastRenderedPageBreak/>
        <w:br w:type="page"/>
      </w:r>
    </w:p>
    <w:p w14:paraId="6763917C" w14:textId="77777777" w:rsidR="00FF69F5" w:rsidRPr="00A618F9" w:rsidRDefault="00FF69F5" w:rsidP="00FF69F5">
      <w:pPr>
        <w:widowControl w:val="0"/>
        <w:autoSpaceDE w:val="0"/>
        <w:autoSpaceDN w:val="0"/>
        <w:adjustRightInd w:val="0"/>
        <w:ind w:left="640" w:hanging="640"/>
        <w:jc w:val="both"/>
        <w:rPr>
          <w:b/>
          <w:sz w:val="28"/>
          <w:szCs w:val="28"/>
        </w:rPr>
      </w:pPr>
      <w:r w:rsidRPr="00A618F9">
        <w:rPr>
          <w:b/>
          <w:sz w:val="28"/>
          <w:szCs w:val="28"/>
        </w:rPr>
        <w:lastRenderedPageBreak/>
        <w:t>References</w:t>
      </w:r>
    </w:p>
    <w:p w14:paraId="71D13549" w14:textId="77777777" w:rsidR="00FF69F5" w:rsidRPr="00A618F9" w:rsidRDefault="00FF69F5" w:rsidP="00FF69F5">
      <w:pPr>
        <w:widowControl w:val="0"/>
        <w:autoSpaceDE w:val="0"/>
        <w:autoSpaceDN w:val="0"/>
        <w:adjustRightInd w:val="0"/>
        <w:ind w:left="640" w:hanging="640"/>
        <w:jc w:val="both"/>
      </w:pPr>
    </w:p>
    <w:p w14:paraId="7424D145" w14:textId="23933AB7" w:rsidR="004918A8" w:rsidRPr="004918A8" w:rsidRDefault="00FF69F5" w:rsidP="004918A8">
      <w:pPr>
        <w:widowControl w:val="0"/>
        <w:autoSpaceDE w:val="0"/>
        <w:autoSpaceDN w:val="0"/>
        <w:adjustRightInd w:val="0"/>
        <w:ind w:left="640" w:hanging="640"/>
        <w:rPr>
          <w:rFonts w:ascii="Calibri" w:eastAsia="Times New Roman" w:hAnsi="Calibri" w:cs="Times New Roman"/>
          <w:noProof/>
        </w:rPr>
      </w:pPr>
      <w:r w:rsidRPr="00A618F9">
        <w:fldChar w:fldCharType="begin" w:fldLock="1"/>
      </w:r>
      <w:r w:rsidRPr="00A618F9">
        <w:instrText xml:space="preserve">ADDIN Mendeley Bibliography CSL_BIBLIOGRAPHY </w:instrText>
      </w:r>
      <w:r w:rsidRPr="00A618F9">
        <w:fldChar w:fldCharType="separate"/>
      </w:r>
      <w:r w:rsidR="004918A8" w:rsidRPr="004918A8">
        <w:rPr>
          <w:rFonts w:ascii="Calibri" w:eastAsia="Times New Roman" w:hAnsi="Calibri" w:cs="Times New Roman"/>
          <w:noProof/>
        </w:rPr>
        <w:t>1</w:t>
      </w:r>
      <w:r w:rsidR="004918A8" w:rsidRPr="004918A8">
        <w:rPr>
          <w:rFonts w:ascii="Calibri" w:eastAsia="Times New Roman" w:hAnsi="Calibri" w:cs="Times New Roman"/>
          <w:noProof/>
        </w:rPr>
        <w:tab/>
        <w:t xml:space="preserve">Hajat S, Ebi KL, Kovats RS, Menne B, Edwards S, Haines A. The human health consequences of flooding in Europe: A review. </w:t>
      </w:r>
      <w:r w:rsidR="004918A8" w:rsidRPr="004918A8">
        <w:rPr>
          <w:rFonts w:ascii="Calibri" w:eastAsia="Times New Roman" w:hAnsi="Calibri" w:cs="Times New Roman"/>
          <w:i/>
          <w:iCs/>
          <w:noProof/>
        </w:rPr>
        <w:t>Extrem Weather Events Public Heal Responses</w:t>
      </w:r>
      <w:r w:rsidR="004918A8" w:rsidRPr="004918A8">
        <w:rPr>
          <w:rFonts w:ascii="Calibri" w:eastAsia="Times New Roman" w:hAnsi="Calibri" w:cs="Times New Roman"/>
          <w:noProof/>
        </w:rPr>
        <w:t xml:space="preserve"> 2005; : 185–96.</w:t>
      </w:r>
    </w:p>
    <w:p w14:paraId="437D3BF4"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2</w:t>
      </w:r>
      <w:r w:rsidRPr="004918A8">
        <w:rPr>
          <w:rFonts w:ascii="Calibri" w:eastAsia="Times New Roman" w:hAnsi="Calibri" w:cs="Times New Roman"/>
          <w:noProof/>
        </w:rPr>
        <w:tab/>
        <w:t xml:space="preserve">UNISDR, CRED. The human cost of weather-related disasters 1995-2015. </w:t>
      </w:r>
      <w:r w:rsidRPr="004918A8">
        <w:rPr>
          <w:rFonts w:ascii="Calibri" w:eastAsia="Times New Roman" w:hAnsi="Calibri" w:cs="Times New Roman"/>
          <w:i/>
          <w:iCs/>
          <w:noProof/>
        </w:rPr>
        <w:t>UNISDR Publ</w:t>
      </w:r>
      <w:r w:rsidRPr="004918A8">
        <w:rPr>
          <w:rFonts w:ascii="Calibri" w:eastAsia="Times New Roman" w:hAnsi="Calibri" w:cs="Times New Roman"/>
          <w:noProof/>
        </w:rPr>
        <w:t xml:space="preserve"> 2015; </w:t>
      </w:r>
      <w:r w:rsidRPr="004918A8">
        <w:rPr>
          <w:rFonts w:ascii="Calibri" w:eastAsia="Times New Roman" w:hAnsi="Calibri" w:cs="Times New Roman"/>
          <w:b/>
          <w:bCs/>
          <w:noProof/>
        </w:rPr>
        <w:t>1</w:t>
      </w:r>
      <w:r w:rsidRPr="004918A8">
        <w:rPr>
          <w:rFonts w:ascii="Calibri" w:eastAsia="Times New Roman" w:hAnsi="Calibri" w:cs="Times New Roman"/>
          <w:noProof/>
        </w:rPr>
        <w:t>: 30.</w:t>
      </w:r>
    </w:p>
    <w:p w14:paraId="3671CB18"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3</w:t>
      </w:r>
      <w:r w:rsidRPr="004918A8">
        <w:rPr>
          <w:rFonts w:ascii="Calibri" w:eastAsia="Times New Roman" w:hAnsi="Calibri" w:cs="Times New Roman"/>
          <w:noProof/>
        </w:rPr>
        <w:tab/>
        <w:t xml:space="preserve">Bennet G. Bristol floods 1968. Controlled survey of effects on health of local community disaster. </w:t>
      </w:r>
      <w:r w:rsidRPr="004918A8">
        <w:rPr>
          <w:rFonts w:ascii="Calibri" w:eastAsia="Times New Roman" w:hAnsi="Calibri" w:cs="Times New Roman"/>
          <w:i/>
          <w:iCs/>
          <w:noProof/>
        </w:rPr>
        <w:t>Br Med J</w:t>
      </w:r>
      <w:r w:rsidRPr="004918A8">
        <w:rPr>
          <w:rFonts w:ascii="Calibri" w:eastAsia="Times New Roman" w:hAnsi="Calibri" w:cs="Times New Roman"/>
          <w:noProof/>
        </w:rPr>
        <w:t xml:space="preserve"> 1970; </w:t>
      </w:r>
      <w:r w:rsidRPr="004918A8">
        <w:rPr>
          <w:rFonts w:ascii="Calibri" w:eastAsia="Times New Roman" w:hAnsi="Calibri" w:cs="Times New Roman"/>
          <w:b/>
          <w:bCs/>
          <w:noProof/>
        </w:rPr>
        <w:t>3</w:t>
      </w:r>
      <w:r w:rsidRPr="004918A8">
        <w:rPr>
          <w:rFonts w:ascii="Calibri" w:eastAsia="Times New Roman" w:hAnsi="Calibri" w:cs="Times New Roman"/>
          <w:noProof/>
        </w:rPr>
        <w:t>: 454–8.</w:t>
      </w:r>
    </w:p>
    <w:p w14:paraId="46892E30"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4</w:t>
      </w:r>
      <w:r w:rsidRPr="004918A8">
        <w:rPr>
          <w:rFonts w:ascii="Calibri" w:eastAsia="Times New Roman" w:hAnsi="Calibri" w:cs="Times New Roman"/>
          <w:noProof/>
        </w:rPr>
        <w:tab/>
        <w:t xml:space="preserve">Ochi S, Hodgson S, Landeg O, Mayner L, Murray V. Disaster-Driven Evacuation and Medication Loss: a Systematic Literature Review. </w:t>
      </w:r>
      <w:r w:rsidRPr="004918A8">
        <w:rPr>
          <w:rFonts w:ascii="Calibri" w:eastAsia="Times New Roman" w:hAnsi="Calibri" w:cs="Times New Roman"/>
          <w:i/>
          <w:iCs/>
          <w:noProof/>
        </w:rPr>
        <w:t>PLoS Curr</w:t>
      </w:r>
      <w:r w:rsidRPr="004918A8">
        <w:rPr>
          <w:rFonts w:ascii="Calibri" w:eastAsia="Times New Roman" w:hAnsi="Calibri" w:cs="Times New Roman"/>
          <w:noProof/>
        </w:rPr>
        <w:t xml:space="preserve"> 2014; : 1–24.</w:t>
      </w:r>
    </w:p>
    <w:p w14:paraId="17BDB272"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5</w:t>
      </w:r>
      <w:r w:rsidRPr="004918A8">
        <w:rPr>
          <w:rFonts w:ascii="Calibri" w:eastAsia="Times New Roman" w:hAnsi="Calibri" w:cs="Times New Roman"/>
          <w:noProof/>
        </w:rPr>
        <w:tab/>
        <w:t xml:space="preserve">French J, Ing R, Von Allmen S, Wood R. Mortality from flash floods: a review of national weather service reports, 1969-81. </w:t>
      </w:r>
      <w:r w:rsidRPr="004918A8">
        <w:rPr>
          <w:rFonts w:ascii="Calibri" w:eastAsia="Times New Roman" w:hAnsi="Calibri" w:cs="Times New Roman"/>
          <w:i/>
          <w:iCs/>
          <w:noProof/>
        </w:rPr>
        <w:t>Public Health Rep</w:t>
      </w:r>
      <w:r w:rsidRPr="004918A8">
        <w:rPr>
          <w:rFonts w:ascii="Calibri" w:eastAsia="Times New Roman" w:hAnsi="Calibri" w:cs="Times New Roman"/>
          <w:noProof/>
        </w:rPr>
        <w:t xml:space="preserve"> 1983; </w:t>
      </w:r>
      <w:r w:rsidRPr="004918A8">
        <w:rPr>
          <w:rFonts w:ascii="Calibri" w:eastAsia="Times New Roman" w:hAnsi="Calibri" w:cs="Times New Roman"/>
          <w:b/>
          <w:bCs/>
          <w:noProof/>
        </w:rPr>
        <w:t>98</w:t>
      </w:r>
      <w:r w:rsidRPr="004918A8">
        <w:rPr>
          <w:rFonts w:ascii="Calibri" w:eastAsia="Times New Roman" w:hAnsi="Calibri" w:cs="Times New Roman"/>
          <w:noProof/>
        </w:rPr>
        <w:t>: 584–8.</w:t>
      </w:r>
    </w:p>
    <w:p w14:paraId="63736C12"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6</w:t>
      </w:r>
      <w:r w:rsidRPr="004918A8">
        <w:rPr>
          <w:rFonts w:ascii="Calibri" w:eastAsia="Times New Roman" w:hAnsi="Calibri" w:cs="Times New Roman"/>
          <w:noProof/>
        </w:rPr>
        <w:tab/>
        <w:t xml:space="preserve">Miettinen IT, Zacheus O, Bonsdorff C-H von, Vartiainen T. Waterborne epidemics in Finland in 1998-1999. </w:t>
      </w:r>
      <w:r w:rsidRPr="004918A8">
        <w:rPr>
          <w:rFonts w:ascii="Calibri" w:eastAsia="Times New Roman" w:hAnsi="Calibri" w:cs="Times New Roman"/>
          <w:i/>
          <w:iCs/>
          <w:noProof/>
        </w:rPr>
        <w:t>Water Sci Technol</w:t>
      </w:r>
      <w:r w:rsidRPr="004918A8">
        <w:rPr>
          <w:rFonts w:ascii="Calibri" w:eastAsia="Times New Roman" w:hAnsi="Calibri" w:cs="Times New Roman"/>
          <w:noProof/>
        </w:rPr>
        <w:t xml:space="preserve"> 2001; </w:t>
      </w:r>
      <w:r w:rsidRPr="004918A8">
        <w:rPr>
          <w:rFonts w:ascii="Calibri" w:eastAsia="Times New Roman" w:hAnsi="Calibri" w:cs="Times New Roman"/>
          <w:b/>
          <w:bCs/>
          <w:noProof/>
        </w:rPr>
        <w:t>43</w:t>
      </w:r>
      <w:r w:rsidRPr="004918A8">
        <w:rPr>
          <w:rFonts w:ascii="Calibri" w:eastAsia="Times New Roman" w:hAnsi="Calibri" w:cs="Times New Roman"/>
          <w:noProof/>
        </w:rPr>
        <w:t>: 67–71.</w:t>
      </w:r>
    </w:p>
    <w:p w14:paraId="5E05D244"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7</w:t>
      </w:r>
      <w:r w:rsidRPr="004918A8">
        <w:rPr>
          <w:rFonts w:ascii="Calibri" w:eastAsia="Times New Roman" w:hAnsi="Calibri" w:cs="Times New Roman"/>
          <w:noProof/>
        </w:rPr>
        <w:tab/>
        <w:t xml:space="preserve">Watson JT, Gayer M, Connolly MA. Epidemics after Natural Disasters. </w:t>
      </w:r>
      <w:r w:rsidRPr="004918A8">
        <w:rPr>
          <w:rFonts w:ascii="Calibri" w:eastAsia="Times New Roman" w:hAnsi="Calibri" w:cs="Times New Roman"/>
          <w:i/>
          <w:iCs/>
          <w:noProof/>
        </w:rPr>
        <w:t>Emerg Infect Dis</w:t>
      </w:r>
      <w:r w:rsidRPr="004918A8">
        <w:rPr>
          <w:rFonts w:ascii="Calibri" w:eastAsia="Times New Roman" w:hAnsi="Calibri" w:cs="Times New Roman"/>
          <w:noProof/>
        </w:rPr>
        <w:t xml:space="preserve"> 2007; </w:t>
      </w:r>
      <w:r w:rsidRPr="004918A8">
        <w:rPr>
          <w:rFonts w:ascii="Calibri" w:eastAsia="Times New Roman" w:hAnsi="Calibri" w:cs="Times New Roman"/>
          <w:b/>
          <w:bCs/>
          <w:noProof/>
        </w:rPr>
        <w:t>13</w:t>
      </w:r>
      <w:r w:rsidRPr="004918A8">
        <w:rPr>
          <w:rFonts w:ascii="Calibri" w:eastAsia="Times New Roman" w:hAnsi="Calibri" w:cs="Times New Roman"/>
          <w:noProof/>
        </w:rPr>
        <w:t>: 1–5.</w:t>
      </w:r>
    </w:p>
    <w:p w14:paraId="206071D7"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8</w:t>
      </w:r>
      <w:r w:rsidRPr="004918A8">
        <w:rPr>
          <w:rFonts w:ascii="Calibri" w:eastAsia="Times New Roman" w:hAnsi="Calibri" w:cs="Times New Roman"/>
          <w:noProof/>
        </w:rPr>
        <w:tab/>
        <w:t xml:space="preserve">Munckhof WJ, Mayo MJ, Scott I, Currie BJ. Fatal human melioidosis acquired in a subtropical australian city. </w:t>
      </w:r>
      <w:r w:rsidRPr="004918A8">
        <w:rPr>
          <w:rFonts w:ascii="Calibri" w:eastAsia="Times New Roman" w:hAnsi="Calibri" w:cs="Times New Roman"/>
          <w:i/>
          <w:iCs/>
          <w:noProof/>
        </w:rPr>
        <w:t>Am J Trop Med Hyg</w:t>
      </w:r>
      <w:r w:rsidRPr="004918A8">
        <w:rPr>
          <w:rFonts w:ascii="Calibri" w:eastAsia="Times New Roman" w:hAnsi="Calibri" w:cs="Times New Roman"/>
          <w:noProof/>
        </w:rPr>
        <w:t xml:space="preserve"> 2001; </w:t>
      </w:r>
      <w:r w:rsidRPr="004918A8">
        <w:rPr>
          <w:rFonts w:ascii="Calibri" w:eastAsia="Times New Roman" w:hAnsi="Calibri" w:cs="Times New Roman"/>
          <w:b/>
          <w:bCs/>
          <w:noProof/>
        </w:rPr>
        <w:t>65</w:t>
      </w:r>
      <w:r w:rsidRPr="004918A8">
        <w:rPr>
          <w:rFonts w:ascii="Calibri" w:eastAsia="Times New Roman" w:hAnsi="Calibri" w:cs="Times New Roman"/>
          <w:noProof/>
        </w:rPr>
        <w:t>: 325–8.</w:t>
      </w:r>
    </w:p>
    <w:p w14:paraId="2EFC179A" w14:textId="77777777" w:rsidR="004918A8" w:rsidRPr="003C27C6" w:rsidRDefault="004918A8" w:rsidP="004918A8">
      <w:pPr>
        <w:widowControl w:val="0"/>
        <w:autoSpaceDE w:val="0"/>
        <w:autoSpaceDN w:val="0"/>
        <w:adjustRightInd w:val="0"/>
        <w:ind w:left="640" w:hanging="640"/>
        <w:rPr>
          <w:rFonts w:ascii="Calibri" w:eastAsia="Times New Roman" w:hAnsi="Calibri" w:cs="Times New Roman"/>
          <w:noProof/>
          <w:lang w:val="fr-CH"/>
        </w:rPr>
      </w:pPr>
      <w:r w:rsidRPr="004918A8">
        <w:rPr>
          <w:rFonts w:ascii="Calibri" w:eastAsia="Times New Roman" w:hAnsi="Calibri" w:cs="Times New Roman"/>
          <w:noProof/>
        </w:rPr>
        <w:t>9</w:t>
      </w:r>
      <w:r w:rsidRPr="004918A8">
        <w:rPr>
          <w:rFonts w:ascii="Calibri" w:eastAsia="Times New Roman" w:hAnsi="Calibri" w:cs="Times New Roman"/>
          <w:noProof/>
        </w:rPr>
        <w:tab/>
        <w:t xml:space="preserve">Baqir M, Sobani ZA, Bhamani A, </w:t>
      </w:r>
      <w:r w:rsidRPr="004918A8">
        <w:rPr>
          <w:rFonts w:ascii="Calibri" w:eastAsia="Times New Roman" w:hAnsi="Calibri" w:cs="Times New Roman"/>
          <w:i/>
          <w:iCs/>
          <w:noProof/>
        </w:rPr>
        <w:t>et al.</w:t>
      </w:r>
      <w:r w:rsidRPr="004918A8">
        <w:rPr>
          <w:rFonts w:ascii="Calibri" w:eastAsia="Times New Roman" w:hAnsi="Calibri" w:cs="Times New Roman"/>
          <w:noProof/>
        </w:rPr>
        <w:t xml:space="preserve"> Infectious diseases in the aftermath of monsoon flooding in Pakistan. </w:t>
      </w:r>
      <w:r w:rsidRPr="003C27C6">
        <w:rPr>
          <w:rFonts w:ascii="Calibri" w:eastAsia="Times New Roman" w:hAnsi="Calibri" w:cs="Times New Roman"/>
          <w:i/>
          <w:iCs/>
          <w:noProof/>
          <w:lang w:val="fr-CH"/>
        </w:rPr>
        <w:t>Asian Pac J Trop Biomed</w:t>
      </w:r>
      <w:r w:rsidRPr="003C27C6">
        <w:rPr>
          <w:rFonts w:ascii="Calibri" w:eastAsia="Times New Roman" w:hAnsi="Calibri" w:cs="Times New Roman"/>
          <w:noProof/>
          <w:lang w:val="fr-CH"/>
        </w:rPr>
        <w:t xml:space="preserve"> 2012; </w:t>
      </w:r>
      <w:r w:rsidRPr="003C27C6">
        <w:rPr>
          <w:rFonts w:ascii="Calibri" w:eastAsia="Times New Roman" w:hAnsi="Calibri" w:cs="Times New Roman"/>
          <w:b/>
          <w:bCs/>
          <w:noProof/>
          <w:lang w:val="fr-CH"/>
        </w:rPr>
        <w:t>2</w:t>
      </w:r>
      <w:r w:rsidRPr="003C27C6">
        <w:rPr>
          <w:rFonts w:ascii="Calibri" w:eastAsia="Times New Roman" w:hAnsi="Calibri" w:cs="Times New Roman"/>
          <w:noProof/>
          <w:lang w:val="fr-CH"/>
        </w:rPr>
        <w:t>: 76–9.</w:t>
      </w:r>
    </w:p>
    <w:p w14:paraId="18224843"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3C27C6">
        <w:rPr>
          <w:rFonts w:ascii="Calibri" w:eastAsia="Times New Roman" w:hAnsi="Calibri" w:cs="Times New Roman"/>
          <w:noProof/>
          <w:lang w:val="fr-CH"/>
        </w:rPr>
        <w:t>10</w:t>
      </w:r>
      <w:r w:rsidRPr="003C27C6">
        <w:rPr>
          <w:rFonts w:ascii="Calibri" w:eastAsia="Times New Roman" w:hAnsi="Calibri" w:cs="Times New Roman"/>
          <w:noProof/>
          <w:lang w:val="fr-CH"/>
        </w:rPr>
        <w:tab/>
        <w:t xml:space="preserve">Srivastava A, Nagpal BN, Saxena R, </w:t>
      </w:r>
      <w:r w:rsidRPr="003C27C6">
        <w:rPr>
          <w:rFonts w:ascii="Calibri" w:eastAsia="Times New Roman" w:hAnsi="Calibri" w:cs="Times New Roman"/>
          <w:i/>
          <w:iCs/>
          <w:noProof/>
          <w:lang w:val="fr-CH"/>
        </w:rPr>
        <w:t>et al.</w:t>
      </w:r>
      <w:r w:rsidRPr="003C27C6">
        <w:rPr>
          <w:rFonts w:ascii="Calibri" w:eastAsia="Times New Roman" w:hAnsi="Calibri" w:cs="Times New Roman"/>
          <w:noProof/>
          <w:lang w:val="fr-CH"/>
        </w:rPr>
        <w:t xml:space="preserve"> </w:t>
      </w:r>
      <w:r w:rsidRPr="004918A8">
        <w:rPr>
          <w:rFonts w:ascii="Calibri" w:eastAsia="Times New Roman" w:hAnsi="Calibri" w:cs="Times New Roman"/>
          <w:noProof/>
        </w:rPr>
        <w:t xml:space="preserve">Malaria epidemicity of Mewat region, District Gurgaon, Haryana, India: A GIS-based study. </w:t>
      </w:r>
      <w:r w:rsidRPr="004918A8">
        <w:rPr>
          <w:rFonts w:ascii="Calibri" w:eastAsia="Times New Roman" w:hAnsi="Calibri" w:cs="Times New Roman"/>
          <w:i/>
          <w:iCs/>
          <w:noProof/>
        </w:rPr>
        <w:t>Curr Sci</w:t>
      </w:r>
      <w:r w:rsidRPr="004918A8">
        <w:rPr>
          <w:rFonts w:ascii="Calibri" w:eastAsia="Times New Roman" w:hAnsi="Calibri" w:cs="Times New Roman"/>
          <w:noProof/>
        </w:rPr>
        <w:t xml:space="preserve"> 2004; </w:t>
      </w:r>
      <w:r w:rsidRPr="004918A8">
        <w:rPr>
          <w:rFonts w:ascii="Calibri" w:eastAsia="Times New Roman" w:hAnsi="Calibri" w:cs="Times New Roman"/>
          <w:b/>
          <w:bCs/>
          <w:noProof/>
        </w:rPr>
        <w:t>86</w:t>
      </w:r>
      <w:r w:rsidRPr="004918A8">
        <w:rPr>
          <w:rFonts w:ascii="Calibri" w:eastAsia="Times New Roman" w:hAnsi="Calibri" w:cs="Times New Roman"/>
          <w:noProof/>
        </w:rPr>
        <w:t>: 1297–303.</w:t>
      </w:r>
    </w:p>
    <w:p w14:paraId="763AF998"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11</w:t>
      </w:r>
      <w:r w:rsidRPr="004918A8">
        <w:rPr>
          <w:rFonts w:ascii="Calibri" w:eastAsia="Times New Roman" w:hAnsi="Calibri" w:cs="Times New Roman"/>
          <w:noProof/>
        </w:rPr>
        <w:tab/>
        <w:t>Brabant M. Six months after floods struck, malnutrition hits hard in affected areas of Pakistan. UNICEF. 2011. https://www.unicef.org/emergencies/pakistan_57553.html.</w:t>
      </w:r>
    </w:p>
    <w:p w14:paraId="4F863274"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12</w:t>
      </w:r>
      <w:r w:rsidRPr="004918A8">
        <w:rPr>
          <w:rFonts w:ascii="Calibri" w:eastAsia="Times New Roman" w:hAnsi="Calibri" w:cs="Times New Roman"/>
          <w:noProof/>
        </w:rPr>
        <w:tab/>
        <w:t xml:space="preserve">Munro A, Kovats RS, Rubin GJ, </w:t>
      </w:r>
      <w:r w:rsidRPr="004918A8">
        <w:rPr>
          <w:rFonts w:ascii="Calibri" w:eastAsia="Times New Roman" w:hAnsi="Calibri" w:cs="Times New Roman"/>
          <w:i/>
          <w:iCs/>
          <w:noProof/>
        </w:rPr>
        <w:t>et al.</w:t>
      </w:r>
      <w:r w:rsidRPr="004918A8">
        <w:rPr>
          <w:rFonts w:ascii="Calibri" w:eastAsia="Times New Roman" w:hAnsi="Calibri" w:cs="Times New Roman"/>
          <w:noProof/>
        </w:rPr>
        <w:t xml:space="preserve"> Effect of evacuation and displacement on the association between flooding and mental health outcomes: a cross-sectional analysis of UK survey data. </w:t>
      </w:r>
      <w:r w:rsidRPr="004918A8">
        <w:rPr>
          <w:rFonts w:ascii="Calibri" w:eastAsia="Times New Roman" w:hAnsi="Calibri" w:cs="Times New Roman"/>
          <w:i/>
          <w:iCs/>
          <w:noProof/>
        </w:rPr>
        <w:t>Lancet Planet Heal</w:t>
      </w:r>
      <w:r w:rsidRPr="004918A8">
        <w:rPr>
          <w:rFonts w:ascii="Calibri" w:eastAsia="Times New Roman" w:hAnsi="Calibri" w:cs="Times New Roman"/>
          <w:noProof/>
        </w:rPr>
        <w:t xml:space="preserve"> 2017; </w:t>
      </w:r>
      <w:r w:rsidRPr="004918A8">
        <w:rPr>
          <w:rFonts w:ascii="Calibri" w:eastAsia="Times New Roman" w:hAnsi="Calibri" w:cs="Times New Roman"/>
          <w:b/>
          <w:bCs/>
          <w:noProof/>
        </w:rPr>
        <w:t>1</w:t>
      </w:r>
      <w:r w:rsidRPr="004918A8">
        <w:rPr>
          <w:rFonts w:ascii="Calibri" w:eastAsia="Times New Roman" w:hAnsi="Calibri" w:cs="Times New Roman"/>
          <w:noProof/>
        </w:rPr>
        <w:t>: e134–41.</w:t>
      </w:r>
    </w:p>
    <w:p w14:paraId="6A4A7E41"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13</w:t>
      </w:r>
      <w:r w:rsidRPr="004918A8">
        <w:rPr>
          <w:rFonts w:ascii="Calibri" w:eastAsia="Times New Roman" w:hAnsi="Calibri" w:cs="Times New Roman"/>
          <w:noProof/>
        </w:rPr>
        <w:tab/>
        <w:t xml:space="preserve">Waite TD, Chaintarli K, Beck CR, </w:t>
      </w:r>
      <w:r w:rsidRPr="004918A8">
        <w:rPr>
          <w:rFonts w:ascii="Calibri" w:eastAsia="Times New Roman" w:hAnsi="Calibri" w:cs="Times New Roman"/>
          <w:i/>
          <w:iCs/>
          <w:noProof/>
        </w:rPr>
        <w:t>et al.</w:t>
      </w:r>
      <w:r w:rsidRPr="004918A8">
        <w:rPr>
          <w:rFonts w:ascii="Calibri" w:eastAsia="Times New Roman" w:hAnsi="Calibri" w:cs="Times New Roman"/>
          <w:noProof/>
        </w:rPr>
        <w:t xml:space="preserve"> The English national cohort study of flooding and health: cross-sectional analysis of mental health outcomes at year one. </w:t>
      </w:r>
      <w:r w:rsidRPr="004918A8">
        <w:rPr>
          <w:rFonts w:ascii="Calibri" w:eastAsia="Times New Roman" w:hAnsi="Calibri" w:cs="Times New Roman"/>
          <w:i/>
          <w:iCs/>
          <w:noProof/>
        </w:rPr>
        <w:t>BMC Public Health</w:t>
      </w:r>
      <w:r w:rsidRPr="004918A8">
        <w:rPr>
          <w:rFonts w:ascii="Calibri" w:eastAsia="Times New Roman" w:hAnsi="Calibri" w:cs="Times New Roman"/>
          <w:noProof/>
        </w:rPr>
        <w:t xml:space="preserve"> 2017; </w:t>
      </w:r>
      <w:r w:rsidRPr="004918A8">
        <w:rPr>
          <w:rFonts w:ascii="Calibri" w:eastAsia="Times New Roman" w:hAnsi="Calibri" w:cs="Times New Roman"/>
          <w:b/>
          <w:bCs/>
          <w:noProof/>
        </w:rPr>
        <w:t>17</w:t>
      </w:r>
      <w:r w:rsidRPr="004918A8">
        <w:rPr>
          <w:rFonts w:ascii="Calibri" w:eastAsia="Times New Roman" w:hAnsi="Calibri" w:cs="Times New Roman"/>
          <w:noProof/>
        </w:rPr>
        <w:t>: 129.</w:t>
      </w:r>
    </w:p>
    <w:p w14:paraId="46DA75F4"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14</w:t>
      </w:r>
      <w:r w:rsidRPr="004918A8">
        <w:rPr>
          <w:rFonts w:ascii="Calibri" w:eastAsia="Times New Roman" w:hAnsi="Calibri" w:cs="Times New Roman"/>
          <w:noProof/>
        </w:rPr>
        <w:tab/>
        <w:t xml:space="preserve">Morss RE, Mulder KJ, Lazo JK, Demuth JL. How do people perceive, understand, and anticipate responding to flash flood risks and warnings? Results from a public survey in Boulder, Colorado, USA. </w:t>
      </w:r>
      <w:r w:rsidRPr="004918A8">
        <w:rPr>
          <w:rFonts w:ascii="Calibri" w:eastAsia="Times New Roman" w:hAnsi="Calibri" w:cs="Times New Roman"/>
          <w:i/>
          <w:iCs/>
          <w:noProof/>
        </w:rPr>
        <w:t>J Hydrol</w:t>
      </w:r>
      <w:r w:rsidRPr="004918A8">
        <w:rPr>
          <w:rFonts w:ascii="Calibri" w:eastAsia="Times New Roman" w:hAnsi="Calibri" w:cs="Times New Roman"/>
          <w:noProof/>
        </w:rPr>
        <w:t xml:space="preserve"> 2016; </w:t>
      </w:r>
      <w:r w:rsidRPr="004918A8">
        <w:rPr>
          <w:rFonts w:ascii="Calibri" w:eastAsia="Times New Roman" w:hAnsi="Calibri" w:cs="Times New Roman"/>
          <w:b/>
          <w:bCs/>
          <w:noProof/>
        </w:rPr>
        <w:t>541</w:t>
      </w:r>
      <w:r w:rsidRPr="004918A8">
        <w:rPr>
          <w:rFonts w:ascii="Calibri" w:eastAsia="Times New Roman" w:hAnsi="Calibri" w:cs="Times New Roman"/>
          <w:noProof/>
        </w:rPr>
        <w:t>: 649–64.</w:t>
      </w:r>
    </w:p>
    <w:p w14:paraId="45EBF286"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15</w:t>
      </w:r>
      <w:r w:rsidRPr="004918A8">
        <w:rPr>
          <w:rFonts w:ascii="Calibri" w:eastAsia="Times New Roman" w:hAnsi="Calibri" w:cs="Times New Roman"/>
          <w:noProof/>
        </w:rPr>
        <w:tab/>
        <w:t xml:space="preserve">Lazo JK, Bostrom A, Morss RE, Demuth JL, Lazrus H. Factors Affecting Hurricane Evacuation Intentions. </w:t>
      </w:r>
      <w:r w:rsidRPr="004918A8">
        <w:rPr>
          <w:rFonts w:ascii="Calibri" w:eastAsia="Times New Roman" w:hAnsi="Calibri" w:cs="Times New Roman"/>
          <w:i/>
          <w:iCs/>
          <w:noProof/>
        </w:rPr>
        <w:t>Risk Anal</w:t>
      </w:r>
      <w:r w:rsidRPr="004918A8">
        <w:rPr>
          <w:rFonts w:ascii="Calibri" w:eastAsia="Times New Roman" w:hAnsi="Calibri" w:cs="Times New Roman"/>
          <w:noProof/>
        </w:rPr>
        <w:t xml:space="preserve"> 2015; </w:t>
      </w:r>
      <w:r w:rsidRPr="004918A8">
        <w:rPr>
          <w:rFonts w:ascii="Calibri" w:eastAsia="Times New Roman" w:hAnsi="Calibri" w:cs="Times New Roman"/>
          <w:b/>
          <w:bCs/>
          <w:noProof/>
        </w:rPr>
        <w:t>35</w:t>
      </w:r>
      <w:r w:rsidRPr="004918A8">
        <w:rPr>
          <w:rFonts w:ascii="Calibri" w:eastAsia="Times New Roman" w:hAnsi="Calibri" w:cs="Times New Roman"/>
          <w:noProof/>
        </w:rPr>
        <w:t>: 1837–57.</w:t>
      </w:r>
    </w:p>
    <w:p w14:paraId="07C3D334"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16</w:t>
      </w:r>
      <w:r w:rsidRPr="004918A8">
        <w:rPr>
          <w:rFonts w:ascii="Calibri" w:eastAsia="Times New Roman" w:hAnsi="Calibri" w:cs="Times New Roman"/>
          <w:noProof/>
        </w:rPr>
        <w:tab/>
        <w:t xml:space="preserve">Rufat S, Tate E, Burton CG, Maroof AS. Social vulnerability to floods: Review of case studies and implications for measurement. </w:t>
      </w:r>
      <w:r w:rsidRPr="004918A8">
        <w:rPr>
          <w:rFonts w:ascii="Calibri" w:eastAsia="Times New Roman" w:hAnsi="Calibri" w:cs="Times New Roman"/>
          <w:i/>
          <w:iCs/>
          <w:noProof/>
        </w:rPr>
        <w:t>Int J Disaster Risk Reduct</w:t>
      </w:r>
      <w:r w:rsidRPr="004918A8">
        <w:rPr>
          <w:rFonts w:ascii="Calibri" w:eastAsia="Times New Roman" w:hAnsi="Calibri" w:cs="Times New Roman"/>
          <w:noProof/>
        </w:rPr>
        <w:t xml:space="preserve"> 2015; </w:t>
      </w:r>
      <w:r w:rsidRPr="004918A8">
        <w:rPr>
          <w:rFonts w:ascii="Calibri" w:eastAsia="Times New Roman" w:hAnsi="Calibri" w:cs="Times New Roman"/>
          <w:b/>
          <w:bCs/>
          <w:noProof/>
        </w:rPr>
        <w:t>14</w:t>
      </w:r>
      <w:r w:rsidRPr="004918A8">
        <w:rPr>
          <w:rFonts w:ascii="Calibri" w:eastAsia="Times New Roman" w:hAnsi="Calibri" w:cs="Times New Roman"/>
          <w:noProof/>
        </w:rPr>
        <w:t>: 470–86.</w:t>
      </w:r>
    </w:p>
    <w:p w14:paraId="7E8A212B"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17</w:t>
      </w:r>
      <w:r w:rsidRPr="004918A8">
        <w:rPr>
          <w:rFonts w:ascii="Calibri" w:eastAsia="Times New Roman" w:hAnsi="Calibri" w:cs="Times New Roman"/>
          <w:noProof/>
        </w:rPr>
        <w:tab/>
        <w:t xml:space="preserve">Pasetto D, Finger F, Rinaldo A, Bertuzzo E. Real-time projections of cholera outbreaks through data assimilation and rainfall forecasting. Adv. Water Resour. 2016; </w:t>
      </w:r>
      <w:r w:rsidRPr="004918A8">
        <w:rPr>
          <w:rFonts w:ascii="Calibri" w:eastAsia="Times New Roman" w:hAnsi="Calibri" w:cs="Times New Roman"/>
          <w:b/>
          <w:bCs/>
          <w:noProof/>
        </w:rPr>
        <w:t>0</w:t>
      </w:r>
      <w:r w:rsidRPr="004918A8">
        <w:rPr>
          <w:rFonts w:ascii="Calibri" w:eastAsia="Times New Roman" w:hAnsi="Calibri" w:cs="Times New Roman"/>
          <w:noProof/>
        </w:rPr>
        <w:t>: 1–12.</w:t>
      </w:r>
    </w:p>
    <w:p w14:paraId="14276011"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18</w:t>
      </w:r>
      <w:r w:rsidRPr="004918A8">
        <w:rPr>
          <w:rFonts w:ascii="Calibri" w:eastAsia="Times New Roman" w:hAnsi="Calibri" w:cs="Times New Roman"/>
          <w:noProof/>
        </w:rPr>
        <w:tab/>
        <w:t xml:space="preserve">Yu W, Nakakita E, Jung K. Flood Forecast and Early Warning with High-Resolution Ensemble Rainfall from Numerical Weather Prediction Model. </w:t>
      </w:r>
      <w:r w:rsidRPr="004918A8">
        <w:rPr>
          <w:rFonts w:ascii="Calibri" w:eastAsia="Times New Roman" w:hAnsi="Calibri" w:cs="Times New Roman"/>
          <w:i/>
          <w:iCs/>
          <w:noProof/>
        </w:rPr>
        <w:t>Procedia Eng</w:t>
      </w:r>
      <w:r w:rsidRPr="004918A8">
        <w:rPr>
          <w:rFonts w:ascii="Calibri" w:eastAsia="Times New Roman" w:hAnsi="Calibri" w:cs="Times New Roman"/>
          <w:noProof/>
        </w:rPr>
        <w:t xml:space="preserve"> 2016; </w:t>
      </w:r>
      <w:r w:rsidRPr="004918A8">
        <w:rPr>
          <w:rFonts w:ascii="Calibri" w:eastAsia="Times New Roman" w:hAnsi="Calibri" w:cs="Times New Roman"/>
          <w:b/>
          <w:bCs/>
          <w:noProof/>
        </w:rPr>
        <w:t>154</w:t>
      </w:r>
      <w:r w:rsidRPr="004918A8">
        <w:rPr>
          <w:rFonts w:ascii="Calibri" w:eastAsia="Times New Roman" w:hAnsi="Calibri" w:cs="Times New Roman"/>
          <w:noProof/>
        </w:rPr>
        <w:t>: 498–503.</w:t>
      </w:r>
    </w:p>
    <w:p w14:paraId="459D1FF4"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19</w:t>
      </w:r>
      <w:r w:rsidRPr="004918A8">
        <w:rPr>
          <w:rFonts w:ascii="Calibri" w:eastAsia="Times New Roman" w:hAnsi="Calibri" w:cs="Times New Roman"/>
          <w:noProof/>
        </w:rPr>
        <w:tab/>
        <w:t xml:space="preserve">Chen CF, Liu CM. The definition of urban stormwater tolerance threshold and its conceptual estimation: An example from Taiwan. </w:t>
      </w:r>
      <w:r w:rsidRPr="004918A8">
        <w:rPr>
          <w:rFonts w:ascii="Calibri" w:eastAsia="Times New Roman" w:hAnsi="Calibri" w:cs="Times New Roman"/>
          <w:i/>
          <w:iCs/>
          <w:noProof/>
        </w:rPr>
        <w:t>Nat Hazards</w:t>
      </w:r>
      <w:r w:rsidRPr="004918A8">
        <w:rPr>
          <w:rFonts w:ascii="Calibri" w:eastAsia="Times New Roman" w:hAnsi="Calibri" w:cs="Times New Roman"/>
          <w:noProof/>
        </w:rPr>
        <w:t xml:space="preserve"> 2014; </w:t>
      </w:r>
      <w:r w:rsidRPr="004918A8">
        <w:rPr>
          <w:rFonts w:ascii="Calibri" w:eastAsia="Times New Roman" w:hAnsi="Calibri" w:cs="Times New Roman"/>
          <w:b/>
          <w:bCs/>
          <w:noProof/>
        </w:rPr>
        <w:t>73</w:t>
      </w:r>
      <w:r w:rsidRPr="004918A8">
        <w:rPr>
          <w:rFonts w:ascii="Calibri" w:eastAsia="Times New Roman" w:hAnsi="Calibri" w:cs="Times New Roman"/>
          <w:noProof/>
        </w:rPr>
        <w:t>: 173–90.</w:t>
      </w:r>
    </w:p>
    <w:p w14:paraId="37DF9AD3"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20</w:t>
      </w:r>
      <w:r w:rsidRPr="004918A8">
        <w:rPr>
          <w:rFonts w:ascii="Calibri" w:eastAsia="Times New Roman" w:hAnsi="Calibri" w:cs="Times New Roman"/>
          <w:noProof/>
        </w:rPr>
        <w:tab/>
        <w:t xml:space="preserve">Finlay SE, Moffat A, Gazzard R, Baker D, Murray V. Health impacts of wildfires. </w:t>
      </w:r>
      <w:r w:rsidRPr="004918A8">
        <w:rPr>
          <w:rFonts w:ascii="Calibri" w:eastAsia="Times New Roman" w:hAnsi="Calibri" w:cs="Times New Roman"/>
          <w:i/>
          <w:iCs/>
          <w:noProof/>
        </w:rPr>
        <w:t xml:space="preserve">PLoS </w:t>
      </w:r>
      <w:r w:rsidRPr="004918A8">
        <w:rPr>
          <w:rFonts w:ascii="Calibri" w:eastAsia="Times New Roman" w:hAnsi="Calibri" w:cs="Times New Roman"/>
          <w:i/>
          <w:iCs/>
          <w:noProof/>
        </w:rPr>
        <w:lastRenderedPageBreak/>
        <w:t>Curr</w:t>
      </w:r>
      <w:r w:rsidRPr="004918A8">
        <w:rPr>
          <w:rFonts w:ascii="Calibri" w:eastAsia="Times New Roman" w:hAnsi="Calibri" w:cs="Times New Roman"/>
          <w:noProof/>
        </w:rPr>
        <w:t xml:space="preserve"> 2012; : 1–23.</w:t>
      </w:r>
    </w:p>
    <w:p w14:paraId="1843598F"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21</w:t>
      </w:r>
      <w:r w:rsidRPr="004918A8">
        <w:rPr>
          <w:rFonts w:ascii="Calibri" w:eastAsia="Times New Roman" w:hAnsi="Calibri" w:cs="Times New Roman"/>
          <w:noProof/>
        </w:rPr>
        <w:tab/>
        <w:t xml:space="preserve">Hänninen OO, Salonen RO, Koistinen K, Lanki T, Barregard L, Jantunen M. Population exposure to fine particles and estimated excess mortality in Finland from an East European wildfire episode. </w:t>
      </w:r>
      <w:r w:rsidRPr="004918A8">
        <w:rPr>
          <w:rFonts w:ascii="Calibri" w:eastAsia="Times New Roman" w:hAnsi="Calibri" w:cs="Times New Roman"/>
          <w:i/>
          <w:iCs/>
          <w:noProof/>
        </w:rPr>
        <w:t>J Expo Sci Environ Epidemiol</w:t>
      </w:r>
      <w:r w:rsidRPr="004918A8">
        <w:rPr>
          <w:rFonts w:ascii="Calibri" w:eastAsia="Times New Roman" w:hAnsi="Calibri" w:cs="Times New Roman"/>
          <w:noProof/>
        </w:rPr>
        <w:t xml:space="preserve"> 2009; </w:t>
      </w:r>
      <w:r w:rsidRPr="004918A8">
        <w:rPr>
          <w:rFonts w:ascii="Calibri" w:eastAsia="Times New Roman" w:hAnsi="Calibri" w:cs="Times New Roman"/>
          <w:b/>
          <w:bCs/>
          <w:noProof/>
        </w:rPr>
        <w:t>19</w:t>
      </w:r>
      <w:r w:rsidRPr="004918A8">
        <w:rPr>
          <w:rFonts w:ascii="Calibri" w:eastAsia="Times New Roman" w:hAnsi="Calibri" w:cs="Times New Roman"/>
          <w:noProof/>
        </w:rPr>
        <w:t>: 414–22.</w:t>
      </w:r>
    </w:p>
    <w:p w14:paraId="6ACF92AC"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22</w:t>
      </w:r>
      <w:r w:rsidRPr="004918A8">
        <w:rPr>
          <w:rFonts w:ascii="Calibri" w:eastAsia="Times New Roman" w:hAnsi="Calibri" w:cs="Times New Roman"/>
          <w:noProof/>
        </w:rPr>
        <w:tab/>
        <w:t xml:space="preserve">Shustermann D, Kaplan JZ, Canabarro C. Immediate Health-Effects of an Urban Wildfire. </w:t>
      </w:r>
      <w:r w:rsidRPr="004918A8">
        <w:rPr>
          <w:rFonts w:ascii="Calibri" w:eastAsia="Times New Roman" w:hAnsi="Calibri" w:cs="Times New Roman"/>
          <w:i/>
          <w:iCs/>
          <w:noProof/>
        </w:rPr>
        <w:t>West J Med</w:t>
      </w:r>
      <w:r w:rsidRPr="004918A8">
        <w:rPr>
          <w:rFonts w:ascii="Calibri" w:eastAsia="Times New Roman" w:hAnsi="Calibri" w:cs="Times New Roman"/>
          <w:noProof/>
        </w:rPr>
        <w:t xml:space="preserve"> 1993; </w:t>
      </w:r>
      <w:r w:rsidRPr="004918A8">
        <w:rPr>
          <w:rFonts w:ascii="Calibri" w:eastAsia="Times New Roman" w:hAnsi="Calibri" w:cs="Times New Roman"/>
          <w:b/>
          <w:bCs/>
          <w:noProof/>
        </w:rPr>
        <w:t>158</w:t>
      </w:r>
      <w:r w:rsidRPr="004918A8">
        <w:rPr>
          <w:rFonts w:ascii="Calibri" w:eastAsia="Times New Roman" w:hAnsi="Calibri" w:cs="Times New Roman"/>
          <w:noProof/>
        </w:rPr>
        <w:t>: 133–8.</w:t>
      </w:r>
    </w:p>
    <w:p w14:paraId="383AB484"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23</w:t>
      </w:r>
      <w:r w:rsidRPr="004918A8">
        <w:rPr>
          <w:rFonts w:ascii="Calibri" w:eastAsia="Times New Roman" w:hAnsi="Calibri" w:cs="Times New Roman"/>
          <w:noProof/>
        </w:rPr>
        <w:tab/>
        <w:t xml:space="preserve">Morgan G, Sheppeard V, Khalaj B, </w:t>
      </w:r>
      <w:r w:rsidRPr="004918A8">
        <w:rPr>
          <w:rFonts w:ascii="Calibri" w:eastAsia="Times New Roman" w:hAnsi="Calibri" w:cs="Times New Roman"/>
          <w:i/>
          <w:iCs/>
          <w:noProof/>
        </w:rPr>
        <w:t>et al.</w:t>
      </w:r>
      <w:r w:rsidRPr="004918A8">
        <w:rPr>
          <w:rFonts w:ascii="Calibri" w:eastAsia="Times New Roman" w:hAnsi="Calibri" w:cs="Times New Roman"/>
          <w:noProof/>
        </w:rPr>
        <w:t xml:space="preserve"> Effects of bushfire smoke on daily mortality and hospital admissions in Sydney, Australia. </w:t>
      </w:r>
      <w:r w:rsidRPr="004918A8">
        <w:rPr>
          <w:rFonts w:ascii="Calibri" w:eastAsia="Times New Roman" w:hAnsi="Calibri" w:cs="Times New Roman"/>
          <w:i/>
          <w:iCs/>
          <w:noProof/>
        </w:rPr>
        <w:t>Epidemiology</w:t>
      </w:r>
      <w:r w:rsidRPr="004918A8">
        <w:rPr>
          <w:rFonts w:ascii="Calibri" w:eastAsia="Times New Roman" w:hAnsi="Calibri" w:cs="Times New Roman"/>
          <w:noProof/>
        </w:rPr>
        <w:t xml:space="preserve"> 2010; </w:t>
      </w:r>
      <w:r w:rsidRPr="004918A8">
        <w:rPr>
          <w:rFonts w:ascii="Calibri" w:eastAsia="Times New Roman" w:hAnsi="Calibri" w:cs="Times New Roman"/>
          <w:b/>
          <w:bCs/>
          <w:noProof/>
        </w:rPr>
        <w:t>21</w:t>
      </w:r>
      <w:r w:rsidRPr="004918A8">
        <w:rPr>
          <w:rFonts w:ascii="Calibri" w:eastAsia="Times New Roman" w:hAnsi="Calibri" w:cs="Times New Roman"/>
          <w:noProof/>
        </w:rPr>
        <w:t>: 47–55.</w:t>
      </w:r>
    </w:p>
    <w:p w14:paraId="3F2BF250"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24</w:t>
      </w:r>
      <w:r w:rsidRPr="004918A8">
        <w:rPr>
          <w:rFonts w:ascii="Calibri" w:eastAsia="Times New Roman" w:hAnsi="Calibri" w:cs="Times New Roman"/>
          <w:noProof/>
        </w:rPr>
        <w:tab/>
        <w:t xml:space="preserve">Pope III CA, Burnett RT, Thun MJ, Calle EE, Krewski D, Thurston GD. Lung Cancer, Cardiopulmonary Mortality, and Long-term Exposure to Fine Particulate Air Pollution. </w:t>
      </w:r>
      <w:r w:rsidRPr="004918A8">
        <w:rPr>
          <w:rFonts w:ascii="Calibri" w:eastAsia="Times New Roman" w:hAnsi="Calibri" w:cs="Times New Roman"/>
          <w:i/>
          <w:iCs/>
          <w:noProof/>
        </w:rPr>
        <w:t>J Am Med Assoc</w:t>
      </w:r>
      <w:r w:rsidRPr="004918A8">
        <w:rPr>
          <w:rFonts w:ascii="Calibri" w:eastAsia="Times New Roman" w:hAnsi="Calibri" w:cs="Times New Roman"/>
          <w:noProof/>
        </w:rPr>
        <w:t xml:space="preserve"> 2002; </w:t>
      </w:r>
      <w:r w:rsidRPr="004918A8">
        <w:rPr>
          <w:rFonts w:ascii="Calibri" w:eastAsia="Times New Roman" w:hAnsi="Calibri" w:cs="Times New Roman"/>
          <w:b/>
          <w:bCs/>
          <w:noProof/>
        </w:rPr>
        <w:t>287</w:t>
      </w:r>
      <w:r w:rsidRPr="004918A8">
        <w:rPr>
          <w:rFonts w:ascii="Calibri" w:eastAsia="Times New Roman" w:hAnsi="Calibri" w:cs="Times New Roman"/>
          <w:noProof/>
        </w:rPr>
        <w:t>: 1132–41.</w:t>
      </w:r>
    </w:p>
    <w:p w14:paraId="13FBB00C"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25</w:t>
      </w:r>
      <w:r w:rsidRPr="004918A8">
        <w:rPr>
          <w:rFonts w:ascii="Calibri" w:eastAsia="Times New Roman" w:hAnsi="Calibri" w:cs="Times New Roman"/>
          <w:noProof/>
        </w:rPr>
        <w:tab/>
        <w:t xml:space="preserve">Katsouyanni K, Touloumi G, Spix C, </w:t>
      </w:r>
      <w:r w:rsidRPr="004918A8">
        <w:rPr>
          <w:rFonts w:ascii="Calibri" w:eastAsia="Times New Roman" w:hAnsi="Calibri" w:cs="Times New Roman"/>
          <w:i/>
          <w:iCs/>
          <w:noProof/>
        </w:rPr>
        <w:t>et al.</w:t>
      </w:r>
      <w:r w:rsidRPr="004918A8">
        <w:rPr>
          <w:rFonts w:ascii="Calibri" w:eastAsia="Times New Roman" w:hAnsi="Calibri" w:cs="Times New Roman"/>
          <w:noProof/>
        </w:rPr>
        <w:t xml:space="preserve"> Short-term effects of ambient sulphur dioxide and particulate matter on mortality in 12 European cities: results from time series data from the APHEA project. Air Pollution and Health: a European Approach. </w:t>
      </w:r>
      <w:r w:rsidRPr="004918A8">
        <w:rPr>
          <w:rFonts w:ascii="Calibri" w:eastAsia="Times New Roman" w:hAnsi="Calibri" w:cs="Times New Roman"/>
          <w:i/>
          <w:iCs/>
          <w:noProof/>
        </w:rPr>
        <w:t>BMJ</w:t>
      </w:r>
      <w:r w:rsidRPr="004918A8">
        <w:rPr>
          <w:rFonts w:ascii="Calibri" w:eastAsia="Times New Roman" w:hAnsi="Calibri" w:cs="Times New Roman"/>
          <w:noProof/>
        </w:rPr>
        <w:t xml:space="preserve"> 1997; </w:t>
      </w:r>
      <w:r w:rsidRPr="004918A8">
        <w:rPr>
          <w:rFonts w:ascii="Calibri" w:eastAsia="Times New Roman" w:hAnsi="Calibri" w:cs="Times New Roman"/>
          <w:b/>
          <w:bCs/>
          <w:noProof/>
        </w:rPr>
        <w:t>314</w:t>
      </w:r>
      <w:r w:rsidRPr="004918A8">
        <w:rPr>
          <w:rFonts w:ascii="Calibri" w:eastAsia="Times New Roman" w:hAnsi="Calibri" w:cs="Times New Roman"/>
          <w:noProof/>
        </w:rPr>
        <w:t>: 1658–63.</w:t>
      </w:r>
    </w:p>
    <w:p w14:paraId="399D6CB0"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26</w:t>
      </w:r>
      <w:r w:rsidRPr="004918A8">
        <w:rPr>
          <w:rFonts w:ascii="Calibri" w:eastAsia="Times New Roman" w:hAnsi="Calibri" w:cs="Times New Roman"/>
          <w:noProof/>
        </w:rPr>
        <w:tab/>
        <w:t>American Psychological Association. Recovering From Wildfires. 2011. http://www.apa.org/helpcenter/wildfire.aspx.</w:t>
      </w:r>
    </w:p>
    <w:p w14:paraId="675F7BD8"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27</w:t>
      </w:r>
      <w:r w:rsidRPr="004918A8">
        <w:rPr>
          <w:rFonts w:ascii="Calibri" w:eastAsia="Times New Roman" w:hAnsi="Calibri" w:cs="Times New Roman"/>
          <w:noProof/>
        </w:rPr>
        <w:tab/>
        <w:t xml:space="preserve">Wittig V, Williams S, DuTeaux SB. Public Health Impacts of Residential Wildfires: Analysis of Ash and Debris from the 2007 Southern California Fires. </w:t>
      </w:r>
      <w:r w:rsidRPr="004918A8">
        <w:rPr>
          <w:rFonts w:ascii="Calibri" w:eastAsia="Times New Roman" w:hAnsi="Calibri" w:cs="Times New Roman"/>
          <w:i/>
          <w:iCs/>
          <w:noProof/>
        </w:rPr>
        <w:t>Epidemiology</w:t>
      </w:r>
      <w:r w:rsidRPr="004918A8">
        <w:rPr>
          <w:rFonts w:ascii="Calibri" w:eastAsia="Times New Roman" w:hAnsi="Calibri" w:cs="Times New Roman"/>
          <w:noProof/>
        </w:rPr>
        <w:t xml:space="preserve"> 2008; </w:t>
      </w:r>
      <w:r w:rsidRPr="004918A8">
        <w:rPr>
          <w:rFonts w:ascii="Calibri" w:eastAsia="Times New Roman" w:hAnsi="Calibri" w:cs="Times New Roman"/>
          <w:b/>
          <w:bCs/>
          <w:noProof/>
        </w:rPr>
        <w:t>19</w:t>
      </w:r>
      <w:r w:rsidRPr="004918A8">
        <w:rPr>
          <w:rFonts w:ascii="Calibri" w:eastAsia="Times New Roman" w:hAnsi="Calibri" w:cs="Times New Roman"/>
          <w:noProof/>
        </w:rPr>
        <w:t>: S207.</w:t>
      </w:r>
    </w:p>
    <w:p w14:paraId="551EFA7D"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28</w:t>
      </w:r>
      <w:r w:rsidRPr="004918A8">
        <w:rPr>
          <w:rFonts w:ascii="Calibri" w:eastAsia="Times New Roman" w:hAnsi="Calibri" w:cs="Times New Roman"/>
          <w:noProof/>
        </w:rPr>
        <w:tab/>
        <w:t xml:space="preserve">Goldman A, Eggen B, Golding B, Murray V. The health impacts of windstorms: A systematic literature review. </w:t>
      </w:r>
      <w:r w:rsidRPr="004918A8">
        <w:rPr>
          <w:rFonts w:ascii="Calibri" w:eastAsia="Times New Roman" w:hAnsi="Calibri" w:cs="Times New Roman"/>
          <w:i/>
          <w:iCs/>
          <w:noProof/>
        </w:rPr>
        <w:t>Public Health</w:t>
      </w:r>
      <w:r w:rsidRPr="004918A8">
        <w:rPr>
          <w:rFonts w:ascii="Calibri" w:eastAsia="Times New Roman" w:hAnsi="Calibri" w:cs="Times New Roman"/>
          <w:noProof/>
        </w:rPr>
        <w:t xml:space="preserve"> 2014; </w:t>
      </w:r>
      <w:r w:rsidRPr="004918A8">
        <w:rPr>
          <w:rFonts w:ascii="Calibri" w:eastAsia="Times New Roman" w:hAnsi="Calibri" w:cs="Times New Roman"/>
          <w:b/>
          <w:bCs/>
          <w:noProof/>
        </w:rPr>
        <w:t>128</w:t>
      </w:r>
      <w:r w:rsidRPr="004918A8">
        <w:rPr>
          <w:rFonts w:ascii="Calibri" w:eastAsia="Times New Roman" w:hAnsi="Calibri" w:cs="Times New Roman"/>
          <w:noProof/>
        </w:rPr>
        <w:t>: 3–28.</w:t>
      </w:r>
    </w:p>
    <w:p w14:paraId="207C7244"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29</w:t>
      </w:r>
      <w:r w:rsidRPr="004918A8">
        <w:rPr>
          <w:rFonts w:ascii="Calibri" w:eastAsia="Times New Roman" w:hAnsi="Calibri" w:cs="Times New Roman"/>
          <w:noProof/>
        </w:rPr>
        <w:tab/>
        <w:t xml:space="preserve">Robinson PJ. On the definition of a heat wave. </w:t>
      </w:r>
      <w:r w:rsidRPr="004918A8">
        <w:rPr>
          <w:rFonts w:ascii="Calibri" w:eastAsia="Times New Roman" w:hAnsi="Calibri" w:cs="Times New Roman"/>
          <w:i/>
          <w:iCs/>
          <w:noProof/>
        </w:rPr>
        <w:t>J Appl Meteorol</w:t>
      </w:r>
      <w:r w:rsidRPr="004918A8">
        <w:rPr>
          <w:rFonts w:ascii="Calibri" w:eastAsia="Times New Roman" w:hAnsi="Calibri" w:cs="Times New Roman"/>
          <w:noProof/>
        </w:rPr>
        <w:t xml:space="preserve"> 2001; </w:t>
      </w:r>
      <w:r w:rsidRPr="004918A8">
        <w:rPr>
          <w:rFonts w:ascii="Calibri" w:eastAsia="Times New Roman" w:hAnsi="Calibri" w:cs="Times New Roman"/>
          <w:b/>
          <w:bCs/>
          <w:noProof/>
        </w:rPr>
        <w:t>40</w:t>
      </w:r>
      <w:r w:rsidRPr="004918A8">
        <w:rPr>
          <w:rFonts w:ascii="Calibri" w:eastAsia="Times New Roman" w:hAnsi="Calibri" w:cs="Times New Roman"/>
          <w:noProof/>
        </w:rPr>
        <w:t>: 762–75.</w:t>
      </w:r>
    </w:p>
    <w:p w14:paraId="613860E9"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30</w:t>
      </w:r>
      <w:r w:rsidRPr="004918A8">
        <w:rPr>
          <w:rFonts w:ascii="Calibri" w:eastAsia="Times New Roman" w:hAnsi="Calibri" w:cs="Times New Roman"/>
          <w:noProof/>
        </w:rPr>
        <w:tab/>
        <w:t xml:space="preserve">Baccini M, Kosatsky T, Analitis A, </w:t>
      </w:r>
      <w:r w:rsidRPr="004918A8">
        <w:rPr>
          <w:rFonts w:ascii="Calibri" w:eastAsia="Times New Roman" w:hAnsi="Calibri" w:cs="Times New Roman"/>
          <w:i/>
          <w:iCs/>
          <w:noProof/>
        </w:rPr>
        <w:t>et al.</w:t>
      </w:r>
      <w:r w:rsidRPr="004918A8">
        <w:rPr>
          <w:rFonts w:ascii="Calibri" w:eastAsia="Times New Roman" w:hAnsi="Calibri" w:cs="Times New Roman"/>
          <w:noProof/>
        </w:rPr>
        <w:t xml:space="preserve"> Impact of heat on mortality in 15 European cities: attributable deaths under different weather scenarios. </w:t>
      </w:r>
      <w:r w:rsidRPr="004918A8">
        <w:rPr>
          <w:rFonts w:ascii="Calibri" w:eastAsia="Times New Roman" w:hAnsi="Calibri" w:cs="Times New Roman"/>
          <w:i/>
          <w:iCs/>
          <w:noProof/>
        </w:rPr>
        <w:t>J Epidemiol Community Heal</w:t>
      </w:r>
      <w:r w:rsidRPr="004918A8">
        <w:rPr>
          <w:rFonts w:ascii="Calibri" w:eastAsia="Times New Roman" w:hAnsi="Calibri" w:cs="Times New Roman"/>
          <w:noProof/>
        </w:rPr>
        <w:t xml:space="preserve"> 2011; </w:t>
      </w:r>
      <w:r w:rsidRPr="004918A8">
        <w:rPr>
          <w:rFonts w:ascii="Calibri" w:eastAsia="Times New Roman" w:hAnsi="Calibri" w:cs="Times New Roman"/>
          <w:b/>
          <w:bCs/>
          <w:noProof/>
        </w:rPr>
        <w:t>65</w:t>
      </w:r>
      <w:r w:rsidRPr="004918A8">
        <w:rPr>
          <w:rFonts w:ascii="Calibri" w:eastAsia="Times New Roman" w:hAnsi="Calibri" w:cs="Times New Roman"/>
          <w:noProof/>
        </w:rPr>
        <w:t>: 64–70.</w:t>
      </w:r>
    </w:p>
    <w:p w14:paraId="4AEAAC0D"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31</w:t>
      </w:r>
      <w:r w:rsidRPr="004918A8">
        <w:rPr>
          <w:rFonts w:ascii="Calibri" w:eastAsia="Times New Roman" w:hAnsi="Calibri" w:cs="Times New Roman"/>
          <w:noProof/>
        </w:rPr>
        <w:tab/>
        <w:t xml:space="preserve">Fouillet A, Rey G, Laurent F, </w:t>
      </w:r>
      <w:r w:rsidRPr="004918A8">
        <w:rPr>
          <w:rFonts w:ascii="Calibri" w:eastAsia="Times New Roman" w:hAnsi="Calibri" w:cs="Times New Roman"/>
          <w:i/>
          <w:iCs/>
          <w:noProof/>
        </w:rPr>
        <w:t>et al.</w:t>
      </w:r>
      <w:r w:rsidRPr="004918A8">
        <w:rPr>
          <w:rFonts w:ascii="Calibri" w:eastAsia="Times New Roman" w:hAnsi="Calibri" w:cs="Times New Roman"/>
          <w:noProof/>
        </w:rPr>
        <w:t xml:space="preserve"> Excess mortality related to the August 2003 heat wave in France. </w:t>
      </w:r>
      <w:r w:rsidRPr="004918A8">
        <w:rPr>
          <w:rFonts w:ascii="Calibri" w:eastAsia="Times New Roman" w:hAnsi="Calibri" w:cs="Times New Roman"/>
          <w:i/>
          <w:iCs/>
          <w:noProof/>
        </w:rPr>
        <w:t>Int Arch Occup Environ Health</w:t>
      </w:r>
      <w:r w:rsidRPr="004918A8">
        <w:rPr>
          <w:rFonts w:ascii="Calibri" w:eastAsia="Times New Roman" w:hAnsi="Calibri" w:cs="Times New Roman"/>
          <w:noProof/>
        </w:rPr>
        <w:t xml:space="preserve"> 2006; </w:t>
      </w:r>
      <w:r w:rsidRPr="004918A8">
        <w:rPr>
          <w:rFonts w:ascii="Calibri" w:eastAsia="Times New Roman" w:hAnsi="Calibri" w:cs="Times New Roman"/>
          <w:b/>
          <w:bCs/>
          <w:noProof/>
        </w:rPr>
        <w:t>80</w:t>
      </w:r>
      <w:r w:rsidRPr="004918A8">
        <w:rPr>
          <w:rFonts w:ascii="Calibri" w:eastAsia="Times New Roman" w:hAnsi="Calibri" w:cs="Times New Roman"/>
          <w:noProof/>
        </w:rPr>
        <w:t>: 16–24.</w:t>
      </w:r>
    </w:p>
    <w:p w14:paraId="27D74DA9"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32</w:t>
      </w:r>
      <w:r w:rsidRPr="004918A8">
        <w:rPr>
          <w:rFonts w:ascii="Calibri" w:eastAsia="Times New Roman" w:hAnsi="Calibri" w:cs="Times New Roman"/>
          <w:noProof/>
        </w:rPr>
        <w:tab/>
        <w:t xml:space="preserve">Azhar GS, Mavalankar D, Nori-Sarma A, </w:t>
      </w:r>
      <w:r w:rsidRPr="004918A8">
        <w:rPr>
          <w:rFonts w:ascii="Calibri" w:eastAsia="Times New Roman" w:hAnsi="Calibri" w:cs="Times New Roman"/>
          <w:i/>
          <w:iCs/>
          <w:noProof/>
        </w:rPr>
        <w:t>et al.</w:t>
      </w:r>
      <w:r w:rsidRPr="004918A8">
        <w:rPr>
          <w:rFonts w:ascii="Calibri" w:eastAsia="Times New Roman" w:hAnsi="Calibri" w:cs="Times New Roman"/>
          <w:noProof/>
        </w:rPr>
        <w:t xml:space="preserve"> Heat-related mortality in India: Excess all-cause mortality associated with the 2010 Ahmedabad heat wave. </w:t>
      </w:r>
      <w:r w:rsidRPr="004918A8">
        <w:rPr>
          <w:rFonts w:ascii="Calibri" w:eastAsia="Times New Roman" w:hAnsi="Calibri" w:cs="Times New Roman"/>
          <w:i/>
          <w:iCs/>
          <w:noProof/>
        </w:rPr>
        <w:t>PLoS One</w:t>
      </w:r>
      <w:r w:rsidRPr="004918A8">
        <w:rPr>
          <w:rFonts w:ascii="Calibri" w:eastAsia="Times New Roman" w:hAnsi="Calibri" w:cs="Times New Roman"/>
          <w:noProof/>
        </w:rPr>
        <w:t xml:space="preserve"> 2014; </w:t>
      </w:r>
      <w:r w:rsidRPr="004918A8">
        <w:rPr>
          <w:rFonts w:ascii="Calibri" w:eastAsia="Times New Roman" w:hAnsi="Calibri" w:cs="Times New Roman"/>
          <w:b/>
          <w:bCs/>
          <w:noProof/>
        </w:rPr>
        <w:t>9</w:t>
      </w:r>
      <w:r w:rsidRPr="004918A8">
        <w:rPr>
          <w:rFonts w:ascii="Calibri" w:eastAsia="Times New Roman" w:hAnsi="Calibri" w:cs="Times New Roman"/>
          <w:noProof/>
        </w:rPr>
        <w:t>. DOI:10.1371/journal.pone.0091831.</w:t>
      </w:r>
    </w:p>
    <w:p w14:paraId="09CB0532" w14:textId="77777777" w:rsidR="004918A8" w:rsidRPr="003C27C6" w:rsidRDefault="004918A8" w:rsidP="004918A8">
      <w:pPr>
        <w:widowControl w:val="0"/>
        <w:autoSpaceDE w:val="0"/>
        <w:autoSpaceDN w:val="0"/>
        <w:adjustRightInd w:val="0"/>
        <w:ind w:left="640" w:hanging="640"/>
        <w:rPr>
          <w:rFonts w:ascii="Calibri" w:eastAsia="Times New Roman" w:hAnsi="Calibri" w:cs="Times New Roman"/>
          <w:noProof/>
          <w:lang w:val="fr-CH"/>
        </w:rPr>
      </w:pPr>
      <w:r w:rsidRPr="004918A8">
        <w:rPr>
          <w:rFonts w:ascii="Calibri" w:eastAsia="Times New Roman" w:hAnsi="Calibri" w:cs="Times New Roman"/>
          <w:noProof/>
        </w:rPr>
        <w:t>33</w:t>
      </w:r>
      <w:r w:rsidRPr="004918A8">
        <w:rPr>
          <w:rFonts w:ascii="Calibri" w:eastAsia="Times New Roman" w:hAnsi="Calibri" w:cs="Times New Roman"/>
          <w:noProof/>
        </w:rPr>
        <w:tab/>
        <w:t xml:space="preserve">Jones B, O’Neill BC, McDaniel L, McGinnis S, Mearns LO, Tebaldi C. Future population exposure to US heat extremes. </w:t>
      </w:r>
      <w:r w:rsidRPr="003C27C6">
        <w:rPr>
          <w:rFonts w:ascii="Calibri" w:eastAsia="Times New Roman" w:hAnsi="Calibri" w:cs="Times New Roman"/>
          <w:i/>
          <w:iCs/>
          <w:noProof/>
          <w:lang w:val="fr-CH"/>
        </w:rPr>
        <w:t>Nat Clim Chang</w:t>
      </w:r>
      <w:r w:rsidRPr="003C27C6">
        <w:rPr>
          <w:rFonts w:ascii="Calibri" w:eastAsia="Times New Roman" w:hAnsi="Calibri" w:cs="Times New Roman"/>
          <w:noProof/>
          <w:lang w:val="fr-CH"/>
        </w:rPr>
        <w:t xml:space="preserve"> 2015; </w:t>
      </w:r>
      <w:r w:rsidRPr="003C27C6">
        <w:rPr>
          <w:rFonts w:ascii="Calibri" w:eastAsia="Times New Roman" w:hAnsi="Calibri" w:cs="Times New Roman"/>
          <w:b/>
          <w:bCs/>
          <w:noProof/>
          <w:lang w:val="fr-CH"/>
        </w:rPr>
        <w:t>5</w:t>
      </w:r>
      <w:r w:rsidRPr="003C27C6">
        <w:rPr>
          <w:rFonts w:ascii="Calibri" w:eastAsia="Times New Roman" w:hAnsi="Calibri" w:cs="Times New Roman"/>
          <w:noProof/>
          <w:lang w:val="fr-CH"/>
        </w:rPr>
        <w:t>: 652–5.</w:t>
      </w:r>
    </w:p>
    <w:p w14:paraId="4C92F680"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3C27C6">
        <w:rPr>
          <w:rFonts w:ascii="Calibri" w:eastAsia="Times New Roman" w:hAnsi="Calibri" w:cs="Times New Roman"/>
          <w:noProof/>
          <w:lang w:val="fr-CH"/>
        </w:rPr>
        <w:t>34</w:t>
      </w:r>
      <w:r w:rsidRPr="003C27C6">
        <w:rPr>
          <w:rFonts w:ascii="Calibri" w:eastAsia="Times New Roman" w:hAnsi="Calibri" w:cs="Times New Roman"/>
          <w:noProof/>
          <w:lang w:val="fr-CH"/>
        </w:rPr>
        <w:tab/>
        <w:t xml:space="preserve">Tan J, Zheng Y, Tang X, </w:t>
      </w:r>
      <w:r w:rsidRPr="003C27C6">
        <w:rPr>
          <w:rFonts w:ascii="Calibri" w:eastAsia="Times New Roman" w:hAnsi="Calibri" w:cs="Times New Roman"/>
          <w:i/>
          <w:iCs/>
          <w:noProof/>
          <w:lang w:val="fr-CH"/>
        </w:rPr>
        <w:t>et al.</w:t>
      </w:r>
      <w:r w:rsidRPr="003C27C6">
        <w:rPr>
          <w:rFonts w:ascii="Calibri" w:eastAsia="Times New Roman" w:hAnsi="Calibri" w:cs="Times New Roman"/>
          <w:noProof/>
          <w:lang w:val="fr-CH"/>
        </w:rPr>
        <w:t xml:space="preserve"> </w:t>
      </w:r>
      <w:r w:rsidRPr="004918A8">
        <w:rPr>
          <w:rFonts w:ascii="Calibri" w:eastAsia="Times New Roman" w:hAnsi="Calibri" w:cs="Times New Roman"/>
          <w:noProof/>
        </w:rPr>
        <w:t xml:space="preserve">The urban heat island and its impact on heat waves and human health in Shanghai. </w:t>
      </w:r>
      <w:r w:rsidRPr="004918A8">
        <w:rPr>
          <w:rFonts w:ascii="Calibri" w:eastAsia="Times New Roman" w:hAnsi="Calibri" w:cs="Times New Roman"/>
          <w:i/>
          <w:iCs/>
          <w:noProof/>
        </w:rPr>
        <w:t>Int J Biometeorol</w:t>
      </w:r>
      <w:r w:rsidRPr="004918A8">
        <w:rPr>
          <w:rFonts w:ascii="Calibri" w:eastAsia="Times New Roman" w:hAnsi="Calibri" w:cs="Times New Roman"/>
          <w:noProof/>
        </w:rPr>
        <w:t xml:space="preserve"> 2010; </w:t>
      </w:r>
      <w:r w:rsidRPr="004918A8">
        <w:rPr>
          <w:rFonts w:ascii="Calibri" w:eastAsia="Times New Roman" w:hAnsi="Calibri" w:cs="Times New Roman"/>
          <w:b/>
          <w:bCs/>
          <w:noProof/>
        </w:rPr>
        <w:t>54</w:t>
      </w:r>
      <w:r w:rsidRPr="004918A8">
        <w:rPr>
          <w:rFonts w:ascii="Calibri" w:eastAsia="Times New Roman" w:hAnsi="Calibri" w:cs="Times New Roman"/>
          <w:noProof/>
        </w:rPr>
        <w:t>: 75–84.</w:t>
      </w:r>
    </w:p>
    <w:p w14:paraId="3D077434"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35</w:t>
      </w:r>
      <w:r w:rsidRPr="004918A8">
        <w:rPr>
          <w:rFonts w:ascii="Calibri" w:eastAsia="Times New Roman" w:hAnsi="Calibri" w:cs="Times New Roman"/>
          <w:noProof/>
        </w:rPr>
        <w:tab/>
        <w:t xml:space="preserve">Shaposhnikov D, Revich B, Bellander T, </w:t>
      </w:r>
      <w:r w:rsidRPr="004918A8">
        <w:rPr>
          <w:rFonts w:ascii="Calibri" w:eastAsia="Times New Roman" w:hAnsi="Calibri" w:cs="Times New Roman"/>
          <w:i/>
          <w:iCs/>
          <w:noProof/>
        </w:rPr>
        <w:t>et al.</w:t>
      </w:r>
      <w:r w:rsidRPr="004918A8">
        <w:rPr>
          <w:rFonts w:ascii="Calibri" w:eastAsia="Times New Roman" w:hAnsi="Calibri" w:cs="Times New Roman"/>
          <w:noProof/>
        </w:rPr>
        <w:t xml:space="preserve"> Mortality related to air pollution with the moscow heat wave and wildfire of 2010. </w:t>
      </w:r>
      <w:r w:rsidRPr="004918A8">
        <w:rPr>
          <w:rFonts w:ascii="Calibri" w:eastAsia="Times New Roman" w:hAnsi="Calibri" w:cs="Times New Roman"/>
          <w:i/>
          <w:iCs/>
          <w:noProof/>
        </w:rPr>
        <w:t>Epidemiology</w:t>
      </w:r>
      <w:r w:rsidRPr="004918A8">
        <w:rPr>
          <w:rFonts w:ascii="Calibri" w:eastAsia="Times New Roman" w:hAnsi="Calibri" w:cs="Times New Roman"/>
          <w:noProof/>
        </w:rPr>
        <w:t xml:space="preserve"> 2014; </w:t>
      </w:r>
      <w:r w:rsidRPr="004918A8">
        <w:rPr>
          <w:rFonts w:ascii="Calibri" w:eastAsia="Times New Roman" w:hAnsi="Calibri" w:cs="Times New Roman"/>
          <w:b/>
          <w:bCs/>
          <w:noProof/>
        </w:rPr>
        <w:t>25</w:t>
      </w:r>
      <w:r w:rsidRPr="004918A8">
        <w:rPr>
          <w:rFonts w:ascii="Calibri" w:eastAsia="Times New Roman" w:hAnsi="Calibri" w:cs="Times New Roman"/>
          <w:noProof/>
        </w:rPr>
        <w:t>: 359–64.</w:t>
      </w:r>
    </w:p>
    <w:p w14:paraId="6201B15A" w14:textId="77777777" w:rsidR="004918A8" w:rsidRPr="003C27C6" w:rsidRDefault="004918A8" w:rsidP="004918A8">
      <w:pPr>
        <w:widowControl w:val="0"/>
        <w:autoSpaceDE w:val="0"/>
        <w:autoSpaceDN w:val="0"/>
        <w:adjustRightInd w:val="0"/>
        <w:ind w:left="640" w:hanging="640"/>
        <w:rPr>
          <w:rFonts w:ascii="Calibri" w:eastAsia="Times New Roman" w:hAnsi="Calibri" w:cs="Times New Roman"/>
          <w:noProof/>
          <w:lang w:val="fr-CH"/>
        </w:rPr>
      </w:pPr>
      <w:r w:rsidRPr="004918A8">
        <w:rPr>
          <w:rFonts w:ascii="Calibri" w:eastAsia="Times New Roman" w:hAnsi="Calibri" w:cs="Times New Roman"/>
          <w:noProof/>
        </w:rPr>
        <w:t>36</w:t>
      </w:r>
      <w:r w:rsidRPr="004918A8">
        <w:rPr>
          <w:rFonts w:ascii="Calibri" w:eastAsia="Times New Roman" w:hAnsi="Calibri" w:cs="Times New Roman"/>
          <w:noProof/>
        </w:rPr>
        <w:tab/>
        <w:t xml:space="preserve">Fischer PH, Brunekreef B, Lebret E. Air pollution related deaths during the 2003 heat wave in the Netherlands. </w:t>
      </w:r>
      <w:r w:rsidRPr="003C27C6">
        <w:rPr>
          <w:rFonts w:ascii="Calibri" w:eastAsia="Times New Roman" w:hAnsi="Calibri" w:cs="Times New Roman"/>
          <w:i/>
          <w:iCs/>
          <w:noProof/>
          <w:lang w:val="fr-CH"/>
        </w:rPr>
        <w:t>Atmos Environ</w:t>
      </w:r>
      <w:r w:rsidRPr="003C27C6">
        <w:rPr>
          <w:rFonts w:ascii="Calibri" w:eastAsia="Times New Roman" w:hAnsi="Calibri" w:cs="Times New Roman"/>
          <w:noProof/>
          <w:lang w:val="fr-CH"/>
        </w:rPr>
        <w:t xml:space="preserve"> 2004; </w:t>
      </w:r>
      <w:r w:rsidRPr="003C27C6">
        <w:rPr>
          <w:rFonts w:ascii="Calibri" w:eastAsia="Times New Roman" w:hAnsi="Calibri" w:cs="Times New Roman"/>
          <w:b/>
          <w:bCs/>
          <w:noProof/>
          <w:lang w:val="fr-CH"/>
        </w:rPr>
        <w:t>38</w:t>
      </w:r>
      <w:r w:rsidRPr="003C27C6">
        <w:rPr>
          <w:rFonts w:ascii="Calibri" w:eastAsia="Times New Roman" w:hAnsi="Calibri" w:cs="Times New Roman"/>
          <w:noProof/>
          <w:lang w:val="fr-CH"/>
        </w:rPr>
        <w:t>: 1083–5.</w:t>
      </w:r>
    </w:p>
    <w:p w14:paraId="75FDA7F4"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3C27C6">
        <w:rPr>
          <w:rFonts w:ascii="Calibri" w:eastAsia="Times New Roman" w:hAnsi="Calibri" w:cs="Times New Roman"/>
          <w:noProof/>
          <w:lang w:val="fr-CH"/>
        </w:rPr>
        <w:t>37</w:t>
      </w:r>
      <w:r w:rsidRPr="003C27C6">
        <w:rPr>
          <w:rFonts w:ascii="Calibri" w:eastAsia="Times New Roman" w:hAnsi="Calibri" w:cs="Times New Roman"/>
          <w:noProof/>
          <w:lang w:val="fr-CH"/>
        </w:rPr>
        <w:tab/>
        <w:t xml:space="preserve">Filleul L, Cassadou S, Médina S, </w:t>
      </w:r>
      <w:r w:rsidRPr="003C27C6">
        <w:rPr>
          <w:rFonts w:ascii="Calibri" w:eastAsia="Times New Roman" w:hAnsi="Calibri" w:cs="Times New Roman"/>
          <w:i/>
          <w:iCs/>
          <w:noProof/>
          <w:lang w:val="fr-CH"/>
        </w:rPr>
        <w:t>et al.</w:t>
      </w:r>
      <w:r w:rsidRPr="003C27C6">
        <w:rPr>
          <w:rFonts w:ascii="Calibri" w:eastAsia="Times New Roman" w:hAnsi="Calibri" w:cs="Times New Roman"/>
          <w:noProof/>
          <w:lang w:val="fr-CH"/>
        </w:rPr>
        <w:t xml:space="preserve"> </w:t>
      </w:r>
      <w:r w:rsidRPr="004918A8">
        <w:rPr>
          <w:rFonts w:ascii="Calibri" w:eastAsia="Times New Roman" w:hAnsi="Calibri" w:cs="Times New Roman"/>
          <w:noProof/>
        </w:rPr>
        <w:t xml:space="preserve">The relation between temperature, ozone, and mortality in nine French cities during the heat wave of 2003. </w:t>
      </w:r>
      <w:r w:rsidRPr="004918A8">
        <w:rPr>
          <w:rFonts w:ascii="Calibri" w:eastAsia="Times New Roman" w:hAnsi="Calibri" w:cs="Times New Roman"/>
          <w:i/>
          <w:iCs/>
          <w:noProof/>
        </w:rPr>
        <w:t>Environ Health Perspect</w:t>
      </w:r>
      <w:r w:rsidRPr="004918A8">
        <w:rPr>
          <w:rFonts w:ascii="Calibri" w:eastAsia="Times New Roman" w:hAnsi="Calibri" w:cs="Times New Roman"/>
          <w:noProof/>
        </w:rPr>
        <w:t xml:space="preserve"> 2006; </w:t>
      </w:r>
      <w:r w:rsidRPr="004918A8">
        <w:rPr>
          <w:rFonts w:ascii="Calibri" w:eastAsia="Times New Roman" w:hAnsi="Calibri" w:cs="Times New Roman"/>
          <w:b/>
          <w:bCs/>
          <w:noProof/>
        </w:rPr>
        <w:t>114</w:t>
      </w:r>
      <w:r w:rsidRPr="004918A8">
        <w:rPr>
          <w:rFonts w:ascii="Calibri" w:eastAsia="Times New Roman" w:hAnsi="Calibri" w:cs="Times New Roman"/>
          <w:noProof/>
        </w:rPr>
        <w:t>: 1344–7.</w:t>
      </w:r>
    </w:p>
    <w:p w14:paraId="1F2128D0"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38</w:t>
      </w:r>
      <w:r w:rsidRPr="004918A8">
        <w:rPr>
          <w:rFonts w:ascii="Calibri" w:eastAsia="Times New Roman" w:hAnsi="Calibri" w:cs="Times New Roman"/>
          <w:noProof/>
        </w:rPr>
        <w:tab/>
        <w:t xml:space="preserve">Semenza JC, McCullough JE, Flanders WD, McGeehin MA, Lumpkin JR. Excess hospital admissions during the July 1995 heat wave in Chicago. </w:t>
      </w:r>
      <w:r w:rsidRPr="004918A8">
        <w:rPr>
          <w:rFonts w:ascii="Calibri" w:eastAsia="Times New Roman" w:hAnsi="Calibri" w:cs="Times New Roman"/>
          <w:i/>
          <w:iCs/>
          <w:noProof/>
        </w:rPr>
        <w:t>Am J Prev Med</w:t>
      </w:r>
      <w:r w:rsidRPr="004918A8">
        <w:rPr>
          <w:rFonts w:ascii="Calibri" w:eastAsia="Times New Roman" w:hAnsi="Calibri" w:cs="Times New Roman"/>
          <w:noProof/>
        </w:rPr>
        <w:t xml:space="preserve"> 1999; </w:t>
      </w:r>
      <w:r w:rsidRPr="004918A8">
        <w:rPr>
          <w:rFonts w:ascii="Calibri" w:eastAsia="Times New Roman" w:hAnsi="Calibri" w:cs="Times New Roman"/>
          <w:b/>
          <w:bCs/>
          <w:noProof/>
        </w:rPr>
        <w:t>16</w:t>
      </w:r>
      <w:r w:rsidRPr="004918A8">
        <w:rPr>
          <w:rFonts w:ascii="Calibri" w:eastAsia="Times New Roman" w:hAnsi="Calibri" w:cs="Times New Roman"/>
          <w:noProof/>
        </w:rPr>
        <w:t>: 269–77.</w:t>
      </w:r>
    </w:p>
    <w:p w14:paraId="56278010"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39</w:t>
      </w:r>
      <w:r w:rsidRPr="004918A8">
        <w:rPr>
          <w:rFonts w:ascii="Calibri" w:eastAsia="Times New Roman" w:hAnsi="Calibri" w:cs="Times New Roman"/>
          <w:noProof/>
        </w:rPr>
        <w:tab/>
        <w:t xml:space="preserve">Le Tertre A, Lefranc A, Eilstein D, </w:t>
      </w:r>
      <w:r w:rsidRPr="004918A8">
        <w:rPr>
          <w:rFonts w:ascii="Calibri" w:eastAsia="Times New Roman" w:hAnsi="Calibri" w:cs="Times New Roman"/>
          <w:i/>
          <w:iCs/>
          <w:noProof/>
        </w:rPr>
        <w:t>et al.</w:t>
      </w:r>
      <w:r w:rsidRPr="004918A8">
        <w:rPr>
          <w:rFonts w:ascii="Calibri" w:eastAsia="Times New Roman" w:hAnsi="Calibri" w:cs="Times New Roman"/>
          <w:noProof/>
        </w:rPr>
        <w:t xml:space="preserve"> Impact of the 2003 heatwave on all-cause mortality in 9 French cities. </w:t>
      </w:r>
      <w:r w:rsidRPr="004918A8">
        <w:rPr>
          <w:rFonts w:ascii="Calibri" w:eastAsia="Times New Roman" w:hAnsi="Calibri" w:cs="Times New Roman"/>
          <w:i/>
          <w:iCs/>
          <w:noProof/>
        </w:rPr>
        <w:t>Epidemiology</w:t>
      </w:r>
      <w:r w:rsidRPr="004918A8">
        <w:rPr>
          <w:rFonts w:ascii="Calibri" w:eastAsia="Times New Roman" w:hAnsi="Calibri" w:cs="Times New Roman"/>
          <w:noProof/>
        </w:rPr>
        <w:t xml:space="preserve"> 2006; </w:t>
      </w:r>
      <w:r w:rsidRPr="004918A8">
        <w:rPr>
          <w:rFonts w:ascii="Calibri" w:eastAsia="Times New Roman" w:hAnsi="Calibri" w:cs="Times New Roman"/>
          <w:b/>
          <w:bCs/>
          <w:noProof/>
        </w:rPr>
        <w:t>17</w:t>
      </w:r>
      <w:r w:rsidRPr="004918A8">
        <w:rPr>
          <w:rFonts w:ascii="Calibri" w:eastAsia="Times New Roman" w:hAnsi="Calibri" w:cs="Times New Roman"/>
          <w:noProof/>
        </w:rPr>
        <w:t>: 75–9.</w:t>
      </w:r>
    </w:p>
    <w:p w14:paraId="4468D11C"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lastRenderedPageBreak/>
        <w:t>40</w:t>
      </w:r>
      <w:r w:rsidRPr="004918A8">
        <w:rPr>
          <w:rFonts w:ascii="Calibri" w:eastAsia="Times New Roman" w:hAnsi="Calibri" w:cs="Times New Roman"/>
          <w:noProof/>
        </w:rPr>
        <w:tab/>
        <w:t xml:space="preserve">Howe AS, Boden BP. Heat-related illness in athletes. </w:t>
      </w:r>
      <w:r w:rsidRPr="004918A8">
        <w:rPr>
          <w:rFonts w:ascii="Calibri" w:eastAsia="Times New Roman" w:hAnsi="Calibri" w:cs="Times New Roman"/>
          <w:i/>
          <w:iCs/>
          <w:noProof/>
        </w:rPr>
        <w:t>Am J Sports Med</w:t>
      </w:r>
      <w:r w:rsidRPr="004918A8">
        <w:rPr>
          <w:rFonts w:ascii="Calibri" w:eastAsia="Times New Roman" w:hAnsi="Calibri" w:cs="Times New Roman"/>
          <w:noProof/>
        </w:rPr>
        <w:t xml:space="preserve"> 2007; </w:t>
      </w:r>
      <w:r w:rsidRPr="004918A8">
        <w:rPr>
          <w:rFonts w:ascii="Calibri" w:eastAsia="Times New Roman" w:hAnsi="Calibri" w:cs="Times New Roman"/>
          <w:b/>
          <w:bCs/>
          <w:noProof/>
        </w:rPr>
        <w:t>35</w:t>
      </w:r>
      <w:r w:rsidRPr="004918A8">
        <w:rPr>
          <w:rFonts w:ascii="Calibri" w:eastAsia="Times New Roman" w:hAnsi="Calibri" w:cs="Times New Roman"/>
          <w:noProof/>
        </w:rPr>
        <w:t>: 1384–95.</w:t>
      </w:r>
    </w:p>
    <w:p w14:paraId="042AFD36"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41</w:t>
      </w:r>
      <w:r w:rsidRPr="004918A8">
        <w:rPr>
          <w:rFonts w:ascii="Calibri" w:eastAsia="Times New Roman" w:hAnsi="Calibri" w:cs="Times New Roman"/>
          <w:noProof/>
        </w:rPr>
        <w:tab/>
        <w:t xml:space="preserve">Beltran GW. Heat-related illness. </w:t>
      </w:r>
      <w:r w:rsidRPr="004918A8">
        <w:rPr>
          <w:rFonts w:ascii="Calibri" w:eastAsia="Times New Roman" w:hAnsi="Calibri" w:cs="Times New Roman"/>
          <w:i/>
          <w:iCs/>
          <w:noProof/>
        </w:rPr>
        <w:t>Emerg Med Serv Clin Pract Syst Overs Second Ed</w:t>
      </w:r>
      <w:r w:rsidRPr="004918A8">
        <w:rPr>
          <w:rFonts w:ascii="Calibri" w:eastAsia="Times New Roman" w:hAnsi="Calibri" w:cs="Times New Roman"/>
          <w:noProof/>
        </w:rPr>
        <w:t xml:space="preserve"> 2015; </w:t>
      </w:r>
      <w:r w:rsidRPr="004918A8">
        <w:rPr>
          <w:rFonts w:ascii="Calibri" w:eastAsia="Times New Roman" w:hAnsi="Calibri" w:cs="Times New Roman"/>
          <w:b/>
          <w:bCs/>
          <w:noProof/>
        </w:rPr>
        <w:t>1</w:t>
      </w:r>
      <w:r w:rsidRPr="004918A8">
        <w:rPr>
          <w:rFonts w:ascii="Calibri" w:eastAsia="Times New Roman" w:hAnsi="Calibri" w:cs="Times New Roman"/>
          <w:noProof/>
        </w:rPr>
        <w:t>: 358–62.</w:t>
      </w:r>
    </w:p>
    <w:p w14:paraId="0040B286"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42</w:t>
      </w:r>
      <w:r w:rsidRPr="004918A8">
        <w:rPr>
          <w:rFonts w:ascii="Calibri" w:eastAsia="Times New Roman" w:hAnsi="Calibri" w:cs="Times New Roman"/>
          <w:noProof/>
        </w:rPr>
        <w:tab/>
        <w:t xml:space="preserve">R, Donoghue E, A, Graham M, M, Jentzen J, D, Lifschultz B, Luke JL. Criteria for the diagnosis of heat-related deaths: National Association of Medical Examiners. Position paper. National Association of Medical Examiners Ad Hoc Committee on the Definition of Heat-Related Fatalities. </w:t>
      </w:r>
      <w:r w:rsidRPr="004918A8">
        <w:rPr>
          <w:rFonts w:ascii="Calibri" w:eastAsia="Times New Roman" w:hAnsi="Calibri" w:cs="Times New Roman"/>
          <w:i/>
          <w:iCs/>
          <w:noProof/>
        </w:rPr>
        <w:t>Am J Forensic Med Pathol</w:t>
      </w:r>
      <w:r w:rsidRPr="004918A8">
        <w:rPr>
          <w:rFonts w:ascii="Calibri" w:eastAsia="Times New Roman" w:hAnsi="Calibri" w:cs="Times New Roman"/>
          <w:noProof/>
        </w:rPr>
        <w:t xml:space="preserve"> 1997; </w:t>
      </w:r>
      <w:r w:rsidRPr="004918A8">
        <w:rPr>
          <w:rFonts w:ascii="Calibri" w:eastAsia="Times New Roman" w:hAnsi="Calibri" w:cs="Times New Roman"/>
          <w:b/>
          <w:bCs/>
          <w:noProof/>
        </w:rPr>
        <w:t>18</w:t>
      </w:r>
      <w:r w:rsidRPr="004918A8">
        <w:rPr>
          <w:rFonts w:ascii="Calibri" w:eastAsia="Times New Roman" w:hAnsi="Calibri" w:cs="Times New Roman"/>
          <w:noProof/>
        </w:rPr>
        <w:t>.</w:t>
      </w:r>
    </w:p>
    <w:p w14:paraId="4D0D711B" w14:textId="77777777" w:rsidR="004918A8" w:rsidRPr="003C27C6" w:rsidRDefault="004918A8" w:rsidP="004918A8">
      <w:pPr>
        <w:widowControl w:val="0"/>
        <w:autoSpaceDE w:val="0"/>
        <w:autoSpaceDN w:val="0"/>
        <w:adjustRightInd w:val="0"/>
        <w:ind w:left="640" w:hanging="640"/>
        <w:rPr>
          <w:rFonts w:ascii="Calibri" w:eastAsia="Times New Roman" w:hAnsi="Calibri" w:cs="Times New Roman"/>
          <w:noProof/>
          <w:lang w:val="fr-CH"/>
        </w:rPr>
      </w:pPr>
      <w:r w:rsidRPr="004918A8">
        <w:rPr>
          <w:rFonts w:ascii="Calibri" w:eastAsia="Times New Roman" w:hAnsi="Calibri" w:cs="Times New Roman"/>
          <w:noProof/>
        </w:rPr>
        <w:t>43</w:t>
      </w:r>
      <w:r w:rsidRPr="004918A8">
        <w:rPr>
          <w:rFonts w:ascii="Calibri" w:eastAsia="Times New Roman" w:hAnsi="Calibri" w:cs="Times New Roman"/>
          <w:noProof/>
        </w:rPr>
        <w:tab/>
        <w:t xml:space="preserve">Leon LR, Bouchama A. Heat stroke. </w:t>
      </w:r>
      <w:r w:rsidRPr="003C27C6">
        <w:rPr>
          <w:rFonts w:ascii="Calibri" w:eastAsia="Times New Roman" w:hAnsi="Calibri" w:cs="Times New Roman"/>
          <w:i/>
          <w:iCs/>
          <w:noProof/>
          <w:lang w:val="fr-CH"/>
        </w:rPr>
        <w:t>Compr Physiol</w:t>
      </w:r>
      <w:r w:rsidRPr="003C27C6">
        <w:rPr>
          <w:rFonts w:ascii="Calibri" w:eastAsia="Times New Roman" w:hAnsi="Calibri" w:cs="Times New Roman"/>
          <w:noProof/>
          <w:lang w:val="fr-CH"/>
        </w:rPr>
        <w:t xml:space="preserve"> 2015; </w:t>
      </w:r>
      <w:r w:rsidRPr="003C27C6">
        <w:rPr>
          <w:rFonts w:ascii="Calibri" w:eastAsia="Times New Roman" w:hAnsi="Calibri" w:cs="Times New Roman"/>
          <w:b/>
          <w:bCs/>
          <w:noProof/>
          <w:lang w:val="fr-CH"/>
        </w:rPr>
        <w:t>5</w:t>
      </w:r>
      <w:r w:rsidRPr="003C27C6">
        <w:rPr>
          <w:rFonts w:ascii="Calibri" w:eastAsia="Times New Roman" w:hAnsi="Calibri" w:cs="Times New Roman"/>
          <w:noProof/>
          <w:lang w:val="fr-CH"/>
        </w:rPr>
        <w:t>: 611–47.</w:t>
      </w:r>
    </w:p>
    <w:p w14:paraId="17B8FC05"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3C27C6">
        <w:rPr>
          <w:rFonts w:ascii="Calibri" w:eastAsia="Times New Roman" w:hAnsi="Calibri" w:cs="Times New Roman"/>
          <w:noProof/>
          <w:lang w:val="fr-CH"/>
        </w:rPr>
        <w:t>44</w:t>
      </w:r>
      <w:r w:rsidRPr="003C27C6">
        <w:rPr>
          <w:rFonts w:ascii="Calibri" w:eastAsia="Times New Roman" w:hAnsi="Calibri" w:cs="Times New Roman"/>
          <w:noProof/>
          <w:lang w:val="fr-CH"/>
        </w:rPr>
        <w:tab/>
        <w:t xml:space="preserve">Fouillet A, Rey G, Wagner V, </w:t>
      </w:r>
      <w:r w:rsidRPr="003C27C6">
        <w:rPr>
          <w:rFonts w:ascii="Calibri" w:eastAsia="Times New Roman" w:hAnsi="Calibri" w:cs="Times New Roman"/>
          <w:i/>
          <w:iCs/>
          <w:noProof/>
          <w:lang w:val="fr-CH"/>
        </w:rPr>
        <w:t>et al.</w:t>
      </w:r>
      <w:r w:rsidRPr="003C27C6">
        <w:rPr>
          <w:rFonts w:ascii="Calibri" w:eastAsia="Times New Roman" w:hAnsi="Calibri" w:cs="Times New Roman"/>
          <w:noProof/>
          <w:lang w:val="fr-CH"/>
        </w:rPr>
        <w:t xml:space="preserve"> </w:t>
      </w:r>
      <w:r w:rsidRPr="004918A8">
        <w:rPr>
          <w:rFonts w:ascii="Calibri" w:eastAsia="Times New Roman" w:hAnsi="Calibri" w:cs="Times New Roman"/>
          <w:noProof/>
        </w:rPr>
        <w:t xml:space="preserve">Has the impact of heat waves on mortality changed in France since the European heat wave of summer 2003? A study of the 2006 heat wave. </w:t>
      </w:r>
      <w:r w:rsidRPr="004918A8">
        <w:rPr>
          <w:rFonts w:ascii="Calibri" w:eastAsia="Times New Roman" w:hAnsi="Calibri" w:cs="Times New Roman"/>
          <w:i/>
          <w:iCs/>
          <w:noProof/>
        </w:rPr>
        <w:t>Int J Epidemiol</w:t>
      </w:r>
      <w:r w:rsidRPr="004918A8">
        <w:rPr>
          <w:rFonts w:ascii="Calibri" w:eastAsia="Times New Roman" w:hAnsi="Calibri" w:cs="Times New Roman"/>
          <w:noProof/>
        </w:rPr>
        <w:t xml:space="preserve"> 2008; </w:t>
      </w:r>
      <w:r w:rsidRPr="004918A8">
        <w:rPr>
          <w:rFonts w:ascii="Calibri" w:eastAsia="Times New Roman" w:hAnsi="Calibri" w:cs="Times New Roman"/>
          <w:b/>
          <w:bCs/>
          <w:noProof/>
        </w:rPr>
        <w:t>37</w:t>
      </w:r>
      <w:r w:rsidRPr="004918A8">
        <w:rPr>
          <w:rFonts w:ascii="Calibri" w:eastAsia="Times New Roman" w:hAnsi="Calibri" w:cs="Times New Roman"/>
          <w:noProof/>
        </w:rPr>
        <w:t>: 309–17.</w:t>
      </w:r>
    </w:p>
    <w:p w14:paraId="2EA8FA33" w14:textId="77777777" w:rsidR="004918A8" w:rsidRPr="004918A8" w:rsidRDefault="004918A8" w:rsidP="004918A8">
      <w:pPr>
        <w:widowControl w:val="0"/>
        <w:autoSpaceDE w:val="0"/>
        <w:autoSpaceDN w:val="0"/>
        <w:adjustRightInd w:val="0"/>
        <w:ind w:left="640" w:hanging="640"/>
        <w:rPr>
          <w:rFonts w:ascii="Calibri" w:hAnsi="Calibri"/>
          <w:noProof/>
        </w:rPr>
      </w:pPr>
      <w:r w:rsidRPr="004918A8">
        <w:rPr>
          <w:rFonts w:ascii="Calibri" w:eastAsia="Times New Roman" w:hAnsi="Calibri" w:cs="Times New Roman"/>
          <w:noProof/>
        </w:rPr>
        <w:t>45</w:t>
      </w:r>
      <w:r w:rsidRPr="004918A8">
        <w:rPr>
          <w:rFonts w:ascii="Calibri" w:eastAsia="Times New Roman" w:hAnsi="Calibri" w:cs="Times New Roman"/>
          <w:noProof/>
        </w:rPr>
        <w:tab/>
        <w:t>Stutzinger-schwarz N. Recommendations for Action Heat Action Plans to protect human health. ; : 1–32.</w:t>
      </w:r>
    </w:p>
    <w:p w14:paraId="0A9840E3" w14:textId="2AEA4FA3" w:rsidR="00FF69F5" w:rsidRPr="00A618F9" w:rsidRDefault="00FF69F5" w:rsidP="004918A8">
      <w:pPr>
        <w:widowControl w:val="0"/>
        <w:autoSpaceDE w:val="0"/>
        <w:autoSpaceDN w:val="0"/>
        <w:adjustRightInd w:val="0"/>
        <w:ind w:left="640" w:hanging="640"/>
      </w:pPr>
      <w:r w:rsidRPr="00A618F9">
        <w:fldChar w:fldCharType="end"/>
      </w:r>
    </w:p>
    <w:p w14:paraId="6DBF6F3B" w14:textId="77777777" w:rsidR="00FF69F5" w:rsidRPr="00A618F9" w:rsidRDefault="00FF69F5" w:rsidP="00B63972">
      <w:pPr>
        <w:jc w:val="both"/>
        <w:rPr>
          <w:b/>
        </w:rPr>
      </w:pPr>
    </w:p>
    <w:sectPr w:rsidR="00FF69F5" w:rsidRPr="00A618F9" w:rsidSect="00795E96">
      <w:footerReference w:type="even" r:id="rId15"/>
      <w:footerReference w:type="default" r:id="rId16"/>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Joy Shumake-Guillemot" w:date="2017-08-09T18:48:00Z" w:initials="JS">
    <w:p w14:paraId="031B55E9" w14:textId="349A9746" w:rsidR="00391E5E" w:rsidRDefault="00391E5E">
      <w:pPr>
        <w:pStyle w:val="CommentText"/>
      </w:pPr>
      <w:r>
        <w:rPr>
          <w:rStyle w:val="CommentReference"/>
        </w:rPr>
        <w:annotationRef/>
      </w:r>
      <w:r>
        <w:t xml:space="preserve">We need to point out the important differences in impact for flash floods vs riverine or coastal flooding. All could be urban. </w:t>
      </w:r>
    </w:p>
  </w:comment>
  <w:comment w:id="39" w:author="Joy Shumake-Guillemot" w:date="2017-08-09T18:48:00Z" w:initials="JS">
    <w:p w14:paraId="0136D2E6" w14:textId="4BE182E3" w:rsidR="00391E5E" w:rsidRDefault="00391E5E">
      <w:pPr>
        <w:pStyle w:val="CommentText"/>
      </w:pPr>
      <w:r>
        <w:rPr>
          <w:rStyle w:val="CommentReference"/>
        </w:rPr>
        <w:annotationRef/>
      </w:r>
      <w:r>
        <w:t>Probably useful to split direct/indirect and immediate/long term onset</w:t>
      </w:r>
    </w:p>
  </w:comment>
  <w:comment w:id="44" w:author="Joy Shumake-Guillemot" w:date="2017-08-09T18:48:00Z" w:initials="JS">
    <w:p w14:paraId="5C017891" w14:textId="5915BBCB" w:rsidR="00391E5E" w:rsidRDefault="00391E5E">
      <w:pPr>
        <w:pStyle w:val="CommentText"/>
      </w:pPr>
      <w:r>
        <w:rPr>
          <w:rStyle w:val="CommentReference"/>
        </w:rPr>
        <w:annotationRef/>
      </w:r>
      <w:r>
        <w:t>Not sure we need metrics at this point in time</w:t>
      </w:r>
    </w:p>
  </w:comment>
  <w:comment w:id="45" w:author="Joy Shumake-Guillemot" w:date="2017-08-09T18:48:00Z" w:initials="JS">
    <w:p w14:paraId="31D23D0E" w14:textId="665C75C7" w:rsidR="00391E5E" w:rsidRDefault="00391E5E">
      <w:pPr>
        <w:pStyle w:val="CommentText"/>
      </w:pPr>
      <w:r>
        <w:rPr>
          <w:rStyle w:val="CommentReference"/>
        </w:rPr>
        <w:annotationRef/>
      </w:r>
      <w:r>
        <w:t xml:space="preserve">Example key decisions might be easier to outline. What if we focused on matching disaster management actions, and work backward to identify what kind of forecast, lead-time, or model could match and help? </w:t>
      </w:r>
    </w:p>
  </w:comment>
  <w:comment w:id="58" w:author="Joy Shumake-Guillemot" w:date="2017-08-09T18:48:00Z" w:initials="JS">
    <w:p w14:paraId="6D0A192C" w14:textId="739D6195" w:rsidR="00391E5E" w:rsidRDefault="00391E5E">
      <w:pPr>
        <w:pStyle w:val="CommentText"/>
      </w:pPr>
      <w:r>
        <w:rPr>
          <w:rStyle w:val="CommentReference"/>
        </w:rPr>
        <w:annotationRef/>
      </w:r>
      <w:r>
        <w:t xml:space="preserve">Is there a shopping list of products </w:t>
      </w:r>
      <w:proofErr w:type="spellStart"/>
      <w:r>
        <w:t>HiWeather</w:t>
      </w:r>
      <w:proofErr w:type="spellEnd"/>
      <w:r>
        <w:t xml:space="preserve"> focuses on? Can we work to match those to the above questions? </w:t>
      </w:r>
    </w:p>
  </w:comment>
  <w:comment w:id="55" w:author="Joy Shumake-Guillemot" w:date="2017-08-09T18:48:00Z" w:initials="JS">
    <w:p w14:paraId="03A11AC2" w14:textId="5A6C2D86" w:rsidR="00391E5E" w:rsidRDefault="00391E5E">
      <w:pPr>
        <w:pStyle w:val="CommentText"/>
      </w:pPr>
      <w:r>
        <w:rPr>
          <w:rStyle w:val="CommentReference"/>
        </w:rPr>
        <w:annotationRef/>
      </w:r>
      <w:r>
        <w:t xml:space="preserve">We need to know the current status of both of these in order to improve upon it. </w:t>
      </w:r>
      <w:proofErr w:type="spellStart"/>
      <w:r>
        <w:t>Im</w:t>
      </w:r>
      <w:proofErr w:type="spellEnd"/>
      <w:r>
        <w:t xml:space="preserve"> not sure we can synthesise this easily. </w:t>
      </w:r>
    </w:p>
  </w:comment>
  <w:comment w:id="65" w:author="Joy Shumake-Guillemot" w:date="2017-08-09T18:48:00Z" w:initials="JS">
    <w:p w14:paraId="539027D5" w14:textId="6F711DC9" w:rsidR="00391E5E" w:rsidRDefault="00391E5E">
      <w:pPr>
        <w:pStyle w:val="CommentText"/>
      </w:pPr>
      <w:r>
        <w:rPr>
          <w:rStyle w:val="CommentReference"/>
        </w:rPr>
        <w:annotationRef/>
      </w:r>
      <w:r>
        <w:t xml:space="preserve">Is this what we are wanting to do? </w:t>
      </w:r>
    </w:p>
  </w:comment>
  <w:comment w:id="69" w:author="Joy Shumake-Guillemot" w:date="2017-08-09T18:48:00Z" w:initials="JS">
    <w:p w14:paraId="71689D5D" w14:textId="348DA749" w:rsidR="00B40A5E" w:rsidRDefault="00B40A5E">
      <w:pPr>
        <w:pStyle w:val="CommentText"/>
      </w:pPr>
      <w:r>
        <w:rPr>
          <w:rStyle w:val="CommentReference"/>
        </w:rPr>
        <w:annotationRef/>
      </w:r>
      <w:r>
        <w:t xml:space="preserve">I think these are all really good application and entry points. In some ways, </w:t>
      </w:r>
      <w:proofErr w:type="spellStart"/>
      <w:r>
        <w:t>Im</w:t>
      </w:r>
      <w:proofErr w:type="spellEnd"/>
      <w:r>
        <w:t xml:space="preserve"> not sure if we need to outline the decision making process/and gaps if we have this set of recommendations.  Already in this set of issues you point to a large number of example key decisions/applications that could be extracted and listed in the Key Decisions which could benefit </w:t>
      </w:r>
      <w:proofErr w:type="spellStart"/>
      <w:r>
        <w:t>form</w:t>
      </w:r>
      <w:proofErr w:type="spellEnd"/>
      <w:r>
        <w:t xml:space="preserve"> High weather</w:t>
      </w:r>
    </w:p>
  </w:comment>
  <w:comment w:id="70" w:author="Joy Shumake-Guillemot" w:date="2017-08-09T18:50:00Z" w:initials="JS">
    <w:p w14:paraId="07E17524" w14:textId="370770A5" w:rsidR="005A6B02" w:rsidRDefault="005A6B02">
      <w:pPr>
        <w:pStyle w:val="CommentText"/>
      </w:pPr>
      <w:r>
        <w:rPr>
          <w:rStyle w:val="CommentReference"/>
        </w:rPr>
        <w:annotationRef/>
      </w:r>
      <w:r>
        <w:t xml:space="preserve">These are all good options – we just need to match the locations to partners and projects.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E5C139" w14:textId="77777777" w:rsidR="006A0B1B" w:rsidRDefault="006A0B1B" w:rsidP="004341A5">
      <w:r>
        <w:separator/>
      </w:r>
    </w:p>
  </w:endnote>
  <w:endnote w:type="continuationSeparator" w:id="0">
    <w:p w14:paraId="578DBB01" w14:textId="77777777" w:rsidR="006A0B1B" w:rsidRDefault="006A0B1B" w:rsidP="00434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29C9E" w14:textId="77777777" w:rsidR="00391E5E" w:rsidRDefault="00391E5E" w:rsidP="003B7B8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D343F3" w14:textId="77777777" w:rsidR="00391E5E" w:rsidRDefault="00391E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AF3AC" w14:textId="77777777" w:rsidR="00391E5E" w:rsidRDefault="00391E5E" w:rsidP="003B7B8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A6B02">
      <w:rPr>
        <w:rStyle w:val="PageNumber"/>
        <w:noProof/>
      </w:rPr>
      <w:t>1</w:t>
    </w:r>
    <w:r>
      <w:rPr>
        <w:rStyle w:val="PageNumber"/>
      </w:rPr>
      <w:fldChar w:fldCharType="end"/>
    </w:r>
  </w:p>
  <w:p w14:paraId="149A3B8B" w14:textId="77777777" w:rsidR="00391E5E" w:rsidRDefault="00391E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43EF95" w14:textId="77777777" w:rsidR="006A0B1B" w:rsidRDefault="006A0B1B" w:rsidP="004341A5">
      <w:r>
        <w:separator/>
      </w:r>
    </w:p>
  </w:footnote>
  <w:footnote w:type="continuationSeparator" w:id="0">
    <w:p w14:paraId="53B64FAE" w14:textId="77777777" w:rsidR="006A0B1B" w:rsidRDefault="006A0B1B" w:rsidP="004341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23073"/>
    <w:multiLevelType w:val="hybridMultilevel"/>
    <w:tmpl w:val="D3BA2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031DE"/>
    <w:multiLevelType w:val="hybridMultilevel"/>
    <w:tmpl w:val="1568BCA2"/>
    <w:lvl w:ilvl="0" w:tplc="8902998C">
      <w:start w:val="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0A7288"/>
    <w:multiLevelType w:val="hybridMultilevel"/>
    <w:tmpl w:val="19624394"/>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3">
    <w:nsid w:val="21840903"/>
    <w:multiLevelType w:val="hybridMultilevel"/>
    <w:tmpl w:val="7AF45890"/>
    <w:lvl w:ilvl="0" w:tplc="BB368218">
      <w:start w:val="1"/>
      <w:numFmt w:val="decimal"/>
      <w:lvlText w:val="%1."/>
      <w:lvlJc w:val="left"/>
      <w:pPr>
        <w:ind w:left="720" w:hanging="360"/>
      </w:pPr>
      <w:rPr>
        <w:rFonts w:cs="Arial" w:hint="default"/>
        <w:b/>
        <w:color w:val="2222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2A25EE8"/>
    <w:multiLevelType w:val="hybridMultilevel"/>
    <w:tmpl w:val="85F44728"/>
    <w:lvl w:ilvl="0" w:tplc="265E2D2E">
      <w:start w:val="1"/>
      <w:numFmt w:val="decimal"/>
      <w:lvlText w:val="%1."/>
      <w:lvlJc w:val="left"/>
      <w:pPr>
        <w:ind w:left="720" w:hanging="360"/>
      </w:pPr>
      <w:rPr>
        <w:rFonts w:cs="Arial" w:hint="default"/>
        <w:b/>
        <w:color w:val="2222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95300C3"/>
    <w:multiLevelType w:val="hybridMultilevel"/>
    <w:tmpl w:val="0AACA86A"/>
    <w:lvl w:ilvl="0" w:tplc="0C627EE2">
      <w:start w:val="1"/>
      <w:numFmt w:val="decimal"/>
      <w:lvlText w:val="%1."/>
      <w:lvlJc w:val="left"/>
      <w:pPr>
        <w:ind w:left="720" w:hanging="360"/>
      </w:pPr>
      <w:rPr>
        <w:rFonts w:cs="Arial" w:hint="default"/>
        <w:b/>
        <w:color w:val="2222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A9E2F43"/>
    <w:multiLevelType w:val="hybridMultilevel"/>
    <w:tmpl w:val="A42CDE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6BB13107"/>
    <w:multiLevelType w:val="hybridMultilevel"/>
    <w:tmpl w:val="2E9CA6D0"/>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6"/>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07"/>
    <w:rsid w:val="0000461D"/>
    <w:rsid w:val="00010AD3"/>
    <w:rsid w:val="000157FF"/>
    <w:rsid w:val="00015F70"/>
    <w:rsid w:val="00016198"/>
    <w:rsid w:val="0003657E"/>
    <w:rsid w:val="00036FFA"/>
    <w:rsid w:val="00042A07"/>
    <w:rsid w:val="00052A40"/>
    <w:rsid w:val="000544A3"/>
    <w:rsid w:val="0006283D"/>
    <w:rsid w:val="00065EAB"/>
    <w:rsid w:val="00066C53"/>
    <w:rsid w:val="00081013"/>
    <w:rsid w:val="000818E6"/>
    <w:rsid w:val="0008315C"/>
    <w:rsid w:val="000870BD"/>
    <w:rsid w:val="000958B5"/>
    <w:rsid w:val="00097DFC"/>
    <w:rsid w:val="000A3AF7"/>
    <w:rsid w:val="000B0D4A"/>
    <w:rsid w:val="000B6495"/>
    <w:rsid w:val="000B68BB"/>
    <w:rsid w:val="000B7625"/>
    <w:rsid w:val="000C7277"/>
    <w:rsid w:val="000D0249"/>
    <w:rsid w:val="000D195B"/>
    <w:rsid w:val="000E223D"/>
    <w:rsid w:val="000E37D7"/>
    <w:rsid w:val="00105AE0"/>
    <w:rsid w:val="00120595"/>
    <w:rsid w:val="00132C6C"/>
    <w:rsid w:val="00141B16"/>
    <w:rsid w:val="00156FC7"/>
    <w:rsid w:val="00161E98"/>
    <w:rsid w:val="00167BD7"/>
    <w:rsid w:val="00176AB2"/>
    <w:rsid w:val="00183ED4"/>
    <w:rsid w:val="00187BD2"/>
    <w:rsid w:val="001928EC"/>
    <w:rsid w:val="00196D1D"/>
    <w:rsid w:val="001A1F00"/>
    <w:rsid w:val="001A39E7"/>
    <w:rsid w:val="001B0EFF"/>
    <w:rsid w:val="001B23D1"/>
    <w:rsid w:val="001C613C"/>
    <w:rsid w:val="001C7AF2"/>
    <w:rsid w:val="001E03C8"/>
    <w:rsid w:val="001E09E4"/>
    <w:rsid w:val="001E2916"/>
    <w:rsid w:val="001E4959"/>
    <w:rsid w:val="001F0FFF"/>
    <w:rsid w:val="001F3B4E"/>
    <w:rsid w:val="001F7D80"/>
    <w:rsid w:val="00207B1C"/>
    <w:rsid w:val="00213CBB"/>
    <w:rsid w:val="002200CA"/>
    <w:rsid w:val="00220C4B"/>
    <w:rsid w:val="00221B31"/>
    <w:rsid w:val="002231AC"/>
    <w:rsid w:val="00225A15"/>
    <w:rsid w:val="00246638"/>
    <w:rsid w:val="0026033D"/>
    <w:rsid w:val="00260B02"/>
    <w:rsid w:val="002616FC"/>
    <w:rsid w:val="00290C5B"/>
    <w:rsid w:val="002950A2"/>
    <w:rsid w:val="00296A5E"/>
    <w:rsid w:val="002A542C"/>
    <w:rsid w:val="002B1609"/>
    <w:rsid w:val="002B360C"/>
    <w:rsid w:val="002B755B"/>
    <w:rsid w:val="002C4CDA"/>
    <w:rsid w:val="002C77A5"/>
    <w:rsid w:val="002D4FBC"/>
    <w:rsid w:val="002E658D"/>
    <w:rsid w:val="002E7E6D"/>
    <w:rsid w:val="002F4DC5"/>
    <w:rsid w:val="003013EE"/>
    <w:rsid w:val="00306685"/>
    <w:rsid w:val="003118C2"/>
    <w:rsid w:val="00320BB6"/>
    <w:rsid w:val="003270BD"/>
    <w:rsid w:val="003271BE"/>
    <w:rsid w:val="00346158"/>
    <w:rsid w:val="003516D2"/>
    <w:rsid w:val="00353192"/>
    <w:rsid w:val="003673C8"/>
    <w:rsid w:val="00375AEE"/>
    <w:rsid w:val="00376759"/>
    <w:rsid w:val="00376B34"/>
    <w:rsid w:val="00391E5E"/>
    <w:rsid w:val="00392122"/>
    <w:rsid w:val="0039751B"/>
    <w:rsid w:val="003A3266"/>
    <w:rsid w:val="003A3A3F"/>
    <w:rsid w:val="003B32B9"/>
    <w:rsid w:val="003B7B81"/>
    <w:rsid w:val="003C153C"/>
    <w:rsid w:val="003C27C6"/>
    <w:rsid w:val="003C3C4D"/>
    <w:rsid w:val="003D47CB"/>
    <w:rsid w:val="003E4C9F"/>
    <w:rsid w:val="003F22B3"/>
    <w:rsid w:val="003F60EA"/>
    <w:rsid w:val="003F66D5"/>
    <w:rsid w:val="004018CB"/>
    <w:rsid w:val="004022B7"/>
    <w:rsid w:val="00402D6F"/>
    <w:rsid w:val="00405727"/>
    <w:rsid w:val="004060EF"/>
    <w:rsid w:val="00421AF3"/>
    <w:rsid w:val="00421D9F"/>
    <w:rsid w:val="00430B94"/>
    <w:rsid w:val="00432A75"/>
    <w:rsid w:val="00433EDB"/>
    <w:rsid w:val="004341A5"/>
    <w:rsid w:val="004353B3"/>
    <w:rsid w:val="00437E72"/>
    <w:rsid w:val="004404CA"/>
    <w:rsid w:val="0044363A"/>
    <w:rsid w:val="00453E9D"/>
    <w:rsid w:val="0047213D"/>
    <w:rsid w:val="004735E1"/>
    <w:rsid w:val="00475C48"/>
    <w:rsid w:val="00476271"/>
    <w:rsid w:val="00480ACC"/>
    <w:rsid w:val="00483B7C"/>
    <w:rsid w:val="004918A8"/>
    <w:rsid w:val="004A3044"/>
    <w:rsid w:val="004A5369"/>
    <w:rsid w:val="004B71E2"/>
    <w:rsid w:val="004C140E"/>
    <w:rsid w:val="004C3449"/>
    <w:rsid w:val="004D77E6"/>
    <w:rsid w:val="004E36B5"/>
    <w:rsid w:val="004E7881"/>
    <w:rsid w:val="004E7B07"/>
    <w:rsid w:val="004F1615"/>
    <w:rsid w:val="004F404D"/>
    <w:rsid w:val="004F60F9"/>
    <w:rsid w:val="004F7FD8"/>
    <w:rsid w:val="00502423"/>
    <w:rsid w:val="005028B3"/>
    <w:rsid w:val="00506AF4"/>
    <w:rsid w:val="00511529"/>
    <w:rsid w:val="005130C5"/>
    <w:rsid w:val="00520439"/>
    <w:rsid w:val="00521A1A"/>
    <w:rsid w:val="0052696F"/>
    <w:rsid w:val="00526BE2"/>
    <w:rsid w:val="005425A0"/>
    <w:rsid w:val="00553AE3"/>
    <w:rsid w:val="005546F4"/>
    <w:rsid w:val="0055527C"/>
    <w:rsid w:val="0056070E"/>
    <w:rsid w:val="00561F2E"/>
    <w:rsid w:val="00565475"/>
    <w:rsid w:val="00565B41"/>
    <w:rsid w:val="00574D5C"/>
    <w:rsid w:val="005753B9"/>
    <w:rsid w:val="00575F80"/>
    <w:rsid w:val="0059357D"/>
    <w:rsid w:val="00593D1F"/>
    <w:rsid w:val="00594F9B"/>
    <w:rsid w:val="005955FB"/>
    <w:rsid w:val="005A2ED1"/>
    <w:rsid w:val="005A38E2"/>
    <w:rsid w:val="005A50B1"/>
    <w:rsid w:val="005A6B02"/>
    <w:rsid w:val="005B1ED4"/>
    <w:rsid w:val="005B5156"/>
    <w:rsid w:val="005C6AE1"/>
    <w:rsid w:val="005D58CA"/>
    <w:rsid w:val="005E3580"/>
    <w:rsid w:val="005E49C2"/>
    <w:rsid w:val="005F34A4"/>
    <w:rsid w:val="005F3963"/>
    <w:rsid w:val="005F5217"/>
    <w:rsid w:val="005F7D2B"/>
    <w:rsid w:val="006124E6"/>
    <w:rsid w:val="00634114"/>
    <w:rsid w:val="00641AF0"/>
    <w:rsid w:val="00653214"/>
    <w:rsid w:val="00656140"/>
    <w:rsid w:val="006633AD"/>
    <w:rsid w:val="0068466F"/>
    <w:rsid w:val="0069284E"/>
    <w:rsid w:val="006934E5"/>
    <w:rsid w:val="00695B8E"/>
    <w:rsid w:val="006A0B1B"/>
    <w:rsid w:val="006A5B04"/>
    <w:rsid w:val="006B52DE"/>
    <w:rsid w:val="006C0D41"/>
    <w:rsid w:val="006C50E6"/>
    <w:rsid w:val="006D3F7E"/>
    <w:rsid w:val="006F382C"/>
    <w:rsid w:val="00701F22"/>
    <w:rsid w:val="00712E39"/>
    <w:rsid w:val="00714582"/>
    <w:rsid w:val="007219CD"/>
    <w:rsid w:val="00740BDB"/>
    <w:rsid w:val="00743BFB"/>
    <w:rsid w:val="00745A2B"/>
    <w:rsid w:val="0076179A"/>
    <w:rsid w:val="007657EB"/>
    <w:rsid w:val="007679E4"/>
    <w:rsid w:val="00767DC4"/>
    <w:rsid w:val="00795E96"/>
    <w:rsid w:val="007A11B2"/>
    <w:rsid w:val="007A1C4E"/>
    <w:rsid w:val="007B4B89"/>
    <w:rsid w:val="007B545A"/>
    <w:rsid w:val="007C33E1"/>
    <w:rsid w:val="007C3F55"/>
    <w:rsid w:val="007D4B10"/>
    <w:rsid w:val="007D543F"/>
    <w:rsid w:val="007E13E7"/>
    <w:rsid w:val="007E7DB0"/>
    <w:rsid w:val="007F2E1E"/>
    <w:rsid w:val="00800663"/>
    <w:rsid w:val="00811049"/>
    <w:rsid w:val="0081132E"/>
    <w:rsid w:val="00820BED"/>
    <w:rsid w:val="00825538"/>
    <w:rsid w:val="00825CE3"/>
    <w:rsid w:val="00832B62"/>
    <w:rsid w:val="00834C11"/>
    <w:rsid w:val="00837155"/>
    <w:rsid w:val="00845270"/>
    <w:rsid w:val="00850435"/>
    <w:rsid w:val="00866101"/>
    <w:rsid w:val="008664D9"/>
    <w:rsid w:val="008825BD"/>
    <w:rsid w:val="008843EB"/>
    <w:rsid w:val="00892A67"/>
    <w:rsid w:val="008A6465"/>
    <w:rsid w:val="008B7DDD"/>
    <w:rsid w:val="008C2B0C"/>
    <w:rsid w:val="008C4931"/>
    <w:rsid w:val="008C4B74"/>
    <w:rsid w:val="008D151B"/>
    <w:rsid w:val="008E6C2E"/>
    <w:rsid w:val="008F0E09"/>
    <w:rsid w:val="008F16FF"/>
    <w:rsid w:val="008F2AD7"/>
    <w:rsid w:val="0090449B"/>
    <w:rsid w:val="0090798F"/>
    <w:rsid w:val="00911EE8"/>
    <w:rsid w:val="009138AC"/>
    <w:rsid w:val="009147E4"/>
    <w:rsid w:val="00932BD5"/>
    <w:rsid w:val="00937AF1"/>
    <w:rsid w:val="009451FC"/>
    <w:rsid w:val="00952FBE"/>
    <w:rsid w:val="00954845"/>
    <w:rsid w:val="00955C86"/>
    <w:rsid w:val="00973231"/>
    <w:rsid w:val="00974800"/>
    <w:rsid w:val="0098603C"/>
    <w:rsid w:val="00986803"/>
    <w:rsid w:val="0099718B"/>
    <w:rsid w:val="009A219F"/>
    <w:rsid w:val="009A475F"/>
    <w:rsid w:val="009A4D56"/>
    <w:rsid w:val="009B18FA"/>
    <w:rsid w:val="009B275D"/>
    <w:rsid w:val="009C2546"/>
    <w:rsid w:val="009C5745"/>
    <w:rsid w:val="009D5647"/>
    <w:rsid w:val="009E25B4"/>
    <w:rsid w:val="009E450A"/>
    <w:rsid w:val="009F2B98"/>
    <w:rsid w:val="009F30DB"/>
    <w:rsid w:val="00A10491"/>
    <w:rsid w:val="00A25BFD"/>
    <w:rsid w:val="00A30E2C"/>
    <w:rsid w:val="00A324A5"/>
    <w:rsid w:val="00A41AF0"/>
    <w:rsid w:val="00A439F9"/>
    <w:rsid w:val="00A55A47"/>
    <w:rsid w:val="00A60327"/>
    <w:rsid w:val="00A618F9"/>
    <w:rsid w:val="00A718C6"/>
    <w:rsid w:val="00A7294A"/>
    <w:rsid w:val="00A81911"/>
    <w:rsid w:val="00A85B7A"/>
    <w:rsid w:val="00A91607"/>
    <w:rsid w:val="00AA1780"/>
    <w:rsid w:val="00AA5A9F"/>
    <w:rsid w:val="00AC0B60"/>
    <w:rsid w:val="00AC36DC"/>
    <w:rsid w:val="00AC6A7C"/>
    <w:rsid w:val="00AD2DD2"/>
    <w:rsid w:val="00AD6DC1"/>
    <w:rsid w:val="00AF59A5"/>
    <w:rsid w:val="00AF69F6"/>
    <w:rsid w:val="00B005E9"/>
    <w:rsid w:val="00B00A93"/>
    <w:rsid w:val="00B00C64"/>
    <w:rsid w:val="00B118B2"/>
    <w:rsid w:val="00B14C27"/>
    <w:rsid w:val="00B234B5"/>
    <w:rsid w:val="00B27621"/>
    <w:rsid w:val="00B30B0E"/>
    <w:rsid w:val="00B40A5E"/>
    <w:rsid w:val="00B4101F"/>
    <w:rsid w:val="00B413EA"/>
    <w:rsid w:val="00B526C6"/>
    <w:rsid w:val="00B63936"/>
    <w:rsid w:val="00B63972"/>
    <w:rsid w:val="00B65BA0"/>
    <w:rsid w:val="00B67BA7"/>
    <w:rsid w:val="00B70782"/>
    <w:rsid w:val="00B70942"/>
    <w:rsid w:val="00B75103"/>
    <w:rsid w:val="00B760B4"/>
    <w:rsid w:val="00B847E1"/>
    <w:rsid w:val="00B90CA4"/>
    <w:rsid w:val="00B91584"/>
    <w:rsid w:val="00B9471C"/>
    <w:rsid w:val="00B97883"/>
    <w:rsid w:val="00BA1040"/>
    <w:rsid w:val="00BA59D8"/>
    <w:rsid w:val="00BA5FF2"/>
    <w:rsid w:val="00BB1084"/>
    <w:rsid w:val="00BB1272"/>
    <w:rsid w:val="00BD309C"/>
    <w:rsid w:val="00BD7C9C"/>
    <w:rsid w:val="00BE0943"/>
    <w:rsid w:val="00BE2E70"/>
    <w:rsid w:val="00BE5840"/>
    <w:rsid w:val="00BE5955"/>
    <w:rsid w:val="00BE7C5B"/>
    <w:rsid w:val="00C02149"/>
    <w:rsid w:val="00C02B6F"/>
    <w:rsid w:val="00C13FDC"/>
    <w:rsid w:val="00C178DF"/>
    <w:rsid w:val="00C218EE"/>
    <w:rsid w:val="00C25541"/>
    <w:rsid w:val="00C32ED3"/>
    <w:rsid w:val="00C32ED8"/>
    <w:rsid w:val="00C33692"/>
    <w:rsid w:val="00C33AE4"/>
    <w:rsid w:val="00C42C79"/>
    <w:rsid w:val="00C4447B"/>
    <w:rsid w:val="00C5210A"/>
    <w:rsid w:val="00C66CFD"/>
    <w:rsid w:val="00C7097B"/>
    <w:rsid w:val="00C77FA7"/>
    <w:rsid w:val="00C9108E"/>
    <w:rsid w:val="00CA219C"/>
    <w:rsid w:val="00CB4D6E"/>
    <w:rsid w:val="00CB62F6"/>
    <w:rsid w:val="00CC76D9"/>
    <w:rsid w:val="00CE1DCB"/>
    <w:rsid w:val="00CE3E2E"/>
    <w:rsid w:val="00CF1E9B"/>
    <w:rsid w:val="00CF318B"/>
    <w:rsid w:val="00CF4741"/>
    <w:rsid w:val="00D00531"/>
    <w:rsid w:val="00D117B9"/>
    <w:rsid w:val="00D216D2"/>
    <w:rsid w:val="00D24809"/>
    <w:rsid w:val="00D24DC4"/>
    <w:rsid w:val="00D27415"/>
    <w:rsid w:val="00D349E0"/>
    <w:rsid w:val="00D435B3"/>
    <w:rsid w:val="00D43FFB"/>
    <w:rsid w:val="00D44C4B"/>
    <w:rsid w:val="00D5045D"/>
    <w:rsid w:val="00D56CDF"/>
    <w:rsid w:val="00D57ED3"/>
    <w:rsid w:val="00D60B22"/>
    <w:rsid w:val="00D64CF4"/>
    <w:rsid w:val="00D7364D"/>
    <w:rsid w:val="00D75325"/>
    <w:rsid w:val="00D84BCB"/>
    <w:rsid w:val="00D92672"/>
    <w:rsid w:val="00D92A88"/>
    <w:rsid w:val="00D93D57"/>
    <w:rsid w:val="00D95042"/>
    <w:rsid w:val="00DA0FD4"/>
    <w:rsid w:val="00DC1680"/>
    <w:rsid w:val="00DD1467"/>
    <w:rsid w:val="00DD3D22"/>
    <w:rsid w:val="00E060CF"/>
    <w:rsid w:val="00E26048"/>
    <w:rsid w:val="00E26B9F"/>
    <w:rsid w:val="00E27AF3"/>
    <w:rsid w:val="00E42E99"/>
    <w:rsid w:val="00E63B39"/>
    <w:rsid w:val="00E7661E"/>
    <w:rsid w:val="00E827DA"/>
    <w:rsid w:val="00E85B65"/>
    <w:rsid w:val="00E90094"/>
    <w:rsid w:val="00EB23EC"/>
    <w:rsid w:val="00EB577D"/>
    <w:rsid w:val="00EB7434"/>
    <w:rsid w:val="00EC144A"/>
    <w:rsid w:val="00EC1604"/>
    <w:rsid w:val="00ED3EB5"/>
    <w:rsid w:val="00EE34B8"/>
    <w:rsid w:val="00EE3B93"/>
    <w:rsid w:val="00EF0DEC"/>
    <w:rsid w:val="00EF1DD4"/>
    <w:rsid w:val="00EF79ED"/>
    <w:rsid w:val="00F01B41"/>
    <w:rsid w:val="00F02233"/>
    <w:rsid w:val="00F04E4E"/>
    <w:rsid w:val="00F1123A"/>
    <w:rsid w:val="00F147B2"/>
    <w:rsid w:val="00F16780"/>
    <w:rsid w:val="00F16BE0"/>
    <w:rsid w:val="00F17F8A"/>
    <w:rsid w:val="00F22901"/>
    <w:rsid w:val="00F34689"/>
    <w:rsid w:val="00F40035"/>
    <w:rsid w:val="00F40CDE"/>
    <w:rsid w:val="00F421C3"/>
    <w:rsid w:val="00F43484"/>
    <w:rsid w:val="00F458B3"/>
    <w:rsid w:val="00F50811"/>
    <w:rsid w:val="00F636D9"/>
    <w:rsid w:val="00F73C36"/>
    <w:rsid w:val="00F73CE1"/>
    <w:rsid w:val="00FA166B"/>
    <w:rsid w:val="00FA5FA5"/>
    <w:rsid w:val="00FA7FB1"/>
    <w:rsid w:val="00FB162A"/>
    <w:rsid w:val="00FB3A54"/>
    <w:rsid w:val="00FB6151"/>
    <w:rsid w:val="00FB6FD9"/>
    <w:rsid w:val="00FC0D6A"/>
    <w:rsid w:val="00FC1D7D"/>
    <w:rsid w:val="00FC3E09"/>
    <w:rsid w:val="00FD2F75"/>
    <w:rsid w:val="00FE5FE6"/>
    <w:rsid w:val="00FF3287"/>
    <w:rsid w:val="00FF3598"/>
    <w:rsid w:val="00FF6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2C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8B2"/>
    <w:pPr>
      <w:ind w:left="720"/>
      <w:contextualSpacing/>
    </w:pPr>
  </w:style>
  <w:style w:type="character" w:styleId="Hyperlink">
    <w:name w:val="Hyperlink"/>
    <w:basedOn w:val="DefaultParagraphFont"/>
    <w:uiPriority w:val="99"/>
    <w:unhideWhenUsed/>
    <w:rsid w:val="00FF69F5"/>
    <w:rPr>
      <w:color w:val="0563C1" w:themeColor="hyperlink"/>
      <w:u w:val="single"/>
    </w:rPr>
  </w:style>
  <w:style w:type="paragraph" w:styleId="EndnoteText">
    <w:name w:val="endnote text"/>
    <w:basedOn w:val="Normal"/>
    <w:link w:val="EndnoteTextChar"/>
    <w:uiPriority w:val="99"/>
    <w:unhideWhenUsed/>
    <w:rsid w:val="004341A5"/>
    <w:rPr>
      <w:rFonts w:eastAsiaTheme="minorEastAsia"/>
      <w:sz w:val="18"/>
      <w:lang w:val="en-US"/>
    </w:rPr>
  </w:style>
  <w:style w:type="character" w:customStyle="1" w:styleId="EndnoteTextChar">
    <w:name w:val="Endnote Text Char"/>
    <w:basedOn w:val="DefaultParagraphFont"/>
    <w:link w:val="EndnoteText"/>
    <w:uiPriority w:val="99"/>
    <w:rsid w:val="004341A5"/>
    <w:rPr>
      <w:rFonts w:eastAsiaTheme="minorEastAsia"/>
      <w:sz w:val="18"/>
    </w:rPr>
  </w:style>
  <w:style w:type="character" w:styleId="EndnoteReference">
    <w:name w:val="endnote reference"/>
    <w:basedOn w:val="DefaultParagraphFont"/>
    <w:uiPriority w:val="99"/>
    <w:unhideWhenUsed/>
    <w:rsid w:val="004341A5"/>
    <w:rPr>
      <w:vertAlign w:val="superscript"/>
    </w:rPr>
  </w:style>
  <w:style w:type="paragraph" w:styleId="Footer">
    <w:name w:val="footer"/>
    <w:basedOn w:val="Normal"/>
    <w:link w:val="FooterChar"/>
    <w:uiPriority w:val="99"/>
    <w:unhideWhenUsed/>
    <w:rsid w:val="00C02B6F"/>
    <w:pPr>
      <w:tabs>
        <w:tab w:val="center" w:pos="4513"/>
        <w:tab w:val="right" w:pos="9026"/>
      </w:tabs>
    </w:pPr>
  </w:style>
  <w:style w:type="character" w:customStyle="1" w:styleId="FooterChar">
    <w:name w:val="Footer Char"/>
    <w:basedOn w:val="DefaultParagraphFont"/>
    <w:link w:val="Footer"/>
    <w:uiPriority w:val="99"/>
    <w:rsid w:val="00C02B6F"/>
    <w:rPr>
      <w:lang w:val="en-GB"/>
    </w:rPr>
  </w:style>
  <w:style w:type="character" w:styleId="PageNumber">
    <w:name w:val="page number"/>
    <w:basedOn w:val="DefaultParagraphFont"/>
    <w:uiPriority w:val="99"/>
    <w:semiHidden/>
    <w:unhideWhenUsed/>
    <w:rsid w:val="00C02B6F"/>
  </w:style>
  <w:style w:type="paragraph" w:styleId="Caption">
    <w:name w:val="caption"/>
    <w:basedOn w:val="Normal"/>
    <w:next w:val="Normal"/>
    <w:uiPriority w:val="35"/>
    <w:unhideWhenUsed/>
    <w:qFormat/>
    <w:rsid w:val="0044363A"/>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3C27C6"/>
    <w:rPr>
      <w:rFonts w:ascii="Tahoma" w:hAnsi="Tahoma" w:cs="Tahoma"/>
      <w:sz w:val="16"/>
      <w:szCs w:val="16"/>
    </w:rPr>
  </w:style>
  <w:style w:type="character" w:customStyle="1" w:styleId="BalloonTextChar">
    <w:name w:val="Balloon Text Char"/>
    <w:basedOn w:val="DefaultParagraphFont"/>
    <w:link w:val="BalloonText"/>
    <w:uiPriority w:val="99"/>
    <w:semiHidden/>
    <w:rsid w:val="003C27C6"/>
    <w:rPr>
      <w:rFonts w:ascii="Tahoma" w:hAnsi="Tahoma" w:cs="Tahoma"/>
      <w:sz w:val="16"/>
      <w:szCs w:val="16"/>
      <w:lang w:val="en-GB"/>
    </w:rPr>
  </w:style>
  <w:style w:type="table" w:styleId="TableGrid">
    <w:name w:val="Table Grid"/>
    <w:basedOn w:val="TableNormal"/>
    <w:uiPriority w:val="39"/>
    <w:rsid w:val="003C2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27C6"/>
    <w:rPr>
      <w:sz w:val="16"/>
      <w:szCs w:val="16"/>
    </w:rPr>
  </w:style>
  <w:style w:type="paragraph" w:styleId="CommentText">
    <w:name w:val="annotation text"/>
    <w:basedOn w:val="Normal"/>
    <w:link w:val="CommentTextChar"/>
    <w:uiPriority w:val="99"/>
    <w:semiHidden/>
    <w:unhideWhenUsed/>
    <w:rsid w:val="003C27C6"/>
    <w:rPr>
      <w:sz w:val="20"/>
      <w:szCs w:val="20"/>
    </w:rPr>
  </w:style>
  <w:style w:type="character" w:customStyle="1" w:styleId="CommentTextChar">
    <w:name w:val="Comment Text Char"/>
    <w:basedOn w:val="DefaultParagraphFont"/>
    <w:link w:val="CommentText"/>
    <w:uiPriority w:val="99"/>
    <w:semiHidden/>
    <w:rsid w:val="003C27C6"/>
    <w:rPr>
      <w:sz w:val="20"/>
      <w:szCs w:val="20"/>
      <w:lang w:val="en-GB"/>
    </w:rPr>
  </w:style>
  <w:style w:type="paragraph" w:styleId="CommentSubject">
    <w:name w:val="annotation subject"/>
    <w:basedOn w:val="CommentText"/>
    <w:next w:val="CommentText"/>
    <w:link w:val="CommentSubjectChar"/>
    <w:uiPriority w:val="99"/>
    <w:semiHidden/>
    <w:unhideWhenUsed/>
    <w:rsid w:val="003C27C6"/>
    <w:rPr>
      <w:b/>
      <w:bCs/>
    </w:rPr>
  </w:style>
  <w:style w:type="character" w:customStyle="1" w:styleId="CommentSubjectChar">
    <w:name w:val="Comment Subject Char"/>
    <w:basedOn w:val="CommentTextChar"/>
    <w:link w:val="CommentSubject"/>
    <w:uiPriority w:val="99"/>
    <w:semiHidden/>
    <w:rsid w:val="003C27C6"/>
    <w:rPr>
      <w:b/>
      <w:bCs/>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8B2"/>
    <w:pPr>
      <w:ind w:left="720"/>
      <w:contextualSpacing/>
    </w:pPr>
  </w:style>
  <w:style w:type="character" w:styleId="Hyperlink">
    <w:name w:val="Hyperlink"/>
    <w:basedOn w:val="DefaultParagraphFont"/>
    <w:uiPriority w:val="99"/>
    <w:unhideWhenUsed/>
    <w:rsid w:val="00FF69F5"/>
    <w:rPr>
      <w:color w:val="0563C1" w:themeColor="hyperlink"/>
      <w:u w:val="single"/>
    </w:rPr>
  </w:style>
  <w:style w:type="paragraph" w:styleId="EndnoteText">
    <w:name w:val="endnote text"/>
    <w:basedOn w:val="Normal"/>
    <w:link w:val="EndnoteTextChar"/>
    <w:uiPriority w:val="99"/>
    <w:unhideWhenUsed/>
    <w:rsid w:val="004341A5"/>
    <w:rPr>
      <w:rFonts w:eastAsiaTheme="minorEastAsia"/>
      <w:sz w:val="18"/>
      <w:lang w:val="en-US"/>
    </w:rPr>
  </w:style>
  <w:style w:type="character" w:customStyle="1" w:styleId="EndnoteTextChar">
    <w:name w:val="Endnote Text Char"/>
    <w:basedOn w:val="DefaultParagraphFont"/>
    <w:link w:val="EndnoteText"/>
    <w:uiPriority w:val="99"/>
    <w:rsid w:val="004341A5"/>
    <w:rPr>
      <w:rFonts w:eastAsiaTheme="minorEastAsia"/>
      <w:sz w:val="18"/>
    </w:rPr>
  </w:style>
  <w:style w:type="character" w:styleId="EndnoteReference">
    <w:name w:val="endnote reference"/>
    <w:basedOn w:val="DefaultParagraphFont"/>
    <w:uiPriority w:val="99"/>
    <w:unhideWhenUsed/>
    <w:rsid w:val="004341A5"/>
    <w:rPr>
      <w:vertAlign w:val="superscript"/>
    </w:rPr>
  </w:style>
  <w:style w:type="paragraph" w:styleId="Footer">
    <w:name w:val="footer"/>
    <w:basedOn w:val="Normal"/>
    <w:link w:val="FooterChar"/>
    <w:uiPriority w:val="99"/>
    <w:unhideWhenUsed/>
    <w:rsid w:val="00C02B6F"/>
    <w:pPr>
      <w:tabs>
        <w:tab w:val="center" w:pos="4513"/>
        <w:tab w:val="right" w:pos="9026"/>
      </w:tabs>
    </w:pPr>
  </w:style>
  <w:style w:type="character" w:customStyle="1" w:styleId="FooterChar">
    <w:name w:val="Footer Char"/>
    <w:basedOn w:val="DefaultParagraphFont"/>
    <w:link w:val="Footer"/>
    <w:uiPriority w:val="99"/>
    <w:rsid w:val="00C02B6F"/>
    <w:rPr>
      <w:lang w:val="en-GB"/>
    </w:rPr>
  </w:style>
  <w:style w:type="character" w:styleId="PageNumber">
    <w:name w:val="page number"/>
    <w:basedOn w:val="DefaultParagraphFont"/>
    <w:uiPriority w:val="99"/>
    <w:semiHidden/>
    <w:unhideWhenUsed/>
    <w:rsid w:val="00C02B6F"/>
  </w:style>
  <w:style w:type="paragraph" w:styleId="Caption">
    <w:name w:val="caption"/>
    <w:basedOn w:val="Normal"/>
    <w:next w:val="Normal"/>
    <w:uiPriority w:val="35"/>
    <w:unhideWhenUsed/>
    <w:qFormat/>
    <w:rsid w:val="0044363A"/>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3C27C6"/>
    <w:rPr>
      <w:rFonts w:ascii="Tahoma" w:hAnsi="Tahoma" w:cs="Tahoma"/>
      <w:sz w:val="16"/>
      <w:szCs w:val="16"/>
    </w:rPr>
  </w:style>
  <w:style w:type="character" w:customStyle="1" w:styleId="BalloonTextChar">
    <w:name w:val="Balloon Text Char"/>
    <w:basedOn w:val="DefaultParagraphFont"/>
    <w:link w:val="BalloonText"/>
    <w:uiPriority w:val="99"/>
    <w:semiHidden/>
    <w:rsid w:val="003C27C6"/>
    <w:rPr>
      <w:rFonts w:ascii="Tahoma" w:hAnsi="Tahoma" w:cs="Tahoma"/>
      <w:sz w:val="16"/>
      <w:szCs w:val="16"/>
      <w:lang w:val="en-GB"/>
    </w:rPr>
  </w:style>
  <w:style w:type="table" w:styleId="TableGrid">
    <w:name w:val="Table Grid"/>
    <w:basedOn w:val="TableNormal"/>
    <w:uiPriority w:val="39"/>
    <w:rsid w:val="003C2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27C6"/>
    <w:rPr>
      <w:sz w:val="16"/>
      <w:szCs w:val="16"/>
    </w:rPr>
  </w:style>
  <w:style w:type="paragraph" w:styleId="CommentText">
    <w:name w:val="annotation text"/>
    <w:basedOn w:val="Normal"/>
    <w:link w:val="CommentTextChar"/>
    <w:uiPriority w:val="99"/>
    <w:semiHidden/>
    <w:unhideWhenUsed/>
    <w:rsid w:val="003C27C6"/>
    <w:rPr>
      <w:sz w:val="20"/>
      <w:szCs w:val="20"/>
    </w:rPr>
  </w:style>
  <w:style w:type="character" w:customStyle="1" w:styleId="CommentTextChar">
    <w:name w:val="Comment Text Char"/>
    <w:basedOn w:val="DefaultParagraphFont"/>
    <w:link w:val="CommentText"/>
    <w:uiPriority w:val="99"/>
    <w:semiHidden/>
    <w:rsid w:val="003C27C6"/>
    <w:rPr>
      <w:sz w:val="20"/>
      <w:szCs w:val="20"/>
      <w:lang w:val="en-GB"/>
    </w:rPr>
  </w:style>
  <w:style w:type="paragraph" w:styleId="CommentSubject">
    <w:name w:val="annotation subject"/>
    <w:basedOn w:val="CommentText"/>
    <w:next w:val="CommentText"/>
    <w:link w:val="CommentSubjectChar"/>
    <w:uiPriority w:val="99"/>
    <w:semiHidden/>
    <w:unhideWhenUsed/>
    <w:rsid w:val="003C27C6"/>
    <w:rPr>
      <w:b/>
      <w:bCs/>
    </w:rPr>
  </w:style>
  <w:style w:type="character" w:customStyle="1" w:styleId="CommentSubjectChar">
    <w:name w:val="Comment Subject Char"/>
    <w:basedOn w:val="CommentTextChar"/>
    <w:link w:val="CommentSubject"/>
    <w:uiPriority w:val="99"/>
    <w:semiHidden/>
    <w:rsid w:val="003C27C6"/>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60648">
      <w:bodyDiv w:val="1"/>
      <w:marLeft w:val="0"/>
      <w:marRight w:val="0"/>
      <w:marTop w:val="0"/>
      <w:marBottom w:val="0"/>
      <w:divBdr>
        <w:top w:val="none" w:sz="0" w:space="0" w:color="auto"/>
        <w:left w:val="none" w:sz="0" w:space="0" w:color="auto"/>
        <w:bottom w:val="none" w:sz="0" w:space="0" w:color="auto"/>
        <w:right w:val="none" w:sz="0" w:space="0" w:color="auto"/>
      </w:divBdr>
    </w:div>
    <w:div w:id="1470782188">
      <w:bodyDiv w:val="1"/>
      <w:marLeft w:val="0"/>
      <w:marRight w:val="0"/>
      <w:marTop w:val="0"/>
      <w:marBottom w:val="0"/>
      <w:divBdr>
        <w:top w:val="none" w:sz="0" w:space="0" w:color="auto"/>
        <w:left w:val="none" w:sz="0" w:space="0" w:color="auto"/>
        <w:bottom w:val="none" w:sz="0" w:space="0" w:color="auto"/>
        <w:right w:val="none" w:sz="0" w:space="0" w:color="auto"/>
      </w:divBdr>
    </w:div>
    <w:div w:id="1637101837">
      <w:bodyDiv w:val="1"/>
      <w:marLeft w:val="0"/>
      <w:marRight w:val="0"/>
      <w:marTop w:val="0"/>
      <w:marBottom w:val="0"/>
      <w:divBdr>
        <w:top w:val="none" w:sz="0" w:space="0" w:color="auto"/>
        <w:left w:val="none" w:sz="0" w:space="0" w:color="auto"/>
        <w:bottom w:val="none" w:sz="0" w:space="0" w:color="auto"/>
        <w:right w:val="none" w:sz="0" w:space="0" w:color="auto"/>
      </w:divBdr>
    </w:div>
    <w:div w:id="1737167589">
      <w:bodyDiv w:val="1"/>
      <w:marLeft w:val="0"/>
      <w:marRight w:val="0"/>
      <w:marTop w:val="0"/>
      <w:marBottom w:val="0"/>
      <w:divBdr>
        <w:top w:val="none" w:sz="0" w:space="0" w:color="auto"/>
        <w:left w:val="none" w:sz="0" w:space="0" w:color="auto"/>
        <w:bottom w:val="none" w:sz="0" w:space="0" w:color="auto"/>
        <w:right w:val="none" w:sz="0" w:space="0" w:color="auto"/>
      </w:divBdr>
    </w:div>
    <w:div w:id="1964774680">
      <w:bodyDiv w:val="1"/>
      <w:marLeft w:val="0"/>
      <w:marRight w:val="0"/>
      <w:marTop w:val="0"/>
      <w:marBottom w:val="0"/>
      <w:divBdr>
        <w:top w:val="none" w:sz="0" w:space="0" w:color="auto"/>
        <w:left w:val="none" w:sz="0" w:space="0" w:color="auto"/>
        <w:bottom w:val="none" w:sz="0" w:space="0" w:color="auto"/>
        <w:right w:val="none" w:sz="0" w:space="0" w:color="auto"/>
      </w:divBdr>
    </w:div>
    <w:div w:id="20964337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c.europa.eu/eurostat/data/databas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ast.noaa.gov/floodexposur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1A5CAB5-47F8-4CD9-A95F-BF5E13710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29978</Words>
  <Characters>170879</Characters>
  <Application>Microsoft Office Word</Application>
  <DocSecurity>0</DocSecurity>
  <Lines>1423</Lines>
  <Paragraphs>400</Paragraphs>
  <ScaleCrop>false</ScaleCrop>
  <HeadingPairs>
    <vt:vector size="2" baseType="variant">
      <vt:variant>
        <vt:lpstr>Title</vt:lpstr>
      </vt:variant>
      <vt:variant>
        <vt:i4>1</vt:i4>
      </vt:variant>
    </vt:vector>
  </HeadingPairs>
  <TitlesOfParts>
    <vt:vector size="1" baseType="lpstr">
      <vt:lpstr/>
    </vt:vector>
  </TitlesOfParts>
  <Company>World Meteorological Organization</Company>
  <LinksUpToDate>false</LinksUpToDate>
  <CharactersWithSpaces>200457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Parks, Robbie M</dc:creator>
  <cp:lastModifiedBy>Joy Shumake-Guillemot</cp:lastModifiedBy>
  <cp:revision>3</cp:revision>
  <dcterms:created xsi:type="dcterms:W3CDTF">2017-08-09T16:49:00Z</dcterms:created>
  <dcterms:modified xsi:type="dcterms:W3CDTF">2017-08-09T16:50:00Z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7f47c4ec-e20f-36f7-ae86-130308784d82</vt:lpwstr>
  </property>
  <property fmtid="{D5CDD505-2E9C-101B-9397-08002B2CF9AE}" pid="24" name="Mendeley Citation Style_1">
    <vt:lpwstr>http://www.zotero.org/styles/the-lancet</vt:lpwstr>
  </property>
</Properties>
</file>