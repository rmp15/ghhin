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3C6D2B08" w:rsidR="00042A07" w:rsidRDefault="003C27C6" w:rsidP="005425A0">
      <w:pPr>
        <w:jc w:val="center"/>
        <w:rPr>
          <w:b/>
          <w:sz w:val="40"/>
          <w:szCs w:val="40"/>
        </w:rPr>
      </w:pPr>
      <w:commentRangeStart w:id="0"/>
      <w:r>
        <w:rPr>
          <w:b/>
          <w:sz w:val="40"/>
          <w:szCs w:val="40"/>
        </w:rPr>
        <w:t xml:space="preserve">White Paper on Health Linkages to </w:t>
      </w:r>
      <w:r w:rsidR="00042A07" w:rsidRPr="00042A07">
        <w:rPr>
          <w:b/>
          <w:sz w:val="40"/>
          <w:szCs w:val="40"/>
        </w:rPr>
        <w:t>HIWeather</w:t>
      </w:r>
      <w:commentRangeEnd w:id="0"/>
      <w:r w:rsidR="00160524">
        <w:rPr>
          <w:rStyle w:val="CommentReference"/>
        </w:rPr>
        <w:commentReference w:id="0"/>
      </w:r>
    </w:p>
    <w:p w14:paraId="0FBDADC5" w14:textId="77777777" w:rsidR="00042A07" w:rsidRDefault="00042A07" w:rsidP="005425A0">
      <w:pPr>
        <w:jc w:val="center"/>
        <w:rPr>
          <w:b/>
          <w:sz w:val="40"/>
          <w:szCs w:val="40"/>
        </w:rPr>
      </w:pPr>
    </w:p>
    <w:p w14:paraId="7AC00E11" w14:textId="0F362275" w:rsidR="00042A07" w:rsidRDefault="003C27C6" w:rsidP="005425A0">
      <w:pPr>
        <w:jc w:val="center"/>
        <w:rPr>
          <w:b/>
          <w:sz w:val="32"/>
          <w:szCs w:val="32"/>
        </w:rPr>
      </w:pPr>
      <w:r>
        <w:rPr>
          <w:b/>
          <w:sz w:val="32"/>
          <w:szCs w:val="32"/>
        </w:rPr>
        <w:t>Draft</w:t>
      </w:r>
      <w:r w:rsidR="00042A07">
        <w:rPr>
          <w:b/>
          <w:sz w:val="32"/>
          <w:szCs w:val="32"/>
        </w:rPr>
        <w:t xml:space="preserve"> outline</w:t>
      </w:r>
    </w:p>
    <w:p w14:paraId="2104244E" w14:textId="20258657" w:rsidR="003516D2" w:rsidRPr="003516D2" w:rsidRDefault="003516D2" w:rsidP="005425A0">
      <w:pPr>
        <w:jc w:val="center"/>
        <w:rPr>
          <w:b/>
          <w:sz w:val="30"/>
          <w:szCs w:val="30"/>
        </w:rPr>
      </w:pPr>
      <w:r>
        <w:rPr>
          <w:b/>
          <w:sz w:val="30"/>
          <w:szCs w:val="30"/>
        </w:rPr>
        <w:t xml:space="preserve">Version: </w:t>
      </w:r>
      <w:r w:rsidR="000D181C">
        <w:rPr>
          <w:b/>
          <w:sz w:val="30"/>
          <w:szCs w:val="30"/>
        </w:rPr>
        <w:t>10</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Pr="00954845" w:rsidRDefault="00EC144A" w:rsidP="00B63972">
      <w:pPr>
        <w:jc w:val="both"/>
        <w:rPr>
          <w:b/>
          <w:sz w:val="28"/>
          <w:szCs w:val="28"/>
        </w:rPr>
      </w:pPr>
      <w:r w:rsidRPr="00EC144A">
        <w:rPr>
          <w:b/>
          <w:sz w:val="28"/>
          <w:szCs w:val="28"/>
        </w:rPr>
        <w:lastRenderedPageBreak/>
        <w:t>Introduction</w:t>
      </w: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17A4CF56" w14:textId="2AD4A9D6" w:rsidR="00EE3B93" w:rsidRDefault="00B9471C" w:rsidP="003C27C6">
      <w:pPr>
        <w:jc w:val="both"/>
        <w:rPr>
          <w:b/>
        </w:rPr>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r w:rsidR="00FF3598"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t>
      </w:r>
      <w:r w:rsidR="003C27C6">
        <w:rPr>
          <w:b/>
        </w:rPr>
        <w:t xml:space="preserve">identify </w:t>
      </w:r>
      <w:r w:rsidR="007219CD">
        <w:rPr>
          <w:b/>
        </w:rPr>
        <w:t xml:space="preserve">where </w:t>
      </w:r>
      <w:r w:rsidR="007219CD" w:rsidRPr="007219CD">
        <w:rPr>
          <w:b/>
        </w:rPr>
        <w:t>HIWeather products</w:t>
      </w:r>
      <w:r w:rsidR="007219CD">
        <w:rPr>
          <w:b/>
        </w:rPr>
        <w:t xml:space="preserve"> could</w:t>
      </w:r>
      <w:r w:rsidR="003C27C6">
        <w:rPr>
          <w:b/>
        </w:rPr>
        <w:t xml:space="preserve"> be applied or tailored to</w:t>
      </w:r>
      <w:r w:rsidR="007219CD">
        <w:rPr>
          <w:b/>
        </w:rPr>
        <w:t xml:space="preserve"> assist</w:t>
      </w:r>
      <w:r w:rsidR="003C27C6">
        <w:rPr>
          <w:b/>
        </w:rPr>
        <w:t xml:space="preserve"> the health sector</w:t>
      </w:r>
      <w:r w:rsidR="007219CD">
        <w:rPr>
          <w:b/>
        </w:rPr>
        <w:t xml:space="preserve">. </w:t>
      </w: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6D4BCFCE" w:rsidR="00B118B2" w:rsidRDefault="003C27C6" w:rsidP="003C27C6">
      <w:pPr>
        <w:jc w:val="both"/>
      </w:pPr>
      <w:r>
        <w:t xml:space="preserve">The report will outline a series of health aspects relevant to each of the 5 HIWeather Focus areas as follows: </w:t>
      </w:r>
    </w:p>
    <w:p w14:paraId="3513C62B" w14:textId="77777777" w:rsidR="00AC36DC" w:rsidRDefault="00AC36DC" w:rsidP="00B63972">
      <w:pPr>
        <w:jc w:val="both"/>
      </w:pPr>
    </w:p>
    <w:tbl>
      <w:tblPr>
        <w:tblStyle w:val="TableGrid"/>
        <w:tblW w:w="0" w:type="auto"/>
        <w:tblInd w:w="720" w:type="dxa"/>
        <w:tblLook w:val="04A0" w:firstRow="1" w:lastRow="0" w:firstColumn="1" w:lastColumn="0" w:noHBand="0" w:noVBand="1"/>
      </w:tblPr>
      <w:tblGrid>
        <w:gridCol w:w="2365"/>
        <w:gridCol w:w="6151"/>
      </w:tblGrid>
      <w:tr w:rsidR="003C27C6" w:rsidRPr="00807024" w14:paraId="054F7337" w14:textId="2FD421EF" w:rsidTr="003C27C6">
        <w:trPr>
          <w:trHeight w:val="770"/>
        </w:trPr>
        <w:tc>
          <w:tcPr>
            <w:tcW w:w="2365" w:type="dxa"/>
          </w:tcPr>
          <w:p w14:paraId="6C86AAB3" w14:textId="13594E18" w:rsidR="003C27C6" w:rsidRPr="00807024" w:rsidRDefault="003C27C6" w:rsidP="003C27C6">
            <w:pPr>
              <w:jc w:val="both"/>
            </w:pPr>
            <w:r>
              <w:t xml:space="preserve">HIWeather Focus Areas </w:t>
            </w:r>
          </w:p>
        </w:tc>
        <w:tc>
          <w:tcPr>
            <w:tcW w:w="6151" w:type="dxa"/>
          </w:tcPr>
          <w:p w14:paraId="7826A4AA" w14:textId="4F4380D5" w:rsidR="003C27C6" w:rsidRPr="00807024" w:rsidRDefault="003C27C6" w:rsidP="003C27C6">
            <w:pPr>
              <w:pStyle w:val="ListParagraph"/>
              <w:jc w:val="both"/>
            </w:pPr>
            <w:r>
              <w:t xml:space="preserve">Areas of Health Linkages to be outlined for each Focus Area  </w:t>
            </w:r>
          </w:p>
        </w:tc>
      </w:tr>
      <w:tr w:rsidR="003C27C6" w:rsidRPr="00807024" w14:paraId="3A1DFB05" w14:textId="77777777" w:rsidTr="00DE4084">
        <w:trPr>
          <w:trHeight w:val="983"/>
        </w:trPr>
        <w:tc>
          <w:tcPr>
            <w:tcW w:w="2365" w:type="dxa"/>
          </w:tcPr>
          <w:p w14:paraId="4C4BC395" w14:textId="77777777" w:rsidR="003C27C6" w:rsidRPr="00807024" w:rsidRDefault="003C27C6" w:rsidP="003C27C6">
            <w:pPr>
              <w:pStyle w:val="ListParagraph"/>
              <w:numPr>
                <w:ilvl w:val="0"/>
                <w:numId w:val="8"/>
              </w:numPr>
              <w:ind w:left="414" w:hanging="283"/>
              <w:jc w:val="both"/>
            </w:pPr>
            <w:r w:rsidRPr="00807024">
              <w:t xml:space="preserve">urban flood </w:t>
            </w:r>
          </w:p>
          <w:p w14:paraId="119B0F29" w14:textId="77777777" w:rsidR="003C27C6" w:rsidRPr="00807024" w:rsidRDefault="003C27C6" w:rsidP="003C27C6">
            <w:pPr>
              <w:pStyle w:val="ListParagraph"/>
              <w:numPr>
                <w:ilvl w:val="0"/>
                <w:numId w:val="8"/>
              </w:numPr>
              <w:ind w:left="414" w:hanging="283"/>
              <w:jc w:val="both"/>
            </w:pPr>
            <w:r w:rsidRPr="00807024">
              <w:t>wildfire</w:t>
            </w:r>
          </w:p>
          <w:p w14:paraId="04A15E2E" w14:textId="77777777" w:rsidR="003C27C6" w:rsidRPr="00807024" w:rsidRDefault="003C27C6" w:rsidP="003C27C6">
            <w:pPr>
              <w:pStyle w:val="ListParagraph"/>
              <w:numPr>
                <w:ilvl w:val="0"/>
                <w:numId w:val="8"/>
              </w:numPr>
              <w:ind w:left="414" w:hanging="283"/>
              <w:jc w:val="both"/>
            </w:pPr>
            <w:r w:rsidRPr="00807024">
              <w:t>localised extreme wind</w:t>
            </w:r>
          </w:p>
          <w:p w14:paraId="3DA6CCB9" w14:textId="77777777" w:rsidR="003C27C6" w:rsidRPr="00807024" w:rsidRDefault="003C27C6" w:rsidP="003C27C6">
            <w:pPr>
              <w:pStyle w:val="ListParagraph"/>
              <w:numPr>
                <w:ilvl w:val="0"/>
                <w:numId w:val="8"/>
              </w:numPr>
              <w:ind w:left="414" w:hanging="283"/>
              <w:jc w:val="both"/>
            </w:pPr>
            <w:r w:rsidRPr="00807024">
              <w:t>disruptive winter weather</w:t>
            </w:r>
          </w:p>
          <w:p w14:paraId="071CC9E3" w14:textId="4308B005" w:rsidR="003C27C6" w:rsidRPr="00807024" w:rsidRDefault="003C27C6" w:rsidP="003C27C6">
            <w:pPr>
              <w:pStyle w:val="ListParagraph"/>
              <w:numPr>
                <w:ilvl w:val="0"/>
                <w:numId w:val="8"/>
              </w:numPr>
              <w:ind w:left="414" w:hanging="283"/>
              <w:jc w:val="both"/>
            </w:pPr>
            <w:r w:rsidRPr="00807024">
              <w:t>urban heat waves and air pollution</w:t>
            </w:r>
          </w:p>
        </w:tc>
        <w:tc>
          <w:tcPr>
            <w:tcW w:w="6151" w:type="dxa"/>
          </w:tcPr>
          <w:p w14:paraId="36F9B7EA" w14:textId="639993B4" w:rsidR="003C27C6" w:rsidRDefault="003C27C6" w:rsidP="003C27C6">
            <w:pPr>
              <w:pStyle w:val="ListParagraph"/>
              <w:numPr>
                <w:ilvl w:val="0"/>
                <w:numId w:val="1"/>
              </w:numPr>
              <w:ind w:left="317" w:hanging="141"/>
            </w:pPr>
            <w:r w:rsidRPr="003C27C6">
              <w:rPr>
                <w:b/>
              </w:rPr>
              <w:t xml:space="preserve">Health impacts. </w:t>
            </w:r>
            <w:r>
              <w:t>Identify key health impacts related to each focus weather hazard area.</w:t>
            </w:r>
          </w:p>
          <w:p w14:paraId="2511701D" w14:textId="77777777" w:rsidR="003C27C6" w:rsidRPr="00597F7F" w:rsidRDefault="003C27C6" w:rsidP="003C27C6">
            <w:pPr>
              <w:pStyle w:val="ListParagraph"/>
              <w:numPr>
                <w:ilvl w:val="0"/>
                <w:numId w:val="1"/>
              </w:numPr>
              <w:shd w:val="clear" w:color="auto" w:fill="FFFFFF"/>
              <w:ind w:left="317" w:hanging="141"/>
              <w:jc w:val="both"/>
              <w:outlineLvl w:val="0"/>
              <w:rPr>
                <w:highlight w:val="yellow"/>
              </w:rPr>
            </w:pPr>
            <w:r w:rsidRPr="00597F7F">
              <w:rPr>
                <w:rFonts w:eastAsia="Times New Roman" w:cs="Times New Roman"/>
                <w:b/>
                <w:highlight w:val="yellow"/>
                <w:lang w:eastAsia="en-GB"/>
              </w:rPr>
              <w:t xml:space="preserve">Key metrics to track disaster-related mortality. </w:t>
            </w:r>
            <w:r w:rsidRPr="00597F7F">
              <w:rPr>
                <w:highlight w:val="yellow"/>
              </w:rPr>
              <w:t>Identify key quantitative metrics which can be tracked and measured for success of interventions.</w:t>
            </w:r>
          </w:p>
          <w:p w14:paraId="2906D5CA" w14:textId="7508895F" w:rsidR="003C27C6" w:rsidRPr="00C560BF" w:rsidDel="008F1934" w:rsidRDefault="003C27C6" w:rsidP="003C27C6">
            <w:pPr>
              <w:pStyle w:val="ListParagraph"/>
              <w:numPr>
                <w:ilvl w:val="0"/>
                <w:numId w:val="1"/>
              </w:numPr>
              <w:shd w:val="clear" w:color="auto" w:fill="FFFFFF"/>
              <w:ind w:left="317" w:hanging="141"/>
              <w:jc w:val="both"/>
              <w:outlineLvl w:val="0"/>
              <w:rPr>
                <w:del w:id="1" w:author="Parks, Robbie M" w:date="2017-08-10T13:38:00Z"/>
                <w:rFonts w:eastAsia="Times New Roman" w:cs="Times New Roman"/>
                <w:b/>
                <w:highlight w:val="yellow"/>
                <w:u w:val="single"/>
                <w:lang w:eastAsia="en-GB"/>
              </w:rPr>
            </w:pPr>
            <w:del w:id="2" w:author="Parks, Robbie M" w:date="2017-08-10T13:38:00Z">
              <w:r w:rsidRPr="00C560BF" w:rsidDel="008F1934">
                <w:rPr>
                  <w:rFonts w:eastAsia="Times New Roman" w:cs="Times New Roman"/>
                  <w:b/>
                  <w:highlight w:val="yellow"/>
                  <w:lang w:eastAsia="en-GB"/>
                </w:rPr>
                <w:delText xml:space="preserve">Decision making process for action plan. </w:delText>
              </w:r>
              <w:r w:rsidRPr="00C560BF" w:rsidDel="008F1934">
                <w:rPr>
                  <w:highlight w:val="yellow"/>
                </w:rPr>
                <w:delText>Explain how decision makers come to trigger disaster-related health action plans.</w:delText>
              </w:r>
            </w:del>
          </w:p>
          <w:p w14:paraId="06446447"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Timeline of key decisions and processes. </w:t>
            </w:r>
            <w:r>
              <w:t>Create timeline of decisions which need to be made by key decision makers.</w:t>
            </w:r>
          </w:p>
          <w:p w14:paraId="08C7AC9F" w14:textId="77777777" w:rsidR="003C27C6" w:rsidRPr="003C27C6" w:rsidRDefault="003C27C6" w:rsidP="003C27C6">
            <w:pPr>
              <w:pStyle w:val="ListParagraph"/>
              <w:numPr>
                <w:ilvl w:val="0"/>
                <w:numId w:val="1"/>
              </w:numPr>
              <w:shd w:val="clear" w:color="auto" w:fill="FFFFFF"/>
              <w:ind w:left="317" w:hanging="141"/>
              <w:rPr>
                <w:rFonts w:ascii="Calibri" w:hAnsi="Calibri"/>
                <w:b/>
                <w:lang w:val="en-US"/>
              </w:rPr>
            </w:pPr>
            <w:commentRangeStart w:id="3"/>
            <w:r w:rsidRPr="003C27C6">
              <w:rPr>
                <w:rFonts w:ascii="Calibri" w:hAnsi="Calibri"/>
                <w:b/>
                <w:lang w:val="en-US"/>
              </w:rPr>
              <w:t xml:space="preserve">Key gaps in capabilities. </w:t>
            </w:r>
            <w:r>
              <w:t>Identify key gaps in capabilities of forecasting (both in time and space) which can be improved upon to help decision makers make decisions.</w:t>
            </w:r>
            <w:commentRangeEnd w:id="3"/>
            <w:r w:rsidR="00E02999">
              <w:rPr>
                <w:rStyle w:val="CommentReference"/>
              </w:rPr>
              <w:commentReference w:id="3"/>
            </w:r>
          </w:p>
          <w:p w14:paraId="6F360568" w14:textId="77777777" w:rsidR="003C27C6" w:rsidRDefault="003C27C6" w:rsidP="003C27C6">
            <w:pPr>
              <w:ind w:left="317" w:hanging="141"/>
            </w:pPr>
            <w:r w:rsidRPr="00F50811">
              <w:rPr>
                <w:b/>
              </w:rPr>
              <w:t>Key deliverables</w:t>
            </w:r>
            <w:r>
              <w:rPr>
                <w:b/>
              </w:rPr>
              <w:t>.</w:t>
            </w:r>
            <w:r>
              <w:t xml:space="preserve"> To improve capabilities of decision-makers to avert disaster-related deaths.</w:t>
            </w:r>
          </w:p>
          <w:p w14:paraId="067A6916" w14:textId="77777777" w:rsidR="003C27C6" w:rsidRPr="006B52DE" w:rsidRDefault="003C27C6" w:rsidP="003C27C6">
            <w:pPr>
              <w:shd w:val="clear" w:color="auto" w:fill="FFFFFF"/>
              <w:ind w:left="317" w:hanging="141"/>
              <w:jc w:val="both"/>
              <w:outlineLvl w:val="0"/>
              <w:rPr>
                <w:rFonts w:eastAsia="Times New Roman" w:cs="Times New Roman"/>
                <w:b/>
                <w:u w:val="single"/>
                <w:lang w:eastAsia="en-GB"/>
              </w:rPr>
            </w:pPr>
            <w:r w:rsidRPr="006B52DE">
              <w:rPr>
                <w:rFonts w:eastAsia="Times New Roman" w:cs="Times New Roman"/>
                <w:b/>
                <w:lang w:eastAsia="en-GB"/>
              </w:rPr>
              <w:t xml:space="preserve">Potential projects with improved forecasting. </w:t>
            </w:r>
            <w:r>
              <w:t xml:space="preserve">Potential projects serving as focused health outcome-based research for HIWeather. </w:t>
            </w:r>
          </w:p>
          <w:p w14:paraId="7679CF98" w14:textId="77777777" w:rsidR="003C27C6" w:rsidRPr="00807024" w:rsidRDefault="003C27C6" w:rsidP="003C27C6">
            <w:pPr>
              <w:pStyle w:val="ListParagraph"/>
              <w:ind w:left="317"/>
              <w:jc w:val="both"/>
            </w:pPr>
          </w:p>
        </w:tc>
      </w:tr>
    </w:tbl>
    <w:p w14:paraId="54E840D5" w14:textId="77777777" w:rsidR="00B118B2" w:rsidRDefault="00B118B2" w:rsidP="00B63972">
      <w:pPr>
        <w:jc w:val="both"/>
        <w:rPr>
          <w:b/>
          <w:sz w:val="28"/>
          <w:szCs w:val="28"/>
        </w:rPr>
      </w:pPr>
    </w:p>
    <w:p w14:paraId="2A022388" w14:textId="0F1C2755" w:rsidR="008B5BFE" w:rsidRDefault="008B5BFE" w:rsidP="00B63972">
      <w:pPr>
        <w:jc w:val="both"/>
        <w:rPr>
          <w:ins w:id="4" w:author="Parks, Robbie M" w:date="2017-08-10T13:38:00Z"/>
          <w:b/>
          <w:sz w:val="28"/>
          <w:szCs w:val="28"/>
        </w:rPr>
      </w:pPr>
      <w:ins w:id="5" w:author="Parks, Robbie M" w:date="2017-08-10T13:38:00Z">
        <w:r>
          <w:rPr>
            <w:b/>
            <w:sz w:val="28"/>
            <w:szCs w:val="28"/>
          </w:rPr>
          <w:t>Decision-making processes in disaster action plans</w:t>
        </w:r>
      </w:ins>
    </w:p>
    <w:p w14:paraId="2F19E2BD" w14:textId="77777777" w:rsidR="008B5BFE" w:rsidRDefault="008B5BFE" w:rsidP="00B63972">
      <w:pPr>
        <w:jc w:val="both"/>
        <w:rPr>
          <w:ins w:id="6" w:author="Parks, Robbie M" w:date="2017-08-10T13:38:00Z"/>
          <w:b/>
          <w:sz w:val="28"/>
          <w:szCs w:val="28"/>
        </w:rPr>
      </w:pPr>
    </w:p>
    <w:p w14:paraId="66F2F978" w14:textId="77777777" w:rsidR="008F1934" w:rsidRPr="00C560BF" w:rsidRDefault="008F1934" w:rsidP="008F1934">
      <w:pPr>
        <w:pStyle w:val="ListParagraph"/>
        <w:numPr>
          <w:ilvl w:val="0"/>
          <w:numId w:val="1"/>
        </w:numPr>
        <w:shd w:val="clear" w:color="auto" w:fill="FFFFFF"/>
        <w:ind w:left="317" w:hanging="141"/>
        <w:jc w:val="both"/>
        <w:outlineLvl w:val="0"/>
        <w:rPr>
          <w:ins w:id="7" w:author="Parks, Robbie M" w:date="2017-08-10T13:38:00Z"/>
          <w:rFonts w:eastAsia="Times New Roman" w:cs="Times New Roman"/>
          <w:b/>
          <w:highlight w:val="yellow"/>
          <w:u w:val="single"/>
          <w:lang w:eastAsia="en-GB"/>
        </w:rPr>
      </w:pPr>
      <w:ins w:id="8" w:author="Parks, Robbie M" w:date="2017-08-10T13:38:00Z">
        <w:r w:rsidRPr="00C560BF">
          <w:rPr>
            <w:rFonts w:eastAsia="Times New Roman" w:cs="Times New Roman"/>
            <w:b/>
            <w:highlight w:val="yellow"/>
            <w:lang w:eastAsia="en-GB"/>
          </w:rPr>
          <w:t xml:space="preserve">Decision making process for action plan. </w:t>
        </w:r>
        <w:r w:rsidRPr="00C560BF">
          <w:rPr>
            <w:highlight w:val="yellow"/>
          </w:rPr>
          <w:t>Explain how decision makers come to trigger disaster-related health action plans.</w:t>
        </w:r>
      </w:ins>
    </w:p>
    <w:p w14:paraId="12596124" w14:textId="77777777" w:rsidR="008F1934" w:rsidRDefault="008F1934" w:rsidP="00B63972">
      <w:pPr>
        <w:jc w:val="both"/>
        <w:rPr>
          <w:ins w:id="9" w:author="Parks, Robbie M" w:date="2017-08-10T13:38:00Z"/>
          <w:b/>
          <w:sz w:val="28"/>
          <w:szCs w:val="28"/>
        </w:rPr>
      </w:pPr>
    </w:p>
    <w:p w14:paraId="461DA3F9" w14:textId="1FC4ECCE" w:rsidR="008B5BFE" w:rsidRPr="008F1934" w:rsidRDefault="008F1934" w:rsidP="00B63972">
      <w:pPr>
        <w:jc w:val="both"/>
        <w:rPr>
          <w:sz w:val="28"/>
          <w:szCs w:val="28"/>
          <w:u w:val="single"/>
        </w:rPr>
      </w:pPr>
      <w:ins w:id="10" w:author="Parks, Robbie M" w:date="2017-08-10T13:38:00Z">
        <w:r>
          <w:rPr>
            <w:sz w:val="28"/>
            <w:szCs w:val="28"/>
            <w:u w:val="single"/>
          </w:rPr>
          <w:t>Make a general section here which details the infrastructure of action plan initiation decisions</w:t>
        </w:r>
      </w:ins>
    </w:p>
    <w:p w14:paraId="3A724A3C" w14:textId="6F29CED2" w:rsidR="00F50811" w:rsidRDefault="00F50811" w:rsidP="00F50811">
      <w: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70A50FE9" w14:textId="43D41F04" w:rsidR="00DE4084"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w:t>
      </w:r>
      <w:r w:rsidR="0056790E">
        <w:rPr>
          <w:rFonts w:eastAsia="Times New Roman" w:cs="Arial"/>
          <w:color w:val="222222"/>
          <w:lang w:eastAsia="en-GB"/>
        </w:rPr>
        <w:t xml:space="preserve"> (manifested as flash floods),</w:t>
      </w:r>
      <w:r w:rsidRPr="00353192">
        <w:rPr>
          <w:rFonts w:eastAsia="Times New Roman" w:cs="Arial"/>
          <w:color w:val="222222"/>
          <w:lang w:eastAsia="en-GB"/>
        </w:rPr>
        <w:t xml:space="preserve">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4109494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r w:rsidR="003C27C6">
        <w:rPr>
          <w:rFonts w:eastAsia="Times New Roman" w:cs="Times New Roman"/>
          <w:b/>
          <w:u w:val="single"/>
          <w:lang w:eastAsia="en-GB"/>
        </w:rPr>
        <w:t xml:space="preserve"> of Urban Flooding</w:t>
      </w:r>
    </w:p>
    <w:p w14:paraId="67C190FE" w14:textId="5D9C102C"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Immediate onset which can be informed by Public Weather Services</w:t>
      </w:r>
    </w:p>
    <w:p w14:paraId="55DD3484" w14:textId="77777777" w:rsidR="00735E1A" w:rsidRPr="00735E1A" w:rsidRDefault="00735E1A" w:rsidP="00FF69F5">
      <w:pPr>
        <w:shd w:val="clear" w:color="auto" w:fill="FFFFFF"/>
        <w:jc w:val="both"/>
        <w:rPr>
          <w:rFonts w:eastAsia="Times New Roman" w:cs="Times New Roman"/>
          <w:u w:val="single"/>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08D66E96" w:rsidR="00FF69F5" w:rsidRPr="00353192" w:rsidRDefault="00FF69F5" w:rsidP="00391E5E">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00391E5E">
        <w:rPr>
          <w:rFonts w:eastAsia="Times New Roman" w:cs="Times New Roman"/>
          <w:lang w:eastAsia="en-GB"/>
        </w:rPr>
        <w:t xml:space="preserve">  Injuries may include snake or other bites, and electrocution due to power lines. </w:t>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07605DC7" w:rsidR="00FF69F5" w:rsidRPr="00353192" w:rsidRDefault="00391E5E" w:rsidP="00391E5E">
      <w:pPr>
        <w:shd w:val="clear" w:color="auto" w:fill="FFFFFF"/>
        <w:jc w:val="both"/>
        <w:rPr>
          <w:rFonts w:eastAsia="Times New Roman" w:cs="Times New Roman"/>
          <w:lang w:eastAsia="en-GB"/>
        </w:rPr>
      </w:pPr>
      <w:r>
        <w:rPr>
          <w:rFonts w:eastAsia="Times New Roman" w:cs="Times New Roman"/>
          <w:b/>
          <w:lang w:eastAsia="en-GB"/>
        </w:rPr>
        <w:t>Facilitating Disease transmission</w:t>
      </w:r>
      <w:r w:rsidR="00FF69F5" w:rsidRPr="00353192">
        <w:rPr>
          <w:rFonts w:eastAsia="Times New Roman" w:cs="Times New Roman"/>
          <w:b/>
          <w:lang w:eastAsia="en-GB"/>
        </w:rPr>
        <w:t xml:space="preserve">. </w:t>
      </w:r>
      <w:r w:rsidR="00FF69F5" w:rsidRPr="00353192">
        <w:rPr>
          <w:rFonts w:eastAsia="Times New Roman" w:cs="Times New Roman"/>
          <w:lang w:eastAsia="en-GB"/>
        </w:rPr>
        <w:t>Diseases can be spread from undisinfected groundwaters by the onset of flooding.</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6</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w:t>
      </w:r>
      <w:r>
        <w:rPr>
          <w:rFonts w:eastAsia="Times New Roman" w:cs="Times New Roman"/>
          <w:lang w:eastAsia="en-GB"/>
        </w:rPr>
        <w:t xml:space="preserve">Flooding of sanitation facilities, disruption to safe drinking water sources, poor hygiene, contact with contaminated surface waters, displacement and contact with other vectors such as rodents. </w:t>
      </w:r>
      <w:r w:rsidR="00FF69F5" w:rsidRPr="00353192">
        <w:rPr>
          <w:rFonts w:eastAsia="Times New Roman" w:cs="Times New Roman"/>
          <w:lang w:eastAsia="en-GB"/>
        </w:rPr>
        <w:t>Increased instances of cholera</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diarrheal diseases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hepatitis A and E</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leptospirosis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melioidosis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respiratory infections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and typhoid</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have been observed after floods in urban areas.</w:t>
      </w:r>
    </w:p>
    <w:p w14:paraId="255D23E5" w14:textId="77777777" w:rsidR="00391E5E" w:rsidRDefault="00391E5E" w:rsidP="00FF69F5">
      <w:pPr>
        <w:shd w:val="clear" w:color="auto" w:fill="FFFFFF"/>
        <w:jc w:val="both"/>
        <w:rPr>
          <w:rFonts w:eastAsia="Times New Roman" w:cs="Times New Roman"/>
          <w:lang w:eastAsia="en-GB"/>
        </w:rPr>
      </w:pPr>
    </w:p>
    <w:p w14:paraId="4B0647FB" w14:textId="7A87234D"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Impacts with longer-term onset related to flood events</w:t>
      </w:r>
    </w:p>
    <w:p w14:paraId="223496F4" w14:textId="77777777" w:rsidR="00735E1A" w:rsidRPr="00735E1A" w:rsidRDefault="00735E1A" w:rsidP="00FF69F5">
      <w:pPr>
        <w:shd w:val="clear" w:color="auto" w:fill="FFFFFF"/>
        <w:jc w:val="both"/>
        <w:rPr>
          <w:rFonts w:eastAsia="Times New Roman" w:cs="Times New Roman"/>
          <w:u w:val="single"/>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3D99C176" w14:textId="77777777" w:rsidR="002B755B" w:rsidRDefault="002B755B" w:rsidP="00FF69F5">
      <w:pPr>
        <w:shd w:val="clear" w:color="auto" w:fill="FFFFFF"/>
        <w:jc w:val="both"/>
        <w:rPr>
          <w:rFonts w:eastAsia="Times New Roman" w:cs="Times New Roman"/>
          <w:b/>
          <w:u w:val="single"/>
          <w:lang w:eastAsia="en-GB"/>
        </w:rPr>
      </w:pPr>
    </w:p>
    <w:p w14:paraId="415DF038" w14:textId="00D2B11F" w:rsidR="00D7717E" w:rsidRDefault="007F3A0D" w:rsidP="00FF69F5">
      <w:pPr>
        <w:shd w:val="clear" w:color="auto" w:fill="FFFFFF"/>
        <w:jc w:val="both"/>
        <w:rPr>
          <w:rFonts w:eastAsia="Times New Roman" w:cs="Times New Roman"/>
          <w:b/>
          <w:u w:val="single"/>
          <w:lang w:eastAsia="en-GB"/>
        </w:rPr>
      </w:pPr>
      <w:r>
        <w:rPr>
          <w:rFonts w:eastAsia="Times New Roman" w:cs="Times New Roman"/>
          <w:b/>
          <w:u w:val="single"/>
          <w:lang w:eastAsia="en-GB"/>
        </w:rPr>
        <w:lastRenderedPageBreak/>
        <w:t>Key</w:t>
      </w:r>
      <w:r w:rsidR="002B755B" w:rsidRPr="002B755B">
        <w:rPr>
          <w:rFonts w:eastAsia="Times New Roman" w:cs="Times New Roman"/>
          <w:b/>
          <w:u w:val="single"/>
          <w:lang w:eastAsia="en-GB"/>
        </w:rPr>
        <w:t xml:space="preserve"> decisions and processes</w:t>
      </w:r>
      <w:r>
        <w:rPr>
          <w:rFonts w:eastAsia="Times New Roman" w:cs="Times New Roman"/>
          <w:b/>
          <w:u w:val="single"/>
          <w:lang w:eastAsia="en-GB"/>
        </w:rPr>
        <w:t xml:space="preserve"> made </w:t>
      </w:r>
      <w:r w:rsidR="00964429">
        <w:rPr>
          <w:rFonts w:eastAsia="Times New Roman" w:cs="Times New Roman"/>
          <w:b/>
          <w:u w:val="single"/>
          <w:lang w:eastAsia="en-GB"/>
        </w:rPr>
        <w:t>in preparedness and action plans</w:t>
      </w:r>
    </w:p>
    <w:p w14:paraId="2DE19D7F" w14:textId="77777777" w:rsidR="000D7E06" w:rsidRDefault="000D7E06" w:rsidP="00FF69F5">
      <w:pPr>
        <w:shd w:val="clear" w:color="auto" w:fill="FFFFFF"/>
        <w:jc w:val="both"/>
        <w:rPr>
          <w:ins w:id="11" w:author="Parks, Robbie M" w:date="2017-08-10T13:41:00Z"/>
          <w:rFonts w:eastAsia="Times New Roman" w:cs="Times New Roman"/>
          <w:b/>
          <w:u w:val="single"/>
          <w:lang w:eastAsia="en-GB"/>
        </w:rPr>
      </w:pPr>
    </w:p>
    <w:p w14:paraId="1C480667" w14:textId="02E4B8E8" w:rsidR="007B270E" w:rsidRPr="007B270E" w:rsidRDefault="007B270E" w:rsidP="00FF69F5">
      <w:pPr>
        <w:shd w:val="clear" w:color="auto" w:fill="FFFFFF"/>
        <w:jc w:val="both"/>
        <w:rPr>
          <w:rFonts w:eastAsia="Times New Roman" w:cs="Times New Roman"/>
          <w:u w:val="single"/>
          <w:lang w:eastAsia="en-GB"/>
          <w:rPrChange w:id="12" w:author="Parks, Robbie M" w:date="2017-08-10T13:41:00Z">
            <w:rPr>
              <w:rFonts w:eastAsia="Times New Roman" w:cs="Times New Roman"/>
              <w:b/>
              <w:u w:val="single"/>
              <w:lang w:eastAsia="en-GB"/>
            </w:rPr>
          </w:rPrChange>
        </w:rPr>
      </w:pPr>
      <w:ins w:id="13" w:author="Parks, Robbie M" w:date="2017-08-10T13:41:00Z">
        <w:r>
          <w:rPr>
            <w:rFonts w:eastAsia="Times New Roman" w:cs="Times New Roman"/>
            <w:u w:val="single"/>
            <w:lang w:eastAsia="en-GB"/>
          </w:rPr>
          <w:t>Climate prediction</w:t>
        </w:r>
      </w:ins>
    </w:p>
    <w:p w14:paraId="60A0E20E" w14:textId="5FD8A217" w:rsidR="00D7717E"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Long-term</w:t>
      </w:r>
      <w:r w:rsidR="00974995">
        <w:rPr>
          <w:rFonts w:eastAsia="Times New Roman" w:cs="Times New Roman"/>
          <w:u w:val="single"/>
          <w:lang w:eastAsia="en-GB"/>
        </w:rPr>
        <w:t xml:space="preserve"> actions (years</w:t>
      </w:r>
      <w:r w:rsidR="00E30348">
        <w:rPr>
          <w:rFonts w:eastAsia="Times New Roman" w:cs="Times New Roman"/>
          <w:u w:val="single"/>
          <w:lang w:eastAsia="en-GB"/>
        </w:rPr>
        <w:t>)</w:t>
      </w:r>
      <w:r w:rsidR="00E23836">
        <w:rPr>
          <w:rFonts w:eastAsia="Times New Roman" w:cs="Times New Roman"/>
          <w:u w:val="single"/>
          <w:lang w:eastAsia="en-GB"/>
        </w:rPr>
        <w:t xml:space="preserve"> i.e</w:t>
      </w:r>
      <w:r w:rsidR="00A013F5">
        <w:rPr>
          <w:rFonts w:eastAsia="Times New Roman" w:cs="Times New Roman"/>
          <w:u w:val="single"/>
          <w:lang w:eastAsia="en-GB"/>
        </w:rPr>
        <w:t>.</w:t>
      </w:r>
      <w:r w:rsidR="00E23836">
        <w:rPr>
          <w:rFonts w:eastAsia="Times New Roman" w:cs="Times New Roman"/>
          <w:u w:val="single"/>
          <w:lang w:eastAsia="en-GB"/>
        </w:rPr>
        <w:t xml:space="preserve"> </w:t>
      </w:r>
      <w:r w:rsidR="00D25279">
        <w:rPr>
          <w:rFonts w:eastAsia="Times New Roman" w:cs="Times New Roman"/>
          <w:u w:val="single"/>
          <w:lang w:eastAsia="en-GB"/>
        </w:rPr>
        <w:t xml:space="preserve">long-term forecasts and </w:t>
      </w:r>
      <w:r w:rsidR="00E23836">
        <w:rPr>
          <w:rFonts w:eastAsia="Times New Roman" w:cs="Times New Roman"/>
          <w:u w:val="single"/>
          <w:lang w:eastAsia="en-GB"/>
        </w:rPr>
        <w:t>projections</w:t>
      </w:r>
      <w:r>
        <w:rPr>
          <w:rFonts w:eastAsia="Times New Roman" w:cs="Times New Roman"/>
          <w:u w:val="single"/>
          <w:lang w:eastAsia="en-GB"/>
        </w:rPr>
        <w:t>:</w:t>
      </w:r>
    </w:p>
    <w:p w14:paraId="36D378FD" w14:textId="77777777" w:rsidR="001068EC" w:rsidRPr="001068EC" w:rsidRDefault="001068EC" w:rsidP="00FF69F5">
      <w:pPr>
        <w:shd w:val="clear" w:color="auto" w:fill="FFFFFF"/>
        <w:jc w:val="both"/>
        <w:rPr>
          <w:rFonts w:eastAsia="Times New Roman" w:cs="Times New Roman"/>
          <w:u w:val="single"/>
          <w:lang w:eastAsia="en-GB"/>
        </w:rPr>
      </w:pPr>
    </w:p>
    <w:p w14:paraId="4BD56AE3" w14:textId="2B5ADCA7" w:rsidR="00D7717E" w:rsidRDefault="00D7717E" w:rsidP="00FF69F5">
      <w:pPr>
        <w:shd w:val="clear" w:color="auto" w:fill="FFFFFF"/>
        <w:jc w:val="both"/>
        <w:rPr>
          <w:rFonts w:eastAsia="Times New Roman" w:cs="Times New Roman"/>
          <w:lang w:eastAsia="en-GB"/>
        </w:rPr>
      </w:pPr>
      <w:commentRangeStart w:id="14"/>
      <w:r>
        <w:rPr>
          <w:rFonts w:eastAsia="Times New Roman" w:cs="Times New Roman"/>
          <w:b/>
          <w:lang w:eastAsia="en-GB"/>
        </w:rPr>
        <w:t>Adaptation of buildings</w:t>
      </w:r>
      <w:r w:rsidR="00087FD4">
        <w:rPr>
          <w:rFonts w:eastAsia="Times New Roman" w:cs="Times New Roman"/>
          <w:b/>
          <w:lang w:eastAsia="en-GB"/>
        </w:rPr>
        <w:t xml:space="preserve"> and urban infrastructure</w:t>
      </w:r>
      <w:r>
        <w:rPr>
          <w:rFonts w:eastAsia="Times New Roman" w:cs="Times New Roman"/>
          <w:b/>
          <w:lang w:eastAsia="en-GB"/>
        </w:rPr>
        <w:t xml:space="preserve"> in vulnerable flood plains.</w:t>
      </w:r>
      <w:r>
        <w:rPr>
          <w:rFonts w:eastAsia="Times New Roman" w:cs="Times New Roman"/>
          <w:lang w:eastAsia="en-GB"/>
        </w:rPr>
        <w:t xml:space="preserve"> A long-term preparedness action </w:t>
      </w:r>
      <w:r w:rsidR="00DD57C4">
        <w:rPr>
          <w:rFonts w:eastAsia="Times New Roman" w:cs="Times New Roman"/>
          <w:lang w:eastAsia="en-GB"/>
        </w:rPr>
        <w:t xml:space="preserve">requires </w:t>
      </w:r>
      <w:r w:rsidR="00FF438A">
        <w:rPr>
          <w:rFonts w:eastAsia="Times New Roman" w:cs="Times New Roman"/>
          <w:lang w:eastAsia="en-GB"/>
        </w:rPr>
        <w:t>a detailed knowledge</w:t>
      </w:r>
      <w:r w:rsidR="00DD57C4">
        <w:rPr>
          <w:rFonts w:eastAsia="Times New Roman" w:cs="Times New Roman"/>
          <w:lang w:eastAsia="en-GB"/>
        </w:rPr>
        <w:t xml:space="preserve"> of potential flood plains and river overflows.</w:t>
      </w:r>
      <w:r w:rsidR="00056D75">
        <w:rPr>
          <w:rFonts w:eastAsia="Times New Roman" w:cs="Times New Roman"/>
          <w:lang w:eastAsia="en-GB"/>
        </w:rPr>
        <w:t xml:space="preserve"> </w:t>
      </w:r>
      <w:r w:rsidR="00CE5E8D">
        <w:rPr>
          <w:rFonts w:eastAsia="Times New Roman" w:cs="Times New Roman"/>
          <w:lang w:eastAsia="en-GB"/>
        </w:rPr>
        <w:t>Long-term a</w:t>
      </w:r>
      <w:r w:rsidR="00056D75">
        <w:rPr>
          <w:rFonts w:eastAsia="Times New Roman" w:cs="Times New Roman"/>
          <w:lang w:eastAsia="en-GB"/>
        </w:rPr>
        <w:t>daptive action is important in both industrialised and developing nations</w:t>
      </w:r>
      <w:r w:rsidR="00CC732F">
        <w:rPr>
          <w:rFonts w:eastAsia="Times New Roman" w:cs="Times New Roman"/>
          <w:lang w:eastAsia="en-GB"/>
        </w:rPr>
        <w:t xml:space="preserve"> to safeguard h</w:t>
      </w:r>
      <w:r w:rsidR="00CE5E8D">
        <w:rPr>
          <w:rFonts w:eastAsia="Times New Roman" w:cs="Times New Roman"/>
          <w:lang w:eastAsia="en-GB"/>
        </w:rPr>
        <w:t>ealth of vulnerable communities.</w:t>
      </w:r>
    </w:p>
    <w:p w14:paraId="009BDB90" w14:textId="77777777" w:rsidR="001068EC" w:rsidRDefault="001068EC" w:rsidP="00FF69F5">
      <w:pPr>
        <w:shd w:val="clear" w:color="auto" w:fill="FFFFFF"/>
        <w:jc w:val="both"/>
        <w:rPr>
          <w:rFonts w:eastAsia="Times New Roman" w:cs="Times New Roman"/>
          <w:lang w:eastAsia="en-GB"/>
        </w:rPr>
      </w:pPr>
    </w:p>
    <w:p w14:paraId="7642D237" w14:textId="591519B3" w:rsidR="001068EC" w:rsidRDefault="001068EC" w:rsidP="00FF69F5">
      <w:pPr>
        <w:shd w:val="clear" w:color="auto" w:fill="FFFFFF"/>
        <w:jc w:val="both"/>
        <w:rPr>
          <w:rFonts w:eastAsia="Times New Roman" w:cs="Times New Roman"/>
          <w:lang w:eastAsia="en-GB"/>
        </w:rPr>
      </w:pPr>
      <w:r>
        <w:rPr>
          <w:rFonts w:eastAsia="Times New Roman" w:cs="Times New Roman"/>
          <w:b/>
          <w:lang w:eastAsia="en-GB"/>
        </w:rPr>
        <w:t xml:space="preserve">Flood barriers. </w:t>
      </w:r>
      <w:r w:rsidR="00423C32">
        <w:rPr>
          <w:rFonts w:eastAsia="Times New Roman" w:cs="Times New Roman"/>
          <w:lang w:eastAsia="en-GB"/>
        </w:rPr>
        <w:t xml:space="preserve">Building and planning using high-resolution modelling must be enacted long before a flood. Appropriate flood barriers require </w:t>
      </w:r>
      <w:r w:rsidR="007F70B2">
        <w:rPr>
          <w:rFonts w:eastAsia="Times New Roman" w:cs="Times New Roman"/>
          <w:lang w:eastAsia="en-GB"/>
        </w:rPr>
        <w:t xml:space="preserve">building </w:t>
      </w:r>
      <w:r w:rsidR="00A158BA">
        <w:rPr>
          <w:rFonts w:eastAsia="Times New Roman" w:cs="Times New Roman"/>
          <w:lang w:eastAsia="en-GB"/>
        </w:rPr>
        <w:t>to defend against a</w:t>
      </w:r>
      <w:r w:rsidR="00423C32">
        <w:rPr>
          <w:rFonts w:eastAsia="Times New Roman" w:cs="Times New Roman"/>
          <w:lang w:eastAsia="en-GB"/>
        </w:rPr>
        <w:t xml:space="preserve"> flood with a return period</w:t>
      </w:r>
      <w:r w:rsidR="00A158BA">
        <w:rPr>
          <w:rFonts w:eastAsia="Times New Roman" w:cs="Times New Roman"/>
          <w:lang w:eastAsia="en-GB"/>
        </w:rPr>
        <w:t xml:space="preserve"> chosen after flood modelling</w:t>
      </w:r>
      <w:r w:rsidR="002849AC">
        <w:rPr>
          <w:rFonts w:eastAsia="Times New Roman" w:cs="Times New Roman"/>
          <w:lang w:eastAsia="en-GB"/>
        </w:rPr>
        <w:t>.</w:t>
      </w:r>
      <w:r w:rsidR="00966B55">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"10.1080/07900620500258380", "ISBN" : "07900627", "ISSN" : "0790-0627", "PMID" : "18945706", "abstract" : "Most studies of the impacts of sea level rise (SLR) have explored scenarios of ,1 m during the 21st century, even though larger rises are possible. This paper takes a different approach and explores and quantifies the likely flood impacts in the Thames estuary for a number of plausible, but unlikely, SLR scenarios. The collapse of the Western Antarctic Ice Sheet (WAIS) could cause global mean sea level to rise by 5\u20136 m; here a time-scale for such an event of 100 years is assumed to create a worst-case scenario. Combined with the 1 in 1000 storm surge event, this would result in 1000 km2 of land being frequently inundated. This area currently contains 1 million properties and their inundation would result in direct damage of at least \u00a397.8 billion at 2003 prices. Smaller SLR scenarios, resulting from a partial collapse of the WAIS over 100 years, also have significant potential impacts, demonstrating the vulnerability of the Thames estuary to SLR. Construction of a new storm surge barrier in the outer Thames estuary is shown to provide greater resilience to unexpectedly high SLR because of the additional large flood storage capacity that the barrier would provide. This analysis has, for the first time, connected mechanisms of abrupt climate change and SLR with hydrodynamic modelling used to quantify impacts. In particular, it is recognized that future management strategies need to be adaptive and robust in order to manage the uncertainty associated with climate change.", "author" : [ { "dropping-particle" : "", "family" : "Dawson", "given" : "R J", "non-dropping-particle" : "", "parse-names" : false, "suffix" : "" }, { "dropping-particle" : "", "family" : "Hall", "given" : "J W", "non-dropping-particle" : "", "parse-names" : false, "suffix" : "" }, { "dropping-particle" : "", "family" : "Bates", "given" : "P D", "non-dropping-particle" : "", "parse-names" : false, "suffix" : "" }, { "dropping-particle" : "", "family" : "Nicholls", "given" : "R J", "non-dropping-particle" : "", "parse-names" : false, "suffix" : "" } ], "container-title" : "International Journal of Water Resources Development", "id" : "ITEM-1", "issue" : "4", "issued" : { "date-parts" : [ [ "2007" ] ] }, "page" : "577-591", "title" : "Quantified Analysis of the Probability of Flooding in the Thames Estuary under Imaginable Worst-case Sea Level Rise Scenarios Quantified Analysis of the Probability of Flooding in the Thames Estuary under Imaginable Worst-case Sea Level Rise Scenarios", "type" : "article-journal", "volume" : "21" }, "uris" : [ "http://www.mendeley.com/documents/?uuid=3496d2d1-8efe-4abe-848d-89a9b14bdde3" ] } ], "mendeley" : { "formattedCitation" : "&lt;sup&gt;14&lt;/sup&gt;", "plainTextFormattedCitation" : "14", "previouslyFormattedCitation" : "&lt;sup&gt;14&lt;/sup&gt;" }, "properties" : { "noteIndex" : 0 }, "schema" : "https://github.com/citation-style-language/schema/raw/master/csl-citation.json" }</w:instrText>
      </w:r>
      <w:r w:rsidR="00966B55">
        <w:rPr>
          <w:rFonts w:eastAsia="Times New Roman" w:cs="Times New Roman"/>
          <w:lang w:eastAsia="en-GB"/>
        </w:rPr>
        <w:fldChar w:fldCharType="separate"/>
      </w:r>
      <w:r w:rsidR="00966B55" w:rsidRPr="00966B55">
        <w:rPr>
          <w:rFonts w:eastAsia="Times New Roman" w:cs="Times New Roman"/>
          <w:noProof/>
          <w:vertAlign w:val="superscript"/>
          <w:lang w:eastAsia="en-GB"/>
        </w:rPr>
        <w:t>14</w:t>
      </w:r>
      <w:r w:rsidR="00966B55">
        <w:rPr>
          <w:rFonts w:eastAsia="Times New Roman" w:cs="Times New Roman"/>
          <w:lang w:eastAsia="en-GB"/>
        </w:rPr>
        <w:fldChar w:fldCharType="end"/>
      </w:r>
    </w:p>
    <w:p w14:paraId="7BC50CCC" w14:textId="77777777" w:rsidR="002849AC" w:rsidRDefault="002849AC" w:rsidP="00FF69F5">
      <w:pPr>
        <w:shd w:val="clear" w:color="auto" w:fill="FFFFFF"/>
        <w:jc w:val="both"/>
        <w:rPr>
          <w:rFonts w:eastAsia="Times New Roman" w:cs="Times New Roman"/>
          <w:lang w:eastAsia="en-GB"/>
        </w:rPr>
      </w:pPr>
    </w:p>
    <w:p w14:paraId="60A37D44" w14:textId="10413553" w:rsidR="00E83E6D" w:rsidRDefault="002849AC" w:rsidP="00FF69F5">
      <w:pPr>
        <w:pBdr>
          <w:bottom w:val="single" w:sz="12" w:space="1" w:color="auto"/>
        </w:pBdr>
        <w:shd w:val="clear" w:color="auto" w:fill="FFFFFF"/>
        <w:jc w:val="both"/>
        <w:rPr>
          <w:rFonts w:eastAsia="Times New Roman" w:cs="Times New Roman"/>
          <w:lang w:eastAsia="en-GB"/>
        </w:rPr>
      </w:pPr>
      <w:r w:rsidRPr="003906D7">
        <w:rPr>
          <w:rFonts w:eastAsia="Times New Roman" w:cs="Times New Roman"/>
          <w:b/>
          <w:lang w:eastAsia="en-GB"/>
        </w:rPr>
        <w:t>Protection of drinking water sources</w:t>
      </w:r>
      <w:r>
        <w:rPr>
          <w:rFonts w:eastAsia="Times New Roman" w:cs="Times New Roman"/>
          <w:b/>
          <w:lang w:eastAsia="en-GB"/>
        </w:rPr>
        <w:t>.</w:t>
      </w:r>
      <w:r w:rsidR="00F30BFD">
        <w:rPr>
          <w:rFonts w:eastAsia="Times New Roman" w:cs="Times New Roman"/>
          <w:b/>
          <w:lang w:eastAsia="en-GB"/>
        </w:rPr>
        <w:t xml:space="preserve"> </w:t>
      </w:r>
      <w:r w:rsidR="00CA0A99">
        <w:rPr>
          <w:rFonts w:eastAsia="Times New Roman" w:cs="Times New Roman"/>
          <w:lang w:eastAsia="en-GB"/>
        </w:rPr>
        <w:t>Long-term decisions in urban areas include slow sand filters, which are also appropriate for large cities like London or Amsterdam</w:t>
      </w:r>
      <w:r w:rsidR="00322C4B">
        <w:rPr>
          <w:rFonts w:eastAsia="Times New Roman" w:cs="Times New Roman"/>
          <w:lang w:eastAsia="en-GB"/>
        </w:rPr>
        <w:t xml:space="preserve">, and </w:t>
      </w:r>
      <w:r w:rsidR="00CF5E5A">
        <w:rPr>
          <w:rFonts w:eastAsia="Times New Roman" w:cs="Times New Roman"/>
          <w:lang w:eastAsia="en-GB"/>
        </w:rPr>
        <w:t>routing permanent water supplies to avoid potential contamination</w:t>
      </w:r>
      <w:r w:rsidR="00CA0A99">
        <w:rPr>
          <w:rFonts w:eastAsia="Times New Roman" w:cs="Times New Roman"/>
          <w:lang w:eastAsia="en-GB"/>
        </w:rPr>
        <w:t>.</w:t>
      </w:r>
      <w:r w:rsidR="00CA0A99">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CA0A99">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CA0A99">
        <w:rPr>
          <w:rFonts w:eastAsia="Times New Roman" w:cs="Times New Roman"/>
          <w:lang w:eastAsia="en-GB"/>
        </w:rPr>
        <w:fldChar w:fldCharType="end"/>
      </w:r>
      <w:r w:rsidR="00CA0A99">
        <w:rPr>
          <w:rFonts w:eastAsia="Times New Roman" w:cs="Times New Roman"/>
          <w:lang w:eastAsia="en-GB"/>
        </w:rPr>
        <w:t xml:space="preserve"> </w:t>
      </w:r>
      <w:r w:rsidR="00AF592D">
        <w:rPr>
          <w:rFonts w:eastAsia="Times New Roman" w:cs="Times New Roman"/>
          <w:lang w:eastAsia="en-GB"/>
        </w:rPr>
        <w:t xml:space="preserve">In developing countries, wells may still be the primary source of water, even in urban areas. </w:t>
      </w:r>
      <w:r w:rsidR="00E83E6D">
        <w:rPr>
          <w:rFonts w:eastAsia="Times New Roman" w:cs="Times New Roman"/>
          <w:lang w:eastAsia="en-GB"/>
        </w:rPr>
        <w:t>Raising the head wall of a dug well, and providing a cover and outward-sloping</w:t>
      </w:r>
      <w:r w:rsidR="00ED0111">
        <w:rPr>
          <w:rFonts w:eastAsia="Times New Roman" w:cs="Times New Roman"/>
          <w:lang w:eastAsia="en-GB"/>
        </w:rPr>
        <w:t xml:space="preserve"> concrete apron around it</w:t>
      </w:r>
      <w:r w:rsidR="00AF592D">
        <w:rPr>
          <w:rFonts w:eastAsia="Times New Roman" w:cs="Times New Roman"/>
          <w:lang w:eastAsia="en-GB"/>
        </w:rPr>
        <w:t xml:space="preserve"> is one such way of providing additional security to the supply</w:t>
      </w:r>
      <w:r w:rsidR="000D7E06">
        <w:rPr>
          <w:rFonts w:eastAsia="Times New Roman" w:cs="Times New Roman"/>
          <w:lang w:eastAsia="en-GB"/>
        </w:rPr>
        <w:t>.</w:t>
      </w:r>
      <w:r w:rsidR="000D7E06">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0D7E06">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0D7E06">
        <w:rPr>
          <w:rFonts w:eastAsia="Times New Roman" w:cs="Times New Roman"/>
          <w:lang w:eastAsia="en-GB"/>
        </w:rPr>
        <w:fldChar w:fldCharType="end"/>
      </w:r>
    </w:p>
    <w:commentRangeEnd w:id="14"/>
    <w:p w14:paraId="0756C9B3" w14:textId="5BC47EF9" w:rsidR="007B270E" w:rsidRDefault="00E82296" w:rsidP="00FF69F5">
      <w:pPr>
        <w:shd w:val="clear" w:color="auto" w:fill="FFFFFF"/>
        <w:jc w:val="both"/>
        <w:rPr>
          <w:rFonts w:eastAsia="Times New Roman" w:cs="Times New Roman"/>
          <w:lang w:eastAsia="en-GB"/>
        </w:rPr>
      </w:pPr>
      <w:r>
        <w:rPr>
          <w:rStyle w:val="CommentReference"/>
        </w:rPr>
        <w:commentReference w:id="14"/>
      </w:r>
      <w:ins w:id="15" w:author="Parks, Robbie M" w:date="2017-08-10T13:41:00Z">
        <w:r w:rsidR="007B270E">
          <w:rPr>
            <w:rFonts w:eastAsia="Times New Roman" w:cs="Times New Roman"/>
            <w:lang w:eastAsia="en-GB"/>
          </w:rPr>
          <w:t>Weather prediction</w:t>
        </w:r>
      </w:ins>
    </w:p>
    <w:p w14:paraId="237D92D5" w14:textId="28A99D5E" w:rsidR="00974995" w:rsidRPr="00974995" w:rsidRDefault="00974995" w:rsidP="00FF69F5">
      <w:pPr>
        <w:shd w:val="clear" w:color="auto" w:fill="FFFFFF"/>
        <w:jc w:val="both"/>
        <w:rPr>
          <w:rFonts w:eastAsia="Times New Roman" w:cs="Times New Roman"/>
          <w:u w:val="single"/>
          <w:lang w:eastAsia="en-GB"/>
        </w:rPr>
      </w:pPr>
      <w:r w:rsidRPr="00974995">
        <w:rPr>
          <w:rFonts w:eastAsia="Times New Roman" w:cs="Times New Roman"/>
          <w:u w:val="single"/>
          <w:lang w:eastAsia="en-GB"/>
        </w:rPr>
        <w:t>Mid-term actions (months)</w:t>
      </w:r>
      <w:r w:rsidR="00655025">
        <w:rPr>
          <w:rFonts w:eastAsia="Times New Roman" w:cs="Times New Roman"/>
          <w:u w:val="single"/>
          <w:lang w:eastAsia="en-GB"/>
        </w:rPr>
        <w:t xml:space="preserve"> i.e. </w:t>
      </w:r>
      <w:commentRangeStart w:id="16"/>
      <w:r w:rsidR="00655025">
        <w:rPr>
          <w:rFonts w:eastAsia="Times New Roman" w:cs="Times New Roman"/>
          <w:u w:val="single"/>
          <w:lang w:eastAsia="en-GB"/>
        </w:rPr>
        <w:t>S2S forecasting</w:t>
      </w:r>
      <w:r w:rsidRPr="00974995">
        <w:rPr>
          <w:rFonts w:eastAsia="Times New Roman" w:cs="Times New Roman"/>
          <w:u w:val="single"/>
          <w:lang w:eastAsia="en-GB"/>
        </w:rPr>
        <w:t>:</w:t>
      </w:r>
      <w:commentRangeEnd w:id="16"/>
      <w:r w:rsidR="00FF7324">
        <w:rPr>
          <w:rStyle w:val="CommentReference"/>
        </w:rPr>
        <w:commentReference w:id="16"/>
      </w:r>
    </w:p>
    <w:p w14:paraId="5DFB1BF1" w14:textId="77777777" w:rsidR="009C641C" w:rsidRDefault="009C641C" w:rsidP="00FF69F5">
      <w:pPr>
        <w:shd w:val="clear" w:color="auto" w:fill="FFFFFF"/>
        <w:jc w:val="both"/>
        <w:rPr>
          <w:rFonts w:eastAsia="Times New Roman" w:cs="Times New Roman"/>
          <w:lang w:eastAsia="en-GB"/>
        </w:rPr>
      </w:pPr>
    </w:p>
    <w:p w14:paraId="056BCB1D" w14:textId="505EF3EB" w:rsidR="009C641C" w:rsidRPr="00974995" w:rsidRDefault="00F9750B" w:rsidP="00FF69F5">
      <w:pPr>
        <w:shd w:val="clear" w:color="auto" w:fill="FFFFFF"/>
        <w:jc w:val="both"/>
        <w:rPr>
          <w:rFonts w:eastAsia="Times New Roman" w:cs="Times New Roman"/>
          <w:lang w:eastAsia="en-GB"/>
        </w:rPr>
      </w:pPr>
      <w:r>
        <w:rPr>
          <w:rFonts w:eastAsia="Times New Roman" w:cs="Times New Roman"/>
          <w:b/>
          <w:lang w:eastAsia="en-GB"/>
        </w:rPr>
        <w:t>Drillin</w:t>
      </w:r>
      <w:r w:rsidR="00D85077">
        <w:rPr>
          <w:rFonts w:eastAsia="Times New Roman" w:cs="Times New Roman"/>
          <w:b/>
          <w:lang w:eastAsia="en-GB"/>
        </w:rPr>
        <w:t xml:space="preserve">g staff </w:t>
      </w:r>
      <w:r w:rsidR="00FD080D">
        <w:rPr>
          <w:rFonts w:eastAsia="Times New Roman" w:cs="Times New Roman"/>
          <w:b/>
          <w:lang w:eastAsia="en-GB"/>
        </w:rPr>
        <w:t xml:space="preserve">and citizens </w:t>
      </w:r>
      <w:r w:rsidR="00D85077">
        <w:rPr>
          <w:rFonts w:eastAsia="Times New Roman" w:cs="Times New Roman"/>
          <w:b/>
          <w:lang w:eastAsia="en-GB"/>
        </w:rPr>
        <w:t>for urban flood scenarios.</w:t>
      </w:r>
      <w:r w:rsidR="00AF592D">
        <w:rPr>
          <w:rFonts w:eastAsia="Times New Roman" w:cs="Times New Roman"/>
          <w:b/>
          <w:lang w:eastAsia="en-GB"/>
        </w:rPr>
        <w:t xml:space="preserve"> </w:t>
      </w:r>
      <w:r w:rsidR="00974995">
        <w:rPr>
          <w:rFonts w:eastAsia="Times New Roman" w:cs="Times New Roman"/>
          <w:lang w:eastAsia="en-GB"/>
        </w:rPr>
        <w:t xml:space="preserve">Finding and training </w:t>
      </w:r>
      <w:r w:rsidR="00A05968">
        <w:rPr>
          <w:rFonts w:eastAsia="Times New Roman" w:cs="Times New Roman"/>
          <w:lang w:eastAsia="en-GB"/>
        </w:rPr>
        <w:t xml:space="preserve">reliable </w:t>
      </w:r>
      <w:r w:rsidR="00974995">
        <w:rPr>
          <w:rFonts w:eastAsia="Times New Roman" w:cs="Times New Roman"/>
          <w:lang w:eastAsia="en-GB"/>
        </w:rPr>
        <w:t>staf</w:t>
      </w:r>
      <w:r w:rsidR="00AD73AD">
        <w:rPr>
          <w:rFonts w:eastAsia="Times New Roman" w:cs="Times New Roman"/>
          <w:lang w:eastAsia="en-GB"/>
        </w:rPr>
        <w:t>f for a flood scenario</w:t>
      </w:r>
      <w:r w:rsidR="00A05968">
        <w:rPr>
          <w:rFonts w:eastAsia="Times New Roman" w:cs="Times New Roman"/>
          <w:lang w:eastAsia="en-GB"/>
        </w:rPr>
        <w:t xml:space="preserve"> requires significant resources.</w:t>
      </w:r>
      <w:r w:rsidR="00925E3A">
        <w:rPr>
          <w:rFonts w:eastAsia="Times New Roman" w:cs="Times New Roman"/>
          <w:lang w:eastAsia="en-GB"/>
        </w:rPr>
        <w:t xml:space="preserve"> In addition, holding discussions with </w:t>
      </w:r>
      <w:r w:rsidR="00FD080D">
        <w:rPr>
          <w:rFonts w:eastAsia="Times New Roman" w:cs="Times New Roman"/>
          <w:lang w:eastAsia="en-GB"/>
        </w:rPr>
        <w:t>vulnerable communities</w:t>
      </w:r>
      <w:r w:rsidR="00925E3A">
        <w:rPr>
          <w:rFonts w:eastAsia="Times New Roman" w:cs="Times New Roman"/>
          <w:lang w:eastAsia="en-GB"/>
        </w:rPr>
        <w:t xml:space="preserve"> about</w:t>
      </w:r>
      <w:r w:rsidR="00480091">
        <w:rPr>
          <w:rFonts w:eastAsia="Times New Roman" w:cs="Times New Roman"/>
          <w:lang w:eastAsia="en-GB"/>
        </w:rPr>
        <w:t xml:space="preserve"> action plans for floods is important to maximise the </w:t>
      </w:r>
      <w:r w:rsidR="0045667E">
        <w:rPr>
          <w:rFonts w:eastAsia="Times New Roman" w:cs="Times New Roman"/>
          <w:lang w:eastAsia="en-GB"/>
        </w:rPr>
        <w:t>effectiveness of contingencies.</w:t>
      </w:r>
      <w:r w:rsidR="00375F29">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375F29">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375F29">
        <w:rPr>
          <w:rFonts w:eastAsia="Times New Roman" w:cs="Times New Roman"/>
          <w:lang w:eastAsia="en-GB"/>
        </w:rPr>
        <w:fldChar w:fldCharType="end"/>
      </w:r>
      <w:r w:rsidR="00925E3A">
        <w:rPr>
          <w:rFonts w:eastAsia="Times New Roman" w:cs="Times New Roman"/>
          <w:lang w:eastAsia="en-GB"/>
        </w:rPr>
        <w:t xml:space="preserve"> </w:t>
      </w:r>
    </w:p>
    <w:p w14:paraId="3889CDCB" w14:textId="77777777" w:rsidR="001068EC" w:rsidRDefault="001068EC" w:rsidP="00FF69F5">
      <w:pPr>
        <w:shd w:val="clear" w:color="auto" w:fill="FFFFFF"/>
        <w:jc w:val="both"/>
        <w:rPr>
          <w:rFonts w:eastAsia="Times New Roman" w:cs="Times New Roman"/>
          <w:b/>
          <w:lang w:eastAsia="en-GB"/>
        </w:rPr>
      </w:pPr>
    </w:p>
    <w:p w14:paraId="19A8C2DC" w14:textId="5AD5F719" w:rsidR="001068EC" w:rsidRPr="001068EC" w:rsidRDefault="001068EC" w:rsidP="00FF69F5">
      <w:pPr>
        <w:shd w:val="clear" w:color="auto" w:fill="FFFFFF"/>
        <w:jc w:val="both"/>
        <w:rPr>
          <w:rFonts w:eastAsia="Times New Roman" w:cs="Times New Roman"/>
          <w:u w:val="single"/>
          <w:lang w:eastAsia="en-GB"/>
        </w:rPr>
      </w:pPr>
      <w:commentRangeStart w:id="17"/>
      <w:r>
        <w:rPr>
          <w:rFonts w:eastAsia="Times New Roman" w:cs="Times New Roman"/>
          <w:u w:val="single"/>
          <w:lang w:eastAsia="en-GB"/>
        </w:rPr>
        <w:t>Short-term</w:t>
      </w:r>
      <w:r w:rsidR="00E30348">
        <w:rPr>
          <w:rFonts w:eastAsia="Times New Roman" w:cs="Times New Roman"/>
          <w:u w:val="single"/>
          <w:lang w:eastAsia="en-GB"/>
        </w:rPr>
        <w:t xml:space="preserve"> actions (weeks, days, hours</w:t>
      </w:r>
      <w:ins w:id="18" w:author="Parks, Robbie M" w:date="2017-08-10T13:41:00Z">
        <w:r w:rsidR="009A6F69">
          <w:rPr>
            <w:rFonts w:eastAsia="Times New Roman" w:cs="Times New Roman"/>
            <w:u w:val="single"/>
            <w:lang w:eastAsia="en-GB"/>
          </w:rPr>
          <w:t>, minutes</w:t>
        </w:r>
      </w:ins>
      <w:r w:rsidR="00E30348">
        <w:rPr>
          <w:rFonts w:eastAsia="Times New Roman" w:cs="Times New Roman"/>
          <w:u w:val="single"/>
          <w:lang w:eastAsia="en-GB"/>
        </w:rPr>
        <w:t>)</w:t>
      </w:r>
      <w:r w:rsidR="00011508">
        <w:rPr>
          <w:rFonts w:eastAsia="Times New Roman" w:cs="Times New Roman"/>
          <w:u w:val="single"/>
          <w:lang w:eastAsia="en-GB"/>
        </w:rPr>
        <w:t xml:space="preserve"> i.e. nowcasting, short-term forecasting</w:t>
      </w:r>
      <w:r>
        <w:rPr>
          <w:rFonts w:eastAsia="Times New Roman" w:cs="Times New Roman"/>
          <w:u w:val="single"/>
          <w:lang w:eastAsia="en-GB"/>
        </w:rPr>
        <w:t>:</w:t>
      </w:r>
      <w:commentRangeEnd w:id="17"/>
      <w:r w:rsidR="00FF7324">
        <w:rPr>
          <w:rStyle w:val="CommentReference"/>
        </w:rPr>
        <w:commentReference w:id="17"/>
      </w:r>
    </w:p>
    <w:p w14:paraId="6D451448" w14:textId="77777777" w:rsidR="00D7717E" w:rsidRPr="00D7717E" w:rsidRDefault="00D7717E" w:rsidP="00FF69F5">
      <w:pPr>
        <w:shd w:val="clear" w:color="auto" w:fill="FFFFFF"/>
        <w:jc w:val="both"/>
        <w:rPr>
          <w:rFonts w:eastAsia="Times New Roman" w:cs="Times New Roman"/>
          <w:lang w:eastAsia="en-GB"/>
        </w:rPr>
      </w:pPr>
    </w:p>
    <w:p w14:paraId="17866E76" w14:textId="58FF6F71" w:rsidR="002B755B" w:rsidRPr="003C328E" w:rsidRDefault="003C27C6" w:rsidP="00FF69F5">
      <w:pPr>
        <w:shd w:val="clear" w:color="auto" w:fill="FFFFFF"/>
        <w:jc w:val="both"/>
        <w:rPr>
          <w:rFonts w:eastAsia="Times New Roman" w:cs="Times New Roman"/>
          <w:lang w:eastAsia="en-GB"/>
        </w:rPr>
      </w:pPr>
      <w:commentRangeStart w:id="19"/>
      <w:r w:rsidRPr="003906D7">
        <w:rPr>
          <w:rFonts w:eastAsia="Times New Roman" w:cs="Times New Roman"/>
          <w:b/>
          <w:lang w:eastAsia="en-GB"/>
        </w:rPr>
        <w:t>Evacuation of low lying co</w:t>
      </w:r>
      <w:r w:rsidR="003906D7">
        <w:rPr>
          <w:rFonts w:eastAsia="Times New Roman" w:cs="Times New Roman"/>
          <w:b/>
          <w:lang w:eastAsia="en-GB"/>
        </w:rPr>
        <w:t>mmunities and health facilities.</w:t>
      </w:r>
      <w:r w:rsidR="003C328E">
        <w:rPr>
          <w:rFonts w:eastAsia="Times New Roman" w:cs="Times New Roman"/>
          <w:b/>
          <w:lang w:eastAsia="en-GB"/>
        </w:rPr>
        <w:t xml:space="preserve"> </w:t>
      </w:r>
      <w:r w:rsidR="0014778F">
        <w:rPr>
          <w:rFonts w:eastAsia="Times New Roman" w:cs="Times New Roman"/>
          <w:lang w:eastAsia="en-GB"/>
        </w:rPr>
        <w:t xml:space="preserve">Up </w:t>
      </w:r>
      <w:r w:rsidR="006C5330">
        <w:rPr>
          <w:rFonts w:eastAsia="Times New Roman" w:cs="Times New Roman"/>
          <w:lang w:eastAsia="en-GB"/>
        </w:rPr>
        <w:t>to 3 days may be requi</w:t>
      </w:r>
      <w:r w:rsidR="002D1381">
        <w:rPr>
          <w:rFonts w:eastAsia="Times New Roman" w:cs="Times New Roman"/>
          <w:lang w:eastAsia="en-GB"/>
        </w:rPr>
        <w:t>red for an effective evacuation of a densely-populated urban area.</w:t>
      </w:r>
    </w:p>
    <w:p w14:paraId="222F3D49" w14:textId="77777777" w:rsidR="003906D7" w:rsidRPr="003906D7" w:rsidRDefault="003906D7" w:rsidP="00FF69F5">
      <w:pPr>
        <w:shd w:val="clear" w:color="auto" w:fill="FFFFFF"/>
        <w:jc w:val="both"/>
        <w:rPr>
          <w:rFonts w:eastAsia="Times New Roman" w:cs="Times New Roman"/>
          <w:b/>
          <w:lang w:eastAsia="en-GB"/>
        </w:rPr>
      </w:pPr>
    </w:p>
    <w:p w14:paraId="5CAED971" w14:textId="47F4DB0B" w:rsidR="003C27C6" w:rsidRPr="000407DA" w:rsidRDefault="00140B8A" w:rsidP="00FF69F5">
      <w:pPr>
        <w:shd w:val="clear" w:color="auto" w:fill="FFFFFF"/>
        <w:jc w:val="both"/>
        <w:rPr>
          <w:rFonts w:eastAsia="Times New Roman" w:cs="Times New Roman"/>
          <w:lang w:eastAsia="en-GB"/>
        </w:rPr>
      </w:pPr>
      <w:r>
        <w:rPr>
          <w:rFonts w:eastAsia="Times New Roman" w:cs="Times New Roman"/>
          <w:b/>
          <w:lang w:eastAsia="en-GB"/>
        </w:rPr>
        <w:t>Providing alternative</w:t>
      </w:r>
      <w:r w:rsidR="003C27C6" w:rsidRPr="003906D7">
        <w:rPr>
          <w:rFonts w:eastAsia="Times New Roman" w:cs="Times New Roman"/>
          <w:b/>
          <w:lang w:eastAsia="en-GB"/>
        </w:rPr>
        <w:t xml:space="preserve"> water sources</w:t>
      </w:r>
      <w:r w:rsidR="003906D7">
        <w:rPr>
          <w:rFonts w:eastAsia="Times New Roman" w:cs="Times New Roman"/>
          <w:b/>
          <w:lang w:eastAsia="en-GB"/>
        </w:rPr>
        <w:t>.</w:t>
      </w:r>
      <w:r w:rsidR="003C328E">
        <w:rPr>
          <w:rFonts w:eastAsia="Times New Roman" w:cs="Times New Roman"/>
          <w:b/>
          <w:lang w:eastAsia="en-GB"/>
        </w:rPr>
        <w:t xml:space="preserve"> </w:t>
      </w:r>
      <w:r w:rsidR="006F1CAD">
        <w:rPr>
          <w:rFonts w:eastAsia="Times New Roman" w:cs="Times New Roman"/>
          <w:lang w:eastAsia="en-GB"/>
        </w:rPr>
        <w:t>V</w:t>
      </w:r>
      <w:r w:rsidR="000407DA">
        <w:rPr>
          <w:rFonts w:eastAsia="Times New Roman" w:cs="Times New Roman"/>
          <w:lang w:eastAsia="en-GB"/>
        </w:rPr>
        <w:t xml:space="preserve">ulnerable </w:t>
      </w:r>
      <w:r w:rsidR="006F1CAD">
        <w:rPr>
          <w:rFonts w:eastAsia="Times New Roman" w:cs="Times New Roman"/>
          <w:lang w:eastAsia="en-GB"/>
        </w:rPr>
        <w:t>communities may be isolated for days. As such,</w:t>
      </w:r>
      <w:r w:rsidR="000407DA">
        <w:rPr>
          <w:rFonts w:eastAsia="Times New Roman" w:cs="Times New Roman"/>
          <w:lang w:eastAsia="en-GB"/>
        </w:rPr>
        <w:t xml:space="preserve"> they will need to ensure they have drinking supplies for this requisite time.</w:t>
      </w:r>
      <w:r w:rsidR="00182286">
        <w:rPr>
          <w:rFonts w:eastAsia="Times New Roman" w:cs="Times New Roman"/>
          <w:lang w:eastAsia="en-GB"/>
        </w:rPr>
        <w:t xml:space="preserve"> 15 litres per person, per </w:t>
      </w:r>
      <w:r w:rsidR="00823CA8">
        <w:rPr>
          <w:rFonts w:eastAsia="Times New Roman" w:cs="Times New Roman"/>
          <w:lang w:eastAsia="en-GB"/>
        </w:rPr>
        <w:t>day is a recommended amount</w:t>
      </w:r>
      <w:r w:rsidR="00182286">
        <w:rPr>
          <w:rFonts w:eastAsia="Times New Roman" w:cs="Times New Roman"/>
          <w:lang w:eastAsia="en-GB"/>
        </w:rPr>
        <w:t>, while 7 l</w:t>
      </w:r>
      <w:r w:rsidR="00823CA8">
        <w:rPr>
          <w:rFonts w:eastAsia="Times New Roman" w:cs="Times New Roman"/>
          <w:lang w:eastAsia="en-GB"/>
        </w:rPr>
        <w:t>itres per person is classed as a minimum.</w:t>
      </w:r>
      <w:r w:rsidR="00823CA8">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823CA8">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823CA8">
        <w:rPr>
          <w:rFonts w:eastAsia="Times New Roman" w:cs="Times New Roman"/>
          <w:lang w:eastAsia="en-GB"/>
        </w:rPr>
        <w:fldChar w:fldCharType="end"/>
      </w:r>
      <w:r w:rsidR="00823CA8">
        <w:rPr>
          <w:rFonts w:eastAsia="Times New Roman" w:cs="Times New Roman"/>
          <w:lang w:eastAsia="en-GB"/>
        </w:rPr>
        <w:t xml:space="preserve"> </w:t>
      </w:r>
      <w:r w:rsidR="006B113B">
        <w:rPr>
          <w:rFonts w:eastAsia="Times New Roman" w:cs="Times New Roman"/>
          <w:lang w:eastAsia="en-GB"/>
        </w:rPr>
        <w:t xml:space="preserve">This can be alleviated by supplying mobile purification units connected </w:t>
      </w:r>
      <w:r w:rsidR="002D1381">
        <w:rPr>
          <w:rFonts w:eastAsia="Times New Roman" w:cs="Times New Roman"/>
          <w:lang w:eastAsia="en-GB"/>
        </w:rPr>
        <w:t>to the nearest untreated source</w:t>
      </w:r>
      <w:r w:rsidR="002D1381">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 "properties" : { "noteIndex" : 0 }, "schema" : "https://github.com/citation-style-language/schema/raw/master/csl-citation.json" }</w:instrText>
      </w:r>
      <w:r w:rsidR="002D1381">
        <w:rPr>
          <w:rFonts w:eastAsia="Times New Roman" w:cs="Times New Roman"/>
          <w:lang w:eastAsia="en-GB"/>
        </w:rPr>
        <w:fldChar w:fldCharType="separate"/>
      </w:r>
      <w:r w:rsidR="002D1381" w:rsidRPr="002D1381">
        <w:rPr>
          <w:rFonts w:eastAsia="Times New Roman" w:cs="Times New Roman"/>
          <w:noProof/>
          <w:vertAlign w:val="superscript"/>
          <w:lang w:eastAsia="en-GB"/>
        </w:rPr>
        <w:t>15</w:t>
      </w:r>
      <w:r w:rsidR="002D1381">
        <w:rPr>
          <w:rFonts w:eastAsia="Times New Roman" w:cs="Times New Roman"/>
          <w:lang w:eastAsia="en-GB"/>
        </w:rPr>
        <w:fldChar w:fldCharType="end"/>
      </w:r>
    </w:p>
    <w:p w14:paraId="04B5EEA1" w14:textId="77777777" w:rsidR="00AD5015" w:rsidRDefault="00AD5015" w:rsidP="00FF69F5">
      <w:pPr>
        <w:shd w:val="clear" w:color="auto" w:fill="FFFFFF"/>
        <w:jc w:val="both"/>
        <w:rPr>
          <w:rFonts w:eastAsia="Times New Roman" w:cs="Times New Roman"/>
          <w:lang w:eastAsia="en-GB"/>
        </w:rPr>
      </w:pPr>
    </w:p>
    <w:p w14:paraId="01E5D7C3" w14:textId="205A230C" w:rsidR="00AD5015" w:rsidRPr="00AD5015" w:rsidRDefault="00AD5015" w:rsidP="00FF69F5">
      <w:pPr>
        <w:shd w:val="clear" w:color="auto" w:fill="FFFFFF"/>
        <w:jc w:val="both"/>
        <w:rPr>
          <w:rFonts w:eastAsia="Times New Roman" w:cs="Times New Roman"/>
          <w:lang w:eastAsia="en-GB"/>
        </w:rPr>
      </w:pPr>
      <w:r>
        <w:rPr>
          <w:rFonts w:eastAsia="Times New Roman" w:cs="Times New Roman"/>
          <w:b/>
          <w:lang w:eastAsia="en-GB"/>
        </w:rPr>
        <w:t xml:space="preserve">Provision of emergency food supplies. </w:t>
      </w:r>
      <w:r>
        <w:rPr>
          <w:rFonts w:eastAsia="Times New Roman" w:cs="Times New Roman"/>
          <w:lang w:eastAsia="en-GB"/>
        </w:rPr>
        <w:t xml:space="preserve">Three </w:t>
      </w:r>
      <w:r w:rsidR="00CA1D76">
        <w:rPr>
          <w:rFonts w:eastAsia="Times New Roman" w:cs="Times New Roman"/>
          <w:lang w:eastAsia="en-GB"/>
        </w:rPr>
        <w:t xml:space="preserve">days-worth of food to build up [ref= </w:t>
      </w:r>
      <w:r w:rsidR="00CA1D76" w:rsidRPr="00CA1D76">
        <w:rPr>
          <w:rFonts w:eastAsia="Times New Roman" w:cs="Times New Roman"/>
          <w:lang w:eastAsia="en-GB"/>
        </w:rPr>
        <w:t>https://www.ready.gov/floods</w:t>
      </w:r>
      <w:r w:rsidR="00CA1D76">
        <w:rPr>
          <w:rFonts w:eastAsia="Times New Roman" w:cs="Times New Roman"/>
          <w:lang w:eastAsia="en-GB"/>
        </w:rPr>
        <w:t>]</w:t>
      </w:r>
    </w:p>
    <w:p w14:paraId="094EDD7C" w14:textId="77777777" w:rsidR="003906D7" w:rsidRPr="003906D7" w:rsidRDefault="003906D7" w:rsidP="00FF69F5">
      <w:pPr>
        <w:shd w:val="clear" w:color="auto" w:fill="FFFFFF"/>
        <w:jc w:val="both"/>
        <w:rPr>
          <w:rFonts w:eastAsia="Times New Roman" w:cs="Times New Roman"/>
          <w:b/>
          <w:lang w:eastAsia="en-GB"/>
        </w:rPr>
      </w:pPr>
    </w:p>
    <w:p w14:paraId="68E98C10" w14:textId="1C3A7D44" w:rsidR="00005126" w:rsidRPr="00BA1E93"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SOPs for emergency medical transport services during floods</w:t>
      </w:r>
      <w:r w:rsidR="004B2D47">
        <w:rPr>
          <w:rFonts w:eastAsia="Times New Roman" w:cs="Times New Roman"/>
          <w:b/>
          <w:lang w:eastAsia="en-GB"/>
        </w:rPr>
        <w:t>.</w:t>
      </w:r>
      <w:r w:rsidR="00BA1E93">
        <w:rPr>
          <w:rFonts w:eastAsia="Times New Roman" w:cs="Times New Roman"/>
          <w:b/>
          <w:lang w:eastAsia="en-GB"/>
        </w:rPr>
        <w:t xml:space="preserve"> </w:t>
      </w:r>
    </w:p>
    <w:p w14:paraId="4693754F" w14:textId="77777777" w:rsidR="004B2D47" w:rsidRDefault="004B2D47" w:rsidP="00FF69F5">
      <w:pPr>
        <w:shd w:val="clear" w:color="auto" w:fill="FFFFFF"/>
        <w:jc w:val="both"/>
        <w:rPr>
          <w:rFonts w:eastAsia="Times New Roman" w:cs="Times New Roman"/>
          <w:b/>
          <w:lang w:eastAsia="en-GB"/>
        </w:rPr>
      </w:pPr>
    </w:p>
    <w:p w14:paraId="22082AA6" w14:textId="697D8365" w:rsidR="004B2D47" w:rsidRPr="009902F2" w:rsidRDefault="004B2D47" w:rsidP="00FF69F5">
      <w:pPr>
        <w:shd w:val="clear" w:color="auto" w:fill="FFFFFF"/>
        <w:jc w:val="both"/>
        <w:rPr>
          <w:rFonts w:eastAsia="Times New Roman" w:cs="Times New Roman"/>
          <w:lang w:eastAsia="en-GB"/>
        </w:rPr>
      </w:pPr>
      <w:r>
        <w:rPr>
          <w:rFonts w:eastAsia="Times New Roman" w:cs="Times New Roman"/>
          <w:b/>
          <w:lang w:eastAsia="en-GB"/>
        </w:rPr>
        <w:t xml:space="preserve">Emergency shelter preparation for displaced </w:t>
      </w:r>
      <w:r w:rsidR="006C2081">
        <w:rPr>
          <w:rFonts w:eastAsia="Times New Roman" w:cs="Times New Roman"/>
          <w:b/>
          <w:lang w:eastAsia="en-GB"/>
        </w:rPr>
        <w:t>communities</w:t>
      </w:r>
      <w:r>
        <w:rPr>
          <w:rFonts w:eastAsia="Times New Roman" w:cs="Times New Roman"/>
          <w:b/>
          <w:lang w:eastAsia="en-GB"/>
        </w:rPr>
        <w:t>.</w:t>
      </w:r>
      <w:r w:rsidR="009902F2">
        <w:rPr>
          <w:rFonts w:eastAsia="Times New Roman" w:cs="Times New Roman"/>
          <w:b/>
          <w:lang w:eastAsia="en-GB"/>
        </w:rPr>
        <w:t xml:space="preserve"> </w:t>
      </w:r>
      <w:r w:rsidR="009902F2">
        <w:rPr>
          <w:rFonts w:eastAsia="Times New Roman" w:cs="Times New Roman"/>
          <w:lang w:eastAsia="en-GB"/>
        </w:rPr>
        <w:t xml:space="preserve">Communities displaced may </w:t>
      </w:r>
      <w:r w:rsidR="00F175D4">
        <w:rPr>
          <w:rFonts w:eastAsia="Times New Roman" w:cs="Times New Roman"/>
          <w:lang w:eastAsia="en-GB"/>
        </w:rPr>
        <w:t xml:space="preserve">have to reside in temporary shelters. </w:t>
      </w:r>
      <w:r w:rsidR="00A013F5">
        <w:rPr>
          <w:rFonts w:eastAsia="Times New Roman" w:cs="Times New Roman"/>
          <w:lang w:eastAsia="en-GB"/>
        </w:rPr>
        <w:t>Like food and medical supplies, this may require days of advance preparation and knowledge of safe locations from flood.</w:t>
      </w:r>
    </w:p>
    <w:commentRangeEnd w:id="19"/>
    <w:p w14:paraId="06B4BA77" w14:textId="77777777" w:rsidR="00FF69F5" w:rsidRDefault="00BC63AD" w:rsidP="00FF69F5">
      <w:pPr>
        <w:jc w:val="both"/>
      </w:pPr>
      <w:r>
        <w:rPr>
          <w:rStyle w:val="CommentReference"/>
        </w:rPr>
        <w:lastRenderedPageBreak/>
        <w:commentReference w:id="19"/>
      </w:r>
    </w:p>
    <w:p w14:paraId="2573608A" w14:textId="564B5144" w:rsidR="0009572B" w:rsidRDefault="002B755B" w:rsidP="00FF69F5">
      <w:pPr>
        <w:jc w:val="both"/>
        <w:rPr>
          <w:rFonts w:ascii="Calibri" w:hAnsi="Calibri"/>
          <w:b/>
          <w:u w:val="single"/>
          <w:lang w:val="en-US"/>
        </w:rPr>
      </w:pPr>
      <w:r w:rsidRPr="002B755B">
        <w:rPr>
          <w:rFonts w:ascii="Calibri" w:hAnsi="Calibri"/>
          <w:b/>
          <w:u w:val="single"/>
          <w:lang w:val="en-US"/>
        </w:rPr>
        <w:t>Key gaps in</w:t>
      </w:r>
      <w:r w:rsidR="00391E5E">
        <w:rPr>
          <w:rFonts w:ascii="Calibri" w:hAnsi="Calibri"/>
          <w:b/>
          <w:u w:val="single"/>
          <w:lang w:val="en-US"/>
        </w:rPr>
        <w:t xml:space="preserve"> real-time monitoring, forecasting and alert </w:t>
      </w:r>
      <w:r w:rsidRPr="002B755B">
        <w:rPr>
          <w:rFonts w:ascii="Calibri" w:hAnsi="Calibri"/>
          <w:b/>
          <w:u w:val="single"/>
          <w:lang w:val="en-US"/>
        </w:rPr>
        <w:t>capabilities</w:t>
      </w:r>
    </w:p>
    <w:p w14:paraId="22799451" w14:textId="77777777" w:rsidR="0009572B" w:rsidRDefault="0009572B" w:rsidP="00FF69F5">
      <w:pPr>
        <w:jc w:val="both"/>
        <w:rPr>
          <w:rFonts w:ascii="Calibri" w:hAnsi="Calibri"/>
          <w:b/>
          <w:u w:val="single"/>
          <w:lang w:val="en-US"/>
        </w:rPr>
      </w:pPr>
    </w:p>
    <w:p w14:paraId="2D3BAF82" w14:textId="65C8DE06" w:rsidR="0009572B" w:rsidRPr="0009572B" w:rsidRDefault="0009572B" w:rsidP="00FF69F5">
      <w:pPr>
        <w:jc w:val="both"/>
        <w:rPr>
          <w:ins w:id="20" w:author="Joy Shumake-Guillemot" w:date="2017-08-09T18:45:00Z"/>
          <w:rFonts w:ascii="Calibri" w:hAnsi="Calibri"/>
          <w:lang w:val="en-US"/>
        </w:rPr>
      </w:pPr>
      <w:commentRangeStart w:id="21"/>
      <w:r w:rsidRPr="0009572B">
        <w:rPr>
          <w:rFonts w:ascii="Calibri" w:hAnsi="Calibri"/>
          <w:highlight w:val="yellow"/>
          <w:lang w:val="en-US"/>
        </w:rPr>
        <w:t>Key framework in HIWeather to follow?</w:t>
      </w:r>
      <w:commentRangeEnd w:id="21"/>
      <w:r w:rsidR="00C623C8">
        <w:rPr>
          <w:rStyle w:val="CommentReference"/>
        </w:rPr>
        <w:commentReference w:id="21"/>
      </w:r>
    </w:p>
    <w:p w14:paraId="72B3C2C2" w14:textId="77777777" w:rsidR="00391E5E" w:rsidRPr="0040177A" w:rsidRDefault="00391E5E" w:rsidP="00FF69F5">
      <w:pPr>
        <w:jc w:val="both"/>
        <w:rPr>
          <w:u w:val="single"/>
          <w:lang w:val="en-US"/>
        </w:rPr>
      </w:pPr>
    </w:p>
    <w:p w14:paraId="5E6221E6" w14:textId="61909B42"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 xml:space="preserve">Key </w:t>
      </w:r>
      <w:r w:rsidR="00391E5E">
        <w:rPr>
          <w:rFonts w:eastAsia="Times New Roman" w:cs="Times New Roman"/>
          <w:b/>
          <w:u w:val="single"/>
          <w:lang w:eastAsia="en-GB"/>
        </w:rPr>
        <w:t xml:space="preserve">Opportunities to develop or improve health relevant </w:t>
      </w:r>
      <w:r w:rsidRPr="00353192">
        <w:rPr>
          <w:rFonts w:eastAsia="Times New Roman" w:cs="Times New Roman"/>
          <w:b/>
          <w:u w:val="single"/>
          <w:lang w:eastAsia="en-GB"/>
        </w:rPr>
        <w:t>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2145DCCC"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"&lt;sup&gt;16,17&lt;/sup&gt;", "plainTextFormattedCitation" : "16,17", "previouslyFormattedCitation" : "&lt;sup&gt;16,17&lt;/sup&gt;"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16,17</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0693B560"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11"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2"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4DA544BC"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80A671B"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20</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018E15B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w:t>
      </w:r>
      <w:r w:rsidRPr="00353192">
        <w:rPr>
          <w:rFonts w:eastAsia="Times New Roman" w:cs="Times New Roman"/>
          <w:lang w:eastAsia="en-GB"/>
        </w:rPr>
        <w:lastRenderedPageBreak/>
        <w:t>hydro-meteorological characteristics.</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21</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0FD08D53"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Default="00FF69F5" w:rsidP="00FF69F5">
      <w:pPr>
        <w:shd w:val="clear" w:color="auto" w:fill="FFFFFF"/>
        <w:jc w:val="both"/>
        <w:outlineLvl w:val="0"/>
        <w:rPr>
          <w:rFonts w:eastAsia="Times New Roman" w:cs="Times New Roman"/>
          <w:b/>
          <w:u w:val="single"/>
          <w:lang w:eastAsia="en-GB"/>
        </w:rPr>
      </w:pPr>
      <w:commentRangeStart w:id="22"/>
      <w:r w:rsidRPr="00353192">
        <w:rPr>
          <w:rFonts w:eastAsia="Times New Roman" w:cs="Times New Roman"/>
          <w:b/>
          <w:u w:val="single"/>
          <w:lang w:eastAsia="en-GB"/>
        </w:rPr>
        <w:t>Potential projects with improved forecasting</w:t>
      </w:r>
      <w:commentRangeEnd w:id="22"/>
      <w:r w:rsidR="009676C8">
        <w:rPr>
          <w:rStyle w:val="CommentReference"/>
        </w:rPr>
        <w:commentReference w:id="22"/>
      </w:r>
    </w:p>
    <w:p w14:paraId="77910B11" w14:textId="77777777" w:rsidR="0059049D" w:rsidRDefault="0059049D" w:rsidP="00FF69F5">
      <w:pPr>
        <w:shd w:val="clear" w:color="auto" w:fill="FFFFFF"/>
        <w:jc w:val="both"/>
        <w:outlineLvl w:val="0"/>
        <w:rPr>
          <w:rFonts w:eastAsia="Times New Roman" w:cs="Times New Roman"/>
          <w:b/>
          <w:u w:val="single"/>
          <w:lang w:eastAsia="en-GB"/>
        </w:rPr>
      </w:pPr>
    </w:p>
    <w:p w14:paraId="126285C3" w14:textId="68B2439B" w:rsidR="0059049D" w:rsidRPr="007275B1" w:rsidRDefault="0059049D" w:rsidP="00FF69F5">
      <w:pPr>
        <w:shd w:val="clear" w:color="auto" w:fill="FFFFFF"/>
        <w:jc w:val="both"/>
        <w:outlineLvl w:val="0"/>
        <w:rPr>
          <w:rFonts w:eastAsia="Times New Roman" w:cs="Times New Roman"/>
          <w:b/>
          <w:lang w:eastAsia="en-GB"/>
        </w:rPr>
      </w:pPr>
      <w:commentRangeStart w:id="24"/>
      <w:r w:rsidRPr="007275B1">
        <w:rPr>
          <w:rFonts w:eastAsia="Times New Roman" w:cs="Times New Roman"/>
          <w:b/>
          <w:highlight w:val="yellow"/>
          <w:lang w:eastAsia="en-GB"/>
        </w:rPr>
        <w:t>CHECK section 4.4 in HIWeather document</w:t>
      </w:r>
      <w:commentRangeEnd w:id="24"/>
      <w:r w:rsidR="009676C8">
        <w:rPr>
          <w:rStyle w:val="CommentReference"/>
        </w:rPr>
        <w:commentReference w:id="24"/>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65BB7A6D" w:rsidR="00FF69F5" w:rsidRPr="00353192" w:rsidRDefault="00FF69F5" w:rsidP="00FF69F5">
      <w:pPr>
        <w:shd w:val="clear" w:color="auto" w:fill="FFFFFF"/>
        <w:jc w:val="both"/>
        <w:outlineLvl w:val="0"/>
        <w:rPr>
          <w:rFonts w:eastAsia="Times New Roman" w:cs="Times New Roman"/>
          <w:lang w:eastAsia="en-GB"/>
        </w:rPr>
      </w:pPr>
      <w:commentRangeStart w:id="25"/>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19</w:t>
      </w:r>
      <w:r w:rsidRPr="00353192">
        <w:rPr>
          <w:rFonts w:eastAsia="Times New Roman" w:cs="Times New Roman"/>
          <w:lang w:eastAsia="en-GB"/>
        </w:rPr>
        <w:fldChar w:fldCharType="end"/>
      </w:r>
      <w:commentRangeEnd w:id="25"/>
      <w:r w:rsidR="009676C8">
        <w:rPr>
          <w:rStyle w:val="CommentReference"/>
        </w:rPr>
        <w:commentReference w:id="25"/>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1BD3C41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6FCB5AF3"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002D1381">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b/>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2960E6B8"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"&lt;sup&gt;24&lt;/sup&gt;", "plainTextFormattedCitation" : "24", "previouslyFormattedCitation" : "&lt;sup&gt;24&lt;/sup&gt;"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24</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55D3CB1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"&lt;sup&gt;25&lt;/sup&gt;", "plainTextFormattedCitation" : "25", "previouslyFormattedCitation" : "&lt;sup&gt;25&lt;/sup&gt;"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25</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"&lt;sup&gt;26,27&lt;/sup&gt;", "plainTextFormattedCitation" : "26,27", "previouslyFormattedCitation" : "&lt;sup&gt;26,27&lt;/sup&gt;"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26,27</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05B3DEC8"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4609BE12"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"&lt;sup&gt;29&lt;/sup&gt;", "plainTextFormattedCitation" : "29", "previouslyFormattedCitation" : "&lt;sup&gt;29&lt;/sup&gt;"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29</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13BBB025"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"&lt;sup&gt;30&lt;/sup&gt;", "plainTextFormattedCitation" : "30", "previouslyFormattedCitation" : "&lt;sup&gt;30&lt;/sup&gt;"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30</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48F91513"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2D1381">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"&lt;sup&gt;31&lt;/sup&gt;", "plainTextFormattedCitation" : "31", "previouslyFormattedCitation" : "&lt;sup&gt;31&lt;/sup&gt;" }, "properties" : { "noteIndex" : 0 }, "schema" : "https://github.com/citation-style-language/schema/raw/master/csl-citation.json" }</w:instrText>
      </w:r>
      <w:r w:rsidR="00421AF3">
        <w:fldChar w:fldCharType="separate"/>
      </w:r>
      <w:r w:rsidR="00966B55" w:rsidRPr="00966B55">
        <w:rPr>
          <w:noProof/>
          <w:vertAlign w:val="superscript"/>
        </w:rPr>
        <w:t>31</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26" w:name="_Ref316138548"/>
      <w:r w:rsidR="004341A5" w:rsidRPr="00C13FDC">
        <w:t>.</w:t>
      </w:r>
      <w:bookmarkEnd w:id="26"/>
      <w:r w:rsidR="004A3044">
        <w:fldChar w:fldCharType="begin" w:fldLock="1"/>
      </w:r>
      <w:r w:rsidR="002D1381">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"&lt;sup&gt;32&lt;/sup&gt;", "plainTextFormattedCitation" : "32", "previouslyFormattedCitation" : "&lt;sup&gt;32&lt;/sup&gt;" }, "properties" : { "noteIndex" : 0 }, "schema" : "https://github.com/citation-style-language/schema/raw/master/csl-citation.json" }</w:instrText>
      </w:r>
      <w:r w:rsidR="004A3044">
        <w:fldChar w:fldCharType="separate"/>
      </w:r>
      <w:r w:rsidR="00966B55" w:rsidRPr="00966B55">
        <w:rPr>
          <w:noProof/>
          <w:vertAlign w:val="superscript"/>
        </w:rPr>
        <w:t>32</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2D1381">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"&lt;sup&gt;33&lt;/sup&gt;", "plainTextFormattedCitation" : "33", "previouslyFormattedCitation" : "&lt;sup&gt;33&lt;/sup&gt;" }, "properties" : { "noteIndex" : 0 }, "schema" : "https://github.com/citation-style-language/schema/raw/master/csl-citation.json" }</w:instrText>
      </w:r>
      <w:r w:rsidR="00B4101F">
        <w:fldChar w:fldCharType="separate"/>
      </w:r>
      <w:r w:rsidR="00966B55" w:rsidRPr="00966B55">
        <w:rPr>
          <w:noProof/>
          <w:vertAlign w:val="superscript"/>
        </w:rPr>
        <w:t>33</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2D1381">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"&lt;sup&gt;34&lt;/sup&gt;", "plainTextFormattedCitation" : "34", "previouslyFormattedCitation" : "&lt;sup&gt;34&lt;/sup&gt;" }, "properties" : { "noteIndex" : 0 }, "schema" : "https://github.com/citation-style-language/schema/raw/master/csl-citation.json" }</w:instrText>
      </w:r>
      <w:r w:rsidR="00C33692">
        <w:fldChar w:fldCharType="separate"/>
      </w:r>
      <w:r w:rsidR="00966B55" w:rsidRPr="00966B55">
        <w:rPr>
          <w:noProof/>
          <w:vertAlign w:val="superscript"/>
        </w:rPr>
        <w:t>34</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B32B9">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837155">
        <w:fldChar w:fldCharType="separate"/>
      </w:r>
      <w:r w:rsidR="00837155" w:rsidRPr="00837155">
        <w:rPr>
          <w:noProof/>
          <w:vertAlign w:val="superscript"/>
        </w:rPr>
        <w:t>2</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2D1381">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"&lt;sup&gt;35&lt;/sup&gt;", "plainTextFormattedCitation" : "35", "previouslyFormattedCitation" : "&lt;sup&gt;35&lt;/sup&gt;" }, "properties" : { "noteIndex" : 0 }, "schema" : "https://github.com/citation-style-language/schema/raw/master/csl-citation.json" }</w:instrText>
      </w:r>
      <w:r w:rsidR="00845270">
        <w:fldChar w:fldCharType="separate"/>
      </w:r>
      <w:r w:rsidR="00966B55" w:rsidRPr="00966B55">
        <w:rPr>
          <w:noProof/>
          <w:vertAlign w:val="superscript"/>
        </w:rPr>
        <w:t>35</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327A4F1C"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2D1381">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"&lt;sup&gt;36&lt;/sup&gt;", "plainTextFormattedCitation" : "36", "previouslyFormattedCitation" : "&lt;sup&gt;36&lt;/sup&gt;" }, "properties" : { "noteIndex" : 0 }, "schema" : "https://github.com/citation-style-language/schema/raw/master/csl-citation.json" }</w:instrText>
      </w:r>
      <w:r w:rsidR="004E7881">
        <w:fldChar w:fldCharType="separate"/>
      </w:r>
      <w:r w:rsidR="00966B55" w:rsidRPr="00966B55">
        <w:rPr>
          <w:noProof/>
          <w:vertAlign w:val="superscript"/>
        </w:rPr>
        <w:t>36</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642F2E9F"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2D1381">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"&lt;sup&gt;37,38&lt;/sup&gt;", "plainTextFormattedCitation" : "37,38", "previouslyFormattedCitation" : "&lt;sup&gt;37,38&lt;/sup&gt;" }, "properties" : { "noteIndex" : 0 }, "schema" : "https://github.com/citation-style-language/schema/raw/master/csl-citation.json" }</w:instrText>
      </w:r>
      <w:r w:rsidR="00575F80">
        <w:rPr>
          <w:rFonts w:eastAsia="Times New Roman" w:cs="Times New Roman"/>
          <w:lang w:val="en-US" w:eastAsia="en-GB"/>
        </w:rPr>
        <w:fldChar w:fldCharType="separate"/>
      </w:r>
      <w:r w:rsidR="00966B55" w:rsidRPr="00966B55">
        <w:rPr>
          <w:rFonts w:eastAsia="Times New Roman" w:cs="Times New Roman"/>
          <w:noProof/>
          <w:vertAlign w:val="superscript"/>
          <w:lang w:val="en-US" w:eastAsia="en-GB"/>
        </w:rPr>
        <w:t>37,38</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0CF26725"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2D1381">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"&lt;sup&gt;39&lt;/sup&gt;", "plainTextFormattedCitation" : "39", "previouslyFormattedCitation" : "&lt;sup&gt;39&lt;/sup&gt;" }, "properties" : { "noteIndex" : 0 }, "schema" : "https://github.com/citation-style-language/schema/raw/master/csl-citation.json" }</w:instrText>
      </w:r>
      <w:r w:rsidR="003B32B9">
        <w:rPr>
          <w:rFonts w:eastAsia="Times New Roman" w:cs="Times New Roman"/>
          <w:lang w:val="en-US" w:eastAsia="en-GB"/>
        </w:rPr>
        <w:fldChar w:fldCharType="separate"/>
      </w:r>
      <w:r w:rsidR="00966B55" w:rsidRPr="00966B55">
        <w:rPr>
          <w:rFonts w:eastAsia="Times New Roman" w:cs="Times New Roman"/>
          <w:noProof/>
          <w:vertAlign w:val="superscript"/>
          <w:lang w:val="en-US" w:eastAsia="en-GB"/>
        </w:rPr>
        <w:t>39</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32FBBE11"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2D1381">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"&lt;sup&gt;40&lt;/sup&gt;", "plainTextFormattedCitation" : "40", "previouslyFormattedCitation" : "&lt;sup&gt;40&lt;/sup&gt;" }, "properties" : { "noteIndex" : 0 }, "schema" : "https://github.com/citation-style-language/schema/raw/master/csl-citation.json" }</w:instrText>
      </w:r>
      <w:r>
        <w:rPr>
          <w:rFonts w:ascii="Calibri" w:hAnsi="Calibri"/>
        </w:rPr>
        <w:fldChar w:fldCharType="separate"/>
      </w:r>
      <w:r w:rsidR="00966B55" w:rsidRPr="00966B55">
        <w:rPr>
          <w:rFonts w:ascii="Calibri" w:hAnsi="Calibri"/>
          <w:noProof/>
          <w:vertAlign w:val="superscript"/>
        </w:rPr>
        <w:t>40</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5E1C137D"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2D1381">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"&lt;sup&gt;41&lt;/sup&gt;", "plainTextFormattedCitation" : "41", "previouslyFormattedCitation" : "&lt;sup&gt;41&lt;/sup&gt;" }, "properties" : { "noteIndex" : 0 }, "schema" : "https://github.com/citation-style-language/schema/raw/master/csl-citation.json" }</w:instrText>
      </w:r>
      <w:r w:rsidR="005E49C2">
        <w:rPr>
          <w:rFonts w:ascii="Calibri" w:hAnsi="Calibri"/>
        </w:rPr>
        <w:fldChar w:fldCharType="separate"/>
      </w:r>
      <w:r w:rsidR="00966B55" w:rsidRPr="00966B55">
        <w:rPr>
          <w:rFonts w:ascii="Calibri" w:hAnsi="Calibri"/>
          <w:noProof/>
          <w:vertAlign w:val="superscript"/>
        </w:rPr>
        <w:t>41</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51513E25"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2D1381">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"&lt;sup&gt;42&lt;/sup&gt;", "plainTextFormattedCitation" : "42", "previouslyFormattedCitation" : "&lt;sup&gt;42&lt;/sup&gt;" }, "properties" : { "noteIndex" : 0 }, "schema" : "https://github.com/citation-style-language/schema/raw/master/csl-citation.json" }</w:instrText>
      </w:r>
      <w:r w:rsidR="005E3580">
        <w:rPr>
          <w:rFonts w:ascii="Calibri" w:hAnsi="Calibri"/>
        </w:rPr>
        <w:fldChar w:fldCharType="separate"/>
      </w:r>
      <w:r w:rsidR="00966B55" w:rsidRPr="00966B55">
        <w:rPr>
          <w:rFonts w:ascii="Calibri" w:hAnsi="Calibri"/>
          <w:noProof/>
          <w:vertAlign w:val="superscript"/>
        </w:rPr>
        <w:t>42</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FF3287">
        <w:rPr>
          <w:rFonts w:ascii="Calibri" w:hAnsi="Calibri"/>
        </w:rPr>
        <w:fldChar w:fldCharType="separate"/>
      </w:r>
      <w:r w:rsidR="00966B55" w:rsidRPr="00966B55">
        <w:rPr>
          <w:rFonts w:ascii="Calibri" w:hAnsi="Calibri"/>
          <w:noProof/>
          <w:vertAlign w:val="superscript"/>
        </w:rPr>
        <w:t>43</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7616D07B"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B760B4">
        <w:rPr>
          <w:rFonts w:ascii="Calibri" w:hAnsi="Calibri"/>
        </w:rPr>
        <w:fldChar w:fldCharType="separate"/>
      </w:r>
      <w:r w:rsidR="00966B55" w:rsidRPr="00966B55">
        <w:rPr>
          <w:rFonts w:ascii="Calibri" w:hAnsi="Calibri"/>
          <w:noProof/>
          <w:vertAlign w:val="superscript"/>
        </w:rPr>
        <w:t>43</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08C74A4E"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2D1381">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"&lt;sup&gt;42&lt;/sup&gt;", "plainTextFormattedCitation" : "42", "previouslyFormattedCitation" : "&lt;sup&gt;42&lt;/sup&gt;" }, "properties" : { "noteIndex" : 0 }, "schema" : "https://github.com/citation-style-language/schema/raw/master/csl-citation.json" }</w:instrText>
      </w:r>
      <w:r w:rsidR="002200CA">
        <w:rPr>
          <w:rFonts w:ascii="Calibri" w:hAnsi="Calibri"/>
        </w:rPr>
        <w:fldChar w:fldCharType="separate"/>
      </w:r>
      <w:r w:rsidR="00966B55" w:rsidRPr="00966B55">
        <w:rPr>
          <w:rFonts w:ascii="Calibri" w:hAnsi="Calibri"/>
          <w:noProof/>
          <w:vertAlign w:val="superscript"/>
        </w:rPr>
        <w:t>42</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27DF5D54"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2D1381">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"&lt;sup&gt;44&lt;/sup&gt;", "plainTextFormattedCitation" : "44", "previouslyFormattedCitation" : "&lt;sup&gt;44&lt;/sup&gt;" }, "properties" : { "noteIndex" : 0 }, "schema" : "https://github.com/citation-style-language/schema/raw/master/csl-citation.json" }</w:instrText>
      </w:r>
      <w:r w:rsidR="009F2B98">
        <w:rPr>
          <w:rFonts w:ascii="Calibri" w:hAnsi="Calibri"/>
        </w:rPr>
        <w:fldChar w:fldCharType="separate"/>
      </w:r>
      <w:r w:rsidR="00966B55" w:rsidRPr="00966B55">
        <w:rPr>
          <w:rFonts w:ascii="Calibri" w:hAnsi="Calibri"/>
          <w:noProof/>
          <w:vertAlign w:val="superscript"/>
        </w:rPr>
        <w:t>44</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2D1381">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"&lt;sup&gt;45&lt;/sup&gt;", "plainTextFormattedCitation" : "45", "previouslyFormattedCitation" : "&lt;sup&gt;45&lt;/sup&gt;" }, "properties" : { "noteIndex" : 0 }, "schema" : "https://github.com/citation-style-language/schema/raw/master/csl-citation.json" }</w:instrText>
      </w:r>
      <w:r w:rsidR="00141B16">
        <w:rPr>
          <w:rFonts w:ascii="Calibri" w:hAnsi="Calibri"/>
        </w:rPr>
        <w:fldChar w:fldCharType="separate"/>
      </w:r>
      <w:r w:rsidR="00966B55" w:rsidRPr="00966B55">
        <w:rPr>
          <w:rFonts w:ascii="Calibri" w:hAnsi="Calibri"/>
          <w:noProof/>
          <w:vertAlign w:val="superscript"/>
        </w:rPr>
        <w:t>45</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1639B849"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743BFB">
        <w:rPr>
          <w:rFonts w:ascii="Calibri" w:hAnsi="Calibri"/>
        </w:rPr>
        <w:fldChar w:fldCharType="separate"/>
      </w:r>
      <w:r w:rsidR="00966B55" w:rsidRPr="00966B55">
        <w:rPr>
          <w:rFonts w:ascii="Calibri" w:hAnsi="Calibri"/>
          <w:noProof/>
          <w:vertAlign w:val="superscript"/>
        </w:rPr>
        <w:t>43</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32E28DCC"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015F70">
        <w:rPr>
          <w:rFonts w:ascii="Calibri" w:hAnsi="Calibri"/>
        </w:rPr>
        <w:fldChar w:fldCharType="separate"/>
      </w:r>
      <w:r w:rsidR="00966B55" w:rsidRPr="00966B55">
        <w:rPr>
          <w:rFonts w:ascii="Calibri" w:hAnsi="Calibri"/>
          <w:noProof/>
          <w:vertAlign w:val="superscript"/>
        </w:rPr>
        <w:t>43</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 Particular care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24624F64"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"&lt;sup&gt;46&lt;/sup&gt;", "plainTextFormattedCitation" : "46", "previouslyFormattedCitation" : "&lt;sup&gt;46&lt;/sup&gt;" }, "properties" : { "noteIndex" : 0 }, "schema" : "https://github.com/citation-style-language/schema/raw/master/csl-citation.json" }</w:instrText>
      </w:r>
      <w:r w:rsidR="002A542C">
        <w:rPr>
          <w:rFonts w:eastAsia="Times New Roman" w:cs="Times New Roman"/>
          <w:lang w:eastAsia="en-GB"/>
        </w:rPr>
        <w:fldChar w:fldCharType="separate"/>
      </w:r>
      <w:r w:rsidR="00966B55" w:rsidRPr="00966B55">
        <w:rPr>
          <w:rFonts w:eastAsia="Times New Roman" w:cs="Times New Roman"/>
          <w:noProof/>
          <w:vertAlign w:val="superscript"/>
          <w:lang w:eastAsia="en-GB"/>
        </w:rPr>
        <w:t>46</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lastRenderedPageBreak/>
        <w:t>Decision making process for action plan</w:t>
      </w:r>
    </w:p>
    <w:p w14:paraId="268C5F96" w14:textId="1882F5F5" w:rsidR="00AA5A9F" w:rsidRDefault="00AA5A9F" w:rsidP="002200CA">
      <w:pPr>
        <w:shd w:val="clear" w:color="auto" w:fill="FFFFFF"/>
        <w:jc w:val="both"/>
        <w:outlineLvl w:val="0"/>
        <w:rPr>
          <w:rFonts w:eastAsia="Times New Roman" w:cs="Times New Roman"/>
          <w:lang w:eastAsia="en-GB"/>
        </w:rPr>
      </w:pPr>
    </w:p>
    <w:p w14:paraId="7D3A3959" w14:textId="111634A2" w:rsidR="0044363A" w:rsidRPr="0044363A" w:rsidRDefault="0044363A" w:rsidP="002200CA">
      <w:pPr>
        <w:shd w:val="clear" w:color="auto" w:fill="FFFFFF"/>
        <w:jc w:val="both"/>
        <w:outlineLvl w:val="0"/>
        <w:rPr>
          <w:rFonts w:eastAsia="Times New Roman" w:cs="Times New Roman"/>
          <w:lang w:eastAsia="en-GB"/>
        </w:rPr>
      </w:pPr>
      <w:r>
        <w:rPr>
          <w:rFonts w:eastAsia="Times New Roman" w:cs="Times New Roman"/>
          <w:lang w:eastAsia="en-GB"/>
        </w:rPr>
        <w:t>Figure 1 demonstrates the potential flow of information bet</w:t>
      </w:r>
      <w:r w:rsidR="00701F22">
        <w:rPr>
          <w:rFonts w:eastAsia="Times New Roman" w:cs="Times New Roman"/>
          <w:lang w:eastAsia="en-GB"/>
        </w:rPr>
        <w:t>ween decision-makers during consideration of activating a Heat Health Action Plan (HHAP).</w:t>
      </w:r>
    </w:p>
    <w:p w14:paraId="3C9DB22C" w14:textId="77777777" w:rsidR="00016198" w:rsidRDefault="00016198" w:rsidP="002200CA">
      <w:pPr>
        <w:shd w:val="clear" w:color="auto" w:fill="FFFFFF"/>
        <w:jc w:val="both"/>
        <w:outlineLvl w:val="0"/>
        <w:rPr>
          <w:rFonts w:eastAsia="Times New Roman" w:cs="Times New Roman"/>
          <w:b/>
          <w:u w:val="single"/>
          <w:lang w:eastAsia="en-GB"/>
        </w:rPr>
      </w:pPr>
    </w:p>
    <w:p w14:paraId="3EEE9882" w14:textId="77777777" w:rsidR="0044363A" w:rsidRDefault="00016198" w:rsidP="0044363A">
      <w:pPr>
        <w:keepNext/>
        <w:shd w:val="clear" w:color="auto" w:fill="FFFFFF"/>
        <w:jc w:val="center"/>
        <w:outlineLvl w:val="0"/>
      </w:pPr>
      <w:r>
        <w:rPr>
          <w:rFonts w:eastAsia="Times New Roman" w:cs="Times New Roman"/>
          <w:b/>
          <w:noProof/>
          <w:u w:val="single"/>
          <w:lang w:eastAsia="en-GB"/>
        </w:rPr>
        <w:drawing>
          <wp:inline distT="0" distB="0" distL="0" distR="0" wp14:anchorId="4605BF27" wp14:editId="300A0C29">
            <wp:extent cx="4274357" cy="325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3">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08C91C20" w14:textId="0BB590BC" w:rsidR="00016198" w:rsidRPr="004918A8" w:rsidRDefault="0044363A" w:rsidP="0044363A">
      <w:pPr>
        <w:pStyle w:val="Caption"/>
        <w:jc w:val="center"/>
        <w:rPr>
          <w:rFonts w:eastAsia="Times New Roman" w:cs="Times New Roman"/>
          <w:b/>
          <w:i w:val="0"/>
          <w:color w:val="auto"/>
          <w:u w:val="single"/>
          <w:lang w:eastAsia="en-GB"/>
        </w:rPr>
      </w:pPr>
      <w:r w:rsidRPr="004918A8">
        <w:rPr>
          <w:i w:val="0"/>
          <w:color w:val="auto"/>
        </w:rPr>
        <w:t xml:space="preserve">Figure </w:t>
      </w:r>
      <w:r w:rsidRPr="004918A8">
        <w:rPr>
          <w:i w:val="0"/>
          <w:color w:val="auto"/>
        </w:rPr>
        <w:fldChar w:fldCharType="begin"/>
      </w:r>
      <w:r w:rsidRPr="004918A8">
        <w:rPr>
          <w:i w:val="0"/>
          <w:color w:val="auto"/>
        </w:rPr>
        <w:instrText xml:space="preserve"> SEQ Figure \* ARABIC </w:instrText>
      </w:r>
      <w:r w:rsidRPr="004918A8">
        <w:rPr>
          <w:i w:val="0"/>
          <w:color w:val="auto"/>
        </w:rPr>
        <w:fldChar w:fldCharType="separate"/>
      </w:r>
      <w:r w:rsidR="00655025">
        <w:rPr>
          <w:i w:val="0"/>
          <w:noProof/>
          <w:color w:val="auto"/>
        </w:rPr>
        <w:t>1</w:t>
      </w:r>
      <w:r w:rsidRPr="004918A8">
        <w:rPr>
          <w:i w:val="0"/>
          <w:color w:val="auto"/>
        </w:rPr>
        <w:fldChar w:fldCharType="end"/>
      </w:r>
      <w:r w:rsidRPr="004918A8">
        <w:rPr>
          <w:i w:val="0"/>
          <w:color w:val="auto"/>
        </w:rPr>
        <w:t>. Potential flow of information between a lead body and other actors involved in heat action plans</w:t>
      </w:r>
      <w:r w:rsidR="004918A8">
        <w:rPr>
          <w:i w:val="0"/>
          <w:color w:val="auto"/>
        </w:rPr>
        <w:t>.</w:t>
      </w:r>
      <w:r w:rsidRPr="004918A8">
        <w:rPr>
          <w:i w:val="0"/>
          <w:color w:val="auto"/>
        </w:rPr>
        <w:fldChar w:fldCharType="begin" w:fldLock="1"/>
      </w:r>
      <w:r w:rsidR="002D1381">
        <w:rPr>
          <w:i w:val="0"/>
          <w:color w:val="auto"/>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"&lt;sup&gt;47&lt;/sup&gt;", "plainTextFormattedCitation" : "47", "previouslyFormattedCitation" : "&lt;sup&gt;47&lt;/sup&gt;" }, "properties" : { "noteIndex" : 0 }, "schema" : "https://github.com/citation-style-language/schema/raw/master/csl-citation.json" }</w:instrText>
      </w:r>
      <w:r w:rsidRPr="004918A8">
        <w:rPr>
          <w:i w:val="0"/>
          <w:color w:val="auto"/>
        </w:rPr>
        <w:fldChar w:fldCharType="separate"/>
      </w:r>
      <w:r w:rsidR="00966B55" w:rsidRPr="00966B55">
        <w:rPr>
          <w:i w:val="0"/>
          <w:noProof/>
          <w:color w:val="auto"/>
          <w:vertAlign w:val="superscript"/>
        </w:rPr>
        <w:t>47</w:t>
      </w:r>
      <w:r w:rsidRPr="004918A8">
        <w:rPr>
          <w:i w:val="0"/>
          <w:color w:val="auto"/>
        </w:rPr>
        <w:fldChar w:fldCharType="end"/>
      </w:r>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1717761C" w:rsidR="00955C86" w:rsidRPr="00593D1F" w:rsidRDefault="00955C86" w:rsidP="002200CA">
      <w:pPr>
        <w:shd w:val="clear" w:color="auto" w:fill="FFFFFF"/>
        <w:jc w:val="both"/>
        <w:outlineLvl w:val="0"/>
        <w:rPr>
          <w:rFonts w:eastAsia="Times New Roman" w:cs="Times New Roman"/>
          <w:lang w:eastAsia="en-GB"/>
        </w:rPr>
      </w:pPr>
      <w:r>
        <w:rPr>
          <w:rFonts w:eastAsia="Times New Roman" w:cs="Times New Roman"/>
          <w:b/>
          <w:lang w:eastAsia="en-GB"/>
        </w:rPr>
        <w:t>Who are the decision makers in the process?</w:t>
      </w:r>
      <w:r w:rsidR="00593D1F">
        <w:rPr>
          <w:rFonts w:eastAsia="Times New Roman" w:cs="Times New Roman"/>
          <w:b/>
          <w:lang w:eastAsia="en-GB"/>
        </w:rPr>
        <w:t xml:space="preserve"> </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73226735" w14:textId="77777777" w:rsidR="00EF1DD4" w:rsidRDefault="00EF1DD4" w:rsidP="002200CA">
      <w:pPr>
        <w:shd w:val="clear" w:color="auto" w:fill="FFFFFF"/>
        <w:jc w:val="both"/>
        <w:outlineLvl w:val="0"/>
        <w:rPr>
          <w:rFonts w:eastAsia="Times New Roman" w:cs="Times New Roman"/>
          <w:b/>
          <w:lang w:eastAsia="en-GB"/>
        </w:rPr>
      </w:pPr>
    </w:p>
    <w:p w14:paraId="09DE46BB" w14:textId="3288BA76" w:rsidR="00EF1DD4" w:rsidRDefault="00EF1DD4" w:rsidP="002200CA">
      <w:pPr>
        <w:shd w:val="clear" w:color="auto" w:fill="FFFFFF"/>
        <w:jc w:val="both"/>
        <w:outlineLvl w:val="0"/>
        <w:rPr>
          <w:rFonts w:eastAsia="Times New Roman" w:cs="Times New Roman"/>
          <w:b/>
          <w:u w:val="single"/>
          <w:lang w:eastAsia="en-GB"/>
        </w:rPr>
      </w:pPr>
      <w:r w:rsidRPr="00EF1DD4">
        <w:rPr>
          <w:rFonts w:eastAsia="Times New Roman" w:cs="Times New Roman"/>
          <w:b/>
          <w:u w:val="single"/>
          <w:lang w:eastAsia="en-GB"/>
        </w:rPr>
        <w:t>Timeline of key decisions and processes</w:t>
      </w:r>
    </w:p>
    <w:p w14:paraId="4265FDA2" w14:textId="77777777" w:rsidR="00EF1DD4" w:rsidRDefault="00EF1DD4" w:rsidP="002200CA">
      <w:pPr>
        <w:shd w:val="clear" w:color="auto" w:fill="FFFFFF"/>
        <w:jc w:val="both"/>
        <w:outlineLvl w:val="0"/>
        <w:rPr>
          <w:rFonts w:eastAsia="Times New Roman" w:cs="Times New Roman"/>
          <w:b/>
          <w:u w:val="single"/>
          <w:lang w:eastAsia="en-GB"/>
        </w:rPr>
      </w:pPr>
    </w:p>
    <w:p w14:paraId="032F37D4" w14:textId="77777777" w:rsidR="00EF1DD4" w:rsidRP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457D77FD" w14:textId="666299F2" w:rsid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Pr>
          <w:rFonts w:eastAsia="Times New Roman" w:cs="Times New Roman"/>
          <w:lang w:eastAsia="en-GB"/>
        </w:rPr>
        <w:t>roach with five time frames [ref]</w:t>
      </w:r>
      <w:r w:rsidRPr="00EF1DD4">
        <w:rPr>
          <w:rFonts w:eastAsia="Times New Roman" w:cs="Times New Roman"/>
          <w:lang w:eastAsia="en-GB"/>
        </w:rPr>
        <w:t>:</w:t>
      </w:r>
    </w:p>
    <w:p w14:paraId="0C00979D" w14:textId="77777777" w:rsidR="00A324A5" w:rsidRPr="00EF1DD4" w:rsidRDefault="00A324A5" w:rsidP="00EF1DD4">
      <w:pPr>
        <w:shd w:val="clear" w:color="auto" w:fill="FFFFFF"/>
        <w:jc w:val="both"/>
        <w:outlineLvl w:val="0"/>
        <w:rPr>
          <w:rFonts w:eastAsia="Times New Roman" w:cs="Times New Roman"/>
          <w:lang w:eastAsia="en-GB"/>
        </w:rPr>
      </w:pPr>
    </w:p>
    <w:p w14:paraId="7970F2AF" w14:textId="7D31B35A"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D1B293E" w14:textId="4C464D05"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160A3187" w14:textId="61A1C2B9"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(summer)</w:t>
      </w:r>
    </w:p>
    <w:p w14:paraId="201AC137" w14:textId="7D2D7A1C"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Specific responses to periods of heat/heat waves</w:t>
      </w:r>
    </w:p>
    <w:p w14:paraId="3D732529" w14:textId="4FF6276E"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5DC0159A" w14:textId="77777777" w:rsidR="00EF1DD4" w:rsidRPr="00EF1DD4" w:rsidRDefault="00EF1DD4" w:rsidP="002200CA">
      <w:pPr>
        <w:shd w:val="clear" w:color="auto" w:fill="FFFFFF"/>
        <w:jc w:val="both"/>
        <w:outlineLvl w:val="0"/>
        <w:rPr>
          <w:rFonts w:eastAsia="Times New Roman" w:cs="Times New Roman"/>
          <w:b/>
          <w:u w:val="single"/>
          <w:lang w:eastAsia="en-GB"/>
        </w:rPr>
      </w:pPr>
    </w:p>
    <w:p w14:paraId="3A58E524" w14:textId="21B8FA85" w:rsidR="002C4CDA" w:rsidRPr="00FC3E09" w:rsidRDefault="00FC3E09" w:rsidP="0090798F">
      <w:pPr>
        <w:shd w:val="clear" w:color="auto" w:fill="FFFFFF"/>
        <w:rPr>
          <w:rFonts w:ascii="Calibri" w:hAnsi="Calibri"/>
          <w:lang w:val="en-US"/>
        </w:rPr>
      </w:pPr>
      <w:r>
        <w:rPr>
          <w:rFonts w:ascii="Calibri" w:hAnsi="Calibri"/>
          <w:lang w:val="en-US"/>
        </w:rPr>
        <w:t>These timelines are depicted in figure 2:</w:t>
      </w:r>
    </w:p>
    <w:p w14:paraId="2A67EF40" w14:textId="77777777" w:rsidR="00FC3E09" w:rsidRDefault="00FC3E09" w:rsidP="0090798F">
      <w:pPr>
        <w:shd w:val="clear" w:color="auto" w:fill="FFFFFF"/>
        <w:rPr>
          <w:rFonts w:ascii="Calibri" w:hAnsi="Calibri"/>
          <w:b/>
          <w:lang w:val="en-US"/>
        </w:rPr>
      </w:pPr>
    </w:p>
    <w:p w14:paraId="19733727" w14:textId="77777777" w:rsidR="004918A8" w:rsidRDefault="004918A8" w:rsidP="0090798F">
      <w:pPr>
        <w:shd w:val="clear" w:color="auto" w:fill="FFFFFF"/>
        <w:rPr>
          <w:rFonts w:ascii="Calibri" w:hAnsi="Calibri"/>
          <w:b/>
          <w:lang w:val="en-US"/>
        </w:rPr>
      </w:pPr>
    </w:p>
    <w:p w14:paraId="7417A0A4" w14:textId="77777777" w:rsidR="004918A8" w:rsidRDefault="004918A8" w:rsidP="0090798F">
      <w:pPr>
        <w:shd w:val="clear" w:color="auto" w:fill="FFFFFF"/>
        <w:rPr>
          <w:rFonts w:ascii="Calibri" w:hAnsi="Calibri"/>
          <w:b/>
          <w:lang w:val="en-US"/>
        </w:rPr>
      </w:pPr>
    </w:p>
    <w:p w14:paraId="497AACBD" w14:textId="77777777" w:rsidR="004918A8" w:rsidRDefault="004918A8" w:rsidP="0090798F">
      <w:pPr>
        <w:shd w:val="clear" w:color="auto" w:fill="FFFFFF"/>
        <w:rPr>
          <w:rFonts w:ascii="Calibri" w:hAnsi="Calibri"/>
          <w:b/>
          <w:lang w:val="en-US"/>
        </w:rPr>
      </w:pPr>
    </w:p>
    <w:p w14:paraId="7DE9A72A" w14:textId="77777777" w:rsidR="004918A8" w:rsidRDefault="004918A8" w:rsidP="004918A8">
      <w:pPr>
        <w:keepNext/>
        <w:shd w:val="clear" w:color="auto" w:fill="FFFFFF"/>
      </w:pPr>
      <w:r>
        <w:rPr>
          <w:rFonts w:ascii="Calibri" w:hAnsi="Calibri"/>
          <w:b/>
          <w:noProof/>
          <w:lang w:eastAsia="en-GB"/>
        </w:rPr>
        <w:lastRenderedPageBreak/>
        <w:drawing>
          <wp:inline distT="0" distB="0" distL="0" distR="0" wp14:anchorId="2D13DF80" wp14:editId="30470749">
            <wp:extent cx="5727700" cy="3811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02419D90" w14:textId="3DA5FA55" w:rsidR="004918A8" w:rsidRDefault="004918A8" w:rsidP="004918A8">
      <w:pPr>
        <w:pStyle w:val="Caption"/>
        <w:rPr>
          <w:i w:val="0"/>
        </w:rPr>
      </w:pPr>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00655025">
        <w:rPr>
          <w:i w:val="0"/>
          <w:noProof/>
        </w:rPr>
        <w:t>2</w:t>
      </w:r>
      <w:r w:rsidRPr="004918A8">
        <w:rPr>
          <w:i w:val="0"/>
        </w:rPr>
        <w:fldChar w:fldCharType="end"/>
      </w:r>
      <w:r w:rsidRPr="004918A8">
        <w:rPr>
          <w:i w:val="0"/>
        </w:rPr>
        <w:t>. Schematic representation of time frames set out by WHO for implementing the core elements of a heat action plan</w:t>
      </w:r>
      <w:r>
        <w:rPr>
          <w:i w:val="0"/>
        </w:rPr>
        <w:t>.</w:t>
      </w:r>
      <w:r w:rsidRPr="004918A8">
        <w:rPr>
          <w:i w:val="0"/>
        </w:rPr>
        <w:fldChar w:fldCharType="begin" w:fldLock="1"/>
      </w:r>
      <w:r w:rsidR="002D1381">
        <w:rPr>
          <w:i w:val="0"/>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"&lt;sup&gt;47&lt;/sup&gt;", "plainTextFormattedCitation" : "47", "previouslyFormattedCitation" : "&lt;sup&gt;47&lt;/sup&gt;" }, "properties" : { "noteIndex" : 0 }, "schema" : "https://github.com/citation-style-language/schema/raw/master/csl-citation.json" }</w:instrText>
      </w:r>
      <w:r w:rsidRPr="004918A8">
        <w:rPr>
          <w:i w:val="0"/>
        </w:rPr>
        <w:fldChar w:fldCharType="separate"/>
      </w:r>
      <w:r w:rsidR="00966B55" w:rsidRPr="00966B55">
        <w:rPr>
          <w:i w:val="0"/>
          <w:noProof/>
          <w:vertAlign w:val="superscript"/>
        </w:rPr>
        <w:t>47</w:t>
      </w:r>
      <w:r w:rsidRPr="004918A8">
        <w:rPr>
          <w:i w:val="0"/>
        </w:rPr>
        <w:fldChar w:fldCharType="end"/>
      </w:r>
    </w:p>
    <w:p w14:paraId="5EFB6F05" w14:textId="7C95A9CC" w:rsidR="00476271" w:rsidRDefault="00E26B9F" w:rsidP="00476271">
      <w:pPr>
        <w:rPr>
          <w:b/>
        </w:rPr>
      </w:pPr>
      <w:r>
        <w:rPr>
          <w:b/>
        </w:rPr>
        <w:t>1-2 days:</w:t>
      </w:r>
    </w:p>
    <w:p w14:paraId="069E28F3" w14:textId="77777777" w:rsidR="00E26B9F" w:rsidRDefault="00E26B9F" w:rsidP="00476271">
      <w:pPr>
        <w:rPr>
          <w:b/>
        </w:rPr>
      </w:pPr>
    </w:p>
    <w:p w14:paraId="149FE7CE" w14:textId="51D88376" w:rsidR="00E26B9F" w:rsidRDefault="00E060CF" w:rsidP="00476271">
      <w:pPr>
        <w:rPr>
          <w:b/>
        </w:rPr>
      </w:pPr>
      <w:r>
        <w:rPr>
          <w:b/>
        </w:rPr>
        <w:t>3-5 days:</w:t>
      </w:r>
    </w:p>
    <w:p w14:paraId="36CC2C9E" w14:textId="77777777" w:rsidR="00E060CF" w:rsidRDefault="00E060CF" w:rsidP="00476271">
      <w:pPr>
        <w:rPr>
          <w:b/>
        </w:rPr>
      </w:pPr>
    </w:p>
    <w:p w14:paraId="7A382C71" w14:textId="271B6467" w:rsidR="00E060CF" w:rsidRDefault="00E060CF" w:rsidP="00476271">
      <w:pPr>
        <w:rPr>
          <w:b/>
        </w:rPr>
      </w:pPr>
      <w:r>
        <w:rPr>
          <w:b/>
        </w:rPr>
        <w:t>1 week:</w:t>
      </w:r>
    </w:p>
    <w:p w14:paraId="580DDE70" w14:textId="77777777" w:rsidR="00E060CF" w:rsidRDefault="00E060CF" w:rsidP="00476271">
      <w:pPr>
        <w:rPr>
          <w:b/>
        </w:rPr>
      </w:pPr>
    </w:p>
    <w:p w14:paraId="60E7849B" w14:textId="5088A9AA" w:rsidR="00E060CF" w:rsidRDefault="00E060CF" w:rsidP="00476271">
      <w:pPr>
        <w:rPr>
          <w:b/>
        </w:rPr>
      </w:pPr>
      <w:r>
        <w:rPr>
          <w:b/>
        </w:rPr>
        <w:t>1 month:</w:t>
      </w:r>
    </w:p>
    <w:p w14:paraId="2CD70933" w14:textId="77777777" w:rsidR="00E060CF" w:rsidRDefault="00E060CF" w:rsidP="00476271">
      <w:pPr>
        <w:rPr>
          <w:b/>
        </w:rPr>
      </w:pPr>
    </w:p>
    <w:p w14:paraId="25E1CB2E" w14:textId="623C772E" w:rsidR="00E060CF" w:rsidRPr="00E26B9F" w:rsidRDefault="00E060CF" w:rsidP="00476271">
      <w:pPr>
        <w:rPr>
          <w:b/>
        </w:rPr>
      </w:pPr>
      <w:r>
        <w:rPr>
          <w:b/>
        </w:rPr>
        <w:t>S2S:</w:t>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lastRenderedPageBreak/>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26B174E8" w14:textId="0A7683D7" w:rsidR="002D1381" w:rsidRPr="002D1381" w:rsidRDefault="00FF69F5" w:rsidP="002D1381">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2D1381" w:rsidRPr="002D1381">
        <w:rPr>
          <w:rFonts w:ascii="Calibri" w:eastAsia="Times New Roman" w:hAnsi="Calibri" w:cs="Times New Roman"/>
          <w:noProof/>
        </w:rPr>
        <w:t>1</w:t>
      </w:r>
      <w:r w:rsidR="002D1381" w:rsidRPr="002D1381">
        <w:rPr>
          <w:rFonts w:ascii="Calibri" w:eastAsia="Times New Roman" w:hAnsi="Calibri" w:cs="Times New Roman"/>
          <w:noProof/>
        </w:rPr>
        <w:tab/>
        <w:t xml:space="preserve">Hajat S, Ebi KL, Kovats RS, Menne B, Edwards S, Haines A. The human health consequences of flooding in Europe: A review. </w:t>
      </w:r>
      <w:r w:rsidR="002D1381" w:rsidRPr="002D1381">
        <w:rPr>
          <w:rFonts w:ascii="Calibri" w:eastAsia="Times New Roman" w:hAnsi="Calibri" w:cs="Times New Roman"/>
          <w:i/>
          <w:iCs/>
          <w:noProof/>
        </w:rPr>
        <w:t>Extrem Weather Events Public Heal Responses</w:t>
      </w:r>
      <w:r w:rsidR="002D1381" w:rsidRPr="002D1381">
        <w:rPr>
          <w:rFonts w:ascii="Calibri" w:eastAsia="Times New Roman" w:hAnsi="Calibri" w:cs="Times New Roman"/>
          <w:noProof/>
        </w:rPr>
        <w:t xml:space="preserve"> 2005; : 185–96.</w:t>
      </w:r>
    </w:p>
    <w:p w14:paraId="00DEAF18"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w:t>
      </w:r>
      <w:r w:rsidRPr="002D1381">
        <w:rPr>
          <w:rFonts w:ascii="Calibri" w:eastAsia="Times New Roman" w:hAnsi="Calibri" w:cs="Times New Roman"/>
          <w:noProof/>
        </w:rPr>
        <w:tab/>
        <w:t xml:space="preserve">UNISDR, CRED. The human cost of weather-related disasters 1995-2015. </w:t>
      </w:r>
      <w:r w:rsidRPr="002D1381">
        <w:rPr>
          <w:rFonts w:ascii="Calibri" w:eastAsia="Times New Roman" w:hAnsi="Calibri" w:cs="Times New Roman"/>
          <w:i/>
          <w:iCs/>
          <w:noProof/>
        </w:rPr>
        <w:t>UNISDR Publ</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1</w:t>
      </w:r>
      <w:r w:rsidRPr="002D1381">
        <w:rPr>
          <w:rFonts w:ascii="Calibri" w:eastAsia="Times New Roman" w:hAnsi="Calibri" w:cs="Times New Roman"/>
          <w:noProof/>
        </w:rPr>
        <w:t>: 30.</w:t>
      </w:r>
    </w:p>
    <w:p w14:paraId="79EFD1C7"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w:t>
      </w:r>
      <w:r w:rsidRPr="002D1381">
        <w:rPr>
          <w:rFonts w:ascii="Calibri" w:eastAsia="Times New Roman" w:hAnsi="Calibri" w:cs="Times New Roman"/>
          <w:noProof/>
        </w:rPr>
        <w:tab/>
        <w:t xml:space="preserve">Bennet G. Bristol floods 1968. Controlled survey of effects on health of local community disaster. </w:t>
      </w:r>
      <w:r w:rsidRPr="002D1381">
        <w:rPr>
          <w:rFonts w:ascii="Calibri" w:eastAsia="Times New Roman" w:hAnsi="Calibri" w:cs="Times New Roman"/>
          <w:i/>
          <w:iCs/>
          <w:noProof/>
        </w:rPr>
        <w:t>Br Med J</w:t>
      </w:r>
      <w:r w:rsidRPr="002D1381">
        <w:rPr>
          <w:rFonts w:ascii="Calibri" w:eastAsia="Times New Roman" w:hAnsi="Calibri" w:cs="Times New Roman"/>
          <w:noProof/>
        </w:rPr>
        <w:t xml:space="preserve"> 1970; </w:t>
      </w:r>
      <w:r w:rsidRPr="002D1381">
        <w:rPr>
          <w:rFonts w:ascii="Calibri" w:eastAsia="Times New Roman" w:hAnsi="Calibri" w:cs="Times New Roman"/>
          <w:b/>
          <w:bCs/>
          <w:noProof/>
        </w:rPr>
        <w:t>3</w:t>
      </w:r>
      <w:r w:rsidRPr="002D1381">
        <w:rPr>
          <w:rFonts w:ascii="Calibri" w:eastAsia="Times New Roman" w:hAnsi="Calibri" w:cs="Times New Roman"/>
          <w:noProof/>
        </w:rPr>
        <w:t>: 454–8.</w:t>
      </w:r>
    </w:p>
    <w:p w14:paraId="004FC9F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w:t>
      </w:r>
      <w:r w:rsidRPr="002D1381">
        <w:rPr>
          <w:rFonts w:ascii="Calibri" w:eastAsia="Times New Roman" w:hAnsi="Calibri" w:cs="Times New Roman"/>
          <w:noProof/>
        </w:rPr>
        <w:tab/>
        <w:t xml:space="preserve">Ochi S, Hodgson S, Landeg O, Mayner L, Murray V. Disaster-Driven Evacuation and Medication Loss: a Systematic Literature Review. </w:t>
      </w:r>
      <w:r w:rsidRPr="002D1381">
        <w:rPr>
          <w:rFonts w:ascii="Calibri" w:eastAsia="Times New Roman" w:hAnsi="Calibri" w:cs="Times New Roman"/>
          <w:i/>
          <w:iCs/>
          <w:noProof/>
        </w:rPr>
        <w:t>PLoS Curr</w:t>
      </w:r>
      <w:r w:rsidRPr="002D1381">
        <w:rPr>
          <w:rFonts w:ascii="Calibri" w:eastAsia="Times New Roman" w:hAnsi="Calibri" w:cs="Times New Roman"/>
          <w:noProof/>
        </w:rPr>
        <w:t xml:space="preserve"> 2014; : 1–24.</w:t>
      </w:r>
    </w:p>
    <w:p w14:paraId="1004B65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5</w:t>
      </w:r>
      <w:r w:rsidRPr="002D1381">
        <w:rPr>
          <w:rFonts w:ascii="Calibri" w:eastAsia="Times New Roman" w:hAnsi="Calibri" w:cs="Times New Roman"/>
          <w:noProof/>
        </w:rPr>
        <w:tab/>
        <w:t xml:space="preserve">French J, Ing R, Von Allmen S, Wood R. Mortality from flash floods: a review of national weather service reports, 1969-81. </w:t>
      </w:r>
      <w:r w:rsidRPr="002D1381">
        <w:rPr>
          <w:rFonts w:ascii="Calibri" w:eastAsia="Times New Roman" w:hAnsi="Calibri" w:cs="Times New Roman"/>
          <w:i/>
          <w:iCs/>
          <w:noProof/>
        </w:rPr>
        <w:t>Public Health Rep</w:t>
      </w:r>
      <w:r w:rsidRPr="002D1381">
        <w:rPr>
          <w:rFonts w:ascii="Calibri" w:eastAsia="Times New Roman" w:hAnsi="Calibri" w:cs="Times New Roman"/>
          <w:noProof/>
        </w:rPr>
        <w:t xml:space="preserve"> 1983; </w:t>
      </w:r>
      <w:r w:rsidRPr="002D1381">
        <w:rPr>
          <w:rFonts w:ascii="Calibri" w:eastAsia="Times New Roman" w:hAnsi="Calibri" w:cs="Times New Roman"/>
          <w:b/>
          <w:bCs/>
          <w:noProof/>
        </w:rPr>
        <w:t>98</w:t>
      </w:r>
      <w:r w:rsidRPr="002D1381">
        <w:rPr>
          <w:rFonts w:ascii="Calibri" w:eastAsia="Times New Roman" w:hAnsi="Calibri" w:cs="Times New Roman"/>
          <w:noProof/>
        </w:rPr>
        <w:t>: 584–8.</w:t>
      </w:r>
    </w:p>
    <w:p w14:paraId="1FD31F3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6</w:t>
      </w:r>
      <w:r w:rsidRPr="002D1381">
        <w:rPr>
          <w:rFonts w:ascii="Calibri" w:eastAsia="Times New Roman" w:hAnsi="Calibri" w:cs="Times New Roman"/>
          <w:noProof/>
        </w:rPr>
        <w:tab/>
        <w:t xml:space="preserve">Miettinen IT, Zacheus O, Bonsdorff C-H von, Vartiainen T. Waterborne epidemics in Finland in 1998-1999. </w:t>
      </w:r>
      <w:r w:rsidRPr="002D1381">
        <w:rPr>
          <w:rFonts w:ascii="Calibri" w:eastAsia="Times New Roman" w:hAnsi="Calibri" w:cs="Times New Roman"/>
          <w:i/>
          <w:iCs/>
          <w:noProof/>
        </w:rPr>
        <w:t>Water Sci Technol</w:t>
      </w:r>
      <w:r w:rsidRPr="002D1381">
        <w:rPr>
          <w:rFonts w:ascii="Calibri" w:eastAsia="Times New Roman" w:hAnsi="Calibri" w:cs="Times New Roman"/>
          <w:noProof/>
        </w:rPr>
        <w:t xml:space="preserve"> 2001; </w:t>
      </w:r>
      <w:r w:rsidRPr="002D1381">
        <w:rPr>
          <w:rFonts w:ascii="Calibri" w:eastAsia="Times New Roman" w:hAnsi="Calibri" w:cs="Times New Roman"/>
          <w:b/>
          <w:bCs/>
          <w:noProof/>
        </w:rPr>
        <w:t>43</w:t>
      </w:r>
      <w:r w:rsidRPr="002D1381">
        <w:rPr>
          <w:rFonts w:ascii="Calibri" w:eastAsia="Times New Roman" w:hAnsi="Calibri" w:cs="Times New Roman"/>
          <w:noProof/>
        </w:rPr>
        <w:t>: 67–71.</w:t>
      </w:r>
    </w:p>
    <w:p w14:paraId="016238E4"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7</w:t>
      </w:r>
      <w:r w:rsidRPr="002D1381">
        <w:rPr>
          <w:rFonts w:ascii="Calibri" w:eastAsia="Times New Roman" w:hAnsi="Calibri" w:cs="Times New Roman"/>
          <w:noProof/>
        </w:rPr>
        <w:tab/>
        <w:t xml:space="preserve">Watson JT, Gayer M, Connolly MA. Epidemics after Natural Disasters. </w:t>
      </w:r>
      <w:r w:rsidRPr="002D1381">
        <w:rPr>
          <w:rFonts w:ascii="Calibri" w:eastAsia="Times New Roman" w:hAnsi="Calibri" w:cs="Times New Roman"/>
          <w:i/>
          <w:iCs/>
          <w:noProof/>
        </w:rPr>
        <w:t>Emerg Infect Dis</w:t>
      </w:r>
      <w:r w:rsidRPr="002D1381">
        <w:rPr>
          <w:rFonts w:ascii="Calibri" w:eastAsia="Times New Roman" w:hAnsi="Calibri" w:cs="Times New Roman"/>
          <w:noProof/>
        </w:rPr>
        <w:t xml:space="preserve"> 2007; </w:t>
      </w:r>
      <w:r w:rsidRPr="002D1381">
        <w:rPr>
          <w:rFonts w:ascii="Calibri" w:eastAsia="Times New Roman" w:hAnsi="Calibri" w:cs="Times New Roman"/>
          <w:b/>
          <w:bCs/>
          <w:noProof/>
        </w:rPr>
        <w:t>13</w:t>
      </w:r>
      <w:r w:rsidRPr="002D1381">
        <w:rPr>
          <w:rFonts w:ascii="Calibri" w:eastAsia="Times New Roman" w:hAnsi="Calibri" w:cs="Times New Roman"/>
          <w:noProof/>
        </w:rPr>
        <w:t>: 1–5.</w:t>
      </w:r>
    </w:p>
    <w:p w14:paraId="302D44B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8</w:t>
      </w:r>
      <w:r w:rsidRPr="002D1381">
        <w:rPr>
          <w:rFonts w:ascii="Calibri" w:eastAsia="Times New Roman" w:hAnsi="Calibri" w:cs="Times New Roman"/>
          <w:noProof/>
        </w:rPr>
        <w:tab/>
        <w:t xml:space="preserve">Munckhof WJ, Mayo MJ, Scott I, Currie BJ. Fatal human melioidosis acquired in a subtropical australian city. </w:t>
      </w:r>
      <w:r w:rsidRPr="002D1381">
        <w:rPr>
          <w:rFonts w:ascii="Calibri" w:eastAsia="Times New Roman" w:hAnsi="Calibri" w:cs="Times New Roman"/>
          <w:i/>
          <w:iCs/>
          <w:noProof/>
        </w:rPr>
        <w:t>Am J Trop Med Hyg</w:t>
      </w:r>
      <w:r w:rsidRPr="002D1381">
        <w:rPr>
          <w:rFonts w:ascii="Calibri" w:eastAsia="Times New Roman" w:hAnsi="Calibri" w:cs="Times New Roman"/>
          <w:noProof/>
        </w:rPr>
        <w:t xml:space="preserve"> 2001; </w:t>
      </w:r>
      <w:r w:rsidRPr="002D1381">
        <w:rPr>
          <w:rFonts w:ascii="Calibri" w:eastAsia="Times New Roman" w:hAnsi="Calibri" w:cs="Times New Roman"/>
          <w:b/>
          <w:bCs/>
          <w:noProof/>
        </w:rPr>
        <w:t>65</w:t>
      </w:r>
      <w:r w:rsidRPr="002D1381">
        <w:rPr>
          <w:rFonts w:ascii="Calibri" w:eastAsia="Times New Roman" w:hAnsi="Calibri" w:cs="Times New Roman"/>
          <w:noProof/>
        </w:rPr>
        <w:t>: 325–8.</w:t>
      </w:r>
    </w:p>
    <w:p w14:paraId="53B1072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9</w:t>
      </w:r>
      <w:r w:rsidRPr="002D1381">
        <w:rPr>
          <w:rFonts w:ascii="Calibri" w:eastAsia="Times New Roman" w:hAnsi="Calibri" w:cs="Times New Roman"/>
          <w:noProof/>
        </w:rPr>
        <w:tab/>
        <w:t xml:space="preserve">Baqir M, Sobani ZA, Bhamani A,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Infectious diseases in the aftermath of monsoon flooding in Pakistan. </w:t>
      </w:r>
      <w:r w:rsidRPr="002D1381">
        <w:rPr>
          <w:rFonts w:ascii="Calibri" w:eastAsia="Times New Roman" w:hAnsi="Calibri" w:cs="Times New Roman"/>
          <w:i/>
          <w:iCs/>
          <w:noProof/>
        </w:rPr>
        <w:t>Asian Pac J Trop Biomed</w:t>
      </w:r>
      <w:r w:rsidRPr="002D1381">
        <w:rPr>
          <w:rFonts w:ascii="Calibri" w:eastAsia="Times New Roman" w:hAnsi="Calibri" w:cs="Times New Roman"/>
          <w:noProof/>
        </w:rPr>
        <w:t xml:space="preserve"> 2012; </w:t>
      </w:r>
      <w:r w:rsidRPr="002D1381">
        <w:rPr>
          <w:rFonts w:ascii="Calibri" w:eastAsia="Times New Roman" w:hAnsi="Calibri" w:cs="Times New Roman"/>
          <w:b/>
          <w:bCs/>
          <w:noProof/>
        </w:rPr>
        <w:t>2</w:t>
      </w:r>
      <w:r w:rsidRPr="002D1381">
        <w:rPr>
          <w:rFonts w:ascii="Calibri" w:eastAsia="Times New Roman" w:hAnsi="Calibri" w:cs="Times New Roman"/>
          <w:noProof/>
        </w:rPr>
        <w:t>: 76–9.</w:t>
      </w:r>
    </w:p>
    <w:p w14:paraId="496D3CA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10</w:t>
      </w:r>
      <w:r w:rsidRPr="002D1381">
        <w:rPr>
          <w:rFonts w:ascii="Calibri" w:eastAsia="Times New Roman" w:hAnsi="Calibri" w:cs="Times New Roman"/>
          <w:noProof/>
        </w:rPr>
        <w:tab/>
        <w:t xml:space="preserve">Srivastava A, Nagpal BN, Saxena R,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Malaria epidemicity of Mewat region, District Gurgaon, Haryana, India: A GIS-based study. </w:t>
      </w:r>
      <w:r w:rsidRPr="002D1381">
        <w:rPr>
          <w:rFonts w:ascii="Calibri" w:eastAsia="Times New Roman" w:hAnsi="Calibri" w:cs="Times New Roman"/>
          <w:i/>
          <w:iCs/>
          <w:noProof/>
        </w:rPr>
        <w:t>Curr Sci</w:t>
      </w:r>
      <w:r w:rsidRPr="002D1381">
        <w:rPr>
          <w:rFonts w:ascii="Calibri" w:eastAsia="Times New Roman" w:hAnsi="Calibri" w:cs="Times New Roman"/>
          <w:noProof/>
        </w:rPr>
        <w:t xml:space="preserve"> 2004; </w:t>
      </w:r>
      <w:r w:rsidRPr="002D1381">
        <w:rPr>
          <w:rFonts w:ascii="Calibri" w:eastAsia="Times New Roman" w:hAnsi="Calibri" w:cs="Times New Roman"/>
          <w:b/>
          <w:bCs/>
          <w:noProof/>
        </w:rPr>
        <w:t>86</w:t>
      </w:r>
      <w:r w:rsidRPr="002D1381">
        <w:rPr>
          <w:rFonts w:ascii="Calibri" w:eastAsia="Times New Roman" w:hAnsi="Calibri" w:cs="Times New Roman"/>
          <w:noProof/>
        </w:rPr>
        <w:t>: 1297–303.</w:t>
      </w:r>
    </w:p>
    <w:p w14:paraId="7EBB9E3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11</w:t>
      </w:r>
      <w:r w:rsidRPr="002D1381">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7EB27B6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12</w:t>
      </w:r>
      <w:r w:rsidRPr="002D1381">
        <w:rPr>
          <w:rFonts w:ascii="Calibri" w:eastAsia="Times New Roman" w:hAnsi="Calibri" w:cs="Times New Roman"/>
          <w:noProof/>
        </w:rPr>
        <w:tab/>
        <w:t xml:space="preserve">Munro A, Kovats RS, Rubin GJ,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2D1381">
        <w:rPr>
          <w:rFonts w:ascii="Calibri" w:eastAsia="Times New Roman" w:hAnsi="Calibri" w:cs="Times New Roman"/>
          <w:i/>
          <w:iCs/>
          <w:noProof/>
        </w:rPr>
        <w:t>Lancet Planet Heal</w:t>
      </w:r>
      <w:r w:rsidRPr="002D1381">
        <w:rPr>
          <w:rFonts w:ascii="Calibri" w:eastAsia="Times New Roman" w:hAnsi="Calibri" w:cs="Times New Roman"/>
          <w:noProof/>
        </w:rPr>
        <w:t xml:space="preserve"> 2017; </w:t>
      </w:r>
      <w:r w:rsidRPr="002D1381">
        <w:rPr>
          <w:rFonts w:ascii="Calibri" w:eastAsia="Times New Roman" w:hAnsi="Calibri" w:cs="Times New Roman"/>
          <w:b/>
          <w:bCs/>
          <w:noProof/>
        </w:rPr>
        <w:t>1</w:t>
      </w:r>
      <w:r w:rsidRPr="002D1381">
        <w:rPr>
          <w:rFonts w:ascii="Calibri" w:eastAsia="Times New Roman" w:hAnsi="Calibri" w:cs="Times New Roman"/>
          <w:noProof/>
        </w:rPr>
        <w:t>: e134–41.</w:t>
      </w:r>
    </w:p>
    <w:p w14:paraId="2033FD6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13</w:t>
      </w:r>
      <w:r w:rsidRPr="002D1381">
        <w:rPr>
          <w:rFonts w:ascii="Calibri" w:eastAsia="Times New Roman" w:hAnsi="Calibri" w:cs="Times New Roman"/>
          <w:noProof/>
        </w:rPr>
        <w:tab/>
        <w:t xml:space="preserve">Waite TD, Chaintarli K, Beck CR,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The English national cohort study of flooding and health: cross-sectional analysis of mental health outcomes at year one. </w:t>
      </w:r>
      <w:r w:rsidRPr="002D1381">
        <w:rPr>
          <w:rFonts w:ascii="Calibri" w:eastAsia="Times New Roman" w:hAnsi="Calibri" w:cs="Times New Roman"/>
          <w:i/>
          <w:iCs/>
          <w:noProof/>
        </w:rPr>
        <w:t>BMC Public Health</w:t>
      </w:r>
      <w:r w:rsidRPr="002D1381">
        <w:rPr>
          <w:rFonts w:ascii="Calibri" w:eastAsia="Times New Roman" w:hAnsi="Calibri" w:cs="Times New Roman"/>
          <w:noProof/>
        </w:rPr>
        <w:t xml:space="preserve"> 2017; </w:t>
      </w:r>
      <w:r w:rsidRPr="002D1381">
        <w:rPr>
          <w:rFonts w:ascii="Calibri" w:eastAsia="Times New Roman" w:hAnsi="Calibri" w:cs="Times New Roman"/>
          <w:b/>
          <w:bCs/>
          <w:noProof/>
        </w:rPr>
        <w:t>17</w:t>
      </w:r>
      <w:r w:rsidRPr="002D1381">
        <w:rPr>
          <w:rFonts w:ascii="Calibri" w:eastAsia="Times New Roman" w:hAnsi="Calibri" w:cs="Times New Roman"/>
          <w:noProof/>
        </w:rPr>
        <w:t>: 129.</w:t>
      </w:r>
    </w:p>
    <w:p w14:paraId="058CFEB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14</w:t>
      </w:r>
      <w:r w:rsidRPr="002D1381">
        <w:rPr>
          <w:rFonts w:ascii="Calibri" w:eastAsia="Times New Roman" w:hAnsi="Calibri" w:cs="Times New Roman"/>
          <w:noProof/>
        </w:rPr>
        <w:tab/>
        <w:t xml:space="preserve">Dawson RJ, Hall JW, Bates PD, Nicholls RJ. Quantified Analysis of the Probability of Flooding in the Thames Estuary under Imaginable Worst-case Sea Level Rise Scenarios Quantified Analysis of the Probability of Flooding in the Thames Estuary under Imaginable Worst-case Sea Level Rise Scenarios. </w:t>
      </w:r>
      <w:r w:rsidRPr="002D1381">
        <w:rPr>
          <w:rFonts w:ascii="Calibri" w:eastAsia="Times New Roman" w:hAnsi="Calibri" w:cs="Times New Roman"/>
          <w:i/>
          <w:iCs/>
          <w:noProof/>
        </w:rPr>
        <w:t>Int J Water Resour Dev</w:t>
      </w:r>
      <w:r w:rsidRPr="002D1381">
        <w:rPr>
          <w:rFonts w:ascii="Calibri" w:eastAsia="Times New Roman" w:hAnsi="Calibri" w:cs="Times New Roman"/>
          <w:noProof/>
        </w:rPr>
        <w:t xml:space="preserve"> 2007; </w:t>
      </w:r>
      <w:r w:rsidRPr="002D1381">
        <w:rPr>
          <w:rFonts w:ascii="Calibri" w:eastAsia="Times New Roman" w:hAnsi="Calibri" w:cs="Times New Roman"/>
          <w:b/>
          <w:bCs/>
          <w:noProof/>
        </w:rPr>
        <w:t>21</w:t>
      </w:r>
      <w:r w:rsidRPr="002D1381">
        <w:rPr>
          <w:rFonts w:ascii="Calibri" w:eastAsia="Times New Roman" w:hAnsi="Calibri" w:cs="Times New Roman"/>
          <w:noProof/>
        </w:rPr>
        <w:t>: 577–91.</w:t>
      </w:r>
    </w:p>
    <w:p w14:paraId="0D1438A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15</w:t>
      </w:r>
      <w:r w:rsidRPr="002D1381">
        <w:rPr>
          <w:rFonts w:ascii="Calibri" w:eastAsia="Times New Roman" w:hAnsi="Calibri" w:cs="Times New Roman"/>
          <w:noProof/>
        </w:rPr>
        <w:tab/>
        <w:t xml:space="preserve">Wisner B, Adams J. Chapter 7. Water supply. </w:t>
      </w:r>
      <w:r w:rsidRPr="002D1381">
        <w:rPr>
          <w:rFonts w:ascii="Calibri" w:eastAsia="Times New Roman" w:hAnsi="Calibri" w:cs="Times New Roman"/>
          <w:i/>
          <w:iCs/>
          <w:noProof/>
        </w:rPr>
        <w:t>Environ Heal Emergencies Disasters a Pract Guid</w:t>
      </w:r>
      <w:r w:rsidRPr="002D1381">
        <w:rPr>
          <w:rFonts w:ascii="Calibri" w:eastAsia="Times New Roman" w:hAnsi="Calibri" w:cs="Times New Roman"/>
          <w:noProof/>
        </w:rPr>
        <w:t xml:space="preserve"> 2003; : 92–126.</w:t>
      </w:r>
    </w:p>
    <w:p w14:paraId="5BCD27E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16</w:t>
      </w:r>
      <w:r w:rsidRPr="002D1381">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2D1381">
        <w:rPr>
          <w:rFonts w:ascii="Calibri" w:eastAsia="Times New Roman" w:hAnsi="Calibri" w:cs="Times New Roman"/>
          <w:i/>
          <w:iCs/>
          <w:noProof/>
        </w:rPr>
        <w:t>J Hydrol</w:t>
      </w:r>
      <w:r w:rsidRPr="002D1381">
        <w:rPr>
          <w:rFonts w:ascii="Calibri" w:eastAsia="Times New Roman" w:hAnsi="Calibri" w:cs="Times New Roman"/>
          <w:noProof/>
        </w:rPr>
        <w:t xml:space="preserve"> 2016; </w:t>
      </w:r>
      <w:r w:rsidRPr="002D1381">
        <w:rPr>
          <w:rFonts w:ascii="Calibri" w:eastAsia="Times New Roman" w:hAnsi="Calibri" w:cs="Times New Roman"/>
          <w:b/>
          <w:bCs/>
          <w:noProof/>
        </w:rPr>
        <w:t>541</w:t>
      </w:r>
      <w:r w:rsidRPr="002D1381">
        <w:rPr>
          <w:rFonts w:ascii="Calibri" w:eastAsia="Times New Roman" w:hAnsi="Calibri" w:cs="Times New Roman"/>
          <w:noProof/>
        </w:rPr>
        <w:t>: 649–64.</w:t>
      </w:r>
    </w:p>
    <w:p w14:paraId="68813B6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17</w:t>
      </w:r>
      <w:r w:rsidRPr="002D1381">
        <w:rPr>
          <w:rFonts w:ascii="Calibri" w:eastAsia="Times New Roman" w:hAnsi="Calibri" w:cs="Times New Roman"/>
          <w:noProof/>
        </w:rPr>
        <w:tab/>
        <w:t xml:space="preserve">Lazo JK, Bostrom A, Morss RE, Demuth JL, Lazrus H. Factors Affecting Hurricane Evacuation Intentions. </w:t>
      </w:r>
      <w:r w:rsidRPr="002D1381">
        <w:rPr>
          <w:rFonts w:ascii="Calibri" w:eastAsia="Times New Roman" w:hAnsi="Calibri" w:cs="Times New Roman"/>
          <w:i/>
          <w:iCs/>
          <w:noProof/>
        </w:rPr>
        <w:t>Risk Anal</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35</w:t>
      </w:r>
      <w:r w:rsidRPr="002D1381">
        <w:rPr>
          <w:rFonts w:ascii="Calibri" w:eastAsia="Times New Roman" w:hAnsi="Calibri" w:cs="Times New Roman"/>
          <w:noProof/>
        </w:rPr>
        <w:t>: 1837–57.</w:t>
      </w:r>
    </w:p>
    <w:p w14:paraId="40D016B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18</w:t>
      </w:r>
      <w:r w:rsidRPr="002D1381">
        <w:rPr>
          <w:rFonts w:ascii="Calibri" w:eastAsia="Times New Roman" w:hAnsi="Calibri" w:cs="Times New Roman"/>
          <w:noProof/>
        </w:rPr>
        <w:tab/>
        <w:t xml:space="preserve">Rufat S, Tate E, Burton CG, Maroof AS. Social vulnerability to floods: Review of case studies and implications for measurement. </w:t>
      </w:r>
      <w:r w:rsidRPr="002D1381">
        <w:rPr>
          <w:rFonts w:ascii="Calibri" w:eastAsia="Times New Roman" w:hAnsi="Calibri" w:cs="Times New Roman"/>
          <w:i/>
          <w:iCs/>
          <w:noProof/>
        </w:rPr>
        <w:t>Int J Disaster Risk Reduct</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14</w:t>
      </w:r>
      <w:r w:rsidRPr="002D1381">
        <w:rPr>
          <w:rFonts w:ascii="Calibri" w:eastAsia="Times New Roman" w:hAnsi="Calibri" w:cs="Times New Roman"/>
          <w:noProof/>
        </w:rPr>
        <w:t>: 470–86.</w:t>
      </w:r>
    </w:p>
    <w:p w14:paraId="0A04247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19</w:t>
      </w:r>
      <w:r w:rsidRPr="002D1381">
        <w:rPr>
          <w:rFonts w:ascii="Calibri" w:eastAsia="Times New Roman" w:hAnsi="Calibri" w:cs="Times New Roman"/>
          <w:noProof/>
        </w:rPr>
        <w:tab/>
        <w:t xml:space="preserve">Pasetto D, Finger F, Rinaldo A, Bertuzzo E. Real-time projections of cholera outbreaks </w:t>
      </w:r>
      <w:r w:rsidRPr="002D1381">
        <w:rPr>
          <w:rFonts w:ascii="Calibri" w:eastAsia="Times New Roman" w:hAnsi="Calibri" w:cs="Times New Roman"/>
          <w:noProof/>
        </w:rPr>
        <w:lastRenderedPageBreak/>
        <w:t xml:space="preserve">through data assimilation and rainfall forecasting. Adv. Water Resour. 2016; </w:t>
      </w:r>
      <w:r w:rsidRPr="002D1381">
        <w:rPr>
          <w:rFonts w:ascii="Calibri" w:eastAsia="Times New Roman" w:hAnsi="Calibri" w:cs="Times New Roman"/>
          <w:b/>
          <w:bCs/>
          <w:noProof/>
        </w:rPr>
        <w:t>0</w:t>
      </w:r>
      <w:r w:rsidRPr="002D1381">
        <w:rPr>
          <w:rFonts w:ascii="Calibri" w:eastAsia="Times New Roman" w:hAnsi="Calibri" w:cs="Times New Roman"/>
          <w:noProof/>
        </w:rPr>
        <w:t>: 1–12.</w:t>
      </w:r>
    </w:p>
    <w:p w14:paraId="5BF8266C"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20</w:t>
      </w:r>
      <w:r w:rsidRPr="002D1381">
        <w:rPr>
          <w:rFonts w:ascii="Calibri" w:eastAsia="Times New Roman" w:hAnsi="Calibri" w:cs="Times New Roman"/>
          <w:noProof/>
        </w:rPr>
        <w:tab/>
        <w:t xml:space="preserve">Yu W, Nakakita E, Jung K. Flood Forecast and Early Warning with High-Resolution Ensemble Rainfall from Numerical Weather Prediction Model. </w:t>
      </w:r>
      <w:r w:rsidRPr="002D1381">
        <w:rPr>
          <w:rFonts w:ascii="Calibri" w:eastAsia="Times New Roman" w:hAnsi="Calibri" w:cs="Times New Roman"/>
          <w:i/>
          <w:iCs/>
          <w:noProof/>
        </w:rPr>
        <w:t>Procedia Eng</w:t>
      </w:r>
      <w:r w:rsidRPr="002D1381">
        <w:rPr>
          <w:rFonts w:ascii="Calibri" w:eastAsia="Times New Roman" w:hAnsi="Calibri" w:cs="Times New Roman"/>
          <w:noProof/>
        </w:rPr>
        <w:t xml:space="preserve"> 2016; </w:t>
      </w:r>
      <w:r w:rsidRPr="002D1381">
        <w:rPr>
          <w:rFonts w:ascii="Calibri" w:eastAsia="Times New Roman" w:hAnsi="Calibri" w:cs="Times New Roman"/>
          <w:b/>
          <w:bCs/>
          <w:noProof/>
        </w:rPr>
        <w:t>154</w:t>
      </w:r>
      <w:r w:rsidRPr="002D1381">
        <w:rPr>
          <w:rFonts w:ascii="Calibri" w:eastAsia="Times New Roman" w:hAnsi="Calibri" w:cs="Times New Roman"/>
          <w:noProof/>
        </w:rPr>
        <w:t>: 498–503.</w:t>
      </w:r>
    </w:p>
    <w:p w14:paraId="59E6EFB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21</w:t>
      </w:r>
      <w:r w:rsidRPr="002D1381">
        <w:rPr>
          <w:rFonts w:ascii="Calibri" w:eastAsia="Times New Roman" w:hAnsi="Calibri" w:cs="Times New Roman"/>
          <w:noProof/>
        </w:rPr>
        <w:tab/>
        <w:t xml:space="preserve">Chen CF, Liu CM. The definition of urban stormwater tolerance threshold and its conceptual estimation: An example from Taiwan. </w:t>
      </w:r>
      <w:r w:rsidRPr="002D1381">
        <w:rPr>
          <w:rFonts w:ascii="Calibri" w:eastAsia="Times New Roman" w:hAnsi="Calibri" w:cs="Times New Roman"/>
          <w:i/>
          <w:iCs/>
          <w:noProof/>
        </w:rPr>
        <w:t>Nat Hazards</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73</w:t>
      </w:r>
      <w:r w:rsidRPr="002D1381">
        <w:rPr>
          <w:rFonts w:ascii="Calibri" w:eastAsia="Times New Roman" w:hAnsi="Calibri" w:cs="Times New Roman"/>
          <w:noProof/>
        </w:rPr>
        <w:t>: 173–90.</w:t>
      </w:r>
    </w:p>
    <w:p w14:paraId="0B877B08"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22</w:t>
      </w:r>
      <w:r w:rsidRPr="002D1381">
        <w:rPr>
          <w:rFonts w:ascii="Calibri" w:eastAsia="Times New Roman" w:hAnsi="Calibri" w:cs="Times New Roman"/>
          <w:noProof/>
        </w:rPr>
        <w:tab/>
        <w:t xml:space="preserve">Finlay SE, Moffat A, Gazzard R, Baker D, Murray V. Health impacts of wildfires. </w:t>
      </w:r>
      <w:r w:rsidRPr="002D1381">
        <w:rPr>
          <w:rFonts w:ascii="Calibri" w:eastAsia="Times New Roman" w:hAnsi="Calibri" w:cs="Times New Roman"/>
          <w:i/>
          <w:iCs/>
          <w:noProof/>
        </w:rPr>
        <w:t>PLoS Curr</w:t>
      </w:r>
      <w:r w:rsidRPr="002D1381">
        <w:rPr>
          <w:rFonts w:ascii="Calibri" w:eastAsia="Times New Roman" w:hAnsi="Calibri" w:cs="Times New Roman"/>
          <w:noProof/>
        </w:rPr>
        <w:t xml:space="preserve"> 2012; : 1–23.</w:t>
      </w:r>
    </w:p>
    <w:p w14:paraId="678787D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23</w:t>
      </w:r>
      <w:r w:rsidRPr="002D1381">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2D1381">
        <w:rPr>
          <w:rFonts w:ascii="Calibri" w:eastAsia="Times New Roman" w:hAnsi="Calibri" w:cs="Times New Roman"/>
          <w:i/>
          <w:iCs/>
          <w:noProof/>
        </w:rPr>
        <w:t>J Expo Sci Environ Epidemiol</w:t>
      </w:r>
      <w:r w:rsidRPr="002D1381">
        <w:rPr>
          <w:rFonts w:ascii="Calibri" w:eastAsia="Times New Roman" w:hAnsi="Calibri" w:cs="Times New Roman"/>
          <w:noProof/>
        </w:rPr>
        <w:t xml:space="preserve"> 2009; </w:t>
      </w:r>
      <w:r w:rsidRPr="002D1381">
        <w:rPr>
          <w:rFonts w:ascii="Calibri" w:eastAsia="Times New Roman" w:hAnsi="Calibri" w:cs="Times New Roman"/>
          <w:b/>
          <w:bCs/>
          <w:noProof/>
        </w:rPr>
        <w:t>19</w:t>
      </w:r>
      <w:r w:rsidRPr="002D1381">
        <w:rPr>
          <w:rFonts w:ascii="Calibri" w:eastAsia="Times New Roman" w:hAnsi="Calibri" w:cs="Times New Roman"/>
          <w:noProof/>
        </w:rPr>
        <w:t>: 414–22.</w:t>
      </w:r>
    </w:p>
    <w:p w14:paraId="557259A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24</w:t>
      </w:r>
      <w:r w:rsidRPr="002D1381">
        <w:rPr>
          <w:rFonts w:ascii="Calibri" w:eastAsia="Times New Roman" w:hAnsi="Calibri" w:cs="Times New Roman"/>
          <w:noProof/>
        </w:rPr>
        <w:tab/>
        <w:t xml:space="preserve">Shustermann D, Kaplan JZ, Canabarro C. Immediate Health-Effects of an Urban Wildfire. </w:t>
      </w:r>
      <w:r w:rsidRPr="002D1381">
        <w:rPr>
          <w:rFonts w:ascii="Calibri" w:eastAsia="Times New Roman" w:hAnsi="Calibri" w:cs="Times New Roman"/>
          <w:i/>
          <w:iCs/>
          <w:noProof/>
        </w:rPr>
        <w:t>West J Med</w:t>
      </w:r>
      <w:r w:rsidRPr="002D1381">
        <w:rPr>
          <w:rFonts w:ascii="Calibri" w:eastAsia="Times New Roman" w:hAnsi="Calibri" w:cs="Times New Roman"/>
          <w:noProof/>
        </w:rPr>
        <w:t xml:space="preserve"> 1993; </w:t>
      </w:r>
      <w:r w:rsidRPr="002D1381">
        <w:rPr>
          <w:rFonts w:ascii="Calibri" w:eastAsia="Times New Roman" w:hAnsi="Calibri" w:cs="Times New Roman"/>
          <w:b/>
          <w:bCs/>
          <w:noProof/>
        </w:rPr>
        <w:t>158</w:t>
      </w:r>
      <w:r w:rsidRPr="002D1381">
        <w:rPr>
          <w:rFonts w:ascii="Calibri" w:eastAsia="Times New Roman" w:hAnsi="Calibri" w:cs="Times New Roman"/>
          <w:noProof/>
        </w:rPr>
        <w:t>: 133–8.</w:t>
      </w:r>
    </w:p>
    <w:p w14:paraId="1EE7529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25</w:t>
      </w:r>
      <w:r w:rsidRPr="002D1381">
        <w:rPr>
          <w:rFonts w:ascii="Calibri" w:eastAsia="Times New Roman" w:hAnsi="Calibri" w:cs="Times New Roman"/>
          <w:noProof/>
        </w:rPr>
        <w:tab/>
        <w:t xml:space="preserve">Morgan G, Sheppeard V, Khalaj B,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Effects of bushfire smoke on daily mortality and hospital admissions in Sydney, Australia.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2010; </w:t>
      </w:r>
      <w:r w:rsidRPr="002D1381">
        <w:rPr>
          <w:rFonts w:ascii="Calibri" w:eastAsia="Times New Roman" w:hAnsi="Calibri" w:cs="Times New Roman"/>
          <w:b/>
          <w:bCs/>
          <w:noProof/>
        </w:rPr>
        <w:t>21</w:t>
      </w:r>
      <w:r w:rsidRPr="002D1381">
        <w:rPr>
          <w:rFonts w:ascii="Calibri" w:eastAsia="Times New Roman" w:hAnsi="Calibri" w:cs="Times New Roman"/>
          <w:noProof/>
        </w:rPr>
        <w:t>: 47–55.</w:t>
      </w:r>
    </w:p>
    <w:p w14:paraId="2B5901D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26</w:t>
      </w:r>
      <w:r w:rsidRPr="002D1381">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2D1381">
        <w:rPr>
          <w:rFonts w:ascii="Calibri" w:eastAsia="Times New Roman" w:hAnsi="Calibri" w:cs="Times New Roman"/>
          <w:i/>
          <w:iCs/>
          <w:noProof/>
        </w:rPr>
        <w:t>J Am Med Assoc</w:t>
      </w:r>
      <w:r w:rsidRPr="002D1381">
        <w:rPr>
          <w:rFonts w:ascii="Calibri" w:eastAsia="Times New Roman" w:hAnsi="Calibri" w:cs="Times New Roman"/>
          <w:noProof/>
        </w:rPr>
        <w:t xml:space="preserve"> 2002; </w:t>
      </w:r>
      <w:r w:rsidRPr="002D1381">
        <w:rPr>
          <w:rFonts w:ascii="Calibri" w:eastAsia="Times New Roman" w:hAnsi="Calibri" w:cs="Times New Roman"/>
          <w:b/>
          <w:bCs/>
          <w:noProof/>
        </w:rPr>
        <w:t>287</w:t>
      </w:r>
      <w:r w:rsidRPr="002D1381">
        <w:rPr>
          <w:rFonts w:ascii="Calibri" w:eastAsia="Times New Roman" w:hAnsi="Calibri" w:cs="Times New Roman"/>
          <w:noProof/>
        </w:rPr>
        <w:t>: 1132–41.</w:t>
      </w:r>
    </w:p>
    <w:p w14:paraId="10A76BEC"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27</w:t>
      </w:r>
      <w:r w:rsidRPr="002D1381">
        <w:rPr>
          <w:rFonts w:ascii="Calibri" w:eastAsia="Times New Roman" w:hAnsi="Calibri" w:cs="Times New Roman"/>
          <w:noProof/>
        </w:rPr>
        <w:tab/>
        <w:t xml:space="preserve">Katsouyanni K, Touloumi G, Spix C,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2D1381">
        <w:rPr>
          <w:rFonts w:ascii="Calibri" w:eastAsia="Times New Roman" w:hAnsi="Calibri" w:cs="Times New Roman"/>
          <w:i/>
          <w:iCs/>
          <w:noProof/>
        </w:rPr>
        <w:t>BMJ</w:t>
      </w:r>
      <w:r w:rsidRPr="002D1381">
        <w:rPr>
          <w:rFonts w:ascii="Calibri" w:eastAsia="Times New Roman" w:hAnsi="Calibri" w:cs="Times New Roman"/>
          <w:noProof/>
        </w:rPr>
        <w:t xml:space="preserve"> 1997; </w:t>
      </w:r>
      <w:r w:rsidRPr="002D1381">
        <w:rPr>
          <w:rFonts w:ascii="Calibri" w:eastAsia="Times New Roman" w:hAnsi="Calibri" w:cs="Times New Roman"/>
          <w:b/>
          <w:bCs/>
          <w:noProof/>
        </w:rPr>
        <w:t>314</w:t>
      </w:r>
      <w:r w:rsidRPr="002D1381">
        <w:rPr>
          <w:rFonts w:ascii="Calibri" w:eastAsia="Times New Roman" w:hAnsi="Calibri" w:cs="Times New Roman"/>
          <w:noProof/>
        </w:rPr>
        <w:t>: 1658–63.</w:t>
      </w:r>
    </w:p>
    <w:p w14:paraId="01E3EAA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28</w:t>
      </w:r>
      <w:r w:rsidRPr="002D1381">
        <w:rPr>
          <w:rFonts w:ascii="Calibri" w:eastAsia="Times New Roman" w:hAnsi="Calibri" w:cs="Times New Roman"/>
          <w:noProof/>
        </w:rPr>
        <w:tab/>
        <w:t>American Psychological Association. Recovering From Wildfires. 2011. http://www.apa.org/helpcenter/wildfire.aspx.</w:t>
      </w:r>
    </w:p>
    <w:p w14:paraId="1FAE62D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29</w:t>
      </w:r>
      <w:r w:rsidRPr="002D1381">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2008; </w:t>
      </w:r>
      <w:r w:rsidRPr="002D1381">
        <w:rPr>
          <w:rFonts w:ascii="Calibri" w:eastAsia="Times New Roman" w:hAnsi="Calibri" w:cs="Times New Roman"/>
          <w:b/>
          <w:bCs/>
          <w:noProof/>
        </w:rPr>
        <w:t>19</w:t>
      </w:r>
      <w:r w:rsidRPr="002D1381">
        <w:rPr>
          <w:rFonts w:ascii="Calibri" w:eastAsia="Times New Roman" w:hAnsi="Calibri" w:cs="Times New Roman"/>
          <w:noProof/>
        </w:rPr>
        <w:t>: S207.</w:t>
      </w:r>
    </w:p>
    <w:p w14:paraId="0013695F"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30</w:t>
      </w:r>
      <w:r w:rsidRPr="002D1381">
        <w:rPr>
          <w:rFonts w:ascii="Calibri" w:eastAsia="Times New Roman" w:hAnsi="Calibri" w:cs="Times New Roman"/>
          <w:noProof/>
        </w:rPr>
        <w:tab/>
        <w:t xml:space="preserve">Goldman A, Eggen B, Golding B, Murray V. The health impacts of windstorms: A systematic literature review. </w:t>
      </w:r>
      <w:r w:rsidRPr="002D1381">
        <w:rPr>
          <w:rFonts w:ascii="Calibri" w:eastAsia="Times New Roman" w:hAnsi="Calibri" w:cs="Times New Roman"/>
          <w:i/>
          <w:iCs/>
          <w:noProof/>
        </w:rPr>
        <w:t>Public Health</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128</w:t>
      </w:r>
      <w:r w:rsidRPr="002D1381">
        <w:rPr>
          <w:rFonts w:ascii="Calibri" w:eastAsia="Times New Roman" w:hAnsi="Calibri" w:cs="Times New Roman"/>
          <w:noProof/>
        </w:rPr>
        <w:t>: 3–28.</w:t>
      </w:r>
    </w:p>
    <w:p w14:paraId="03BE04A8"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31</w:t>
      </w:r>
      <w:r w:rsidRPr="002D1381">
        <w:rPr>
          <w:rFonts w:ascii="Calibri" w:eastAsia="Times New Roman" w:hAnsi="Calibri" w:cs="Times New Roman"/>
          <w:noProof/>
        </w:rPr>
        <w:tab/>
        <w:t xml:space="preserve">Robinson PJ. On the definition of a heat wave. </w:t>
      </w:r>
      <w:r w:rsidRPr="002D1381">
        <w:rPr>
          <w:rFonts w:ascii="Calibri" w:eastAsia="Times New Roman" w:hAnsi="Calibri" w:cs="Times New Roman"/>
          <w:i/>
          <w:iCs/>
          <w:noProof/>
        </w:rPr>
        <w:t>J Appl Meteorol</w:t>
      </w:r>
      <w:r w:rsidRPr="002D1381">
        <w:rPr>
          <w:rFonts w:ascii="Calibri" w:eastAsia="Times New Roman" w:hAnsi="Calibri" w:cs="Times New Roman"/>
          <w:noProof/>
        </w:rPr>
        <w:t xml:space="preserve"> 2001; </w:t>
      </w:r>
      <w:r w:rsidRPr="002D1381">
        <w:rPr>
          <w:rFonts w:ascii="Calibri" w:eastAsia="Times New Roman" w:hAnsi="Calibri" w:cs="Times New Roman"/>
          <w:b/>
          <w:bCs/>
          <w:noProof/>
        </w:rPr>
        <w:t>40</w:t>
      </w:r>
      <w:r w:rsidRPr="002D1381">
        <w:rPr>
          <w:rFonts w:ascii="Calibri" w:eastAsia="Times New Roman" w:hAnsi="Calibri" w:cs="Times New Roman"/>
          <w:noProof/>
        </w:rPr>
        <w:t>: 762–75.</w:t>
      </w:r>
    </w:p>
    <w:p w14:paraId="2BC55BC7"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32</w:t>
      </w:r>
      <w:r w:rsidRPr="002D1381">
        <w:rPr>
          <w:rFonts w:ascii="Calibri" w:eastAsia="Times New Roman" w:hAnsi="Calibri" w:cs="Times New Roman"/>
          <w:noProof/>
        </w:rPr>
        <w:tab/>
        <w:t xml:space="preserve">Baccini M, Kosatsky T, Analitis A,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Impact of heat on mortality in 15 European cities: attributable deaths under different weather scenarios. </w:t>
      </w:r>
      <w:r w:rsidRPr="002D1381">
        <w:rPr>
          <w:rFonts w:ascii="Calibri" w:eastAsia="Times New Roman" w:hAnsi="Calibri" w:cs="Times New Roman"/>
          <w:i/>
          <w:iCs/>
          <w:noProof/>
        </w:rPr>
        <w:t>J Epidemiol Community Heal</w:t>
      </w:r>
      <w:r w:rsidRPr="002D1381">
        <w:rPr>
          <w:rFonts w:ascii="Calibri" w:eastAsia="Times New Roman" w:hAnsi="Calibri" w:cs="Times New Roman"/>
          <w:noProof/>
        </w:rPr>
        <w:t xml:space="preserve"> 2011; </w:t>
      </w:r>
      <w:r w:rsidRPr="002D1381">
        <w:rPr>
          <w:rFonts w:ascii="Calibri" w:eastAsia="Times New Roman" w:hAnsi="Calibri" w:cs="Times New Roman"/>
          <w:b/>
          <w:bCs/>
          <w:noProof/>
        </w:rPr>
        <w:t>65</w:t>
      </w:r>
      <w:r w:rsidRPr="002D1381">
        <w:rPr>
          <w:rFonts w:ascii="Calibri" w:eastAsia="Times New Roman" w:hAnsi="Calibri" w:cs="Times New Roman"/>
          <w:noProof/>
        </w:rPr>
        <w:t>: 64–70.</w:t>
      </w:r>
    </w:p>
    <w:p w14:paraId="4D5EB20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33</w:t>
      </w:r>
      <w:r w:rsidRPr="002D1381">
        <w:rPr>
          <w:rFonts w:ascii="Calibri" w:eastAsia="Times New Roman" w:hAnsi="Calibri" w:cs="Times New Roman"/>
          <w:noProof/>
        </w:rPr>
        <w:tab/>
        <w:t xml:space="preserve">Fouillet A, Rey G, Laurent F,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Excess mortality related to the August 2003 heat wave in France. </w:t>
      </w:r>
      <w:r w:rsidRPr="002D1381">
        <w:rPr>
          <w:rFonts w:ascii="Calibri" w:eastAsia="Times New Roman" w:hAnsi="Calibri" w:cs="Times New Roman"/>
          <w:i/>
          <w:iCs/>
          <w:noProof/>
        </w:rPr>
        <w:t>Int Arch Occup Environ Health</w:t>
      </w:r>
      <w:r w:rsidRPr="002D1381">
        <w:rPr>
          <w:rFonts w:ascii="Calibri" w:eastAsia="Times New Roman" w:hAnsi="Calibri" w:cs="Times New Roman"/>
          <w:noProof/>
        </w:rPr>
        <w:t xml:space="preserve"> 2006; </w:t>
      </w:r>
      <w:r w:rsidRPr="002D1381">
        <w:rPr>
          <w:rFonts w:ascii="Calibri" w:eastAsia="Times New Roman" w:hAnsi="Calibri" w:cs="Times New Roman"/>
          <w:b/>
          <w:bCs/>
          <w:noProof/>
        </w:rPr>
        <w:t>80</w:t>
      </w:r>
      <w:r w:rsidRPr="002D1381">
        <w:rPr>
          <w:rFonts w:ascii="Calibri" w:eastAsia="Times New Roman" w:hAnsi="Calibri" w:cs="Times New Roman"/>
          <w:noProof/>
        </w:rPr>
        <w:t>: 16–24.</w:t>
      </w:r>
    </w:p>
    <w:p w14:paraId="44DFE0C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34</w:t>
      </w:r>
      <w:r w:rsidRPr="002D1381">
        <w:rPr>
          <w:rFonts w:ascii="Calibri" w:eastAsia="Times New Roman" w:hAnsi="Calibri" w:cs="Times New Roman"/>
          <w:noProof/>
        </w:rPr>
        <w:tab/>
        <w:t xml:space="preserve">Azhar GS, Mavalankar D, Nori-Sarma A,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Heat-related mortality in India: Excess all-cause mortality associated with the 2010 Ahmedabad heat wave. </w:t>
      </w:r>
      <w:r w:rsidRPr="002D1381">
        <w:rPr>
          <w:rFonts w:ascii="Calibri" w:eastAsia="Times New Roman" w:hAnsi="Calibri" w:cs="Times New Roman"/>
          <w:i/>
          <w:iCs/>
          <w:noProof/>
        </w:rPr>
        <w:t>PLoS One</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9</w:t>
      </w:r>
      <w:r w:rsidRPr="002D1381">
        <w:rPr>
          <w:rFonts w:ascii="Calibri" w:eastAsia="Times New Roman" w:hAnsi="Calibri" w:cs="Times New Roman"/>
          <w:noProof/>
        </w:rPr>
        <w:t>. DOI:10.1371/journal.pone.0091831.</w:t>
      </w:r>
    </w:p>
    <w:p w14:paraId="5BBE006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35</w:t>
      </w:r>
      <w:r w:rsidRPr="002D1381">
        <w:rPr>
          <w:rFonts w:ascii="Calibri" w:eastAsia="Times New Roman" w:hAnsi="Calibri" w:cs="Times New Roman"/>
          <w:noProof/>
        </w:rPr>
        <w:tab/>
        <w:t xml:space="preserve">Jones B, O’Neill BC, McDaniel L, McGinnis S, Mearns LO, Tebaldi C. Future population exposure to US heat extremes. </w:t>
      </w:r>
      <w:r w:rsidRPr="002D1381">
        <w:rPr>
          <w:rFonts w:ascii="Calibri" w:eastAsia="Times New Roman" w:hAnsi="Calibri" w:cs="Times New Roman"/>
          <w:i/>
          <w:iCs/>
          <w:noProof/>
        </w:rPr>
        <w:t>Nat Clim Chang</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5</w:t>
      </w:r>
      <w:r w:rsidRPr="002D1381">
        <w:rPr>
          <w:rFonts w:ascii="Calibri" w:eastAsia="Times New Roman" w:hAnsi="Calibri" w:cs="Times New Roman"/>
          <w:noProof/>
        </w:rPr>
        <w:t>: 652–5.</w:t>
      </w:r>
    </w:p>
    <w:p w14:paraId="2322B41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36</w:t>
      </w:r>
      <w:r w:rsidRPr="002D1381">
        <w:rPr>
          <w:rFonts w:ascii="Calibri" w:eastAsia="Times New Roman" w:hAnsi="Calibri" w:cs="Times New Roman"/>
          <w:noProof/>
        </w:rPr>
        <w:tab/>
        <w:t xml:space="preserve">Tan J, Zheng Y, Tang X,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The urban heat island and its impact on heat waves and human health in Shanghai. </w:t>
      </w:r>
      <w:r w:rsidRPr="002D1381">
        <w:rPr>
          <w:rFonts w:ascii="Calibri" w:eastAsia="Times New Roman" w:hAnsi="Calibri" w:cs="Times New Roman"/>
          <w:i/>
          <w:iCs/>
          <w:noProof/>
        </w:rPr>
        <w:t>Int J Biometeorol</w:t>
      </w:r>
      <w:r w:rsidRPr="002D1381">
        <w:rPr>
          <w:rFonts w:ascii="Calibri" w:eastAsia="Times New Roman" w:hAnsi="Calibri" w:cs="Times New Roman"/>
          <w:noProof/>
        </w:rPr>
        <w:t xml:space="preserve"> 2010; </w:t>
      </w:r>
      <w:r w:rsidRPr="002D1381">
        <w:rPr>
          <w:rFonts w:ascii="Calibri" w:eastAsia="Times New Roman" w:hAnsi="Calibri" w:cs="Times New Roman"/>
          <w:b/>
          <w:bCs/>
          <w:noProof/>
        </w:rPr>
        <w:t>54</w:t>
      </w:r>
      <w:r w:rsidRPr="002D1381">
        <w:rPr>
          <w:rFonts w:ascii="Calibri" w:eastAsia="Times New Roman" w:hAnsi="Calibri" w:cs="Times New Roman"/>
          <w:noProof/>
        </w:rPr>
        <w:t>: 75–84.</w:t>
      </w:r>
    </w:p>
    <w:p w14:paraId="0564423C"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37</w:t>
      </w:r>
      <w:r w:rsidRPr="002D1381">
        <w:rPr>
          <w:rFonts w:ascii="Calibri" w:eastAsia="Times New Roman" w:hAnsi="Calibri" w:cs="Times New Roman"/>
          <w:noProof/>
        </w:rPr>
        <w:tab/>
        <w:t xml:space="preserve">Shaposhnikov D, Revich B, Bellander T,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Mortality related to air pollution with the moscow heat wave and wildfire of 2010.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25</w:t>
      </w:r>
      <w:r w:rsidRPr="002D1381">
        <w:rPr>
          <w:rFonts w:ascii="Calibri" w:eastAsia="Times New Roman" w:hAnsi="Calibri" w:cs="Times New Roman"/>
          <w:noProof/>
        </w:rPr>
        <w:t>: 359–64.</w:t>
      </w:r>
    </w:p>
    <w:p w14:paraId="724DA3C7"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38</w:t>
      </w:r>
      <w:r w:rsidRPr="002D1381">
        <w:rPr>
          <w:rFonts w:ascii="Calibri" w:eastAsia="Times New Roman" w:hAnsi="Calibri" w:cs="Times New Roman"/>
          <w:noProof/>
        </w:rPr>
        <w:tab/>
        <w:t xml:space="preserve">Fischer PH, Brunekreef B, Lebret E. Air pollution related deaths during the 2003 heat wave in the Netherlands. </w:t>
      </w:r>
      <w:r w:rsidRPr="002D1381">
        <w:rPr>
          <w:rFonts w:ascii="Calibri" w:eastAsia="Times New Roman" w:hAnsi="Calibri" w:cs="Times New Roman"/>
          <w:i/>
          <w:iCs/>
          <w:noProof/>
        </w:rPr>
        <w:t>Atmos Environ</w:t>
      </w:r>
      <w:r w:rsidRPr="002D1381">
        <w:rPr>
          <w:rFonts w:ascii="Calibri" w:eastAsia="Times New Roman" w:hAnsi="Calibri" w:cs="Times New Roman"/>
          <w:noProof/>
        </w:rPr>
        <w:t xml:space="preserve"> 2004; </w:t>
      </w:r>
      <w:r w:rsidRPr="002D1381">
        <w:rPr>
          <w:rFonts w:ascii="Calibri" w:eastAsia="Times New Roman" w:hAnsi="Calibri" w:cs="Times New Roman"/>
          <w:b/>
          <w:bCs/>
          <w:noProof/>
        </w:rPr>
        <w:t>38</w:t>
      </w:r>
      <w:r w:rsidRPr="002D1381">
        <w:rPr>
          <w:rFonts w:ascii="Calibri" w:eastAsia="Times New Roman" w:hAnsi="Calibri" w:cs="Times New Roman"/>
          <w:noProof/>
        </w:rPr>
        <w:t>: 1083–5.</w:t>
      </w:r>
    </w:p>
    <w:p w14:paraId="2790FB0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39</w:t>
      </w:r>
      <w:r w:rsidRPr="002D1381">
        <w:rPr>
          <w:rFonts w:ascii="Calibri" w:eastAsia="Times New Roman" w:hAnsi="Calibri" w:cs="Times New Roman"/>
          <w:noProof/>
        </w:rPr>
        <w:tab/>
        <w:t xml:space="preserve">Filleul L, Cassadou S, Médina S,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The relation between temperature, ozone, and </w:t>
      </w:r>
      <w:r w:rsidRPr="002D1381">
        <w:rPr>
          <w:rFonts w:ascii="Calibri" w:eastAsia="Times New Roman" w:hAnsi="Calibri" w:cs="Times New Roman"/>
          <w:noProof/>
        </w:rPr>
        <w:lastRenderedPageBreak/>
        <w:t xml:space="preserve">mortality in nine French cities during the heat wave of 2003. </w:t>
      </w:r>
      <w:r w:rsidRPr="002D1381">
        <w:rPr>
          <w:rFonts w:ascii="Calibri" w:eastAsia="Times New Roman" w:hAnsi="Calibri" w:cs="Times New Roman"/>
          <w:i/>
          <w:iCs/>
          <w:noProof/>
        </w:rPr>
        <w:t>Environ Health Perspect</w:t>
      </w:r>
      <w:r w:rsidRPr="002D1381">
        <w:rPr>
          <w:rFonts w:ascii="Calibri" w:eastAsia="Times New Roman" w:hAnsi="Calibri" w:cs="Times New Roman"/>
          <w:noProof/>
        </w:rPr>
        <w:t xml:space="preserve"> 2006; </w:t>
      </w:r>
      <w:r w:rsidRPr="002D1381">
        <w:rPr>
          <w:rFonts w:ascii="Calibri" w:eastAsia="Times New Roman" w:hAnsi="Calibri" w:cs="Times New Roman"/>
          <w:b/>
          <w:bCs/>
          <w:noProof/>
        </w:rPr>
        <w:t>114</w:t>
      </w:r>
      <w:r w:rsidRPr="002D1381">
        <w:rPr>
          <w:rFonts w:ascii="Calibri" w:eastAsia="Times New Roman" w:hAnsi="Calibri" w:cs="Times New Roman"/>
          <w:noProof/>
        </w:rPr>
        <w:t>: 1344–7.</w:t>
      </w:r>
    </w:p>
    <w:p w14:paraId="7FFB57EA"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40</w:t>
      </w:r>
      <w:r w:rsidRPr="002D1381">
        <w:rPr>
          <w:rFonts w:ascii="Calibri" w:eastAsia="Times New Roman" w:hAnsi="Calibri" w:cs="Times New Roman"/>
          <w:noProof/>
        </w:rPr>
        <w:tab/>
        <w:t xml:space="preserve">Semenza JC, McCullough JE, Flanders WD, McGeehin MA, Lumpkin JR. Excess hospital admissions during the July 1995 heat wave in Chicago. </w:t>
      </w:r>
      <w:r w:rsidRPr="002D1381">
        <w:rPr>
          <w:rFonts w:ascii="Calibri" w:eastAsia="Times New Roman" w:hAnsi="Calibri" w:cs="Times New Roman"/>
          <w:i/>
          <w:iCs/>
          <w:noProof/>
        </w:rPr>
        <w:t>Am J Prev Med</w:t>
      </w:r>
      <w:r w:rsidRPr="002D1381">
        <w:rPr>
          <w:rFonts w:ascii="Calibri" w:eastAsia="Times New Roman" w:hAnsi="Calibri" w:cs="Times New Roman"/>
          <w:noProof/>
        </w:rPr>
        <w:t xml:space="preserve"> 1999; </w:t>
      </w:r>
      <w:r w:rsidRPr="002D1381">
        <w:rPr>
          <w:rFonts w:ascii="Calibri" w:eastAsia="Times New Roman" w:hAnsi="Calibri" w:cs="Times New Roman"/>
          <w:b/>
          <w:bCs/>
          <w:noProof/>
        </w:rPr>
        <w:t>16</w:t>
      </w:r>
      <w:r w:rsidRPr="002D1381">
        <w:rPr>
          <w:rFonts w:ascii="Calibri" w:eastAsia="Times New Roman" w:hAnsi="Calibri" w:cs="Times New Roman"/>
          <w:noProof/>
        </w:rPr>
        <w:t>: 269–77.</w:t>
      </w:r>
    </w:p>
    <w:p w14:paraId="6868AF6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41</w:t>
      </w:r>
      <w:r w:rsidRPr="002D1381">
        <w:rPr>
          <w:rFonts w:ascii="Calibri" w:eastAsia="Times New Roman" w:hAnsi="Calibri" w:cs="Times New Roman"/>
          <w:noProof/>
        </w:rPr>
        <w:tab/>
        <w:t xml:space="preserve">Le Tertre A, Lefranc A, Eilstein D,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Impact of the 2003 heatwave on all-cause mortality in 9 French cities.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2006; </w:t>
      </w:r>
      <w:r w:rsidRPr="002D1381">
        <w:rPr>
          <w:rFonts w:ascii="Calibri" w:eastAsia="Times New Roman" w:hAnsi="Calibri" w:cs="Times New Roman"/>
          <w:b/>
          <w:bCs/>
          <w:noProof/>
        </w:rPr>
        <w:t>17</w:t>
      </w:r>
      <w:r w:rsidRPr="002D1381">
        <w:rPr>
          <w:rFonts w:ascii="Calibri" w:eastAsia="Times New Roman" w:hAnsi="Calibri" w:cs="Times New Roman"/>
          <w:noProof/>
        </w:rPr>
        <w:t>: 75–9.</w:t>
      </w:r>
    </w:p>
    <w:p w14:paraId="131EFFE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42</w:t>
      </w:r>
      <w:r w:rsidRPr="002D1381">
        <w:rPr>
          <w:rFonts w:ascii="Calibri" w:eastAsia="Times New Roman" w:hAnsi="Calibri" w:cs="Times New Roman"/>
          <w:noProof/>
        </w:rPr>
        <w:tab/>
        <w:t xml:space="preserve">Howe AS, Boden BP. Heat-related illness in athletes. </w:t>
      </w:r>
      <w:r w:rsidRPr="002D1381">
        <w:rPr>
          <w:rFonts w:ascii="Calibri" w:eastAsia="Times New Roman" w:hAnsi="Calibri" w:cs="Times New Roman"/>
          <w:i/>
          <w:iCs/>
          <w:noProof/>
        </w:rPr>
        <w:t>Am J Sports Med</w:t>
      </w:r>
      <w:r w:rsidRPr="002D1381">
        <w:rPr>
          <w:rFonts w:ascii="Calibri" w:eastAsia="Times New Roman" w:hAnsi="Calibri" w:cs="Times New Roman"/>
          <w:noProof/>
        </w:rPr>
        <w:t xml:space="preserve"> 2007; </w:t>
      </w:r>
      <w:r w:rsidRPr="002D1381">
        <w:rPr>
          <w:rFonts w:ascii="Calibri" w:eastAsia="Times New Roman" w:hAnsi="Calibri" w:cs="Times New Roman"/>
          <w:b/>
          <w:bCs/>
          <w:noProof/>
        </w:rPr>
        <w:t>35</w:t>
      </w:r>
      <w:r w:rsidRPr="002D1381">
        <w:rPr>
          <w:rFonts w:ascii="Calibri" w:eastAsia="Times New Roman" w:hAnsi="Calibri" w:cs="Times New Roman"/>
          <w:noProof/>
        </w:rPr>
        <w:t>: 1384–95.</w:t>
      </w:r>
    </w:p>
    <w:p w14:paraId="274B2A5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43</w:t>
      </w:r>
      <w:r w:rsidRPr="002D1381">
        <w:rPr>
          <w:rFonts w:ascii="Calibri" w:eastAsia="Times New Roman" w:hAnsi="Calibri" w:cs="Times New Roman"/>
          <w:noProof/>
        </w:rPr>
        <w:tab/>
        <w:t xml:space="preserve">Beltran GW. Heat-related illness. </w:t>
      </w:r>
      <w:r w:rsidRPr="002D1381">
        <w:rPr>
          <w:rFonts w:ascii="Calibri" w:eastAsia="Times New Roman" w:hAnsi="Calibri" w:cs="Times New Roman"/>
          <w:i/>
          <w:iCs/>
          <w:noProof/>
        </w:rPr>
        <w:t>Emerg Med Serv Clin Pract Syst Overs Second Ed</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1</w:t>
      </w:r>
      <w:r w:rsidRPr="002D1381">
        <w:rPr>
          <w:rFonts w:ascii="Calibri" w:eastAsia="Times New Roman" w:hAnsi="Calibri" w:cs="Times New Roman"/>
          <w:noProof/>
        </w:rPr>
        <w:t>: 358–62.</w:t>
      </w:r>
    </w:p>
    <w:p w14:paraId="09A3152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44</w:t>
      </w:r>
      <w:r w:rsidRPr="002D1381">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2D1381">
        <w:rPr>
          <w:rFonts w:ascii="Calibri" w:eastAsia="Times New Roman" w:hAnsi="Calibri" w:cs="Times New Roman"/>
          <w:i/>
          <w:iCs/>
          <w:noProof/>
        </w:rPr>
        <w:t>Am J Forensic Med Pathol</w:t>
      </w:r>
      <w:r w:rsidRPr="002D1381">
        <w:rPr>
          <w:rFonts w:ascii="Calibri" w:eastAsia="Times New Roman" w:hAnsi="Calibri" w:cs="Times New Roman"/>
          <w:noProof/>
        </w:rPr>
        <w:t xml:space="preserve"> 1997; </w:t>
      </w:r>
      <w:r w:rsidRPr="002D1381">
        <w:rPr>
          <w:rFonts w:ascii="Calibri" w:eastAsia="Times New Roman" w:hAnsi="Calibri" w:cs="Times New Roman"/>
          <w:b/>
          <w:bCs/>
          <w:noProof/>
        </w:rPr>
        <w:t>18</w:t>
      </w:r>
      <w:r w:rsidRPr="002D1381">
        <w:rPr>
          <w:rFonts w:ascii="Calibri" w:eastAsia="Times New Roman" w:hAnsi="Calibri" w:cs="Times New Roman"/>
          <w:noProof/>
        </w:rPr>
        <w:t>.</w:t>
      </w:r>
    </w:p>
    <w:p w14:paraId="506F6E0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45</w:t>
      </w:r>
      <w:r w:rsidRPr="002D1381">
        <w:rPr>
          <w:rFonts w:ascii="Calibri" w:eastAsia="Times New Roman" w:hAnsi="Calibri" w:cs="Times New Roman"/>
          <w:noProof/>
        </w:rPr>
        <w:tab/>
        <w:t xml:space="preserve">Leon LR, Bouchama A. Heat stroke. </w:t>
      </w:r>
      <w:r w:rsidRPr="002D1381">
        <w:rPr>
          <w:rFonts w:ascii="Calibri" w:eastAsia="Times New Roman" w:hAnsi="Calibri" w:cs="Times New Roman"/>
          <w:i/>
          <w:iCs/>
          <w:noProof/>
        </w:rPr>
        <w:t>Compr Physiol</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5</w:t>
      </w:r>
      <w:r w:rsidRPr="002D1381">
        <w:rPr>
          <w:rFonts w:ascii="Calibri" w:eastAsia="Times New Roman" w:hAnsi="Calibri" w:cs="Times New Roman"/>
          <w:noProof/>
        </w:rPr>
        <w:t>: 611–47.</w:t>
      </w:r>
    </w:p>
    <w:p w14:paraId="5DDDF6B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46</w:t>
      </w:r>
      <w:r w:rsidRPr="002D1381">
        <w:rPr>
          <w:rFonts w:ascii="Calibri" w:eastAsia="Times New Roman" w:hAnsi="Calibri" w:cs="Times New Roman"/>
          <w:noProof/>
        </w:rPr>
        <w:tab/>
        <w:t xml:space="preserve">Fouillet A, Rey G, Wagner V,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Has the impact of heat waves on mortality changed in France since the European heat wave of summer 2003? A study of the 2006 heat wave. </w:t>
      </w:r>
      <w:r w:rsidRPr="002D1381">
        <w:rPr>
          <w:rFonts w:ascii="Calibri" w:eastAsia="Times New Roman" w:hAnsi="Calibri" w:cs="Times New Roman"/>
          <w:i/>
          <w:iCs/>
          <w:noProof/>
        </w:rPr>
        <w:t>Int J Epidemiol</w:t>
      </w:r>
      <w:r w:rsidRPr="002D1381">
        <w:rPr>
          <w:rFonts w:ascii="Calibri" w:eastAsia="Times New Roman" w:hAnsi="Calibri" w:cs="Times New Roman"/>
          <w:noProof/>
        </w:rPr>
        <w:t xml:space="preserve"> 2008; </w:t>
      </w:r>
      <w:r w:rsidRPr="002D1381">
        <w:rPr>
          <w:rFonts w:ascii="Calibri" w:eastAsia="Times New Roman" w:hAnsi="Calibri" w:cs="Times New Roman"/>
          <w:b/>
          <w:bCs/>
          <w:noProof/>
        </w:rPr>
        <w:t>37</w:t>
      </w:r>
      <w:r w:rsidRPr="002D1381">
        <w:rPr>
          <w:rFonts w:ascii="Calibri" w:eastAsia="Times New Roman" w:hAnsi="Calibri" w:cs="Times New Roman"/>
          <w:noProof/>
        </w:rPr>
        <w:t>: 309–17.</w:t>
      </w:r>
    </w:p>
    <w:p w14:paraId="274E85FA" w14:textId="77777777" w:rsidR="002D1381" w:rsidRPr="002D1381" w:rsidRDefault="002D1381" w:rsidP="002D1381">
      <w:pPr>
        <w:widowControl w:val="0"/>
        <w:autoSpaceDE w:val="0"/>
        <w:autoSpaceDN w:val="0"/>
        <w:adjustRightInd w:val="0"/>
        <w:ind w:left="640" w:hanging="640"/>
        <w:rPr>
          <w:rFonts w:ascii="Calibri" w:hAnsi="Calibri"/>
          <w:noProof/>
        </w:rPr>
      </w:pPr>
      <w:r w:rsidRPr="002D1381">
        <w:rPr>
          <w:rFonts w:ascii="Calibri" w:eastAsia="Times New Roman" w:hAnsi="Calibri" w:cs="Times New Roman"/>
          <w:noProof/>
        </w:rPr>
        <w:t>47</w:t>
      </w:r>
      <w:r w:rsidRPr="002D1381">
        <w:rPr>
          <w:rFonts w:ascii="Calibri" w:eastAsia="Times New Roman" w:hAnsi="Calibri" w:cs="Times New Roman"/>
          <w:noProof/>
        </w:rPr>
        <w:tab/>
        <w:t>Stutzinger-schwarz N. Recommendations for Action Heat Action Plans to protect human health. ; : 1–32.</w:t>
      </w:r>
    </w:p>
    <w:p w14:paraId="0A9840E3" w14:textId="238173BC" w:rsidR="00FF69F5" w:rsidRPr="00A618F9" w:rsidRDefault="00FF69F5" w:rsidP="002D1381">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5"/>
      <w:footerReference w:type="default" r:id="rId1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rks, Robbie M" w:date="2017-08-10T13:36:00Z" w:initials="PRM">
    <w:p w14:paraId="4820A722" w14:textId="77777777" w:rsidR="00160524" w:rsidRDefault="00160524" w:rsidP="00160524">
      <w:pPr>
        <w:pStyle w:val="CommentText"/>
        <w:numPr>
          <w:ilvl w:val="0"/>
          <w:numId w:val="9"/>
        </w:numPr>
      </w:pPr>
      <w:r>
        <w:rPr>
          <w:rStyle w:val="CommentReference"/>
        </w:rPr>
        <w:annotationRef/>
      </w:r>
      <w:r>
        <w:t>Focus on urban floods</w:t>
      </w:r>
    </w:p>
    <w:p w14:paraId="2331D36E" w14:textId="77777777" w:rsidR="00160524" w:rsidRDefault="00160524" w:rsidP="00160524">
      <w:pPr>
        <w:pStyle w:val="CommentText"/>
        <w:numPr>
          <w:ilvl w:val="0"/>
          <w:numId w:val="9"/>
        </w:numPr>
      </w:pPr>
      <w:r>
        <w:t xml:space="preserve"> Ask Lucia about Malawi (check out </w:t>
      </w:r>
      <w:r w:rsidR="008B5BFE">
        <w:t>email dated 8</w:t>
      </w:r>
      <w:r w:rsidR="008B5BFE" w:rsidRPr="008B5BFE">
        <w:rPr>
          <w:vertAlign w:val="superscript"/>
        </w:rPr>
        <w:t>th</w:t>
      </w:r>
      <w:r w:rsidR="008B5BFE">
        <w:t xml:space="preserve"> August 2017)</w:t>
      </w:r>
    </w:p>
    <w:p w14:paraId="790E21C0" w14:textId="77777777" w:rsidR="008B5BFE" w:rsidRDefault="008B5BFE" w:rsidP="00160524">
      <w:pPr>
        <w:pStyle w:val="CommentText"/>
        <w:numPr>
          <w:ilvl w:val="0"/>
          <w:numId w:val="9"/>
        </w:numPr>
      </w:pPr>
      <w:r>
        <w:t>Deliver Urban Floods report by 21</w:t>
      </w:r>
      <w:r w:rsidRPr="008B5BFE">
        <w:rPr>
          <w:vertAlign w:val="superscript"/>
        </w:rPr>
        <w:t>st</w:t>
      </w:r>
      <w:r>
        <w:t xml:space="preserve"> August</w:t>
      </w:r>
    </w:p>
    <w:p w14:paraId="68DB51D6" w14:textId="4755ADB3" w:rsidR="008B5BFE" w:rsidRDefault="008B5BFE" w:rsidP="00160524">
      <w:pPr>
        <w:pStyle w:val="CommentText"/>
        <w:numPr>
          <w:ilvl w:val="0"/>
          <w:numId w:val="9"/>
        </w:numPr>
      </w:pPr>
      <w:r>
        <w:t>Join teleconference in September with Joy?</w:t>
      </w:r>
    </w:p>
  </w:comment>
  <w:comment w:id="3" w:author="Parks, Robbie M" w:date="2017-08-10T13:39:00Z" w:initials="PRM">
    <w:p w14:paraId="1A3634CB" w14:textId="47A2587B" w:rsidR="00E02999" w:rsidRDefault="00E02999">
      <w:pPr>
        <w:pStyle w:val="CommentText"/>
      </w:pPr>
      <w:r>
        <w:rPr>
          <w:rStyle w:val="CommentReference"/>
        </w:rPr>
        <w:annotationRef/>
      </w:r>
      <w:r>
        <w:t>HIWeather will have a say on whether this is possible or not</w:t>
      </w:r>
    </w:p>
  </w:comment>
  <w:comment w:id="14" w:author="Parks, Robbie M" w:date="2017-08-10T13:40:00Z" w:initials="PRM">
    <w:p w14:paraId="08EDE347" w14:textId="77777777" w:rsidR="00E82296" w:rsidRDefault="00E82296" w:rsidP="00E82296">
      <w:pPr>
        <w:pStyle w:val="CommentText"/>
        <w:numPr>
          <w:ilvl w:val="0"/>
          <w:numId w:val="9"/>
        </w:numPr>
      </w:pPr>
      <w:r>
        <w:rPr>
          <w:rStyle w:val="CommentReference"/>
        </w:rPr>
        <w:annotationRef/>
      </w:r>
      <w:r>
        <w:t>Not necessarily a core interest of HIWeather</w:t>
      </w:r>
    </w:p>
    <w:p w14:paraId="2934C1FB" w14:textId="77777777" w:rsidR="007B270E" w:rsidRDefault="007B270E" w:rsidP="00E82296">
      <w:pPr>
        <w:pStyle w:val="CommentText"/>
        <w:numPr>
          <w:ilvl w:val="0"/>
          <w:numId w:val="9"/>
        </w:numPr>
      </w:pPr>
      <w:r>
        <w:t>Capabilities do not cover looking at a changing climate, more weather prediction capabilities</w:t>
      </w:r>
    </w:p>
    <w:p w14:paraId="01377F4A" w14:textId="45F29BFB" w:rsidR="007B270E" w:rsidRDefault="007B270E" w:rsidP="00E82296">
      <w:pPr>
        <w:pStyle w:val="CommentText"/>
        <w:numPr>
          <w:ilvl w:val="0"/>
          <w:numId w:val="9"/>
        </w:numPr>
      </w:pPr>
      <w:r>
        <w:t>Briefly mention this timescale but not necessarily a focus</w:t>
      </w:r>
    </w:p>
  </w:comment>
  <w:comment w:id="16" w:author="Parks, Robbie M" w:date="2017-08-10T13:42:00Z" w:initials="PRM">
    <w:p w14:paraId="3F67AC0E" w14:textId="4F567B79" w:rsidR="00FF7324" w:rsidRDefault="00FF7324">
      <w:pPr>
        <w:pStyle w:val="CommentText"/>
      </w:pPr>
      <w:r>
        <w:rPr>
          <w:rStyle w:val="CommentReference"/>
        </w:rPr>
        <w:annotationRef/>
      </w:r>
      <w:r>
        <w:t>A core WWRP concern. Bring out but mention it as a WWRP wider concern.</w:t>
      </w:r>
    </w:p>
  </w:comment>
  <w:comment w:id="17" w:author="Parks, Robbie M" w:date="2017-08-10T13:41:00Z" w:initials="PRM">
    <w:p w14:paraId="6F1950B7" w14:textId="77777777" w:rsidR="00FF7324" w:rsidRDefault="00FF7324">
      <w:pPr>
        <w:pStyle w:val="CommentText"/>
      </w:pPr>
      <w:r>
        <w:rPr>
          <w:rStyle w:val="CommentReference"/>
        </w:rPr>
        <w:annotationRef/>
      </w:r>
      <w:r>
        <w:t>HIWeather has a strong focus on minutes to 2 days.</w:t>
      </w:r>
    </w:p>
    <w:p w14:paraId="720ADBFB" w14:textId="113BD504" w:rsidR="00FF7324" w:rsidRDefault="00FF7324">
      <w:pPr>
        <w:pStyle w:val="CommentText"/>
      </w:pPr>
      <w:r>
        <w:t>Up to 2-weeks is core focus.</w:t>
      </w:r>
    </w:p>
  </w:comment>
  <w:comment w:id="19" w:author="Parks, Robbie M" w:date="2017-08-10T13:42:00Z" w:initials="PRM">
    <w:p w14:paraId="37056365" w14:textId="25B4FDB3" w:rsidR="00BC63AD" w:rsidRDefault="00BC63AD">
      <w:pPr>
        <w:pStyle w:val="CommentText"/>
      </w:pPr>
      <w:r>
        <w:rPr>
          <w:rStyle w:val="CommentReference"/>
        </w:rPr>
        <w:annotationRef/>
      </w:r>
      <w:r>
        <w:t>Core focus on HIWeather capabilities</w:t>
      </w:r>
    </w:p>
  </w:comment>
  <w:comment w:id="21" w:author="Parks, Robbie M" w:date="2017-08-10T13:44:00Z" w:initials="PRM">
    <w:p w14:paraId="6D26566C" w14:textId="722B84E2" w:rsidR="00C623C8" w:rsidRDefault="00C623C8">
      <w:pPr>
        <w:pStyle w:val="CommentText"/>
      </w:pPr>
      <w:r>
        <w:rPr>
          <w:rStyle w:val="CommentReference"/>
        </w:rPr>
        <w:annotationRef/>
      </w:r>
      <w:r>
        <w:t>Workshop in October for HIWeather with review paper on current status on prediction for all hazards. Will discuss key gaps.</w:t>
      </w:r>
    </w:p>
  </w:comment>
  <w:comment w:id="22" w:author="Parks, Robbie M" w:date="2017-08-10T13:46:00Z" w:initials="PRM">
    <w:p w14:paraId="51BE5544" w14:textId="0696359C" w:rsidR="009676C8" w:rsidRDefault="009676C8">
      <w:pPr>
        <w:pStyle w:val="CommentText"/>
      </w:pPr>
      <w:r>
        <w:rPr>
          <w:rStyle w:val="CommentReference"/>
        </w:rPr>
        <w:annotationRef/>
      </w:r>
      <w:r>
        <w:t>Check HIWeather newsletter</w:t>
      </w:r>
    </w:p>
    <w:p w14:paraId="7C6D4252" w14:textId="4FC7CC7F" w:rsidR="009676C8" w:rsidRDefault="009676C8" w:rsidP="009676C8">
      <w:pPr>
        <w:pStyle w:val="CommentText"/>
        <w:numPr>
          <w:ilvl w:val="0"/>
          <w:numId w:val="9"/>
        </w:numPr>
      </w:pPr>
      <w:r>
        <w:t>Each working group will report current activities</w:t>
      </w:r>
    </w:p>
    <w:p w14:paraId="439F4285" w14:textId="4D3C0246" w:rsidR="009676C8" w:rsidRDefault="009676C8" w:rsidP="009676C8">
      <w:pPr>
        <w:pStyle w:val="CommentText"/>
        <w:numPr>
          <w:ilvl w:val="0"/>
          <w:numId w:val="9"/>
        </w:numPr>
      </w:pPr>
      <w:r>
        <w:t>Sharing ideas from health point of view will be really valuable to steering committee</w:t>
      </w:r>
    </w:p>
    <w:p w14:paraId="12302521" w14:textId="28327B02" w:rsidR="009676C8" w:rsidRDefault="009676C8" w:rsidP="009676C8">
      <w:pPr>
        <w:pStyle w:val="CommentText"/>
        <w:numPr>
          <w:ilvl w:val="0"/>
          <w:numId w:val="9"/>
        </w:numPr>
      </w:pPr>
      <w:r>
        <w:t>Julia Keller</w:t>
      </w:r>
      <w:r w:rsidR="009F3436">
        <w:t xml:space="preserve"> to send info about air quality</w:t>
      </w:r>
      <w:bookmarkStart w:id="23" w:name="_GoBack"/>
      <w:bookmarkEnd w:id="23"/>
    </w:p>
  </w:comment>
  <w:comment w:id="24" w:author="Parks, Robbie M" w:date="2017-08-10T13:45:00Z" w:initials="PRM">
    <w:p w14:paraId="19736969" w14:textId="35D5D542" w:rsidR="009676C8" w:rsidRDefault="009676C8">
      <w:pPr>
        <w:pStyle w:val="CommentText"/>
      </w:pPr>
      <w:r>
        <w:rPr>
          <w:rStyle w:val="CommentReference"/>
        </w:rPr>
        <w:annotationRef/>
      </w:r>
      <w:r>
        <w:t>Create over timeline for 2-10 years</w:t>
      </w:r>
    </w:p>
  </w:comment>
  <w:comment w:id="25" w:author="Parks, Robbie M" w:date="2017-08-10T13:46:00Z" w:initials="PRM">
    <w:p w14:paraId="676327CE" w14:textId="5FAB829B" w:rsidR="009676C8" w:rsidRDefault="009676C8" w:rsidP="009676C8">
      <w:pPr>
        <w:pStyle w:val="CommentText"/>
        <w:numPr>
          <w:ilvl w:val="0"/>
          <w:numId w:val="9"/>
        </w:numPr>
      </w:pPr>
      <w:r>
        <w:rPr>
          <w:rStyle w:val="CommentReference"/>
        </w:rPr>
        <w:annotationRef/>
      </w:r>
      <w:r>
        <w:t>See comment about Malawi on front page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B51D6" w15:done="0"/>
  <w15:commentEx w15:paraId="1A3634CB" w15:done="0"/>
  <w15:commentEx w15:paraId="01377F4A" w15:done="0"/>
  <w15:commentEx w15:paraId="3F67AC0E" w15:done="0"/>
  <w15:commentEx w15:paraId="720ADBFB" w15:done="0"/>
  <w15:commentEx w15:paraId="37056365" w15:done="0"/>
  <w15:commentEx w15:paraId="6D26566C" w15:done="0"/>
  <w15:commentEx w15:paraId="12302521" w15:done="0"/>
  <w15:commentEx w15:paraId="19736969" w15:done="0"/>
  <w15:commentEx w15:paraId="676327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3190C" w14:textId="77777777" w:rsidR="00EA4788" w:rsidRDefault="00EA4788" w:rsidP="004341A5">
      <w:r>
        <w:separator/>
      </w:r>
    </w:p>
  </w:endnote>
  <w:endnote w:type="continuationSeparator" w:id="0">
    <w:p w14:paraId="013641F8" w14:textId="77777777" w:rsidR="00EA4788" w:rsidRDefault="00EA4788"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FD7C6D" w:rsidRDefault="00FD7C6D"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FD7C6D" w:rsidRDefault="00FD7C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FD7C6D" w:rsidRDefault="00FD7C6D"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3436">
      <w:rPr>
        <w:rStyle w:val="PageNumber"/>
        <w:noProof/>
      </w:rPr>
      <w:t>4</w:t>
    </w:r>
    <w:r>
      <w:rPr>
        <w:rStyle w:val="PageNumber"/>
      </w:rPr>
      <w:fldChar w:fldCharType="end"/>
    </w:r>
  </w:p>
  <w:p w14:paraId="149A3B8B" w14:textId="77777777" w:rsidR="00FD7C6D" w:rsidRDefault="00FD7C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64F66" w14:textId="77777777" w:rsidR="00EA4788" w:rsidRDefault="00EA4788" w:rsidP="004341A5">
      <w:r>
        <w:separator/>
      </w:r>
    </w:p>
  </w:footnote>
  <w:footnote w:type="continuationSeparator" w:id="0">
    <w:p w14:paraId="41B047EE" w14:textId="77777777" w:rsidR="00EA4788" w:rsidRDefault="00EA4788"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073"/>
    <w:multiLevelType w:val="hybridMultilevel"/>
    <w:tmpl w:val="D3B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B13107"/>
    <w:multiLevelType w:val="hybridMultilevel"/>
    <w:tmpl w:val="2E9CA6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850487"/>
    <w:multiLevelType w:val="hybridMultilevel"/>
    <w:tmpl w:val="5E86B9CE"/>
    <w:lvl w:ilvl="0" w:tplc="837CD5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0461D"/>
    <w:rsid w:val="00005126"/>
    <w:rsid w:val="00010AD3"/>
    <w:rsid w:val="00011508"/>
    <w:rsid w:val="000157FF"/>
    <w:rsid w:val="00015F70"/>
    <w:rsid w:val="00016198"/>
    <w:rsid w:val="0003657E"/>
    <w:rsid w:val="00036FFA"/>
    <w:rsid w:val="000407DA"/>
    <w:rsid w:val="00042A07"/>
    <w:rsid w:val="00052A40"/>
    <w:rsid w:val="000544A3"/>
    <w:rsid w:val="00056D75"/>
    <w:rsid w:val="0006283D"/>
    <w:rsid w:val="00065EAB"/>
    <w:rsid w:val="00066C53"/>
    <w:rsid w:val="00081013"/>
    <w:rsid w:val="000818E6"/>
    <w:rsid w:val="0008315C"/>
    <w:rsid w:val="000870BD"/>
    <w:rsid w:val="00087FD4"/>
    <w:rsid w:val="0009572B"/>
    <w:rsid w:val="000958B5"/>
    <w:rsid w:val="00097DFC"/>
    <w:rsid w:val="000A3AF7"/>
    <w:rsid w:val="000B0D4A"/>
    <w:rsid w:val="000B6495"/>
    <w:rsid w:val="000B68BB"/>
    <w:rsid w:val="000B7625"/>
    <w:rsid w:val="000C7277"/>
    <w:rsid w:val="000D0249"/>
    <w:rsid w:val="000D181C"/>
    <w:rsid w:val="000D195B"/>
    <w:rsid w:val="000D7E06"/>
    <w:rsid w:val="000E223D"/>
    <w:rsid w:val="000E37D7"/>
    <w:rsid w:val="00105AE0"/>
    <w:rsid w:val="001068EC"/>
    <w:rsid w:val="00120595"/>
    <w:rsid w:val="00132C6C"/>
    <w:rsid w:val="00140B8A"/>
    <w:rsid w:val="00141B16"/>
    <w:rsid w:val="001466D8"/>
    <w:rsid w:val="0014778F"/>
    <w:rsid w:val="001540CE"/>
    <w:rsid w:val="00156FC7"/>
    <w:rsid w:val="00160524"/>
    <w:rsid w:val="00161E98"/>
    <w:rsid w:val="00162082"/>
    <w:rsid w:val="00167BD7"/>
    <w:rsid w:val="00176AB2"/>
    <w:rsid w:val="00182286"/>
    <w:rsid w:val="00183ED4"/>
    <w:rsid w:val="00187BD2"/>
    <w:rsid w:val="001928EC"/>
    <w:rsid w:val="00196D1D"/>
    <w:rsid w:val="001A1F00"/>
    <w:rsid w:val="001A39E7"/>
    <w:rsid w:val="001B0EFF"/>
    <w:rsid w:val="001B23D1"/>
    <w:rsid w:val="001C4634"/>
    <w:rsid w:val="001C613C"/>
    <w:rsid w:val="001C7AF2"/>
    <w:rsid w:val="001E03C8"/>
    <w:rsid w:val="001E09E4"/>
    <w:rsid w:val="001E2916"/>
    <w:rsid w:val="001E4959"/>
    <w:rsid w:val="001F0FFF"/>
    <w:rsid w:val="001F3B4E"/>
    <w:rsid w:val="001F7D80"/>
    <w:rsid w:val="00207B1C"/>
    <w:rsid w:val="00213CBB"/>
    <w:rsid w:val="002200CA"/>
    <w:rsid w:val="00220C4B"/>
    <w:rsid w:val="00221B31"/>
    <w:rsid w:val="002231AC"/>
    <w:rsid w:val="00225A15"/>
    <w:rsid w:val="00246638"/>
    <w:rsid w:val="0026033D"/>
    <w:rsid w:val="00260B02"/>
    <w:rsid w:val="002616FC"/>
    <w:rsid w:val="002849AC"/>
    <w:rsid w:val="00290C5B"/>
    <w:rsid w:val="002950A2"/>
    <w:rsid w:val="00296A5E"/>
    <w:rsid w:val="002A542C"/>
    <w:rsid w:val="002B1609"/>
    <w:rsid w:val="002B360C"/>
    <w:rsid w:val="002B755B"/>
    <w:rsid w:val="002C4CDA"/>
    <w:rsid w:val="002C77A5"/>
    <w:rsid w:val="002D1381"/>
    <w:rsid w:val="002D4FBC"/>
    <w:rsid w:val="002D524F"/>
    <w:rsid w:val="002E658D"/>
    <w:rsid w:val="002E7E6D"/>
    <w:rsid w:val="002F4DC5"/>
    <w:rsid w:val="003008B0"/>
    <w:rsid w:val="003013EE"/>
    <w:rsid w:val="00306685"/>
    <w:rsid w:val="003118C2"/>
    <w:rsid w:val="00320BB6"/>
    <w:rsid w:val="00322C4B"/>
    <w:rsid w:val="003270BD"/>
    <w:rsid w:val="003271BE"/>
    <w:rsid w:val="00346158"/>
    <w:rsid w:val="003516D2"/>
    <w:rsid w:val="0035190B"/>
    <w:rsid w:val="00353192"/>
    <w:rsid w:val="003673C8"/>
    <w:rsid w:val="00375AEE"/>
    <w:rsid w:val="00375F29"/>
    <w:rsid w:val="00376759"/>
    <w:rsid w:val="00376B34"/>
    <w:rsid w:val="003906D7"/>
    <w:rsid w:val="00391E5E"/>
    <w:rsid w:val="00392122"/>
    <w:rsid w:val="0039751B"/>
    <w:rsid w:val="003A3266"/>
    <w:rsid w:val="003A3A3F"/>
    <w:rsid w:val="003B32B9"/>
    <w:rsid w:val="003B7B81"/>
    <w:rsid w:val="003C153C"/>
    <w:rsid w:val="003C27C6"/>
    <w:rsid w:val="003C328E"/>
    <w:rsid w:val="003C3C4D"/>
    <w:rsid w:val="003D47CB"/>
    <w:rsid w:val="003E4C9F"/>
    <w:rsid w:val="003F22B3"/>
    <w:rsid w:val="003F60EA"/>
    <w:rsid w:val="003F66D5"/>
    <w:rsid w:val="0040177A"/>
    <w:rsid w:val="004018CB"/>
    <w:rsid w:val="004022B7"/>
    <w:rsid w:val="00402D6F"/>
    <w:rsid w:val="00405727"/>
    <w:rsid w:val="004060EF"/>
    <w:rsid w:val="00421AF3"/>
    <w:rsid w:val="00421D9F"/>
    <w:rsid w:val="00423C32"/>
    <w:rsid w:val="00430B94"/>
    <w:rsid w:val="00432A75"/>
    <w:rsid w:val="00433EDB"/>
    <w:rsid w:val="004341A5"/>
    <w:rsid w:val="004353B3"/>
    <w:rsid w:val="00437E72"/>
    <w:rsid w:val="004404CA"/>
    <w:rsid w:val="0044363A"/>
    <w:rsid w:val="00453E9D"/>
    <w:rsid w:val="0045667E"/>
    <w:rsid w:val="00457DF5"/>
    <w:rsid w:val="0047213D"/>
    <w:rsid w:val="004735E1"/>
    <w:rsid w:val="00475C48"/>
    <w:rsid w:val="00476271"/>
    <w:rsid w:val="00480091"/>
    <w:rsid w:val="00480ACC"/>
    <w:rsid w:val="00483B7C"/>
    <w:rsid w:val="004918A8"/>
    <w:rsid w:val="004A3044"/>
    <w:rsid w:val="004A5369"/>
    <w:rsid w:val="004B2D47"/>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20439"/>
    <w:rsid w:val="00521A1A"/>
    <w:rsid w:val="0052696F"/>
    <w:rsid w:val="00526BE2"/>
    <w:rsid w:val="00530EF0"/>
    <w:rsid w:val="005425A0"/>
    <w:rsid w:val="00553AE3"/>
    <w:rsid w:val="005546F4"/>
    <w:rsid w:val="0055527C"/>
    <w:rsid w:val="0056070E"/>
    <w:rsid w:val="00561F2E"/>
    <w:rsid w:val="00565475"/>
    <w:rsid w:val="00565B41"/>
    <w:rsid w:val="0056790E"/>
    <w:rsid w:val="00574D5C"/>
    <w:rsid w:val="005753B9"/>
    <w:rsid w:val="00575F80"/>
    <w:rsid w:val="0059049D"/>
    <w:rsid w:val="0059357D"/>
    <w:rsid w:val="00593D1F"/>
    <w:rsid w:val="00594F9B"/>
    <w:rsid w:val="005955FB"/>
    <w:rsid w:val="00597F7F"/>
    <w:rsid w:val="005A2ED1"/>
    <w:rsid w:val="005A38E2"/>
    <w:rsid w:val="005A50B1"/>
    <w:rsid w:val="005A6B02"/>
    <w:rsid w:val="005B1ED4"/>
    <w:rsid w:val="005B5156"/>
    <w:rsid w:val="005C6AE1"/>
    <w:rsid w:val="005C71AC"/>
    <w:rsid w:val="005D58CA"/>
    <w:rsid w:val="005E3580"/>
    <w:rsid w:val="005E49C2"/>
    <w:rsid w:val="005F34A4"/>
    <w:rsid w:val="005F3963"/>
    <w:rsid w:val="005F5217"/>
    <w:rsid w:val="005F7D2B"/>
    <w:rsid w:val="006124E6"/>
    <w:rsid w:val="00634114"/>
    <w:rsid w:val="00641AF0"/>
    <w:rsid w:val="00653214"/>
    <w:rsid w:val="00655025"/>
    <w:rsid w:val="00656140"/>
    <w:rsid w:val="006633AD"/>
    <w:rsid w:val="0068466F"/>
    <w:rsid w:val="0069284E"/>
    <w:rsid w:val="006934E5"/>
    <w:rsid w:val="00695B8E"/>
    <w:rsid w:val="006A0B1B"/>
    <w:rsid w:val="006A5B04"/>
    <w:rsid w:val="006B113B"/>
    <w:rsid w:val="006B52DE"/>
    <w:rsid w:val="006C0D41"/>
    <w:rsid w:val="006C2081"/>
    <w:rsid w:val="006C50E6"/>
    <w:rsid w:val="006C5330"/>
    <w:rsid w:val="006D3F7E"/>
    <w:rsid w:val="006F1CAD"/>
    <w:rsid w:val="006F382C"/>
    <w:rsid w:val="00701F22"/>
    <w:rsid w:val="00712E39"/>
    <w:rsid w:val="00714582"/>
    <w:rsid w:val="007219CD"/>
    <w:rsid w:val="007275B1"/>
    <w:rsid w:val="00735E1A"/>
    <w:rsid w:val="00740BDB"/>
    <w:rsid w:val="00743BFB"/>
    <w:rsid w:val="00745A2B"/>
    <w:rsid w:val="0076179A"/>
    <w:rsid w:val="007657EB"/>
    <w:rsid w:val="007679E4"/>
    <w:rsid w:val="00767DC4"/>
    <w:rsid w:val="00795E96"/>
    <w:rsid w:val="007A11B2"/>
    <w:rsid w:val="007A1C4E"/>
    <w:rsid w:val="007B270E"/>
    <w:rsid w:val="007B4B89"/>
    <w:rsid w:val="007B545A"/>
    <w:rsid w:val="007C33E1"/>
    <w:rsid w:val="007C3F55"/>
    <w:rsid w:val="007D4B10"/>
    <w:rsid w:val="007D543F"/>
    <w:rsid w:val="007E13E7"/>
    <w:rsid w:val="007E7DB0"/>
    <w:rsid w:val="007F2E1E"/>
    <w:rsid w:val="007F3A0D"/>
    <w:rsid w:val="007F70B2"/>
    <w:rsid w:val="00800663"/>
    <w:rsid w:val="00811049"/>
    <w:rsid w:val="0081132E"/>
    <w:rsid w:val="00820BED"/>
    <w:rsid w:val="00823CA8"/>
    <w:rsid w:val="00825538"/>
    <w:rsid w:val="00825CE3"/>
    <w:rsid w:val="00832B62"/>
    <w:rsid w:val="00834C11"/>
    <w:rsid w:val="00837155"/>
    <w:rsid w:val="00845270"/>
    <w:rsid w:val="00850435"/>
    <w:rsid w:val="00866101"/>
    <w:rsid w:val="008664D9"/>
    <w:rsid w:val="008825BD"/>
    <w:rsid w:val="008843EB"/>
    <w:rsid w:val="00892A67"/>
    <w:rsid w:val="008A6465"/>
    <w:rsid w:val="008B5BFE"/>
    <w:rsid w:val="008B7DDD"/>
    <w:rsid w:val="008C2B0C"/>
    <w:rsid w:val="008C4931"/>
    <w:rsid w:val="008C4B74"/>
    <w:rsid w:val="008D151B"/>
    <w:rsid w:val="008D68C4"/>
    <w:rsid w:val="008E6C2E"/>
    <w:rsid w:val="008F0E09"/>
    <w:rsid w:val="008F16FF"/>
    <w:rsid w:val="008F1934"/>
    <w:rsid w:val="008F2AD7"/>
    <w:rsid w:val="0090449B"/>
    <w:rsid w:val="0090798F"/>
    <w:rsid w:val="00911EE8"/>
    <w:rsid w:val="009138AC"/>
    <w:rsid w:val="009147E4"/>
    <w:rsid w:val="00916C05"/>
    <w:rsid w:val="00925E3A"/>
    <w:rsid w:val="00932BD5"/>
    <w:rsid w:val="00937AF1"/>
    <w:rsid w:val="009451FC"/>
    <w:rsid w:val="00952FBE"/>
    <w:rsid w:val="00954845"/>
    <w:rsid w:val="00955C86"/>
    <w:rsid w:val="00964429"/>
    <w:rsid w:val="00966B55"/>
    <w:rsid w:val="009676C8"/>
    <w:rsid w:val="00973231"/>
    <w:rsid w:val="00974800"/>
    <w:rsid w:val="00974995"/>
    <w:rsid w:val="0098603C"/>
    <w:rsid w:val="00986803"/>
    <w:rsid w:val="009902F2"/>
    <w:rsid w:val="009924EA"/>
    <w:rsid w:val="0099555F"/>
    <w:rsid w:val="0099718B"/>
    <w:rsid w:val="009A219F"/>
    <w:rsid w:val="009A475F"/>
    <w:rsid w:val="009A4D56"/>
    <w:rsid w:val="009A6F69"/>
    <w:rsid w:val="009B18FA"/>
    <w:rsid w:val="009B275D"/>
    <w:rsid w:val="009C2546"/>
    <w:rsid w:val="009C5745"/>
    <w:rsid w:val="009C641C"/>
    <w:rsid w:val="009D5647"/>
    <w:rsid w:val="009E25B4"/>
    <w:rsid w:val="009E450A"/>
    <w:rsid w:val="009F2B98"/>
    <w:rsid w:val="009F30DB"/>
    <w:rsid w:val="009F3436"/>
    <w:rsid w:val="00A013F5"/>
    <w:rsid w:val="00A02284"/>
    <w:rsid w:val="00A05968"/>
    <w:rsid w:val="00A10491"/>
    <w:rsid w:val="00A158BA"/>
    <w:rsid w:val="00A25BFD"/>
    <w:rsid w:val="00A30E2C"/>
    <w:rsid w:val="00A324A5"/>
    <w:rsid w:val="00A41AF0"/>
    <w:rsid w:val="00A439F9"/>
    <w:rsid w:val="00A55A47"/>
    <w:rsid w:val="00A60327"/>
    <w:rsid w:val="00A618F9"/>
    <w:rsid w:val="00A718C6"/>
    <w:rsid w:val="00A7294A"/>
    <w:rsid w:val="00A75574"/>
    <w:rsid w:val="00A81911"/>
    <w:rsid w:val="00A85B7A"/>
    <w:rsid w:val="00A91607"/>
    <w:rsid w:val="00AA1780"/>
    <w:rsid w:val="00AA5A9F"/>
    <w:rsid w:val="00AB7D1E"/>
    <w:rsid w:val="00AC0B60"/>
    <w:rsid w:val="00AC36DC"/>
    <w:rsid w:val="00AC6A7C"/>
    <w:rsid w:val="00AD2DD2"/>
    <w:rsid w:val="00AD5015"/>
    <w:rsid w:val="00AD6DC1"/>
    <w:rsid w:val="00AD73AD"/>
    <w:rsid w:val="00AE0BE7"/>
    <w:rsid w:val="00AF592D"/>
    <w:rsid w:val="00AF59A5"/>
    <w:rsid w:val="00AF69F6"/>
    <w:rsid w:val="00B005E9"/>
    <w:rsid w:val="00B00A93"/>
    <w:rsid w:val="00B00C64"/>
    <w:rsid w:val="00B118B2"/>
    <w:rsid w:val="00B14C27"/>
    <w:rsid w:val="00B234B5"/>
    <w:rsid w:val="00B27621"/>
    <w:rsid w:val="00B30B0E"/>
    <w:rsid w:val="00B40A5E"/>
    <w:rsid w:val="00B4101F"/>
    <w:rsid w:val="00B413EA"/>
    <w:rsid w:val="00B526C6"/>
    <w:rsid w:val="00B53DC7"/>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146E"/>
    <w:rsid w:val="00BA1E93"/>
    <w:rsid w:val="00BA59D8"/>
    <w:rsid w:val="00BA5FF2"/>
    <w:rsid w:val="00BB1084"/>
    <w:rsid w:val="00BB1272"/>
    <w:rsid w:val="00BC63AD"/>
    <w:rsid w:val="00BD309C"/>
    <w:rsid w:val="00BD7C9C"/>
    <w:rsid w:val="00BE0943"/>
    <w:rsid w:val="00BE2E70"/>
    <w:rsid w:val="00BE5840"/>
    <w:rsid w:val="00BE5955"/>
    <w:rsid w:val="00BE7C5B"/>
    <w:rsid w:val="00C02149"/>
    <w:rsid w:val="00C02B6F"/>
    <w:rsid w:val="00C13FDC"/>
    <w:rsid w:val="00C178DF"/>
    <w:rsid w:val="00C218EE"/>
    <w:rsid w:val="00C25541"/>
    <w:rsid w:val="00C32ED3"/>
    <w:rsid w:val="00C32ED8"/>
    <w:rsid w:val="00C33692"/>
    <w:rsid w:val="00C33AE4"/>
    <w:rsid w:val="00C42C79"/>
    <w:rsid w:val="00C4447B"/>
    <w:rsid w:val="00C5210A"/>
    <w:rsid w:val="00C560BF"/>
    <w:rsid w:val="00C623C8"/>
    <w:rsid w:val="00C63326"/>
    <w:rsid w:val="00C66CFD"/>
    <w:rsid w:val="00C7097B"/>
    <w:rsid w:val="00C77FA7"/>
    <w:rsid w:val="00C9108E"/>
    <w:rsid w:val="00CA0A99"/>
    <w:rsid w:val="00CA1D76"/>
    <w:rsid w:val="00CA219C"/>
    <w:rsid w:val="00CB4D6E"/>
    <w:rsid w:val="00CB62F6"/>
    <w:rsid w:val="00CC732F"/>
    <w:rsid w:val="00CC76D9"/>
    <w:rsid w:val="00CE1DCB"/>
    <w:rsid w:val="00CE3E2E"/>
    <w:rsid w:val="00CE5E8D"/>
    <w:rsid w:val="00CF1E9B"/>
    <w:rsid w:val="00CF318B"/>
    <w:rsid w:val="00CF4741"/>
    <w:rsid w:val="00CF5E5A"/>
    <w:rsid w:val="00D00531"/>
    <w:rsid w:val="00D117B9"/>
    <w:rsid w:val="00D216D2"/>
    <w:rsid w:val="00D24809"/>
    <w:rsid w:val="00D24DC4"/>
    <w:rsid w:val="00D25279"/>
    <w:rsid w:val="00D27415"/>
    <w:rsid w:val="00D322AB"/>
    <w:rsid w:val="00D349E0"/>
    <w:rsid w:val="00D435B3"/>
    <w:rsid w:val="00D43FFB"/>
    <w:rsid w:val="00D44C4B"/>
    <w:rsid w:val="00D5045D"/>
    <w:rsid w:val="00D56CDF"/>
    <w:rsid w:val="00D57ED3"/>
    <w:rsid w:val="00D60B22"/>
    <w:rsid w:val="00D64CF4"/>
    <w:rsid w:val="00D7364D"/>
    <w:rsid w:val="00D75325"/>
    <w:rsid w:val="00D7717E"/>
    <w:rsid w:val="00D84BCB"/>
    <w:rsid w:val="00D85077"/>
    <w:rsid w:val="00D92672"/>
    <w:rsid w:val="00D92A88"/>
    <w:rsid w:val="00D93D57"/>
    <w:rsid w:val="00D95042"/>
    <w:rsid w:val="00DA0FD4"/>
    <w:rsid w:val="00DC1680"/>
    <w:rsid w:val="00DD1467"/>
    <w:rsid w:val="00DD3D22"/>
    <w:rsid w:val="00DD57C4"/>
    <w:rsid w:val="00DE01DF"/>
    <w:rsid w:val="00DE4084"/>
    <w:rsid w:val="00E02999"/>
    <w:rsid w:val="00E060CF"/>
    <w:rsid w:val="00E23836"/>
    <w:rsid w:val="00E26048"/>
    <w:rsid w:val="00E26B9F"/>
    <w:rsid w:val="00E27AF3"/>
    <w:rsid w:val="00E30348"/>
    <w:rsid w:val="00E42E99"/>
    <w:rsid w:val="00E63B39"/>
    <w:rsid w:val="00E7661E"/>
    <w:rsid w:val="00E82296"/>
    <w:rsid w:val="00E827DA"/>
    <w:rsid w:val="00E83E6D"/>
    <w:rsid w:val="00E85B65"/>
    <w:rsid w:val="00E90094"/>
    <w:rsid w:val="00EA4788"/>
    <w:rsid w:val="00EB23EC"/>
    <w:rsid w:val="00EB577D"/>
    <w:rsid w:val="00EB7434"/>
    <w:rsid w:val="00EB7CA2"/>
    <w:rsid w:val="00EC144A"/>
    <w:rsid w:val="00EC1604"/>
    <w:rsid w:val="00ED0111"/>
    <w:rsid w:val="00ED3EB5"/>
    <w:rsid w:val="00EE34B8"/>
    <w:rsid w:val="00EE3B93"/>
    <w:rsid w:val="00EF0DEC"/>
    <w:rsid w:val="00EF1DD4"/>
    <w:rsid w:val="00EF79ED"/>
    <w:rsid w:val="00F01B41"/>
    <w:rsid w:val="00F02233"/>
    <w:rsid w:val="00F04E4E"/>
    <w:rsid w:val="00F1123A"/>
    <w:rsid w:val="00F147B2"/>
    <w:rsid w:val="00F16780"/>
    <w:rsid w:val="00F16BE0"/>
    <w:rsid w:val="00F175D4"/>
    <w:rsid w:val="00F17F8A"/>
    <w:rsid w:val="00F22901"/>
    <w:rsid w:val="00F30BFD"/>
    <w:rsid w:val="00F34689"/>
    <w:rsid w:val="00F40035"/>
    <w:rsid w:val="00F40CDE"/>
    <w:rsid w:val="00F421C3"/>
    <w:rsid w:val="00F43484"/>
    <w:rsid w:val="00F458B3"/>
    <w:rsid w:val="00F50811"/>
    <w:rsid w:val="00F636D9"/>
    <w:rsid w:val="00F73C36"/>
    <w:rsid w:val="00F73CE1"/>
    <w:rsid w:val="00F9750B"/>
    <w:rsid w:val="00FA166B"/>
    <w:rsid w:val="00FA5FA5"/>
    <w:rsid w:val="00FA7FB1"/>
    <w:rsid w:val="00FB162A"/>
    <w:rsid w:val="00FB3A54"/>
    <w:rsid w:val="00FB6151"/>
    <w:rsid w:val="00FB6FD9"/>
    <w:rsid w:val="00FC0D6A"/>
    <w:rsid w:val="00FC1D7D"/>
    <w:rsid w:val="00FC3E09"/>
    <w:rsid w:val="00FD080D"/>
    <w:rsid w:val="00FD2F75"/>
    <w:rsid w:val="00FD7C6D"/>
    <w:rsid w:val="00FE2A6D"/>
    <w:rsid w:val="00FE5FE6"/>
    <w:rsid w:val="00FF3287"/>
    <w:rsid w:val="00FF3598"/>
    <w:rsid w:val="00FF438A"/>
    <w:rsid w:val="00FF69F5"/>
    <w:rsid w:val="00FF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ast.noaa.gov/floodexposure/" TargetMode="External"/><Relationship Id="rId12" Type="http://schemas.openxmlformats.org/officeDocument/2006/relationships/hyperlink" Target="http://ec.europa.eu/eurostat/data/database)"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357F8CB-62A4-4A44-8A73-2B5B7145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33428</Words>
  <Characters>190545</Characters>
  <Application>Microsoft Macintosh Word</Application>
  <DocSecurity>0</DocSecurity>
  <Lines>1587</Lines>
  <Paragraphs>447</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223526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14</cp:revision>
  <cp:lastPrinted>2017-08-10T08:31:00Z</cp:lastPrinted>
  <dcterms:created xsi:type="dcterms:W3CDTF">2017-08-10T11:36:00Z</dcterms:created>
  <dcterms:modified xsi:type="dcterms:W3CDTF">2017-08-10T11:47:00Z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