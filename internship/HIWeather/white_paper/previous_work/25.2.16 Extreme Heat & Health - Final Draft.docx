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5EB96" w14:textId="22367FC2" w:rsidR="0064303C" w:rsidRPr="0064303C" w:rsidRDefault="00D26042" w:rsidP="0064303C">
      <w:pPr>
        <w:pStyle w:val="Heading2"/>
        <w:rPr>
          <w:color w:val="A6A6A6" w:themeColor="background1" w:themeShade="A6"/>
        </w:rPr>
      </w:pPr>
      <w:bookmarkStart w:id="0" w:name="_GoBack"/>
      <w:bookmarkEnd w:id="0"/>
      <w:r w:rsidRPr="00342D6E">
        <w:rPr>
          <w:rFonts w:ascii="Calibri" w:hAnsi="Calibri"/>
          <w:noProof/>
          <w:sz w:val="22"/>
          <w:szCs w:val="22"/>
          <w:lang w:val="en-GB" w:eastAsia="en-GB"/>
        </w:rPr>
        <mc:AlternateContent>
          <mc:Choice Requires="wps">
            <w:drawing>
              <wp:anchor distT="0" distB="0" distL="114300" distR="114300" simplePos="0" relativeHeight="251659264" behindDoc="0" locked="0" layoutInCell="1" allowOverlap="1" wp14:anchorId="30EA6E0D" wp14:editId="2AD1FCC7">
                <wp:simplePos x="0" y="0"/>
                <wp:positionH relativeFrom="margin">
                  <wp:posOffset>3657600</wp:posOffset>
                </wp:positionH>
                <wp:positionV relativeFrom="margin">
                  <wp:posOffset>228600</wp:posOffset>
                </wp:positionV>
                <wp:extent cx="2286000" cy="339090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90900"/>
                        </a:xfrm>
                        <a:prstGeom prst="rect">
                          <a:avLst/>
                        </a:prstGeom>
                        <a:solidFill>
                          <a:schemeClr val="bg2"/>
                        </a:solidFill>
                        <a:ln w="9525">
                          <a:noFill/>
                          <a:miter lim="800000"/>
                          <a:headEnd/>
                          <a:tailEnd/>
                        </a:ln>
                      </wps:spPr>
                      <wps:txbx>
                        <w:txbxContent>
                          <w:p w14:paraId="32A8DE6A" w14:textId="77777777" w:rsidR="00775AD4" w:rsidRPr="00A851CD" w:rsidRDefault="00775AD4">
                            <w:pPr>
                              <w:rPr>
                                <w:b/>
                                <w:color w:val="215868" w:themeColor="accent5" w:themeShade="80"/>
                                <w:sz w:val="32"/>
                                <w:szCs w:val="32"/>
                              </w:rPr>
                            </w:pPr>
                            <w:r w:rsidRPr="00A851CD">
                              <w:rPr>
                                <w:b/>
                                <w:color w:val="215868" w:themeColor="accent5" w:themeShade="80"/>
                                <w:sz w:val="32"/>
                                <w:szCs w:val="32"/>
                              </w:rPr>
                              <w:t>Case in Point:</w:t>
                            </w:r>
                          </w:p>
                          <w:p w14:paraId="38A0283B" w14:textId="56A95FA8" w:rsidR="00A27744" w:rsidRDefault="00A27744" w:rsidP="00CD1DE9">
                            <w:pPr>
                              <w:rPr>
                                <w:sz w:val="20"/>
                                <w:szCs w:val="20"/>
                              </w:rPr>
                            </w:pPr>
                            <w:r>
                              <w:rPr>
                                <w:sz w:val="20"/>
                                <w:szCs w:val="20"/>
                              </w:rPr>
                              <w:t>A devastating heat</w:t>
                            </w:r>
                            <w:ins w:id="1" w:author="Joy Shumake-Guillemot" w:date="2016-04-20T12:37:00Z">
                              <w:r w:rsidR="00B73F0C">
                                <w:rPr>
                                  <w:sz w:val="20"/>
                                  <w:szCs w:val="20"/>
                                </w:rPr>
                                <w:t xml:space="preserve"> </w:t>
                              </w:r>
                            </w:ins>
                            <w:r>
                              <w:rPr>
                                <w:sz w:val="20"/>
                                <w:szCs w:val="20"/>
                              </w:rPr>
                              <w:t xml:space="preserve">wave struck Ahmedabad, India from </w:t>
                            </w:r>
                            <w:r w:rsidR="00775AD4">
                              <w:rPr>
                                <w:sz w:val="20"/>
                                <w:szCs w:val="20"/>
                              </w:rPr>
                              <w:t>April</w:t>
                            </w:r>
                            <w:r>
                              <w:rPr>
                                <w:sz w:val="20"/>
                                <w:szCs w:val="20"/>
                              </w:rPr>
                              <w:t xml:space="preserve"> to </w:t>
                            </w:r>
                            <w:r w:rsidR="00775AD4">
                              <w:rPr>
                                <w:sz w:val="20"/>
                                <w:szCs w:val="20"/>
                              </w:rPr>
                              <w:t>May</w:t>
                            </w:r>
                            <w:ins w:id="2" w:author="Joy Shumake-Guillemot" w:date="2016-04-20T12:37:00Z">
                              <w:r w:rsidR="00B73F0C">
                                <w:rPr>
                                  <w:sz w:val="20"/>
                                  <w:szCs w:val="20"/>
                                </w:rPr>
                                <w:t xml:space="preserve"> </w:t>
                              </w:r>
                            </w:ins>
                            <w:r>
                              <w:rPr>
                                <w:sz w:val="20"/>
                                <w:szCs w:val="20"/>
                              </w:rPr>
                              <w:t>in</w:t>
                            </w:r>
                            <w:r w:rsidR="00775AD4">
                              <w:rPr>
                                <w:sz w:val="20"/>
                                <w:szCs w:val="20"/>
                              </w:rPr>
                              <w:t xml:space="preserve"> 2010</w:t>
                            </w:r>
                            <w:r>
                              <w:rPr>
                                <w:sz w:val="20"/>
                                <w:szCs w:val="20"/>
                              </w:rPr>
                              <w:t>.The heat</w:t>
                            </w:r>
                            <w:ins w:id="3" w:author="Joy Shumake-Guillemot" w:date="2016-04-20T12:37:00Z">
                              <w:r w:rsidR="00B73F0C">
                                <w:rPr>
                                  <w:sz w:val="20"/>
                                  <w:szCs w:val="20"/>
                                </w:rPr>
                                <w:t xml:space="preserve"> </w:t>
                              </w:r>
                            </w:ins>
                            <w:r>
                              <w:rPr>
                                <w:sz w:val="20"/>
                                <w:szCs w:val="20"/>
                              </w:rPr>
                              <w:t xml:space="preserve">wave </w:t>
                            </w:r>
                            <w:r w:rsidR="00775AD4">
                              <w:rPr>
                                <w:sz w:val="20"/>
                                <w:szCs w:val="20"/>
                              </w:rPr>
                              <w:t>lasted for multiple days with temperatures reaching maximum highs between 44.5-46.8</w:t>
                            </w:r>
                            <w:r w:rsidR="00775AD4" w:rsidRPr="00F80A73">
                              <w:rPr>
                                <w:sz w:val="20"/>
                                <w:szCs w:val="20"/>
                              </w:rPr>
                              <w:t>°C</w:t>
                            </w:r>
                            <w:r w:rsidR="00775AD4">
                              <w:rPr>
                                <w:sz w:val="20"/>
                                <w:szCs w:val="20"/>
                              </w:rPr>
                              <w:t>.</w:t>
                            </w:r>
                            <w:r w:rsidR="00775AD4">
                              <w:rPr>
                                <w:rStyle w:val="FootnoteReference"/>
                                <w:sz w:val="20"/>
                                <w:szCs w:val="20"/>
                              </w:rPr>
                              <w:footnoteRef/>
                            </w:r>
                            <w:r w:rsidR="00775AD4">
                              <w:rPr>
                                <w:sz w:val="20"/>
                                <w:szCs w:val="20"/>
                              </w:rPr>
                              <w:t xml:space="preserve"> Ahmedabad is </w:t>
                            </w:r>
                            <w:r>
                              <w:rPr>
                                <w:sz w:val="20"/>
                                <w:szCs w:val="20"/>
                              </w:rPr>
                              <w:t>the sixth largest</w:t>
                            </w:r>
                            <w:r w:rsidR="00775AD4">
                              <w:rPr>
                                <w:sz w:val="20"/>
                                <w:szCs w:val="20"/>
                              </w:rPr>
                              <w:t xml:space="preserve"> city </w:t>
                            </w:r>
                            <w:r>
                              <w:rPr>
                                <w:sz w:val="20"/>
                                <w:szCs w:val="20"/>
                              </w:rPr>
                              <w:t xml:space="preserve">in India, </w:t>
                            </w:r>
                            <w:r w:rsidR="00775AD4">
                              <w:rPr>
                                <w:sz w:val="20"/>
                                <w:szCs w:val="20"/>
                              </w:rPr>
                              <w:t xml:space="preserve">with </w:t>
                            </w:r>
                            <w:r>
                              <w:rPr>
                                <w:sz w:val="20"/>
                                <w:szCs w:val="20"/>
                              </w:rPr>
                              <w:t xml:space="preserve">a population of </w:t>
                            </w:r>
                            <w:r w:rsidR="00775AD4">
                              <w:rPr>
                                <w:sz w:val="20"/>
                                <w:szCs w:val="20"/>
                              </w:rPr>
                              <w:t>5.5 million  and boasts an idea</w:t>
                            </w:r>
                            <w:r>
                              <w:rPr>
                                <w:sz w:val="20"/>
                                <w:szCs w:val="20"/>
                              </w:rPr>
                              <w:t xml:space="preserve">l </w:t>
                            </w:r>
                            <w:r w:rsidR="00775AD4">
                              <w:rPr>
                                <w:sz w:val="20"/>
                                <w:szCs w:val="20"/>
                              </w:rPr>
                              <w:t xml:space="preserve">warm and dry </w:t>
                            </w:r>
                            <w:r>
                              <w:rPr>
                                <w:sz w:val="20"/>
                                <w:szCs w:val="20"/>
                              </w:rPr>
                              <w:t xml:space="preserve">climate </w:t>
                            </w:r>
                            <w:r w:rsidR="00775AD4">
                              <w:rPr>
                                <w:sz w:val="20"/>
                                <w:szCs w:val="20"/>
                              </w:rPr>
                              <w:t>favorable for heatwaves.</w:t>
                            </w:r>
                            <w:r w:rsidR="00775AD4" w:rsidRPr="00DE0818">
                              <w:rPr>
                                <w:sz w:val="20"/>
                                <w:szCs w:val="20"/>
                                <w:vertAlign w:val="superscript"/>
                              </w:rPr>
                              <w:t>2</w:t>
                            </w:r>
                            <w:r w:rsidR="00775AD4">
                              <w:rPr>
                                <w:sz w:val="20"/>
                                <w:szCs w:val="20"/>
                              </w:rPr>
                              <w:t xml:space="preserve">  </w:t>
                            </w:r>
                            <w:r>
                              <w:rPr>
                                <w:sz w:val="20"/>
                                <w:szCs w:val="20"/>
                              </w:rPr>
                              <w:t>The 2010 heat</w:t>
                            </w:r>
                            <w:ins w:id="4" w:author="Joy Shumake-Guillemot" w:date="2016-04-20T12:37:00Z">
                              <w:r w:rsidR="00B73F0C">
                                <w:rPr>
                                  <w:sz w:val="20"/>
                                  <w:szCs w:val="20"/>
                                </w:rPr>
                                <w:t xml:space="preserve"> </w:t>
                              </w:r>
                            </w:ins>
                            <w:r>
                              <w:rPr>
                                <w:sz w:val="20"/>
                                <w:szCs w:val="20"/>
                              </w:rPr>
                              <w:t xml:space="preserve">wave </w:t>
                            </w:r>
                            <w:r w:rsidR="00775AD4">
                              <w:rPr>
                                <w:sz w:val="20"/>
                                <w:szCs w:val="20"/>
                              </w:rPr>
                              <w:t>caused an additional 1,344 deaths; a 43% increase in mortality above the same period in 2009 and 2011.</w:t>
                            </w:r>
                            <w:r w:rsidR="00775AD4">
                              <w:rPr>
                                <w:rStyle w:val="FootnoteReference"/>
                                <w:sz w:val="20"/>
                                <w:szCs w:val="20"/>
                              </w:rPr>
                              <w:footnoteRef/>
                            </w:r>
                          </w:p>
                          <w:p w14:paraId="31E2AE01" w14:textId="77777777" w:rsidR="00A27744" w:rsidRDefault="00A27744" w:rsidP="00CD1DE9">
                            <w:pPr>
                              <w:rPr>
                                <w:sz w:val="20"/>
                                <w:szCs w:val="20"/>
                              </w:rPr>
                            </w:pPr>
                          </w:p>
                          <w:p w14:paraId="5BB52605" w14:textId="1358D590" w:rsidR="00775AD4" w:rsidRPr="000537CA" w:rsidRDefault="00A27744" w:rsidP="00CD1DE9">
                            <w:pPr>
                              <w:rPr>
                                <w:sz w:val="20"/>
                                <w:szCs w:val="20"/>
                              </w:rPr>
                            </w:pPr>
                            <w:r w:rsidRPr="00285145">
                              <w:rPr>
                                <w:sz w:val="20"/>
                                <w:szCs w:val="20"/>
                                <w:highlight w:val="yellow"/>
                                <w:rPrChange w:id="5" w:author="Joy Shumake-Guillemot" w:date="2016-03-16T16:41:00Z">
                                  <w:rPr>
                                    <w:sz w:val="20"/>
                                    <w:szCs w:val="20"/>
                                  </w:rPr>
                                </w:rPrChange>
                              </w:rPr>
                              <w:t>Mention the Ahmedabad HAP?</w:t>
                            </w:r>
                            <w:del w:id="6" w:author="Laura Scheske" w:date="2016-02-25T16:12:00Z">
                              <w:r w:rsidR="00775AD4" w:rsidDel="00A27744">
                                <w:rPr>
                                  <w:sz w:val="20"/>
                                  <w:szCs w:val="20"/>
                                </w:rPr>
                                <w:delText xml:space="preserve"> </w:delText>
                              </w:r>
                            </w:del>
                          </w:p>
                          <w:p w14:paraId="18AFFF1C" w14:textId="77777777" w:rsidR="00775AD4" w:rsidRDefault="00775AD4" w:rsidP="00F21767">
                            <w:pPr>
                              <w:rPr>
                                <w:sz w:val="18"/>
                                <w:szCs w:val="18"/>
                              </w:rPr>
                            </w:pPr>
                          </w:p>
                          <w:p w14:paraId="3509CD3C" w14:textId="02B2994E" w:rsidR="00775AD4" w:rsidRDefault="00775AD4" w:rsidP="00F21767">
                            <w:pPr>
                              <w:rPr>
                                <w:rFonts w:ascii="Calibri" w:hAnsi="Calibri"/>
                                <w:iCs/>
                                <w:sz w:val="18"/>
                                <w:szCs w:val="18"/>
                              </w:rPr>
                            </w:pPr>
                            <w:r w:rsidRPr="008E40CB">
                              <w:rPr>
                                <w:sz w:val="16"/>
                                <w:szCs w:val="16"/>
                                <w:vertAlign w:val="superscript"/>
                              </w:rPr>
                              <w:t>1</w:t>
                            </w:r>
                            <w:r>
                              <w:rPr>
                                <w:sz w:val="16"/>
                                <w:szCs w:val="16"/>
                                <w:vertAlign w:val="superscript"/>
                              </w:rPr>
                              <w:t xml:space="preserve"> </w:t>
                            </w:r>
                            <w:sdt>
                              <w:sdtPr>
                                <w:rPr>
                                  <w:sz w:val="16"/>
                                  <w:szCs w:val="16"/>
                                  <w:vertAlign w:val="superscript"/>
                                </w:rPr>
                                <w:id w:val="569694431"/>
                                <w:citation/>
                              </w:sdtPr>
                              <w:sdtEndPr/>
                              <w:sdtContent>
                                <w:r>
                                  <w:rPr>
                                    <w:sz w:val="16"/>
                                    <w:szCs w:val="16"/>
                                    <w:vertAlign w:val="superscript"/>
                                  </w:rPr>
                                  <w:fldChar w:fldCharType="begin"/>
                                </w:r>
                                <w:r>
                                  <w:rPr>
                                    <w:sz w:val="16"/>
                                    <w:szCs w:val="16"/>
                                  </w:rPr>
                                  <w:instrText xml:space="preserve"> CITATION Gul14 \l 1033 </w:instrText>
                                </w:r>
                                <w:r>
                                  <w:rPr>
                                    <w:sz w:val="16"/>
                                    <w:szCs w:val="16"/>
                                    <w:vertAlign w:val="superscript"/>
                                  </w:rPr>
                                  <w:fldChar w:fldCharType="separate"/>
                                </w:r>
                                <w:r w:rsidRPr="007A0548">
                                  <w:rPr>
                                    <w:noProof/>
                                    <w:sz w:val="16"/>
                                    <w:szCs w:val="16"/>
                                  </w:rPr>
                                  <w:t>(Azhar et al 2014)</w:t>
                                </w:r>
                                <w:r>
                                  <w:rPr>
                                    <w:sz w:val="16"/>
                                    <w:szCs w:val="16"/>
                                    <w:vertAlign w:val="superscript"/>
                                  </w:rPr>
                                  <w:fldChar w:fldCharType="end"/>
                                </w:r>
                              </w:sdtContent>
                            </w:sdt>
                          </w:p>
                          <w:p w14:paraId="628A2254" w14:textId="69BEBA0E" w:rsidR="00775AD4" w:rsidRDefault="00775AD4" w:rsidP="00F21767">
                            <w:pPr>
                              <w:rPr>
                                <w:rFonts w:ascii="Calibri" w:hAnsi="Calibri"/>
                                <w:iCs/>
                                <w:sz w:val="18"/>
                                <w:szCs w:val="18"/>
                              </w:rPr>
                            </w:pPr>
                            <w:r w:rsidRPr="00E67BEC">
                              <w:rPr>
                                <w:rFonts w:ascii="Calibri" w:hAnsi="Calibri"/>
                                <w:iCs/>
                                <w:sz w:val="18"/>
                                <w:szCs w:val="18"/>
                                <w:vertAlign w:val="superscript"/>
                              </w:rPr>
                              <w:t>2</w:t>
                            </w:r>
                            <w:r w:rsidRPr="008E40CB">
                              <w:rPr>
                                <w:rFonts w:ascii="Calibri" w:hAnsi="Calibri"/>
                                <w:sz w:val="16"/>
                                <w:szCs w:val="16"/>
                              </w:rPr>
                              <w:t xml:space="preserve"> </w:t>
                            </w:r>
                            <w:sdt>
                              <w:sdtPr>
                                <w:rPr>
                                  <w:rFonts w:ascii="Calibri" w:hAnsi="Calibri"/>
                                  <w:sz w:val="16"/>
                                  <w:szCs w:val="16"/>
                                </w:rPr>
                                <w:id w:val="-469667991"/>
                                <w:citation/>
                              </w:sdtPr>
                              <w:sdtEndPr/>
                              <w:sdtContent>
                                <w:r>
                                  <w:rPr>
                                    <w:rFonts w:ascii="Calibri" w:hAnsi="Calibri"/>
                                    <w:sz w:val="16"/>
                                    <w:szCs w:val="16"/>
                                  </w:rPr>
                                  <w:fldChar w:fldCharType="begin"/>
                                </w:r>
                                <w:r>
                                  <w:rPr>
                                    <w:rFonts w:ascii="Calibri" w:hAnsi="Calibri"/>
                                    <w:sz w:val="16"/>
                                    <w:szCs w:val="16"/>
                                  </w:rPr>
                                  <w:instrText xml:space="preserve">CITATION Ahm15 \l 1033 </w:instrText>
                                </w:r>
                                <w:r>
                                  <w:rPr>
                                    <w:rFonts w:ascii="Calibri" w:hAnsi="Calibri"/>
                                    <w:sz w:val="16"/>
                                    <w:szCs w:val="16"/>
                                  </w:rPr>
                                  <w:fldChar w:fldCharType="separate"/>
                                </w:r>
                                <w:r w:rsidRPr="007A0548">
                                  <w:rPr>
                                    <w:rFonts w:ascii="Calibri" w:hAnsi="Calibri"/>
                                    <w:noProof/>
                                    <w:sz w:val="16"/>
                                    <w:szCs w:val="16"/>
                                  </w:rPr>
                                  <w:t>(Ahmedabad Municipal Corporation (AMC) 2015)</w:t>
                                </w:r>
                                <w:r>
                                  <w:rPr>
                                    <w:rFonts w:ascii="Calibri" w:hAnsi="Calibri"/>
                                    <w:sz w:val="16"/>
                                    <w:szCs w:val="16"/>
                                  </w:rPr>
                                  <w:fldChar w:fldCharType="end"/>
                                </w:r>
                              </w:sdtContent>
                            </w:sdt>
                          </w:p>
                          <w:p w14:paraId="4EDBF606" w14:textId="77777777" w:rsidR="00775AD4" w:rsidRDefault="00775AD4" w:rsidP="00F21767">
                            <w:pPr>
                              <w:rPr>
                                <w:rFonts w:ascii="Avenir Book" w:hAnsi="Avenir Book"/>
                                <w:iCs/>
                                <w:color w:val="4F81BD" w:themeColor="accent1"/>
                                <w:sz w:val="28"/>
                                <w:szCs w:val="28"/>
                              </w:rPr>
                            </w:pPr>
                          </w:p>
                          <w:p w14:paraId="05119BBE" w14:textId="0F907CA0" w:rsidR="00775AD4" w:rsidRDefault="00775A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A6E0D" id="_x0000_t202" coordsize="21600,21600" o:spt="202" path="m0,0l0,21600,21600,21600,21600,0xe">
                <v:stroke joinstyle="miter"/>
                <v:path gradientshapeok="t" o:connecttype="rect"/>
              </v:shapetype>
              <v:shape id="Text Box 2" o:spid="_x0000_s1026" type="#_x0000_t202" style="position:absolute;margin-left:4in;margin-top:18pt;width:180pt;height:26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" fillcolor="#eeece1 [3214]" stroked="f">
                <v:textbox>
                  <w:txbxContent>
                    <w:p w14:paraId="32A8DE6A" w14:textId="77777777" w:rsidR="00775AD4" w:rsidRPr="00A851CD" w:rsidRDefault="00775AD4">
                      <w:pPr>
                        <w:rPr>
                          <w:b/>
                          <w:color w:val="215868" w:themeColor="accent5" w:themeShade="80"/>
                          <w:sz w:val="32"/>
                          <w:szCs w:val="32"/>
                        </w:rPr>
                      </w:pPr>
                      <w:r w:rsidRPr="00A851CD">
                        <w:rPr>
                          <w:b/>
                          <w:color w:val="215868" w:themeColor="accent5" w:themeShade="80"/>
                          <w:sz w:val="32"/>
                          <w:szCs w:val="32"/>
                        </w:rPr>
                        <w:t>Case in Point:</w:t>
                      </w:r>
                    </w:p>
                    <w:p w14:paraId="38A0283B" w14:textId="56A95FA8" w:rsidR="00A27744" w:rsidRDefault="00A27744" w:rsidP="00CD1DE9">
                      <w:pPr>
                        <w:rPr>
                          <w:sz w:val="20"/>
                          <w:szCs w:val="20"/>
                        </w:rPr>
                      </w:pPr>
                      <w:r>
                        <w:rPr>
                          <w:sz w:val="20"/>
                          <w:szCs w:val="20"/>
                        </w:rPr>
                        <w:t>A devastating heat</w:t>
                      </w:r>
                      <w:ins w:id="7" w:author="Joy Shumake-Guillemot" w:date="2016-04-20T12:37:00Z">
                        <w:r w:rsidR="00B73F0C">
                          <w:rPr>
                            <w:sz w:val="20"/>
                            <w:szCs w:val="20"/>
                          </w:rPr>
                          <w:t xml:space="preserve"> </w:t>
                        </w:r>
                      </w:ins>
                      <w:r>
                        <w:rPr>
                          <w:sz w:val="20"/>
                          <w:szCs w:val="20"/>
                        </w:rPr>
                        <w:t xml:space="preserve">wave struck Ahmedabad, India from </w:t>
                      </w:r>
                      <w:r w:rsidR="00775AD4">
                        <w:rPr>
                          <w:sz w:val="20"/>
                          <w:szCs w:val="20"/>
                        </w:rPr>
                        <w:t>April</w:t>
                      </w:r>
                      <w:r>
                        <w:rPr>
                          <w:sz w:val="20"/>
                          <w:szCs w:val="20"/>
                        </w:rPr>
                        <w:t xml:space="preserve"> to </w:t>
                      </w:r>
                      <w:r w:rsidR="00775AD4">
                        <w:rPr>
                          <w:sz w:val="20"/>
                          <w:szCs w:val="20"/>
                        </w:rPr>
                        <w:t>May</w:t>
                      </w:r>
                      <w:ins w:id="8" w:author="Joy Shumake-Guillemot" w:date="2016-04-20T12:37:00Z">
                        <w:r w:rsidR="00B73F0C">
                          <w:rPr>
                            <w:sz w:val="20"/>
                            <w:szCs w:val="20"/>
                          </w:rPr>
                          <w:t xml:space="preserve"> </w:t>
                        </w:r>
                      </w:ins>
                      <w:r>
                        <w:rPr>
                          <w:sz w:val="20"/>
                          <w:szCs w:val="20"/>
                        </w:rPr>
                        <w:t>in</w:t>
                      </w:r>
                      <w:r w:rsidR="00775AD4">
                        <w:rPr>
                          <w:sz w:val="20"/>
                          <w:szCs w:val="20"/>
                        </w:rPr>
                        <w:t xml:space="preserve"> 2010</w:t>
                      </w:r>
                      <w:r>
                        <w:rPr>
                          <w:sz w:val="20"/>
                          <w:szCs w:val="20"/>
                        </w:rPr>
                        <w:t>.The heat</w:t>
                      </w:r>
                      <w:ins w:id="9" w:author="Joy Shumake-Guillemot" w:date="2016-04-20T12:37:00Z">
                        <w:r w:rsidR="00B73F0C">
                          <w:rPr>
                            <w:sz w:val="20"/>
                            <w:szCs w:val="20"/>
                          </w:rPr>
                          <w:t xml:space="preserve"> </w:t>
                        </w:r>
                      </w:ins>
                      <w:r>
                        <w:rPr>
                          <w:sz w:val="20"/>
                          <w:szCs w:val="20"/>
                        </w:rPr>
                        <w:t xml:space="preserve">wave </w:t>
                      </w:r>
                      <w:r w:rsidR="00775AD4">
                        <w:rPr>
                          <w:sz w:val="20"/>
                          <w:szCs w:val="20"/>
                        </w:rPr>
                        <w:t>lasted for multiple days with temperatures reaching maximum highs between 44.5-46.8</w:t>
                      </w:r>
                      <w:r w:rsidR="00775AD4" w:rsidRPr="00F80A73">
                        <w:rPr>
                          <w:sz w:val="20"/>
                          <w:szCs w:val="20"/>
                        </w:rPr>
                        <w:t>°C</w:t>
                      </w:r>
                      <w:r w:rsidR="00775AD4">
                        <w:rPr>
                          <w:sz w:val="20"/>
                          <w:szCs w:val="20"/>
                        </w:rPr>
                        <w:t>.</w:t>
                      </w:r>
                      <w:r w:rsidR="00775AD4">
                        <w:rPr>
                          <w:rStyle w:val="FootnoteReference"/>
                          <w:sz w:val="20"/>
                          <w:szCs w:val="20"/>
                        </w:rPr>
                        <w:footnoteRef/>
                      </w:r>
                      <w:r w:rsidR="00775AD4">
                        <w:rPr>
                          <w:sz w:val="20"/>
                          <w:szCs w:val="20"/>
                        </w:rPr>
                        <w:t xml:space="preserve"> Ahmedabad is </w:t>
                      </w:r>
                      <w:r>
                        <w:rPr>
                          <w:sz w:val="20"/>
                          <w:szCs w:val="20"/>
                        </w:rPr>
                        <w:t>the sixth largest</w:t>
                      </w:r>
                      <w:r w:rsidR="00775AD4">
                        <w:rPr>
                          <w:sz w:val="20"/>
                          <w:szCs w:val="20"/>
                        </w:rPr>
                        <w:t xml:space="preserve"> city </w:t>
                      </w:r>
                      <w:r>
                        <w:rPr>
                          <w:sz w:val="20"/>
                          <w:szCs w:val="20"/>
                        </w:rPr>
                        <w:t xml:space="preserve">in India, </w:t>
                      </w:r>
                      <w:r w:rsidR="00775AD4">
                        <w:rPr>
                          <w:sz w:val="20"/>
                          <w:szCs w:val="20"/>
                        </w:rPr>
                        <w:t xml:space="preserve">with </w:t>
                      </w:r>
                      <w:r>
                        <w:rPr>
                          <w:sz w:val="20"/>
                          <w:szCs w:val="20"/>
                        </w:rPr>
                        <w:t xml:space="preserve">a population of </w:t>
                      </w:r>
                      <w:r w:rsidR="00775AD4">
                        <w:rPr>
                          <w:sz w:val="20"/>
                          <w:szCs w:val="20"/>
                        </w:rPr>
                        <w:t>5.5 million  and boasts an idea</w:t>
                      </w:r>
                      <w:r>
                        <w:rPr>
                          <w:sz w:val="20"/>
                          <w:szCs w:val="20"/>
                        </w:rPr>
                        <w:t xml:space="preserve">l </w:t>
                      </w:r>
                      <w:r w:rsidR="00775AD4">
                        <w:rPr>
                          <w:sz w:val="20"/>
                          <w:szCs w:val="20"/>
                        </w:rPr>
                        <w:t xml:space="preserve">warm and dry </w:t>
                      </w:r>
                      <w:r>
                        <w:rPr>
                          <w:sz w:val="20"/>
                          <w:szCs w:val="20"/>
                        </w:rPr>
                        <w:t xml:space="preserve">climate </w:t>
                      </w:r>
                      <w:r w:rsidR="00775AD4">
                        <w:rPr>
                          <w:sz w:val="20"/>
                          <w:szCs w:val="20"/>
                        </w:rPr>
                        <w:t>favorable for heatwaves.</w:t>
                      </w:r>
                      <w:r w:rsidR="00775AD4" w:rsidRPr="00DE0818">
                        <w:rPr>
                          <w:sz w:val="20"/>
                          <w:szCs w:val="20"/>
                          <w:vertAlign w:val="superscript"/>
                        </w:rPr>
                        <w:t>2</w:t>
                      </w:r>
                      <w:r w:rsidR="00775AD4">
                        <w:rPr>
                          <w:sz w:val="20"/>
                          <w:szCs w:val="20"/>
                        </w:rPr>
                        <w:t xml:space="preserve">  </w:t>
                      </w:r>
                      <w:r>
                        <w:rPr>
                          <w:sz w:val="20"/>
                          <w:szCs w:val="20"/>
                        </w:rPr>
                        <w:t>The 2010 heat</w:t>
                      </w:r>
                      <w:ins w:id="10" w:author="Joy Shumake-Guillemot" w:date="2016-04-20T12:37:00Z">
                        <w:r w:rsidR="00B73F0C">
                          <w:rPr>
                            <w:sz w:val="20"/>
                            <w:szCs w:val="20"/>
                          </w:rPr>
                          <w:t xml:space="preserve"> </w:t>
                        </w:r>
                      </w:ins>
                      <w:r>
                        <w:rPr>
                          <w:sz w:val="20"/>
                          <w:szCs w:val="20"/>
                        </w:rPr>
                        <w:t xml:space="preserve">wave </w:t>
                      </w:r>
                      <w:r w:rsidR="00775AD4">
                        <w:rPr>
                          <w:sz w:val="20"/>
                          <w:szCs w:val="20"/>
                        </w:rPr>
                        <w:t>caused an additional 1,344 deaths; a 43% increase in mortality above the same period in 2009 and 2011.</w:t>
                      </w:r>
                      <w:r w:rsidR="00775AD4">
                        <w:rPr>
                          <w:rStyle w:val="FootnoteReference"/>
                          <w:sz w:val="20"/>
                          <w:szCs w:val="20"/>
                        </w:rPr>
                        <w:footnoteRef/>
                      </w:r>
                    </w:p>
                    <w:p w14:paraId="31E2AE01" w14:textId="77777777" w:rsidR="00A27744" w:rsidRDefault="00A27744" w:rsidP="00CD1DE9">
                      <w:pPr>
                        <w:rPr>
                          <w:sz w:val="20"/>
                          <w:szCs w:val="20"/>
                        </w:rPr>
                      </w:pPr>
                    </w:p>
                    <w:p w14:paraId="5BB52605" w14:textId="1358D590" w:rsidR="00775AD4" w:rsidRPr="000537CA" w:rsidRDefault="00A27744" w:rsidP="00CD1DE9">
                      <w:pPr>
                        <w:rPr>
                          <w:sz w:val="20"/>
                          <w:szCs w:val="20"/>
                        </w:rPr>
                      </w:pPr>
                      <w:r w:rsidRPr="00285145">
                        <w:rPr>
                          <w:sz w:val="20"/>
                          <w:szCs w:val="20"/>
                          <w:highlight w:val="yellow"/>
                          <w:rPrChange w:id="11" w:author="Joy Shumake-Guillemot" w:date="2016-03-16T16:41:00Z">
                            <w:rPr>
                              <w:sz w:val="20"/>
                              <w:szCs w:val="20"/>
                            </w:rPr>
                          </w:rPrChange>
                        </w:rPr>
                        <w:t>Mention the Ahmedabad HAP?</w:t>
                      </w:r>
                      <w:del w:id="12" w:author="Laura Scheske" w:date="2016-02-25T16:12:00Z">
                        <w:r w:rsidR="00775AD4" w:rsidDel="00A27744">
                          <w:rPr>
                            <w:sz w:val="20"/>
                            <w:szCs w:val="20"/>
                          </w:rPr>
                          <w:delText xml:space="preserve"> </w:delText>
                        </w:r>
                      </w:del>
                    </w:p>
                    <w:p w14:paraId="18AFFF1C" w14:textId="77777777" w:rsidR="00775AD4" w:rsidRDefault="00775AD4" w:rsidP="00F21767">
                      <w:pPr>
                        <w:rPr>
                          <w:sz w:val="18"/>
                          <w:szCs w:val="18"/>
                        </w:rPr>
                      </w:pPr>
                    </w:p>
                    <w:p w14:paraId="3509CD3C" w14:textId="02B2994E" w:rsidR="00775AD4" w:rsidRDefault="00775AD4" w:rsidP="00F21767">
                      <w:pPr>
                        <w:rPr>
                          <w:rFonts w:ascii="Calibri" w:hAnsi="Calibri"/>
                          <w:iCs/>
                          <w:sz w:val="18"/>
                          <w:szCs w:val="18"/>
                        </w:rPr>
                      </w:pPr>
                      <w:r w:rsidRPr="008E40CB">
                        <w:rPr>
                          <w:sz w:val="16"/>
                          <w:szCs w:val="16"/>
                          <w:vertAlign w:val="superscript"/>
                        </w:rPr>
                        <w:t>1</w:t>
                      </w:r>
                      <w:r>
                        <w:rPr>
                          <w:sz w:val="16"/>
                          <w:szCs w:val="16"/>
                          <w:vertAlign w:val="superscript"/>
                        </w:rPr>
                        <w:t xml:space="preserve"> </w:t>
                      </w:r>
                      <w:sdt>
                        <w:sdtPr>
                          <w:rPr>
                            <w:sz w:val="16"/>
                            <w:szCs w:val="16"/>
                            <w:vertAlign w:val="superscript"/>
                          </w:rPr>
                          <w:id w:val="569694431"/>
                          <w:citation/>
                        </w:sdtPr>
                        <w:sdtEndPr/>
                        <w:sdtContent>
                          <w:r>
                            <w:rPr>
                              <w:sz w:val="16"/>
                              <w:szCs w:val="16"/>
                              <w:vertAlign w:val="superscript"/>
                            </w:rPr>
                            <w:fldChar w:fldCharType="begin"/>
                          </w:r>
                          <w:r>
                            <w:rPr>
                              <w:sz w:val="16"/>
                              <w:szCs w:val="16"/>
                            </w:rPr>
                            <w:instrText xml:space="preserve"> CITATION Gul14 \l 1033 </w:instrText>
                          </w:r>
                          <w:r>
                            <w:rPr>
                              <w:sz w:val="16"/>
                              <w:szCs w:val="16"/>
                              <w:vertAlign w:val="superscript"/>
                            </w:rPr>
                            <w:fldChar w:fldCharType="separate"/>
                          </w:r>
                          <w:r w:rsidRPr="007A0548">
                            <w:rPr>
                              <w:noProof/>
                              <w:sz w:val="16"/>
                              <w:szCs w:val="16"/>
                            </w:rPr>
                            <w:t>(Azhar et al 2014)</w:t>
                          </w:r>
                          <w:r>
                            <w:rPr>
                              <w:sz w:val="16"/>
                              <w:szCs w:val="16"/>
                              <w:vertAlign w:val="superscript"/>
                            </w:rPr>
                            <w:fldChar w:fldCharType="end"/>
                          </w:r>
                        </w:sdtContent>
                      </w:sdt>
                    </w:p>
                    <w:p w14:paraId="628A2254" w14:textId="69BEBA0E" w:rsidR="00775AD4" w:rsidRDefault="00775AD4" w:rsidP="00F21767">
                      <w:pPr>
                        <w:rPr>
                          <w:rFonts w:ascii="Calibri" w:hAnsi="Calibri"/>
                          <w:iCs/>
                          <w:sz w:val="18"/>
                          <w:szCs w:val="18"/>
                        </w:rPr>
                      </w:pPr>
                      <w:r w:rsidRPr="00E67BEC">
                        <w:rPr>
                          <w:rFonts w:ascii="Calibri" w:hAnsi="Calibri"/>
                          <w:iCs/>
                          <w:sz w:val="18"/>
                          <w:szCs w:val="18"/>
                          <w:vertAlign w:val="superscript"/>
                        </w:rPr>
                        <w:t>2</w:t>
                      </w:r>
                      <w:r w:rsidRPr="008E40CB">
                        <w:rPr>
                          <w:rFonts w:ascii="Calibri" w:hAnsi="Calibri"/>
                          <w:sz w:val="16"/>
                          <w:szCs w:val="16"/>
                        </w:rPr>
                        <w:t xml:space="preserve"> </w:t>
                      </w:r>
                      <w:sdt>
                        <w:sdtPr>
                          <w:rPr>
                            <w:rFonts w:ascii="Calibri" w:hAnsi="Calibri"/>
                            <w:sz w:val="16"/>
                            <w:szCs w:val="16"/>
                          </w:rPr>
                          <w:id w:val="-469667991"/>
                          <w:citation/>
                        </w:sdtPr>
                        <w:sdtEndPr/>
                        <w:sdtContent>
                          <w:r>
                            <w:rPr>
                              <w:rFonts w:ascii="Calibri" w:hAnsi="Calibri"/>
                              <w:sz w:val="16"/>
                              <w:szCs w:val="16"/>
                            </w:rPr>
                            <w:fldChar w:fldCharType="begin"/>
                          </w:r>
                          <w:r>
                            <w:rPr>
                              <w:rFonts w:ascii="Calibri" w:hAnsi="Calibri"/>
                              <w:sz w:val="16"/>
                              <w:szCs w:val="16"/>
                            </w:rPr>
                            <w:instrText xml:space="preserve">CITATION Ahm15 \l 1033 </w:instrText>
                          </w:r>
                          <w:r>
                            <w:rPr>
                              <w:rFonts w:ascii="Calibri" w:hAnsi="Calibri"/>
                              <w:sz w:val="16"/>
                              <w:szCs w:val="16"/>
                            </w:rPr>
                            <w:fldChar w:fldCharType="separate"/>
                          </w:r>
                          <w:r w:rsidRPr="007A0548">
                            <w:rPr>
                              <w:rFonts w:ascii="Calibri" w:hAnsi="Calibri"/>
                              <w:noProof/>
                              <w:sz w:val="16"/>
                              <w:szCs w:val="16"/>
                            </w:rPr>
                            <w:t>(Ahmedabad Municipal Corporation (AMC) 2015)</w:t>
                          </w:r>
                          <w:r>
                            <w:rPr>
                              <w:rFonts w:ascii="Calibri" w:hAnsi="Calibri"/>
                              <w:sz w:val="16"/>
                              <w:szCs w:val="16"/>
                            </w:rPr>
                            <w:fldChar w:fldCharType="end"/>
                          </w:r>
                        </w:sdtContent>
                      </w:sdt>
                    </w:p>
                    <w:p w14:paraId="4EDBF606" w14:textId="77777777" w:rsidR="00775AD4" w:rsidRDefault="00775AD4" w:rsidP="00F21767">
                      <w:pPr>
                        <w:rPr>
                          <w:rFonts w:ascii="Avenir Book" w:hAnsi="Avenir Book"/>
                          <w:iCs/>
                          <w:color w:val="4F81BD" w:themeColor="accent1"/>
                          <w:sz w:val="28"/>
                          <w:szCs w:val="28"/>
                        </w:rPr>
                      </w:pPr>
                    </w:p>
                    <w:p w14:paraId="05119BBE" w14:textId="0F907CA0" w:rsidR="00775AD4" w:rsidRDefault="00775AD4"/>
                  </w:txbxContent>
                </v:textbox>
                <w10:wrap type="square" anchorx="margin" anchory="margin"/>
              </v:shape>
            </w:pict>
          </mc:Fallback>
        </mc:AlternateContent>
      </w:r>
      <w:bookmarkStart w:id="13" w:name="_Toc442284199"/>
      <w:r w:rsidR="0064303C" w:rsidRPr="0064303C">
        <w:t>1. Risk Identification</w:t>
      </w:r>
      <w:bookmarkEnd w:id="13"/>
    </w:p>
    <w:p w14:paraId="0AA23F05" w14:textId="4EF854DA" w:rsidR="0094030C" w:rsidRPr="006F7AB0" w:rsidRDefault="0094030C" w:rsidP="0094030C">
      <w:pPr>
        <w:shd w:val="clear" w:color="auto" w:fill="FFFFFF"/>
        <w:rPr>
          <w:rFonts w:ascii="Calibri" w:eastAsia="Times New Roman" w:hAnsi="Calibri" w:cs="Arial"/>
          <w:color w:val="215868" w:themeColor="accent5" w:themeShade="80"/>
        </w:rPr>
      </w:pPr>
      <w:r>
        <w:rPr>
          <w:rFonts w:ascii="Calibri" w:hAnsi="Calibri"/>
          <w:sz w:val="22"/>
          <w:szCs w:val="22"/>
        </w:rPr>
        <w:t>Heat</w:t>
      </w:r>
      <w:r w:rsidR="00B73F0C">
        <w:rPr>
          <w:rFonts w:ascii="Calibri" w:hAnsi="Calibri"/>
          <w:sz w:val="22"/>
          <w:szCs w:val="22"/>
        </w:rPr>
        <w:t xml:space="preserve"> </w:t>
      </w:r>
      <w:r>
        <w:rPr>
          <w:rFonts w:ascii="Calibri" w:hAnsi="Calibri"/>
          <w:sz w:val="22"/>
          <w:szCs w:val="22"/>
        </w:rPr>
        <w:t>waves</w:t>
      </w:r>
      <w:r w:rsidR="007A4808">
        <w:rPr>
          <w:rFonts w:ascii="Calibri" w:hAnsi="Calibri"/>
          <w:sz w:val="22"/>
          <w:szCs w:val="22"/>
        </w:rPr>
        <w:t>, or hot weather that lasts for several days, can have a significant impact on society and</w:t>
      </w:r>
      <w:r>
        <w:rPr>
          <w:rFonts w:ascii="Calibri" w:hAnsi="Calibri"/>
          <w:sz w:val="22"/>
          <w:szCs w:val="22"/>
        </w:rPr>
        <w:t xml:space="preserve"> are associated with </w:t>
      </w:r>
      <w:r w:rsidR="007A4808">
        <w:rPr>
          <w:rFonts w:ascii="Calibri" w:hAnsi="Calibri"/>
          <w:sz w:val="22"/>
          <w:szCs w:val="22"/>
        </w:rPr>
        <w:t xml:space="preserve">a rise in </w:t>
      </w:r>
      <w:r>
        <w:rPr>
          <w:rFonts w:ascii="Calibri" w:hAnsi="Calibri"/>
          <w:sz w:val="22"/>
          <w:szCs w:val="22"/>
        </w:rPr>
        <w:t>morbidity and mortality</w:t>
      </w:r>
      <w:bookmarkStart w:id="14" w:name="_Ref316138548"/>
      <w:r w:rsidR="007A4808">
        <w:rPr>
          <w:rFonts w:ascii="Calibri" w:hAnsi="Calibri"/>
          <w:sz w:val="22"/>
          <w:szCs w:val="22"/>
        </w:rPr>
        <w:t>.</w:t>
      </w:r>
      <w:r>
        <w:rPr>
          <w:rStyle w:val="EndnoteReference"/>
          <w:rFonts w:ascii="Calibri" w:hAnsi="Calibri"/>
          <w:sz w:val="22"/>
          <w:szCs w:val="22"/>
        </w:rPr>
        <w:endnoteReference w:id="1"/>
      </w:r>
      <w:bookmarkStart w:id="15" w:name="_Ref316138370"/>
      <w:bookmarkEnd w:id="14"/>
      <w:r>
        <w:rPr>
          <w:rStyle w:val="EndnoteReference"/>
          <w:rFonts w:ascii="Calibri" w:hAnsi="Calibri"/>
          <w:sz w:val="22"/>
          <w:szCs w:val="22"/>
        </w:rPr>
        <w:endnoteReference w:id="2"/>
      </w:r>
      <w:bookmarkEnd w:id="15"/>
      <w:r>
        <w:rPr>
          <w:rFonts w:ascii="Calibri" w:hAnsi="Calibri"/>
          <w:sz w:val="22"/>
          <w:szCs w:val="22"/>
        </w:rPr>
        <w:t xml:space="preserve"> </w:t>
      </w:r>
      <w:r w:rsidR="007A4808">
        <w:rPr>
          <w:rFonts w:ascii="Calibri" w:hAnsi="Calibri"/>
          <w:sz w:val="22"/>
          <w:szCs w:val="22"/>
        </w:rPr>
        <w:t>The impact of heat</w:t>
      </w:r>
      <w:r w:rsidR="00B73F0C">
        <w:rPr>
          <w:rFonts w:ascii="Calibri" w:hAnsi="Calibri"/>
          <w:sz w:val="22"/>
          <w:szCs w:val="22"/>
        </w:rPr>
        <w:t xml:space="preserve"> </w:t>
      </w:r>
      <w:r w:rsidR="007A4808">
        <w:rPr>
          <w:rFonts w:ascii="Calibri" w:hAnsi="Calibri"/>
          <w:sz w:val="22"/>
          <w:szCs w:val="22"/>
        </w:rPr>
        <w:t xml:space="preserve">waves on human health can be catastrophic, as seen in the </w:t>
      </w:r>
      <w:r>
        <w:rPr>
          <w:rFonts w:ascii="Calibri" w:hAnsi="Calibri"/>
          <w:sz w:val="22"/>
          <w:szCs w:val="22"/>
        </w:rPr>
        <w:t>thousands of excess deaths</w:t>
      </w:r>
      <w:bookmarkStart w:id="16" w:name="_Ref316138595"/>
      <w:r>
        <w:rPr>
          <w:rStyle w:val="EndnoteReference"/>
          <w:rFonts w:ascii="Calibri" w:hAnsi="Calibri"/>
          <w:sz w:val="22"/>
          <w:szCs w:val="22"/>
        </w:rPr>
        <w:endnoteReference w:id="3"/>
      </w:r>
      <w:bookmarkEnd w:id="16"/>
      <w:r>
        <w:rPr>
          <w:rFonts w:ascii="Calibri" w:hAnsi="Calibri"/>
          <w:sz w:val="22"/>
          <w:szCs w:val="22"/>
        </w:rPr>
        <w:t xml:space="preserve"> </w:t>
      </w:r>
      <w:r w:rsidR="007A4808">
        <w:rPr>
          <w:rFonts w:ascii="Calibri" w:hAnsi="Calibri"/>
          <w:sz w:val="22"/>
          <w:szCs w:val="22"/>
        </w:rPr>
        <w:t xml:space="preserve">recorded </w:t>
      </w:r>
      <w:r>
        <w:rPr>
          <w:rFonts w:ascii="Calibri" w:hAnsi="Calibri"/>
          <w:sz w:val="22"/>
          <w:szCs w:val="22"/>
        </w:rPr>
        <w:t xml:space="preserve">in Europe </w:t>
      </w:r>
      <w:r w:rsidR="007A4808">
        <w:rPr>
          <w:rFonts w:ascii="Calibri" w:hAnsi="Calibri"/>
          <w:sz w:val="22"/>
          <w:szCs w:val="22"/>
        </w:rPr>
        <w:t>during the summer of</w:t>
      </w:r>
      <w:r>
        <w:rPr>
          <w:rFonts w:ascii="Calibri" w:hAnsi="Calibri"/>
          <w:sz w:val="22"/>
          <w:szCs w:val="22"/>
        </w:rPr>
        <w:t xml:space="preserve"> 2003</w:t>
      </w:r>
      <w:r>
        <w:rPr>
          <w:rStyle w:val="EndnoteReference"/>
          <w:rFonts w:ascii="Calibri" w:hAnsi="Calibri"/>
          <w:sz w:val="22"/>
          <w:szCs w:val="22"/>
        </w:rPr>
        <w:endnoteReference w:id="4"/>
      </w:r>
      <w:r>
        <w:rPr>
          <w:rStyle w:val="EndnoteReference"/>
          <w:rFonts w:ascii="Calibri" w:hAnsi="Calibri"/>
          <w:sz w:val="22"/>
          <w:szCs w:val="22"/>
        </w:rPr>
        <w:endnoteReference w:id="5"/>
      </w:r>
      <w:bookmarkStart w:id="17" w:name="_Ref316138459"/>
      <w:r>
        <w:rPr>
          <w:rStyle w:val="EndnoteReference"/>
          <w:rFonts w:ascii="Calibri" w:hAnsi="Calibri"/>
          <w:sz w:val="22"/>
          <w:szCs w:val="22"/>
        </w:rPr>
        <w:endnoteReference w:id="6"/>
      </w:r>
      <w:bookmarkEnd w:id="17"/>
      <w:r>
        <w:rPr>
          <w:rFonts w:ascii="Calibri" w:hAnsi="Calibri"/>
          <w:sz w:val="22"/>
          <w:szCs w:val="22"/>
        </w:rPr>
        <w:t xml:space="preserve"> and </w:t>
      </w:r>
      <w:r w:rsidR="007A4808">
        <w:rPr>
          <w:rFonts w:ascii="Calibri" w:hAnsi="Calibri"/>
          <w:sz w:val="22"/>
          <w:szCs w:val="22"/>
        </w:rPr>
        <w:t xml:space="preserve">in the </w:t>
      </w:r>
      <w:r>
        <w:rPr>
          <w:rFonts w:ascii="Calibri" w:hAnsi="Calibri"/>
          <w:sz w:val="22"/>
          <w:szCs w:val="22"/>
        </w:rPr>
        <w:t>Russia</w:t>
      </w:r>
      <w:r w:rsidR="007A4808">
        <w:rPr>
          <w:rFonts w:ascii="Calibri" w:hAnsi="Calibri"/>
          <w:sz w:val="22"/>
          <w:szCs w:val="22"/>
        </w:rPr>
        <w:t>n Federation</w:t>
      </w:r>
      <w:r>
        <w:rPr>
          <w:rFonts w:ascii="Calibri" w:hAnsi="Calibri"/>
          <w:sz w:val="22"/>
          <w:szCs w:val="22"/>
        </w:rPr>
        <w:t xml:space="preserve"> in 2010.</w:t>
      </w:r>
      <w:r>
        <w:rPr>
          <w:rStyle w:val="EndnoteReference"/>
          <w:rFonts w:ascii="Calibri" w:hAnsi="Calibri"/>
          <w:sz w:val="22"/>
          <w:szCs w:val="22"/>
        </w:rPr>
        <w:endnoteReference w:id="7"/>
      </w:r>
      <w:r>
        <w:rPr>
          <w:rFonts w:ascii="Calibri" w:hAnsi="Calibri"/>
          <w:sz w:val="22"/>
          <w:szCs w:val="22"/>
        </w:rPr>
        <w:fldChar w:fldCharType="begin"/>
      </w:r>
      <w:r>
        <w:rPr>
          <w:rFonts w:ascii="Calibri" w:hAnsi="Calibri"/>
          <w:sz w:val="22"/>
          <w:szCs w:val="22"/>
        </w:rPr>
        <w:instrText xml:space="preserve"> NOTEREF _Ref316138370 \f \h </w:instrText>
      </w:r>
      <w:r>
        <w:rPr>
          <w:rFonts w:ascii="Calibri" w:hAnsi="Calibri"/>
          <w:sz w:val="22"/>
          <w:szCs w:val="22"/>
        </w:rPr>
      </w:r>
      <w:r>
        <w:rPr>
          <w:rFonts w:ascii="Calibri" w:hAnsi="Calibri"/>
          <w:sz w:val="22"/>
          <w:szCs w:val="22"/>
        </w:rPr>
        <w:fldChar w:fldCharType="separate"/>
      </w:r>
      <w:r w:rsidR="0091648D" w:rsidRPr="00B73F0C">
        <w:rPr>
          <w:rStyle w:val="EndnoteReference"/>
        </w:rPr>
        <w:t>2</w:t>
      </w:r>
      <w:r>
        <w:rPr>
          <w:rFonts w:ascii="Calibri" w:hAnsi="Calibri"/>
          <w:sz w:val="22"/>
          <w:szCs w:val="22"/>
        </w:rPr>
        <w:fldChar w:fldCharType="end"/>
      </w:r>
      <w:r>
        <w:rPr>
          <w:rFonts w:ascii="Calibri" w:hAnsi="Calibri"/>
          <w:sz w:val="22"/>
          <w:szCs w:val="22"/>
        </w:rPr>
        <w:t xml:space="preserve"> Between 1994 and 2013, extreme temperatures affected 93 million people and caused 160,000 deaths around the world.</w:t>
      </w:r>
      <w:r>
        <w:rPr>
          <w:rStyle w:val="EndnoteReference"/>
          <w:rFonts w:ascii="Calibri" w:hAnsi="Calibri"/>
          <w:sz w:val="22"/>
          <w:szCs w:val="22"/>
        </w:rPr>
        <w:endnoteReference w:id="8"/>
      </w:r>
      <w:r>
        <w:rPr>
          <w:rFonts w:ascii="Calibri" w:hAnsi="Calibri"/>
          <w:sz w:val="22"/>
          <w:szCs w:val="22"/>
        </w:rPr>
        <w:t xml:space="preserve"> </w:t>
      </w:r>
    </w:p>
    <w:p w14:paraId="4030B0ED" w14:textId="77777777" w:rsidR="00285145" w:rsidRDefault="00285145" w:rsidP="00B57610">
      <w:pPr>
        <w:shd w:val="clear" w:color="auto" w:fill="FFFFFF"/>
        <w:rPr>
          <w:rFonts w:ascii="Calibri" w:eastAsia="Times New Roman" w:hAnsi="Calibri" w:cs="Arial"/>
          <w:b/>
          <w:color w:val="215868" w:themeColor="accent5" w:themeShade="80"/>
        </w:rPr>
      </w:pPr>
    </w:p>
    <w:p w14:paraId="7D7E4F6F" w14:textId="58A188AB" w:rsidR="00A851CD" w:rsidRPr="00B57610" w:rsidRDefault="00A851CD" w:rsidP="00B57610">
      <w:pPr>
        <w:shd w:val="clear" w:color="auto" w:fill="FFFFFF"/>
        <w:rPr>
          <w:rFonts w:ascii="Calibri" w:eastAsia="Times New Roman" w:hAnsi="Calibri" w:cs="Arial"/>
          <w:b/>
          <w:color w:val="215868" w:themeColor="accent5" w:themeShade="80"/>
        </w:rPr>
      </w:pPr>
      <w:r w:rsidRPr="00B57610">
        <w:rPr>
          <w:rFonts w:ascii="Calibri" w:eastAsia="Times New Roman" w:hAnsi="Calibri" w:cs="Arial"/>
          <w:b/>
          <w:color w:val="215868" w:themeColor="accent5" w:themeShade="80"/>
        </w:rPr>
        <w:t>Health impacts</w:t>
      </w:r>
      <w:r w:rsidR="00DF1A91">
        <w:rPr>
          <w:rFonts w:ascii="Calibri" w:eastAsia="Times New Roman" w:hAnsi="Calibri" w:cs="Arial"/>
          <w:b/>
          <w:color w:val="215868" w:themeColor="accent5" w:themeShade="80"/>
        </w:rPr>
        <w:t xml:space="preserve"> </w:t>
      </w:r>
    </w:p>
    <w:p w14:paraId="0C84A94B" w14:textId="599B307D" w:rsidR="007D6F6E" w:rsidRDefault="00B10A2E" w:rsidP="005519F9">
      <w:pPr>
        <w:shd w:val="clear" w:color="auto" w:fill="FFFFFF"/>
        <w:rPr>
          <w:rFonts w:ascii="Calibri" w:hAnsi="Calibri"/>
          <w:sz w:val="22"/>
          <w:szCs w:val="22"/>
        </w:rPr>
      </w:pPr>
      <w:r>
        <w:rPr>
          <w:rFonts w:ascii="Calibri" w:hAnsi="Calibri"/>
          <w:sz w:val="22"/>
          <w:szCs w:val="22"/>
        </w:rPr>
        <w:t>Heat</w:t>
      </w:r>
      <w:r w:rsidR="00B73F0C">
        <w:rPr>
          <w:rFonts w:ascii="Calibri" w:hAnsi="Calibri"/>
          <w:sz w:val="22"/>
          <w:szCs w:val="22"/>
        </w:rPr>
        <w:t xml:space="preserve"> </w:t>
      </w:r>
      <w:r>
        <w:rPr>
          <w:rFonts w:ascii="Calibri" w:hAnsi="Calibri"/>
          <w:sz w:val="22"/>
          <w:szCs w:val="22"/>
        </w:rPr>
        <w:t>wave</w:t>
      </w:r>
      <w:r w:rsidR="004A0AF4">
        <w:rPr>
          <w:rFonts w:ascii="Calibri" w:hAnsi="Calibri"/>
          <w:sz w:val="22"/>
          <w:szCs w:val="22"/>
        </w:rPr>
        <w:t>s</w:t>
      </w:r>
      <w:r w:rsidR="00167A48">
        <w:rPr>
          <w:rFonts w:ascii="Calibri" w:hAnsi="Calibri"/>
          <w:sz w:val="22"/>
          <w:szCs w:val="22"/>
        </w:rPr>
        <w:t xml:space="preserve"> are an emerging public health problem. By increasing heat load and core body temperature</w:t>
      </w:r>
      <w:r w:rsidR="007D6F6E">
        <w:rPr>
          <w:rFonts w:ascii="Calibri" w:hAnsi="Calibri"/>
          <w:sz w:val="22"/>
          <w:szCs w:val="22"/>
        </w:rPr>
        <w:t xml:space="preserve">, </w:t>
      </w:r>
      <w:r w:rsidR="00167A48">
        <w:rPr>
          <w:rFonts w:ascii="Calibri" w:hAnsi="Calibri"/>
          <w:sz w:val="22"/>
          <w:szCs w:val="22"/>
        </w:rPr>
        <w:t>heat</w:t>
      </w:r>
      <w:r w:rsidR="00B73F0C">
        <w:rPr>
          <w:rFonts w:ascii="Calibri" w:hAnsi="Calibri"/>
          <w:sz w:val="22"/>
          <w:szCs w:val="22"/>
        </w:rPr>
        <w:t xml:space="preserve"> </w:t>
      </w:r>
      <w:r w:rsidR="00167A48">
        <w:rPr>
          <w:rFonts w:ascii="Calibri" w:hAnsi="Calibri"/>
          <w:sz w:val="22"/>
          <w:szCs w:val="22"/>
        </w:rPr>
        <w:t>waves</w:t>
      </w:r>
      <w:r w:rsidR="004A0AF4">
        <w:rPr>
          <w:rFonts w:ascii="Calibri" w:hAnsi="Calibri"/>
          <w:sz w:val="22"/>
          <w:szCs w:val="22"/>
        </w:rPr>
        <w:t xml:space="preserve"> can </w:t>
      </w:r>
      <w:r w:rsidR="00167A48">
        <w:rPr>
          <w:rFonts w:ascii="Calibri" w:hAnsi="Calibri"/>
          <w:sz w:val="22"/>
          <w:szCs w:val="22"/>
        </w:rPr>
        <w:t>give rise to a number of</w:t>
      </w:r>
      <w:r w:rsidR="004A0AF4">
        <w:rPr>
          <w:rFonts w:ascii="Calibri" w:hAnsi="Calibri"/>
          <w:sz w:val="22"/>
          <w:szCs w:val="22"/>
        </w:rPr>
        <w:t xml:space="preserve"> </w:t>
      </w:r>
      <w:r w:rsidR="00D57398">
        <w:rPr>
          <w:rFonts w:ascii="Calibri" w:hAnsi="Calibri"/>
          <w:sz w:val="22"/>
          <w:szCs w:val="22"/>
        </w:rPr>
        <w:t>heat-related illness</w:t>
      </w:r>
      <w:r w:rsidR="00E06967">
        <w:rPr>
          <w:rFonts w:ascii="Calibri" w:hAnsi="Calibri"/>
          <w:sz w:val="22"/>
          <w:szCs w:val="22"/>
        </w:rPr>
        <w:t>es</w:t>
      </w:r>
      <w:r w:rsidR="007D6F6E">
        <w:rPr>
          <w:rFonts w:ascii="Calibri" w:hAnsi="Calibri"/>
          <w:sz w:val="22"/>
          <w:szCs w:val="22"/>
        </w:rPr>
        <w:t xml:space="preserve"> or death. Most heat related deaths are related to an exacerbation of preexisting health conditions, and are thus not caused by the physical increase in body temperature. Heat related illnesses include:</w:t>
      </w:r>
    </w:p>
    <w:p w14:paraId="5C53977A" w14:textId="4A69C803" w:rsidR="007D6F6E" w:rsidRDefault="007D6F6E" w:rsidP="00285145">
      <w:pPr>
        <w:pStyle w:val="ListParagraph"/>
        <w:numPr>
          <w:ilvl w:val="0"/>
          <w:numId w:val="11"/>
        </w:numPr>
        <w:shd w:val="clear" w:color="auto" w:fill="FFFFFF"/>
        <w:rPr>
          <w:rFonts w:ascii="Calibri" w:hAnsi="Calibri"/>
          <w:sz w:val="22"/>
          <w:szCs w:val="22"/>
        </w:rPr>
      </w:pPr>
      <w:r>
        <w:rPr>
          <w:rFonts w:ascii="Calibri" w:hAnsi="Calibri"/>
          <w:sz w:val="22"/>
          <w:szCs w:val="22"/>
        </w:rPr>
        <w:t>severe dehydration</w:t>
      </w:r>
    </w:p>
    <w:p w14:paraId="418231A0" w14:textId="4DB4E557" w:rsidR="007D6F6E" w:rsidRDefault="007D6F6E" w:rsidP="00285145">
      <w:pPr>
        <w:pStyle w:val="ListParagraph"/>
        <w:numPr>
          <w:ilvl w:val="0"/>
          <w:numId w:val="11"/>
        </w:numPr>
        <w:shd w:val="clear" w:color="auto" w:fill="FFFFFF"/>
        <w:rPr>
          <w:rFonts w:ascii="Calibri" w:hAnsi="Calibri"/>
          <w:sz w:val="22"/>
          <w:szCs w:val="22"/>
        </w:rPr>
      </w:pPr>
      <w:r>
        <w:rPr>
          <w:rFonts w:ascii="Calibri" w:hAnsi="Calibri"/>
          <w:sz w:val="22"/>
          <w:szCs w:val="22"/>
        </w:rPr>
        <w:t>acute cerebrovascular accidents</w:t>
      </w:r>
    </w:p>
    <w:p w14:paraId="625ED992" w14:textId="3AB6A409" w:rsidR="007D6F6E" w:rsidRDefault="00D57398" w:rsidP="00285145">
      <w:pPr>
        <w:pStyle w:val="ListParagraph"/>
        <w:numPr>
          <w:ilvl w:val="0"/>
          <w:numId w:val="11"/>
        </w:numPr>
        <w:shd w:val="clear" w:color="auto" w:fill="FFFFFF"/>
        <w:rPr>
          <w:rFonts w:ascii="Calibri" w:hAnsi="Calibri"/>
          <w:sz w:val="22"/>
          <w:szCs w:val="22"/>
        </w:rPr>
      </w:pPr>
      <w:r w:rsidRPr="00285145">
        <w:rPr>
          <w:rFonts w:ascii="Calibri" w:hAnsi="Calibri"/>
          <w:sz w:val="22"/>
          <w:szCs w:val="22"/>
        </w:rPr>
        <w:t>heat cramps</w:t>
      </w:r>
    </w:p>
    <w:p w14:paraId="4A1DC500" w14:textId="2FCF23F5" w:rsidR="007D6F6E" w:rsidRDefault="00D57398" w:rsidP="00285145">
      <w:pPr>
        <w:pStyle w:val="ListParagraph"/>
        <w:numPr>
          <w:ilvl w:val="0"/>
          <w:numId w:val="11"/>
        </w:numPr>
        <w:shd w:val="clear" w:color="auto" w:fill="FFFFFF"/>
        <w:rPr>
          <w:rFonts w:ascii="Calibri" w:hAnsi="Calibri"/>
          <w:sz w:val="22"/>
          <w:szCs w:val="22"/>
        </w:rPr>
      </w:pPr>
      <w:r w:rsidRPr="00285145">
        <w:rPr>
          <w:rFonts w:ascii="Calibri" w:hAnsi="Calibri"/>
          <w:sz w:val="22"/>
          <w:szCs w:val="22"/>
        </w:rPr>
        <w:t xml:space="preserve">heat exhaustion, </w:t>
      </w:r>
    </w:p>
    <w:p w14:paraId="4074901F" w14:textId="77777777" w:rsidR="007D6F6E" w:rsidRDefault="00D57398" w:rsidP="00285145">
      <w:pPr>
        <w:pStyle w:val="ListParagraph"/>
        <w:numPr>
          <w:ilvl w:val="0"/>
          <w:numId w:val="11"/>
        </w:numPr>
        <w:shd w:val="clear" w:color="auto" w:fill="FFFFFF"/>
        <w:rPr>
          <w:rFonts w:ascii="Calibri" w:hAnsi="Calibri"/>
          <w:sz w:val="22"/>
          <w:szCs w:val="22"/>
        </w:rPr>
      </w:pPr>
      <w:r w:rsidRPr="00285145">
        <w:rPr>
          <w:rFonts w:ascii="Calibri" w:hAnsi="Calibri"/>
          <w:sz w:val="22"/>
          <w:szCs w:val="22"/>
        </w:rPr>
        <w:t>heat syncop</w:t>
      </w:r>
      <w:r w:rsidR="007D6F6E">
        <w:rPr>
          <w:rFonts w:ascii="Calibri" w:hAnsi="Calibri"/>
          <w:sz w:val="22"/>
          <w:szCs w:val="22"/>
        </w:rPr>
        <w:t>e (fainting)</w:t>
      </w:r>
    </w:p>
    <w:p w14:paraId="01036792" w14:textId="38A33051" w:rsidR="007D6F6E" w:rsidRDefault="007D6F6E" w:rsidP="00285145">
      <w:pPr>
        <w:pStyle w:val="ListParagraph"/>
        <w:numPr>
          <w:ilvl w:val="0"/>
          <w:numId w:val="11"/>
        </w:numPr>
        <w:shd w:val="clear" w:color="auto" w:fill="FFFFFF"/>
        <w:rPr>
          <w:rFonts w:ascii="Calibri" w:hAnsi="Calibri"/>
          <w:sz w:val="22"/>
          <w:szCs w:val="22"/>
        </w:rPr>
      </w:pPr>
      <w:r>
        <w:rPr>
          <w:rFonts w:ascii="Calibri" w:hAnsi="Calibri"/>
          <w:sz w:val="22"/>
          <w:szCs w:val="22"/>
        </w:rPr>
        <w:t>heat edema (swelling)</w:t>
      </w:r>
    </w:p>
    <w:p w14:paraId="3FE0C251" w14:textId="69DC8BCC" w:rsidR="007D6F6E" w:rsidRDefault="00D57398" w:rsidP="00285145">
      <w:pPr>
        <w:pStyle w:val="ListParagraph"/>
        <w:numPr>
          <w:ilvl w:val="0"/>
          <w:numId w:val="11"/>
        </w:numPr>
        <w:shd w:val="clear" w:color="auto" w:fill="FFFFFF"/>
        <w:rPr>
          <w:rFonts w:ascii="Calibri" w:hAnsi="Calibri"/>
          <w:sz w:val="22"/>
          <w:szCs w:val="22"/>
        </w:rPr>
      </w:pPr>
      <w:r w:rsidRPr="00285145">
        <w:rPr>
          <w:rFonts w:ascii="Calibri" w:hAnsi="Calibri"/>
          <w:sz w:val="22"/>
          <w:szCs w:val="22"/>
        </w:rPr>
        <w:t>heat stroke</w:t>
      </w:r>
    </w:p>
    <w:p w14:paraId="7A4AFCA1" w14:textId="047C9E7E" w:rsidR="00D57398" w:rsidRPr="00285145" w:rsidRDefault="007D6F6E" w:rsidP="00285145">
      <w:pPr>
        <w:pStyle w:val="ListParagraph"/>
        <w:numPr>
          <w:ilvl w:val="0"/>
          <w:numId w:val="11"/>
        </w:numPr>
        <w:shd w:val="clear" w:color="auto" w:fill="FFFFFF"/>
        <w:rPr>
          <w:rFonts w:ascii="Calibri" w:hAnsi="Calibri"/>
          <w:sz w:val="22"/>
          <w:szCs w:val="22"/>
        </w:rPr>
      </w:pPr>
      <w:r>
        <w:rPr>
          <w:rFonts w:ascii="Calibri" w:hAnsi="Calibri"/>
          <w:sz w:val="22"/>
          <w:szCs w:val="22"/>
        </w:rPr>
        <w:t>Exacerbation of</w:t>
      </w:r>
      <w:r w:rsidR="00D57398" w:rsidRPr="00285145">
        <w:rPr>
          <w:rFonts w:ascii="Calibri" w:hAnsi="Calibri"/>
          <w:sz w:val="22"/>
          <w:szCs w:val="22"/>
        </w:rPr>
        <w:t xml:space="preserve"> preexisting chronic conditions (e.g. cardiovascular, cerebrovascular, </w:t>
      </w:r>
      <w:r>
        <w:rPr>
          <w:rFonts w:ascii="Calibri" w:hAnsi="Calibri"/>
          <w:sz w:val="22"/>
          <w:szCs w:val="22"/>
        </w:rPr>
        <w:t xml:space="preserve">kidney disorders </w:t>
      </w:r>
      <w:r w:rsidR="00D57398" w:rsidRPr="00285145">
        <w:rPr>
          <w:rFonts w:ascii="Calibri" w:hAnsi="Calibri"/>
          <w:sz w:val="22"/>
          <w:szCs w:val="22"/>
        </w:rPr>
        <w:t>and respiratory diseases)</w:t>
      </w:r>
    </w:p>
    <w:p w14:paraId="12CF209F" w14:textId="77777777" w:rsidR="00D57398" w:rsidRDefault="00D57398" w:rsidP="00B57610">
      <w:pPr>
        <w:rPr>
          <w:rFonts w:ascii="Calibri" w:hAnsi="Calibri"/>
        </w:rPr>
      </w:pPr>
    </w:p>
    <w:p w14:paraId="2CBFBA96" w14:textId="77777777" w:rsidR="00213065" w:rsidRPr="00B57610" w:rsidRDefault="00213065" w:rsidP="00B57610">
      <w:pPr>
        <w:rPr>
          <w:rFonts w:ascii="Calibri" w:hAnsi="Calibri"/>
        </w:rPr>
      </w:pPr>
    </w:p>
    <w:p w14:paraId="2F23248B" w14:textId="6FEC6F64" w:rsidR="00D57398" w:rsidRDefault="00D57398" w:rsidP="006A3F4F">
      <w:pPr>
        <w:rPr>
          <w:rFonts w:ascii="Calibri" w:eastAsia="Times New Roman" w:hAnsi="Calibri" w:cs="Arial"/>
          <w:b/>
          <w:color w:val="215868" w:themeColor="accent5" w:themeShade="80"/>
        </w:rPr>
      </w:pPr>
      <w:r w:rsidRPr="00B57610">
        <w:rPr>
          <w:rFonts w:ascii="Calibri" w:eastAsia="Times New Roman" w:hAnsi="Calibri" w:cs="Arial"/>
          <w:b/>
          <w:color w:val="215868" w:themeColor="accent5" w:themeShade="80"/>
        </w:rPr>
        <w:t>Mechanisms</w:t>
      </w:r>
    </w:p>
    <w:p w14:paraId="56E9ACB7" w14:textId="27DC0E5B" w:rsidR="00D57398" w:rsidRDefault="00D57398" w:rsidP="006A3F4F">
      <w:pPr>
        <w:rPr>
          <w:rFonts w:ascii="Calibri" w:eastAsia="Times New Roman" w:hAnsi="Calibri" w:cs="Times New Roman"/>
          <w:sz w:val="22"/>
          <w:szCs w:val="22"/>
          <w:lang w:eastAsia="zh-TW"/>
        </w:rPr>
      </w:pPr>
      <w:r>
        <w:rPr>
          <w:rFonts w:ascii="Calibri" w:eastAsia="Times New Roman" w:hAnsi="Calibri" w:cs="Times New Roman"/>
          <w:sz w:val="22"/>
          <w:szCs w:val="22"/>
          <w:lang w:eastAsia="zh-TW"/>
        </w:rPr>
        <w:t xml:space="preserve">Hot environments can </w:t>
      </w:r>
      <w:r w:rsidR="007D6F6E">
        <w:rPr>
          <w:rFonts w:ascii="Calibri" w:eastAsia="Times New Roman" w:hAnsi="Calibri" w:cs="Times New Roman"/>
          <w:sz w:val="22"/>
          <w:szCs w:val="22"/>
          <w:lang w:eastAsia="zh-TW"/>
        </w:rPr>
        <w:t xml:space="preserve">overwhelm </w:t>
      </w:r>
      <w:r>
        <w:rPr>
          <w:rFonts w:ascii="Calibri" w:eastAsia="Times New Roman" w:hAnsi="Calibri" w:cs="Times New Roman"/>
          <w:sz w:val="22"/>
          <w:szCs w:val="22"/>
          <w:lang w:eastAsia="zh-TW"/>
        </w:rPr>
        <w:t xml:space="preserve">the body’s </w:t>
      </w:r>
      <w:r w:rsidR="00BE6AB2">
        <w:rPr>
          <w:rFonts w:ascii="Calibri" w:eastAsia="Times New Roman" w:hAnsi="Calibri" w:cs="Times New Roman"/>
          <w:sz w:val="22"/>
          <w:szCs w:val="22"/>
          <w:lang w:eastAsia="zh-TW"/>
        </w:rPr>
        <w:t>heat-dissipating mechanisms</w:t>
      </w:r>
      <w:r w:rsidR="007D6F6E">
        <w:rPr>
          <w:rFonts w:ascii="Calibri" w:eastAsia="Times New Roman" w:hAnsi="Calibri" w:cs="Times New Roman"/>
          <w:sz w:val="22"/>
          <w:szCs w:val="22"/>
          <w:lang w:eastAsia="zh-TW"/>
        </w:rPr>
        <w:t xml:space="preserve">, resulting in a rise of core temperature. When exposed to high temperatures, the body undergoes a physiological process to </w:t>
      </w:r>
      <w:r>
        <w:rPr>
          <w:rFonts w:ascii="Calibri" w:eastAsia="Times New Roman" w:hAnsi="Calibri" w:cs="Times New Roman"/>
          <w:sz w:val="22"/>
          <w:szCs w:val="22"/>
          <w:lang w:eastAsia="zh-TW"/>
        </w:rPr>
        <w:t>increase bloo</w:t>
      </w:r>
      <w:r w:rsidR="006923C7">
        <w:rPr>
          <w:rFonts w:ascii="Calibri" w:eastAsia="Times New Roman" w:hAnsi="Calibri" w:cs="Times New Roman"/>
          <w:sz w:val="22"/>
          <w:szCs w:val="22"/>
          <w:lang w:eastAsia="zh-TW"/>
        </w:rPr>
        <w:t xml:space="preserve">d flow </w:t>
      </w:r>
      <w:r w:rsidR="007D6F6E">
        <w:rPr>
          <w:rFonts w:ascii="Calibri" w:eastAsia="Times New Roman" w:hAnsi="Calibri" w:cs="Times New Roman"/>
          <w:sz w:val="22"/>
          <w:szCs w:val="22"/>
          <w:lang w:eastAsia="zh-TW"/>
        </w:rPr>
        <w:t xml:space="preserve">to the skin </w:t>
      </w:r>
      <w:r w:rsidR="006923C7">
        <w:rPr>
          <w:rFonts w:ascii="Calibri" w:eastAsia="Times New Roman" w:hAnsi="Calibri" w:cs="Times New Roman"/>
          <w:sz w:val="22"/>
          <w:szCs w:val="22"/>
          <w:lang w:eastAsia="zh-TW"/>
        </w:rPr>
        <w:t xml:space="preserve">and </w:t>
      </w:r>
      <w:r w:rsidR="007D6F6E">
        <w:rPr>
          <w:rFonts w:ascii="Calibri" w:eastAsia="Times New Roman" w:hAnsi="Calibri" w:cs="Times New Roman"/>
          <w:sz w:val="22"/>
          <w:szCs w:val="22"/>
          <w:lang w:eastAsia="zh-TW"/>
        </w:rPr>
        <w:t>initiate</w:t>
      </w:r>
      <w:r w:rsidR="006923C7">
        <w:rPr>
          <w:rFonts w:ascii="Calibri" w:eastAsia="Times New Roman" w:hAnsi="Calibri" w:cs="Times New Roman"/>
          <w:sz w:val="22"/>
          <w:szCs w:val="22"/>
          <w:lang w:eastAsia="zh-TW"/>
        </w:rPr>
        <w:t xml:space="preserve"> sweat</w:t>
      </w:r>
      <w:r w:rsidR="007D6F6E">
        <w:rPr>
          <w:rFonts w:ascii="Calibri" w:eastAsia="Times New Roman" w:hAnsi="Calibri" w:cs="Times New Roman"/>
          <w:sz w:val="22"/>
          <w:szCs w:val="22"/>
          <w:lang w:eastAsia="zh-TW"/>
        </w:rPr>
        <w:t>ing. The evaporation of sweat</w:t>
      </w:r>
      <w:r>
        <w:rPr>
          <w:rFonts w:ascii="Calibri" w:eastAsia="Times New Roman" w:hAnsi="Calibri" w:cs="Times New Roman"/>
          <w:sz w:val="22"/>
          <w:szCs w:val="22"/>
          <w:lang w:eastAsia="zh-TW"/>
        </w:rPr>
        <w:t xml:space="preserve"> </w:t>
      </w:r>
      <w:r w:rsidR="007D6F6E">
        <w:rPr>
          <w:rFonts w:ascii="Calibri" w:eastAsia="Times New Roman" w:hAnsi="Calibri" w:cs="Times New Roman"/>
          <w:sz w:val="22"/>
          <w:szCs w:val="22"/>
          <w:lang w:eastAsia="zh-TW"/>
        </w:rPr>
        <w:t>helps</w:t>
      </w:r>
      <w:r>
        <w:rPr>
          <w:rFonts w:ascii="Calibri" w:eastAsia="Times New Roman" w:hAnsi="Calibri" w:cs="Times New Roman"/>
          <w:sz w:val="22"/>
          <w:szCs w:val="22"/>
          <w:lang w:eastAsia="zh-TW"/>
        </w:rPr>
        <w:t xml:space="preserve"> </w:t>
      </w:r>
      <w:r w:rsidR="007D6F6E">
        <w:rPr>
          <w:rFonts w:ascii="Calibri" w:eastAsia="Times New Roman" w:hAnsi="Calibri" w:cs="Times New Roman"/>
          <w:sz w:val="22"/>
          <w:szCs w:val="22"/>
          <w:lang w:eastAsia="zh-TW"/>
        </w:rPr>
        <w:t xml:space="preserve">the body cool off and </w:t>
      </w:r>
      <w:r>
        <w:rPr>
          <w:rFonts w:ascii="Calibri" w:eastAsia="Times New Roman" w:hAnsi="Calibri" w:cs="Times New Roman"/>
          <w:sz w:val="22"/>
          <w:szCs w:val="22"/>
          <w:lang w:eastAsia="zh-TW"/>
        </w:rPr>
        <w:t>maintain a safe body temperature. This</w:t>
      </w:r>
      <w:r w:rsidR="007D6F6E">
        <w:rPr>
          <w:rFonts w:ascii="Calibri" w:eastAsia="Times New Roman" w:hAnsi="Calibri" w:cs="Times New Roman"/>
          <w:sz w:val="22"/>
          <w:szCs w:val="22"/>
          <w:lang w:eastAsia="zh-TW"/>
        </w:rPr>
        <w:t xml:space="preserve"> physiological response</w:t>
      </w:r>
      <w:r>
        <w:rPr>
          <w:rFonts w:ascii="Calibri" w:eastAsia="Times New Roman" w:hAnsi="Calibri" w:cs="Times New Roman"/>
          <w:sz w:val="22"/>
          <w:szCs w:val="22"/>
          <w:lang w:eastAsia="zh-TW"/>
        </w:rPr>
        <w:t xml:space="preserve"> can strain the cardiovascular system</w:t>
      </w:r>
      <w:r w:rsidR="007D6F6E">
        <w:rPr>
          <w:rFonts w:ascii="Calibri" w:eastAsia="Times New Roman" w:hAnsi="Calibri" w:cs="Times New Roman"/>
          <w:sz w:val="22"/>
          <w:szCs w:val="22"/>
          <w:lang w:eastAsia="zh-TW"/>
        </w:rPr>
        <w:t>,</w:t>
      </w:r>
      <w:r w:rsidR="00700E78">
        <w:rPr>
          <w:rFonts w:ascii="Calibri" w:eastAsia="Times New Roman" w:hAnsi="Calibri" w:cs="Times New Roman"/>
          <w:sz w:val="22"/>
          <w:szCs w:val="22"/>
          <w:lang w:eastAsia="zh-TW"/>
        </w:rPr>
        <w:fldChar w:fldCharType="begin"/>
      </w:r>
      <w:r w:rsidR="00700E78">
        <w:rPr>
          <w:rFonts w:ascii="Calibri" w:eastAsia="Times New Roman" w:hAnsi="Calibri" w:cs="Times New Roman"/>
          <w:sz w:val="22"/>
          <w:szCs w:val="22"/>
          <w:lang w:eastAsia="zh-TW"/>
        </w:rPr>
        <w:instrText xml:space="preserve"> NOTEREF _Ref316138595 \f \h </w:instrText>
      </w:r>
      <w:r w:rsidR="00700E78">
        <w:rPr>
          <w:rFonts w:ascii="Calibri" w:eastAsia="Times New Roman" w:hAnsi="Calibri" w:cs="Times New Roman"/>
          <w:sz w:val="22"/>
          <w:szCs w:val="22"/>
          <w:lang w:eastAsia="zh-TW"/>
        </w:rPr>
      </w:r>
      <w:r w:rsidR="00700E78">
        <w:rPr>
          <w:rFonts w:ascii="Calibri" w:eastAsia="Times New Roman" w:hAnsi="Calibri" w:cs="Times New Roman"/>
          <w:sz w:val="22"/>
          <w:szCs w:val="22"/>
          <w:lang w:eastAsia="zh-TW"/>
        </w:rPr>
        <w:fldChar w:fldCharType="separate"/>
      </w:r>
      <w:r w:rsidR="0091648D" w:rsidRPr="00B73F0C">
        <w:rPr>
          <w:rStyle w:val="EndnoteReference"/>
        </w:rPr>
        <w:t>3</w:t>
      </w:r>
      <w:r w:rsidR="00700E78">
        <w:rPr>
          <w:rFonts w:ascii="Calibri" w:eastAsia="Times New Roman" w:hAnsi="Calibri" w:cs="Times New Roman"/>
          <w:sz w:val="22"/>
          <w:szCs w:val="22"/>
          <w:lang w:eastAsia="zh-TW"/>
        </w:rPr>
        <w:fldChar w:fldCharType="end"/>
      </w:r>
      <w:r>
        <w:rPr>
          <w:rFonts w:ascii="Calibri" w:eastAsia="Times New Roman" w:hAnsi="Calibri" w:cs="Times New Roman"/>
          <w:sz w:val="22"/>
          <w:szCs w:val="22"/>
          <w:lang w:eastAsia="zh-TW"/>
        </w:rPr>
        <w:t>caus</w:t>
      </w:r>
      <w:r w:rsidR="007D6F6E">
        <w:rPr>
          <w:rFonts w:ascii="Calibri" w:eastAsia="Times New Roman" w:hAnsi="Calibri" w:cs="Times New Roman"/>
          <w:sz w:val="22"/>
          <w:szCs w:val="22"/>
          <w:lang w:eastAsia="zh-TW"/>
        </w:rPr>
        <w:t>ing</w:t>
      </w:r>
      <w:r>
        <w:rPr>
          <w:rFonts w:ascii="Calibri" w:eastAsia="Times New Roman" w:hAnsi="Calibri" w:cs="Times New Roman"/>
          <w:sz w:val="22"/>
          <w:szCs w:val="22"/>
          <w:lang w:eastAsia="zh-TW"/>
        </w:rPr>
        <w:t xml:space="preserve"> </w:t>
      </w:r>
      <w:proofErr w:type="gramStart"/>
      <w:r>
        <w:rPr>
          <w:rFonts w:ascii="Calibri" w:eastAsia="Times New Roman" w:hAnsi="Calibri" w:cs="Times New Roman"/>
          <w:sz w:val="22"/>
          <w:szCs w:val="22"/>
          <w:lang w:eastAsia="zh-TW"/>
        </w:rPr>
        <w:t>a number of</w:t>
      </w:r>
      <w:proofErr w:type="gramEnd"/>
      <w:r>
        <w:rPr>
          <w:rFonts w:ascii="Calibri" w:eastAsia="Times New Roman" w:hAnsi="Calibri" w:cs="Times New Roman"/>
          <w:sz w:val="22"/>
          <w:szCs w:val="22"/>
          <w:lang w:eastAsia="zh-TW"/>
        </w:rPr>
        <w:t xml:space="preserve"> negative health impacts</w:t>
      </w:r>
      <w:r w:rsidR="007D6F6E">
        <w:rPr>
          <w:rFonts w:ascii="Calibri" w:eastAsia="Times New Roman" w:hAnsi="Calibri" w:cs="Times New Roman"/>
          <w:sz w:val="22"/>
          <w:szCs w:val="22"/>
          <w:lang w:eastAsia="zh-TW"/>
        </w:rPr>
        <w:t>, or even death in persons with impaired</w:t>
      </w:r>
      <w:r w:rsidR="00775AD4">
        <w:rPr>
          <w:rFonts w:ascii="Calibri" w:eastAsia="Times New Roman" w:hAnsi="Calibri" w:cs="Times New Roman"/>
          <w:sz w:val="22"/>
          <w:szCs w:val="22"/>
          <w:lang w:eastAsia="zh-TW"/>
        </w:rPr>
        <w:t xml:space="preserve"> cardiovascular systems due to existing health conditions.</w:t>
      </w:r>
      <w:r w:rsidR="007D6F6E">
        <w:rPr>
          <w:rFonts w:ascii="Calibri" w:eastAsia="Times New Roman" w:hAnsi="Calibri" w:cs="Times New Roman"/>
          <w:sz w:val="22"/>
          <w:szCs w:val="22"/>
          <w:lang w:eastAsia="zh-TW"/>
        </w:rPr>
        <w:t xml:space="preserve"> </w:t>
      </w:r>
      <w:r>
        <w:rPr>
          <w:rFonts w:ascii="Calibri" w:eastAsia="Times New Roman" w:hAnsi="Calibri" w:cs="Times New Roman"/>
          <w:sz w:val="22"/>
          <w:szCs w:val="22"/>
          <w:lang w:eastAsia="zh-TW"/>
        </w:rPr>
        <w:t>Additionally, heat</w:t>
      </w:r>
      <w:r w:rsidR="00D84802">
        <w:rPr>
          <w:rFonts w:ascii="Calibri" w:eastAsia="Times New Roman" w:hAnsi="Calibri" w:cs="Times New Roman"/>
          <w:sz w:val="22"/>
          <w:szCs w:val="22"/>
          <w:lang w:eastAsia="zh-TW"/>
        </w:rPr>
        <w:t>waves can exacerbate ozone smog</w:t>
      </w:r>
      <w:r w:rsidRPr="004834E7">
        <w:rPr>
          <w:rFonts w:ascii="Calibri" w:eastAsia="Times New Roman" w:hAnsi="Calibri" w:cs="Times New Roman"/>
          <w:sz w:val="22"/>
          <w:szCs w:val="22"/>
          <w:lang w:eastAsia="zh-TW"/>
        </w:rPr>
        <w:t xml:space="preserve"> </w:t>
      </w:r>
      <w:r w:rsidR="00946F05">
        <w:rPr>
          <w:rFonts w:ascii="Calibri" w:eastAsia="Times New Roman" w:hAnsi="Calibri" w:cs="Times New Roman"/>
          <w:sz w:val="22"/>
          <w:szCs w:val="22"/>
          <w:lang w:eastAsia="zh-TW"/>
        </w:rPr>
        <w:t>causing harm to</w:t>
      </w:r>
      <w:r>
        <w:rPr>
          <w:rFonts w:ascii="Calibri" w:eastAsia="Times New Roman" w:hAnsi="Calibri" w:cs="Times New Roman"/>
          <w:sz w:val="22"/>
          <w:szCs w:val="22"/>
          <w:lang w:eastAsia="zh-TW"/>
        </w:rPr>
        <w:t xml:space="preserve"> </w:t>
      </w:r>
      <w:r w:rsidR="00182E39">
        <w:rPr>
          <w:rFonts w:ascii="Calibri" w:eastAsia="Times New Roman" w:hAnsi="Calibri" w:cs="Times New Roman"/>
          <w:sz w:val="22"/>
          <w:szCs w:val="22"/>
          <w:lang w:eastAsia="zh-TW"/>
        </w:rPr>
        <w:t xml:space="preserve">people </w:t>
      </w:r>
      <w:r w:rsidR="009E3DAD">
        <w:rPr>
          <w:rFonts w:ascii="Calibri" w:eastAsia="Times New Roman" w:hAnsi="Calibri" w:cs="Times New Roman"/>
          <w:sz w:val="22"/>
          <w:szCs w:val="22"/>
          <w:lang w:eastAsia="zh-TW"/>
        </w:rPr>
        <w:t>with</w:t>
      </w:r>
      <w:r w:rsidR="000908F2">
        <w:rPr>
          <w:rFonts w:ascii="Calibri" w:eastAsia="Times New Roman" w:hAnsi="Calibri" w:cs="Times New Roman"/>
          <w:sz w:val="22"/>
          <w:szCs w:val="22"/>
          <w:lang w:eastAsia="zh-TW"/>
        </w:rPr>
        <w:t xml:space="preserve"> </w:t>
      </w:r>
      <w:r w:rsidR="00775AD4">
        <w:rPr>
          <w:rFonts w:ascii="Calibri" w:eastAsia="Times New Roman" w:hAnsi="Calibri" w:cs="Times New Roman"/>
          <w:sz w:val="22"/>
          <w:szCs w:val="22"/>
          <w:lang w:eastAsia="zh-TW"/>
        </w:rPr>
        <w:t>respiratory illnesses</w:t>
      </w:r>
      <w:r w:rsidR="00F823AD">
        <w:rPr>
          <w:rFonts w:ascii="Calibri" w:eastAsia="Times New Roman" w:hAnsi="Calibri" w:cs="Times New Roman"/>
          <w:sz w:val="22"/>
          <w:szCs w:val="22"/>
          <w:lang w:eastAsia="zh-TW"/>
        </w:rPr>
        <w:t>,</w:t>
      </w:r>
      <w:r w:rsidRPr="008E368B">
        <w:rPr>
          <w:rFonts w:ascii="Calibri" w:eastAsia="Times New Roman" w:hAnsi="Calibri" w:cs="Times New Roman"/>
          <w:sz w:val="22"/>
          <w:szCs w:val="22"/>
          <w:lang w:eastAsia="zh-TW"/>
        </w:rPr>
        <w:t xml:space="preserve"> such as asthma.</w:t>
      </w:r>
      <w:r w:rsidR="008F133C">
        <w:rPr>
          <w:rStyle w:val="EndnoteReference"/>
          <w:rFonts w:ascii="Calibri" w:eastAsia="Times New Roman" w:hAnsi="Calibri" w:cs="Times New Roman"/>
          <w:sz w:val="22"/>
          <w:szCs w:val="22"/>
          <w:lang w:eastAsia="zh-TW"/>
        </w:rPr>
        <w:endnoteReference w:id="9"/>
      </w:r>
    </w:p>
    <w:p w14:paraId="068C0BD2" w14:textId="77777777" w:rsidR="00D57398" w:rsidRDefault="00D57398" w:rsidP="008E368B">
      <w:pPr>
        <w:shd w:val="clear" w:color="auto" w:fill="FFFFFF"/>
        <w:rPr>
          <w:rFonts w:ascii="Calibri" w:hAnsi="Calibri"/>
          <w:sz w:val="22"/>
          <w:szCs w:val="22"/>
        </w:rPr>
      </w:pPr>
    </w:p>
    <w:p w14:paraId="5265C669" w14:textId="77777777" w:rsidR="00213065" w:rsidRPr="008E368B" w:rsidRDefault="00213065" w:rsidP="008E368B">
      <w:pPr>
        <w:shd w:val="clear" w:color="auto" w:fill="FFFFFF"/>
        <w:rPr>
          <w:rFonts w:ascii="Calibri" w:hAnsi="Calibri"/>
          <w:sz w:val="22"/>
          <w:szCs w:val="22"/>
        </w:rPr>
      </w:pPr>
    </w:p>
    <w:p w14:paraId="75106090" w14:textId="3CE0A281" w:rsidR="00D57398" w:rsidRDefault="00D57398" w:rsidP="00B57610">
      <w:pPr>
        <w:shd w:val="clear" w:color="auto" w:fill="FFFFFF"/>
        <w:rPr>
          <w:rFonts w:ascii="Calibri" w:eastAsia="Times New Roman" w:hAnsi="Calibri" w:cs="Arial"/>
          <w:b/>
          <w:color w:val="215868" w:themeColor="accent5" w:themeShade="80"/>
        </w:rPr>
      </w:pPr>
      <w:r w:rsidRPr="00B57610">
        <w:rPr>
          <w:rFonts w:ascii="Calibri" w:eastAsia="Times New Roman" w:hAnsi="Calibri" w:cs="Arial"/>
          <w:b/>
          <w:color w:val="215868" w:themeColor="accent5" w:themeShade="80"/>
        </w:rPr>
        <w:t xml:space="preserve">Where is </w:t>
      </w:r>
      <w:r>
        <w:rPr>
          <w:rFonts w:ascii="Calibri" w:eastAsia="Times New Roman" w:hAnsi="Calibri" w:cs="Arial"/>
          <w:b/>
          <w:color w:val="215868" w:themeColor="accent5" w:themeShade="80"/>
        </w:rPr>
        <w:t>extreme heat a</w:t>
      </w:r>
      <w:r w:rsidRPr="00B57610">
        <w:rPr>
          <w:rFonts w:ascii="Calibri" w:eastAsia="Times New Roman" w:hAnsi="Calibri" w:cs="Arial"/>
          <w:b/>
          <w:color w:val="215868" w:themeColor="accent5" w:themeShade="80"/>
        </w:rPr>
        <w:t xml:space="preserve"> health problem?</w:t>
      </w:r>
    </w:p>
    <w:p w14:paraId="49CF4098" w14:textId="5C2D7CB1" w:rsidR="00D57398" w:rsidRDefault="00D57398" w:rsidP="00A13610">
      <w:pPr>
        <w:shd w:val="clear" w:color="auto" w:fill="FFFFFF"/>
        <w:rPr>
          <w:rFonts w:ascii="Calibri" w:hAnsi="Calibri" w:cs="Lucida Grande"/>
          <w:color w:val="000000"/>
          <w:sz w:val="22"/>
          <w:szCs w:val="22"/>
        </w:rPr>
      </w:pPr>
      <w:r>
        <w:rPr>
          <w:rFonts w:ascii="Calibri" w:hAnsi="Calibri" w:cs="Lucida Grande"/>
          <w:color w:val="000000"/>
          <w:sz w:val="22"/>
          <w:szCs w:val="22"/>
        </w:rPr>
        <w:t>Periods of extreme heat are a global problem, however southern and eastern Asia, Europe,</w:t>
      </w:r>
      <w:r w:rsidR="006B661E">
        <w:rPr>
          <w:rFonts w:ascii="Calibri" w:hAnsi="Calibri" w:cs="Lucida Grande"/>
          <w:color w:val="000000"/>
          <w:sz w:val="22"/>
          <w:szCs w:val="22"/>
        </w:rPr>
        <w:fldChar w:fldCharType="begin"/>
      </w:r>
      <w:r w:rsidR="006B661E">
        <w:rPr>
          <w:rFonts w:ascii="Calibri" w:hAnsi="Calibri" w:cs="Lucida Grande"/>
          <w:color w:val="000000"/>
          <w:sz w:val="22"/>
          <w:szCs w:val="22"/>
        </w:rPr>
        <w:instrText xml:space="preserve"> NOTEREF _Ref316138595 \f \h </w:instrText>
      </w:r>
      <w:r w:rsidR="006B661E">
        <w:rPr>
          <w:rFonts w:ascii="Calibri" w:hAnsi="Calibri" w:cs="Lucida Grande"/>
          <w:color w:val="000000"/>
          <w:sz w:val="22"/>
          <w:szCs w:val="22"/>
        </w:rPr>
      </w:r>
      <w:r w:rsidR="006B661E">
        <w:rPr>
          <w:rFonts w:ascii="Calibri" w:hAnsi="Calibri" w:cs="Lucida Grande"/>
          <w:color w:val="000000"/>
          <w:sz w:val="22"/>
          <w:szCs w:val="22"/>
        </w:rPr>
        <w:fldChar w:fldCharType="separate"/>
      </w:r>
      <w:r w:rsidR="0091648D" w:rsidRPr="00B73F0C">
        <w:rPr>
          <w:rStyle w:val="EndnoteReference"/>
        </w:rPr>
        <w:t>3</w:t>
      </w:r>
      <w:r w:rsidR="006B661E">
        <w:rPr>
          <w:rFonts w:ascii="Calibri" w:hAnsi="Calibri" w:cs="Lucida Grande"/>
          <w:color w:val="000000"/>
          <w:sz w:val="22"/>
          <w:szCs w:val="22"/>
        </w:rPr>
        <w:fldChar w:fldCharType="end"/>
      </w:r>
      <w:r w:rsidR="006B661E">
        <w:rPr>
          <w:rFonts w:ascii="Calibri" w:hAnsi="Calibri" w:cs="Lucida Grande"/>
          <w:color w:val="000000"/>
          <w:sz w:val="22"/>
          <w:szCs w:val="22"/>
        </w:rPr>
        <w:fldChar w:fldCharType="begin"/>
      </w:r>
      <w:r w:rsidR="006B661E">
        <w:rPr>
          <w:rFonts w:ascii="Calibri" w:hAnsi="Calibri" w:cs="Lucida Grande"/>
          <w:color w:val="000000"/>
          <w:sz w:val="22"/>
          <w:szCs w:val="22"/>
        </w:rPr>
        <w:instrText xml:space="preserve"> NOTEREF _Ref316138751 \f \h </w:instrText>
      </w:r>
      <w:r w:rsidR="006B661E">
        <w:rPr>
          <w:rFonts w:ascii="Calibri" w:hAnsi="Calibri" w:cs="Lucida Grande"/>
          <w:color w:val="000000"/>
          <w:sz w:val="22"/>
          <w:szCs w:val="22"/>
        </w:rPr>
      </w:r>
      <w:r w:rsidR="006B661E">
        <w:rPr>
          <w:rFonts w:ascii="Calibri" w:hAnsi="Calibri" w:cs="Lucida Grande"/>
          <w:color w:val="000000"/>
          <w:sz w:val="22"/>
          <w:szCs w:val="22"/>
        </w:rPr>
        <w:fldChar w:fldCharType="separate"/>
      </w:r>
      <w:r w:rsidR="0091648D">
        <w:rPr>
          <w:rFonts w:ascii="Calibri" w:hAnsi="Calibri" w:cs="Lucida Grande"/>
          <w:b/>
          <w:bCs/>
          <w:color w:val="000000"/>
          <w:sz w:val="22"/>
          <w:szCs w:val="22"/>
        </w:rPr>
        <w:t>Error! Bookmark not defined.</w:t>
      </w:r>
      <w:r w:rsidR="006B661E">
        <w:rPr>
          <w:rFonts w:ascii="Calibri" w:hAnsi="Calibri" w:cs="Lucida Grande"/>
          <w:color w:val="000000"/>
          <w:sz w:val="22"/>
          <w:szCs w:val="22"/>
        </w:rPr>
        <w:fldChar w:fldCharType="end"/>
      </w:r>
      <w:r>
        <w:rPr>
          <w:rFonts w:ascii="Calibri" w:hAnsi="Calibri" w:cs="Lucida Grande"/>
          <w:color w:val="000000"/>
          <w:sz w:val="22"/>
          <w:szCs w:val="22"/>
        </w:rPr>
        <w:t xml:space="preserve"> parts of the United </w:t>
      </w:r>
      <w:proofErr w:type="spellStart"/>
      <w:r>
        <w:rPr>
          <w:rFonts w:ascii="Calibri" w:hAnsi="Calibri" w:cs="Lucida Grande"/>
          <w:color w:val="000000"/>
          <w:sz w:val="22"/>
          <w:szCs w:val="22"/>
        </w:rPr>
        <w:t>States,</w:t>
      </w:r>
      <w:r w:rsidR="00DA6D9E">
        <w:rPr>
          <w:rFonts w:ascii="Calibri" w:hAnsi="Calibri" w:cs="Lucida Grande"/>
          <w:color w:val="000000"/>
          <w:sz w:val="22"/>
          <w:szCs w:val="22"/>
        </w:rPr>
        <w:fldChar w:fldCharType="begin"/>
      </w:r>
      <w:r w:rsidR="00DA6D9E">
        <w:rPr>
          <w:rFonts w:ascii="Calibri" w:hAnsi="Calibri" w:cs="Lucida Grande"/>
          <w:color w:val="000000"/>
          <w:sz w:val="22"/>
          <w:szCs w:val="22"/>
        </w:rPr>
        <w:instrText xml:space="preserve"> NOTEREF _Ref316138751 \f \h </w:instrText>
      </w:r>
      <w:r w:rsidR="00DA6D9E">
        <w:rPr>
          <w:rFonts w:ascii="Calibri" w:hAnsi="Calibri" w:cs="Lucida Grande"/>
          <w:color w:val="000000"/>
          <w:sz w:val="22"/>
          <w:szCs w:val="22"/>
        </w:rPr>
      </w:r>
      <w:r w:rsidR="00DA6D9E">
        <w:rPr>
          <w:rFonts w:ascii="Calibri" w:hAnsi="Calibri" w:cs="Lucida Grande"/>
          <w:color w:val="000000"/>
          <w:sz w:val="22"/>
          <w:szCs w:val="22"/>
        </w:rPr>
        <w:fldChar w:fldCharType="separate"/>
      </w:r>
      <w:r w:rsidR="0091648D">
        <w:rPr>
          <w:rFonts w:ascii="Calibri" w:hAnsi="Calibri" w:cs="Lucida Grande"/>
          <w:b/>
          <w:bCs/>
          <w:color w:val="000000"/>
          <w:sz w:val="22"/>
          <w:szCs w:val="22"/>
        </w:rPr>
        <w:t>Error</w:t>
      </w:r>
      <w:proofErr w:type="spellEnd"/>
      <w:r w:rsidR="0091648D">
        <w:rPr>
          <w:rFonts w:ascii="Calibri" w:hAnsi="Calibri" w:cs="Lucida Grande"/>
          <w:b/>
          <w:bCs/>
          <w:color w:val="000000"/>
          <w:sz w:val="22"/>
          <w:szCs w:val="22"/>
        </w:rPr>
        <w:t>! Bookmark not defined.</w:t>
      </w:r>
      <w:r w:rsidR="00DA6D9E">
        <w:rPr>
          <w:rFonts w:ascii="Calibri" w:hAnsi="Calibri" w:cs="Lucida Grande"/>
          <w:color w:val="000000"/>
          <w:sz w:val="22"/>
          <w:szCs w:val="22"/>
        </w:rPr>
        <w:fldChar w:fldCharType="end"/>
      </w:r>
      <w:r w:rsidR="00364826">
        <w:rPr>
          <w:rFonts w:ascii="Calibri" w:hAnsi="Calibri" w:cs="Lucida Grande"/>
          <w:color w:val="000000"/>
          <w:sz w:val="22"/>
          <w:szCs w:val="22"/>
        </w:rPr>
        <w:t xml:space="preserve"> </w:t>
      </w:r>
      <w:r>
        <w:rPr>
          <w:rFonts w:ascii="Calibri" w:hAnsi="Calibri" w:cs="Lucida Grande"/>
          <w:color w:val="000000"/>
          <w:sz w:val="22"/>
          <w:szCs w:val="22"/>
        </w:rPr>
        <w:t xml:space="preserve">and Australia have been particularly impacted </w:t>
      </w:r>
      <w:r w:rsidR="000146C9">
        <w:rPr>
          <w:rFonts w:ascii="Calibri" w:hAnsi="Calibri" w:cs="Lucida Grande"/>
          <w:color w:val="000000"/>
          <w:sz w:val="22"/>
          <w:szCs w:val="22"/>
        </w:rPr>
        <w:t xml:space="preserve">by </w:t>
      </w:r>
      <w:r>
        <w:rPr>
          <w:rFonts w:ascii="Calibri" w:hAnsi="Calibri" w:cs="Lucida Grande"/>
          <w:color w:val="000000"/>
          <w:sz w:val="22"/>
          <w:szCs w:val="22"/>
        </w:rPr>
        <w:t>a significant number of excess deaths</w:t>
      </w:r>
      <w:r w:rsidR="00B4428B">
        <w:rPr>
          <w:rFonts w:ascii="Calibri" w:hAnsi="Calibri" w:cs="Lucida Grande"/>
          <w:color w:val="000000"/>
          <w:sz w:val="22"/>
          <w:szCs w:val="22"/>
        </w:rPr>
        <w:t xml:space="preserve"> from </w:t>
      </w:r>
      <w:r w:rsidR="00B10A2E">
        <w:rPr>
          <w:rFonts w:ascii="Calibri" w:hAnsi="Calibri" w:cs="Lucida Grande"/>
          <w:color w:val="000000"/>
          <w:sz w:val="22"/>
          <w:szCs w:val="22"/>
        </w:rPr>
        <w:t>heatwave</w:t>
      </w:r>
      <w:r w:rsidR="00B4428B">
        <w:rPr>
          <w:rFonts w:ascii="Calibri" w:hAnsi="Calibri" w:cs="Lucida Grande"/>
          <w:color w:val="000000"/>
          <w:sz w:val="22"/>
          <w:szCs w:val="22"/>
        </w:rPr>
        <w:t>s</w:t>
      </w:r>
      <w:r>
        <w:rPr>
          <w:rFonts w:ascii="Calibri" w:hAnsi="Calibri" w:cs="Lucida Grande"/>
          <w:color w:val="000000"/>
          <w:sz w:val="22"/>
          <w:szCs w:val="22"/>
        </w:rPr>
        <w:t>.</w:t>
      </w:r>
      <w:r w:rsidR="0005438A">
        <w:rPr>
          <w:rFonts w:ascii="Calibri" w:hAnsi="Calibri" w:cs="Lucida Grande"/>
          <w:color w:val="000000"/>
          <w:sz w:val="22"/>
          <w:szCs w:val="22"/>
        </w:rPr>
        <w:fldChar w:fldCharType="begin"/>
      </w:r>
      <w:r w:rsidR="0005438A">
        <w:rPr>
          <w:rFonts w:ascii="Calibri" w:hAnsi="Calibri" w:cs="Lucida Grande"/>
          <w:color w:val="000000"/>
          <w:sz w:val="22"/>
          <w:szCs w:val="22"/>
        </w:rPr>
        <w:instrText xml:space="preserve"> NOTEREF _Ref316138595 \f \h </w:instrText>
      </w:r>
      <w:r w:rsidR="0005438A">
        <w:rPr>
          <w:rFonts w:ascii="Calibri" w:hAnsi="Calibri" w:cs="Lucida Grande"/>
          <w:color w:val="000000"/>
          <w:sz w:val="22"/>
          <w:szCs w:val="22"/>
        </w:rPr>
      </w:r>
      <w:r w:rsidR="0005438A">
        <w:rPr>
          <w:rFonts w:ascii="Calibri" w:hAnsi="Calibri" w:cs="Lucida Grande"/>
          <w:color w:val="000000"/>
          <w:sz w:val="22"/>
          <w:szCs w:val="22"/>
        </w:rPr>
        <w:fldChar w:fldCharType="separate"/>
      </w:r>
      <w:r w:rsidR="0091648D" w:rsidRPr="00B73F0C">
        <w:rPr>
          <w:rStyle w:val="EndnoteReference"/>
        </w:rPr>
        <w:t>3</w:t>
      </w:r>
      <w:r w:rsidR="0005438A">
        <w:rPr>
          <w:rFonts w:ascii="Calibri" w:hAnsi="Calibri" w:cs="Lucida Grande"/>
          <w:color w:val="000000"/>
          <w:sz w:val="22"/>
          <w:szCs w:val="22"/>
        </w:rPr>
        <w:fldChar w:fldCharType="end"/>
      </w:r>
      <w:r>
        <w:rPr>
          <w:rFonts w:ascii="Calibri" w:hAnsi="Calibri" w:cs="Lucida Grande"/>
          <w:color w:val="000000"/>
          <w:sz w:val="22"/>
          <w:szCs w:val="22"/>
        </w:rPr>
        <w:t xml:space="preserve"> The area affected by heatwaves has increased over the past few decades and </w:t>
      </w:r>
      <w:r w:rsidR="00775AD4">
        <w:rPr>
          <w:rFonts w:ascii="Calibri" w:hAnsi="Calibri" w:cs="Lucida Grande"/>
          <w:color w:val="000000"/>
          <w:sz w:val="22"/>
          <w:szCs w:val="22"/>
        </w:rPr>
        <w:t>the duration and frequency of extreme temperature events</w:t>
      </w:r>
      <w:r>
        <w:rPr>
          <w:rFonts w:ascii="Calibri" w:hAnsi="Calibri" w:cs="Lucida Grande"/>
          <w:color w:val="000000"/>
          <w:sz w:val="22"/>
          <w:szCs w:val="22"/>
        </w:rPr>
        <w:t xml:space="preserve"> is expected to increase with climate change.</w:t>
      </w:r>
      <w:r w:rsidR="0005438A">
        <w:rPr>
          <w:rFonts w:ascii="Calibri" w:hAnsi="Calibri" w:cs="Lucida Grande"/>
          <w:color w:val="000000"/>
          <w:sz w:val="22"/>
          <w:szCs w:val="22"/>
        </w:rPr>
        <w:fldChar w:fldCharType="begin"/>
      </w:r>
      <w:r w:rsidR="0005438A">
        <w:rPr>
          <w:rFonts w:ascii="Calibri" w:hAnsi="Calibri" w:cs="Lucida Grande"/>
          <w:color w:val="000000"/>
          <w:sz w:val="22"/>
          <w:szCs w:val="22"/>
        </w:rPr>
        <w:instrText xml:space="preserve"> NOTEREF _Ref316138370 \f \h </w:instrText>
      </w:r>
      <w:r w:rsidR="0005438A">
        <w:rPr>
          <w:rFonts w:ascii="Calibri" w:hAnsi="Calibri" w:cs="Lucida Grande"/>
          <w:color w:val="000000"/>
          <w:sz w:val="22"/>
          <w:szCs w:val="22"/>
        </w:rPr>
      </w:r>
      <w:r w:rsidR="0005438A">
        <w:rPr>
          <w:rFonts w:ascii="Calibri" w:hAnsi="Calibri" w:cs="Lucida Grande"/>
          <w:color w:val="000000"/>
          <w:sz w:val="22"/>
          <w:szCs w:val="22"/>
        </w:rPr>
        <w:fldChar w:fldCharType="separate"/>
      </w:r>
      <w:r w:rsidR="0091648D" w:rsidRPr="00B73F0C">
        <w:rPr>
          <w:rStyle w:val="EndnoteReference"/>
        </w:rPr>
        <w:t>2</w:t>
      </w:r>
      <w:r w:rsidR="0005438A">
        <w:rPr>
          <w:rFonts w:ascii="Calibri" w:hAnsi="Calibri" w:cs="Lucida Grande"/>
          <w:color w:val="000000"/>
          <w:sz w:val="22"/>
          <w:szCs w:val="22"/>
        </w:rPr>
        <w:fldChar w:fldCharType="end"/>
      </w:r>
      <w:r>
        <w:rPr>
          <w:rFonts w:ascii="Calibri" w:hAnsi="Calibri" w:cs="Lucida Grande"/>
          <w:color w:val="000000"/>
          <w:sz w:val="22"/>
          <w:szCs w:val="22"/>
        </w:rPr>
        <w:t xml:space="preserve"> Large urban areas are at heightened </w:t>
      </w:r>
      <w:r>
        <w:rPr>
          <w:rFonts w:ascii="Calibri" w:hAnsi="Calibri" w:cs="Lucida Grande"/>
          <w:color w:val="000000"/>
          <w:sz w:val="22"/>
          <w:szCs w:val="22"/>
        </w:rPr>
        <w:lastRenderedPageBreak/>
        <w:t xml:space="preserve">risk due to the </w:t>
      </w:r>
      <w:r w:rsidR="00157192">
        <w:rPr>
          <w:rFonts w:ascii="Calibri" w:hAnsi="Calibri" w:cs="Lucida Grande"/>
          <w:color w:val="000000"/>
          <w:sz w:val="22"/>
          <w:szCs w:val="22"/>
        </w:rPr>
        <w:t>U</w:t>
      </w:r>
      <w:r>
        <w:rPr>
          <w:rFonts w:ascii="Calibri" w:hAnsi="Calibri" w:cs="Lucida Grande"/>
          <w:color w:val="000000"/>
          <w:sz w:val="22"/>
          <w:szCs w:val="22"/>
        </w:rPr>
        <w:t xml:space="preserve">rban </w:t>
      </w:r>
      <w:r w:rsidR="00157192">
        <w:rPr>
          <w:rFonts w:ascii="Calibri" w:hAnsi="Calibri" w:cs="Lucida Grande"/>
          <w:color w:val="000000"/>
          <w:sz w:val="22"/>
          <w:szCs w:val="22"/>
        </w:rPr>
        <w:t>H</w:t>
      </w:r>
      <w:r>
        <w:rPr>
          <w:rFonts w:ascii="Calibri" w:hAnsi="Calibri" w:cs="Lucida Grande"/>
          <w:color w:val="000000"/>
          <w:sz w:val="22"/>
          <w:szCs w:val="22"/>
        </w:rPr>
        <w:t xml:space="preserve">eat </w:t>
      </w:r>
      <w:r w:rsidR="00157192">
        <w:rPr>
          <w:rFonts w:ascii="Calibri" w:hAnsi="Calibri" w:cs="Lucida Grande"/>
          <w:color w:val="000000"/>
          <w:sz w:val="22"/>
          <w:szCs w:val="22"/>
        </w:rPr>
        <w:t>I</w:t>
      </w:r>
      <w:r>
        <w:rPr>
          <w:rFonts w:ascii="Calibri" w:hAnsi="Calibri" w:cs="Lucida Grande"/>
          <w:color w:val="000000"/>
          <w:sz w:val="22"/>
          <w:szCs w:val="22"/>
        </w:rPr>
        <w:t xml:space="preserve">sland </w:t>
      </w:r>
      <w:r w:rsidR="00775AD4">
        <w:rPr>
          <w:rFonts w:ascii="Calibri" w:hAnsi="Calibri" w:cs="Lucida Grande"/>
          <w:color w:val="000000"/>
          <w:sz w:val="22"/>
          <w:szCs w:val="22"/>
        </w:rPr>
        <w:t xml:space="preserve">(UHI) </w:t>
      </w:r>
      <w:r>
        <w:rPr>
          <w:rFonts w:ascii="Calibri" w:hAnsi="Calibri" w:cs="Lucida Grande"/>
          <w:color w:val="000000"/>
          <w:sz w:val="22"/>
          <w:szCs w:val="22"/>
        </w:rPr>
        <w:t>effect</w:t>
      </w:r>
      <w:r w:rsidR="00B405EF">
        <w:rPr>
          <w:rFonts w:ascii="Calibri" w:hAnsi="Calibri" w:cs="Lucida Grande"/>
          <w:color w:val="000000"/>
          <w:sz w:val="22"/>
          <w:szCs w:val="22"/>
        </w:rPr>
        <w:t>,</w:t>
      </w:r>
      <w:r w:rsidR="0005438A">
        <w:rPr>
          <w:rFonts w:ascii="Calibri" w:hAnsi="Calibri" w:cs="Lucida Grande"/>
          <w:color w:val="000000"/>
          <w:sz w:val="22"/>
          <w:szCs w:val="22"/>
        </w:rPr>
        <w:fldChar w:fldCharType="begin"/>
      </w:r>
      <w:r w:rsidR="0005438A">
        <w:rPr>
          <w:rFonts w:ascii="Calibri" w:hAnsi="Calibri" w:cs="Lucida Grande"/>
          <w:color w:val="000000"/>
          <w:sz w:val="22"/>
          <w:szCs w:val="22"/>
        </w:rPr>
        <w:instrText xml:space="preserve"> NOTEREF _Ref316138595 \f \h </w:instrText>
      </w:r>
      <w:r w:rsidR="0005438A">
        <w:rPr>
          <w:rFonts w:ascii="Calibri" w:hAnsi="Calibri" w:cs="Lucida Grande"/>
          <w:color w:val="000000"/>
          <w:sz w:val="22"/>
          <w:szCs w:val="22"/>
        </w:rPr>
      </w:r>
      <w:r w:rsidR="0005438A">
        <w:rPr>
          <w:rFonts w:ascii="Calibri" w:hAnsi="Calibri" w:cs="Lucida Grande"/>
          <w:color w:val="000000"/>
          <w:sz w:val="22"/>
          <w:szCs w:val="22"/>
        </w:rPr>
        <w:fldChar w:fldCharType="separate"/>
      </w:r>
      <w:ins w:id="18" w:author="Joy Shumake-Guillemot" w:date="2016-03-16T16:43:00Z">
        <w:r w:rsidR="0091648D" w:rsidRPr="0091648D">
          <w:rPr>
            <w:rStyle w:val="EndnoteReference"/>
            <w:rPrChange w:id="19" w:author="Joy Shumake-Guillemot" w:date="2016-03-16T16:43:00Z">
              <w:rPr>
                <w:rFonts w:ascii="Calibri" w:hAnsi="Calibri" w:cs="Lucida Grande"/>
                <w:color w:val="000000"/>
                <w:sz w:val="22"/>
                <w:szCs w:val="22"/>
              </w:rPr>
            </w:rPrChange>
          </w:rPr>
          <w:t>3</w:t>
        </w:r>
      </w:ins>
      <w:del w:id="20" w:author="Joy Shumake-Guillemot" w:date="2016-03-16T16:43:00Z">
        <w:r w:rsidR="00FC7BAD" w:rsidRPr="00FC7BAD" w:rsidDel="0091648D">
          <w:rPr>
            <w:rStyle w:val="EndnoteReference"/>
          </w:rPr>
          <w:delText>3</w:delText>
        </w:r>
      </w:del>
      <w:r w:rsidR="0005438A">
        <w:rPr>
          <w:rFonts w:ascii="Calibri" w:hAnsi="Calibri" w:cs="Lucida Grande"/>
          <w:color w:val="000000"/>
          <w:sz w:val="22"/>
          <w:szCs w:val="22"/>
        </w:rPr>
        <w:fldChar w:fldCharType="end"/>
      </w:r>
      <w:r w:rsidR="0005438A">
        <w:rPr>
          <w:rStyle w:val="EndnoteReference"/>
          <w:rFonts w:ascii="Calibri" w:hAnsi="Calibri" w:cs="Lucida Grande"/>
          <w:color w:val="000000"/>
          <w:sz w:val="22"/>
          <w:szCs w:val="22"/>
        </w:rPr>
        <w:endnoteReference w:id="10"/>
      </w:r>
      <w:r>
        <w:rPr>
          <w:rFonts w:ascii="Calibri" w:hAnsi="Calibri" w:cs="Lucida Grande"/>
          <w:color w:val="000000"/>
          <w:sz w:val="22"/>
          <w:szCs w:val="22"/>
        </w:rPr>
        <w:t xml:space="preserve"> which causes temperatures to be multiple degrees higher</w:t>
      </w:r>
      <w:r w:rsidR="00775AD4">
        <w:rPr>
          <w:rFonts w:ascii="Calibri" w:hAnsi="Calibri" w:cs="Lucida Grande"/>
          <w:color w:val="000000"/>
          <w:sz w:val="22"/>
          <w:szCs w:val="22"/>
        </w:rPr>
        <w:t xml:space="preserve"> in cities</w:t>
      </w:r>
      <w:r>
        <w:rPr>
          <w:rFonts w:ascii="Calibri" w:hAnsi="Calibri" w:cs="Lucida Grande"/>
          <w:color w:val="000000"/>
          <w:sz w:val="22"/>
          <w:szCs w:val="22"/>
        </w:rPr>
        <w:t xml:space="preserve"> (average of 3.5-12</w:t>
      </w:r>
      <w:r w:rsidRPr="00E55279">
        <w:rPr>
          <w:rFonts w:ascii="Calibri" w:hAnsi="Calibri" w:cs="Lucida Grande"/>
          <w:color w:val="000000"/>
          <w:sz w:val="22"/>
          <w:szCs w:val="22"/>
        </w:rPr>
        <w:t>°C higher</w:t>
      </w:r>
      <w:r>
        <w:rPr>
          <w:rFonts w:ascii="Calibri" w:hAnsi="Calibri" w:cs="Lucida Grande"/>
          <w:color w:val="000000"/>
          <w:sz w:val="22"/>
          <w:szCs w:val="22"/>
        </w:rPr>
        <w:t>)</w:t>
      </w:r>
      <w:r w:rsidR="0005438A">
        <w:rPr>
          <w:rFonts w:ascii="Calibri" w:hAnsi="Calibri" w:cs="Lucida Grande"/>
          <w:color w:val="000000"/>
          <w:sz w:val="22"/>
          <w:szCs w:val="22"/>
        </w:rPr>
        <w:fldChar w:fldCharType="begin"/>
      </w:r>
      <w:r w:rsidR="0005438A">
        <w:rPr>
          <w:rFonts w:ascii="Calibri" w:hAnsi="Calibri" w:cs="Lucida Grande"/>
          <w:color w:val="000000"/>
          <w:sz w:val="22"/>
          <w:szCs w:val="22"/>
        </w:rPr>
        <w:instrText xml:space="preserve"> NOTEREF _Ref316138751 \f \h </w:instrText>
      </w:r>
      <w:r w:rsidR="0005438A">
        <w:rPr>
          <w:rFonts w:ascii="Calibri" w:hAnsi="Calibri" w:cs="Lucida Grande"/>
          <w:color w:val="000000"/>
          <w:sz w:val="22"/>
          <w:szCs w:val="22"/>
        </w:rPr>
      </w:r>
      <w:r w:rsidR="0005438A">
        <w:rPr>
          <w:rFonts w:ascii="Calibri" w:hAnsi="Calibri" w:cs="Lucida Grande"/>
          <w:color w:val="000000"/>
          <w:sz w:val="22"/>
          <w:szCs w:val="22"/>
        </w:rPr>
        <w:fldChar w:fldCharType="separate"/>
      </w:r>
      <w:ins w:id="21" w:author="Joy Shumake-Guillemot" w:date="2016-03-16T16:43:00Z">
        <w:r w:rsidR="0091648D">
          <w:rPr>
            <w:rFonts w:ascii="Calibri" w:hAnsi="Calibri" w:cs="Lucida Grande"/>
            <w:b/>
            <w:bCs/>
            <w:color w:val="000000"/>
            <w:sz w:val="22"/>
            <w:szCs w:val="22"/>
          </w:rPr>
          <w:t>Error! Bookmark not defined.</w:t>
        </w:r>
      </w:ins>
      <w:del w:id="22" w:author="Joy Shumake-Guillemot" w:date="2016-03-16T16:43:00Z">
        <w:r w:rsidR="00FC7BAD" w:rsidRPr="00FC7BAD" w:rsidDel="0091648D">
          <w:rPr>
            <w:rStyle w:val="EndnoteReference"/>
          </w:rPr>
          <w:delText>9</w:delText>
        </w:r>
      </w:del>
      <w:r w:rsidR="0005438A">
        <w:rPr>
          <w:rFonts w:ascii="Calibri" w:hAnsi="Calibri" w:cs="Lucida Grande"/>
          <w:color w:val="000000"/>
          <w:sz w:val="22"/>
          <w:szCs w:val="22"/>
        </w:rPr>
        <w:fldChar w:fldCharType="end"/>
      </w:r>
      <w:r>
        <w:rPr>
          <w:rFonts w:ascii="Calibri" w:hAnsi="Calibri" w:cs="Lucida Grande"/>
          <w:color w:val="000000"/>
          <w:sz w:val="22"/>
          <w:szCs w:val="22"/>
        </w:rPr>
        <w:t xml:space="preserve"> than surrounding areas. </w:t>
      </w:r>
      <w:r w:rsidR="00944207">
        <w:rPr>
          <w:rFonts w:ascii="Calibri" w:hAnsi="Calibri" w:cs="Lucida Grande"/>
          <w:color w:val="000000"/>
          <w:sz w:val="22"/>
          <w:szCs w:val="22"/>
        </w:rPr>
        <w:t xml:space="preserve">The UHI phenomenon is </w:t>
      </w:r>
      <w:r>
        <w:rPr>
          <w:rFonts w:ascii="Calibri" w:hAnsi="Calibri" w:cs="Lucida Grande"/>
          <w:color w:val="000000"/>
          <w:sz w:val="22"/>
          <w:szCs w:val="22"/>
        </w:rPr>
        <w:t>especially important as the majority of the world’s population lives in cities.</w:t>
      </w:r>
      <w:bookmarkStart w:id="23" w:name="_Ref316139019"/>
      <w:r w:rsidR="009576C2">
        <w:rPr>
          <w:rStyle w:val="EndnoteReference"/>
          <w:rFonts w:ascii="Calibri" w:hAnsi="Calibri" w:cs="Lucida Grande"/>
          <w:color w:val="000000"/>
          <w:sz w:val="22"/>
          <w:szCs w:val="22"/>
        </w:rPr>
        <w:endnoteReference w:id="11"/>
      </w:r>
      <w:bookmarkEnd w:id="23"/>
    </w:p>
    <w:p w14:paraId="46BECFA2" w14:textId="77777777" w:rsidR="00D57398" w:rsidRPr="00A13610" w:rsidRDefault="00D57398" w:rsidP="00A13610">
      <w:pPr>
        <w:shd w:val="clear" w:color="auto" w:fill="FFFFFF"/>
        <w:rPr>
          <w:rFonts w:ascii="Calibri" w:hAnsi="Calibri" w:cs="Lucida Grande"/>
          <w:color w:val="000000"/>
          <w:sz w:val="22"/>
          <w:szCs w:val="22"/>
        </w:rPr>
      </w:pPr>
    </w:p>
    <w:p w14:paraId="31C34530" w14:textId="77777777" w:rsidR="00D57398" w:rsidRDefault="00D57398" w:rsidP="00D712F1">
      <w:pPr>
        <w:shd w:val="clear" w:color="auto" w:fill="FFFFFF"/>
        <w:rPr>
          <w:rFonts w:ascii="Calibri" w:hAnsi="Calibri" w:cs="Lucida Grande"/>
          <w:color w:val="000000"/>
          <w:sz w:val="22"/>
          <w:szCs w:val="22"/>
        </w:rPr>
      </w:pPr>
    </w:p>
    <w:p w14:paraId="3C9DD350" w14:textId="121EE42F" w:rsidR="00D57398" w:rsidRDefault="00D57398" w:rsidP="00D712F1">
      <w:pPr>
        <w:shd w:val="clear" w:color="auto" w:fill="FFFFFF"/>
        <w:rPr>
          <w:rFonts w:ascii="Calibri" w:hAnsi="Calibri" w:cs="Lucida Grande"/>
          <w:color w:val="000000"/>
          <w:sz w:val="22"/>
          <w:szCs w:val="22"/>
        </w:rPr>
      </w:pPr>
      <w:commentRangeStart w:id="24"/>
      <w:r>
        <w:rPr>
          <w:rFonts w:ascii="Calibri" w:hAnsi="Calibri" w:cs="Lucida Grande"/>
          <w:color w:val="000000"/>
          <w:sz w:val="22"/>
          <w:szCs w:val="22"/>
        </w:rPr>
        <w:t>Extreme summer heat events around the world</w:t>
      </w:r>
      <w:commentRangeEnd w:id="24"/>
      <w:r>
        <w:rPr>
          <w:rStyle w:val="CommentReference"/>
        </w:rPr>
        <w:commentReference w:id="24"/>
      </w:r>
      <w:r w:rsidR="00B4321B">
        <w:rPr>
          <w:rStyle w:val="EndnoteReference"/>
          <w:rFonts w:ascii="Calibri" w:hAnsi="Calibri" w:cs="Lucida Grande"/>
          <w:color w:val="000000"/>
          <w:sz w:val="22"/>
          <w:szCs w:val="22"/>
        </w:rPr>
        <w:endnoteReference w:id="12"/>
      </w:r>
    </w:p>
    <w:p w14:paraId="7FA9713C" w14:textId="742AB53C" w:rsidR="00D57398" w:rsidRDefault="00D57398" w:rsidP="00D712F1">
      <w:pPr>
        <w:shd w:val="clear" w:color="auto" w:fill="FFFFFF"/>
        <w:rPr>
          <w:rFonts w:ascii="Calibri" w:hAnsi="Calibri" w:cs="Lucida Grande"/>
          <w:color w:val="000000"/>
          <w:sz w:val="22"/>
          <w:szCs w:val="22"/>
        </w:rPr>
      </w:pPr>
      <w:r>
        <w:rPr>
          <w:rFonts w:ascii="Calibri" w:hAnsi="Calibri" w:cs="Lucida Grande"/>
          <w:noProof/>
          <w:color w:val="000000"/>
          <w:sz w:val="22"/>
          <w:szCs w:val="22"/>
          <w:lang w:val="en-GB" w:eastAsia="en-GB"/>
        </w:rPr>
        <w:drawing>
          <wp:inline distT="0" distB="0" distL="0" distR="0" wp14:anchorId="2577A873" wp14:editId="190DAB31">
            <wp:extent cx="5507584" cy="256902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 Ex Heat Summers.png"/>
                    <pic:cNvPicPr/>
                  </pic:nvPicPr>
                  <pic:blipFill>
                    <a:blip r:embed="rId10">
                      <a:extLst>
                        <a:ext uri="{28A0092B-C50C-407E-A947-70E740481C1C}">
                          <a14:useLocalDpi xmlns:a14="http://schemas.microsoft.com/office/drawing/2010/main" val="0"/>
                        </a:ext>
                      </a:extLst>
                    </a:blip>
                    <a:stretch>
                      <a:fillRect/>
                    </a:stretch>
                  </pic:blipFill>
                  <pic:spPr>
                    <a:xfrm>
                      <a:off x="0" y="0"/>
                      <a:ext cx="5507584" cy="2569029"/>
                    </a:xfrm>
                    <a:prstGeom prst="rect">
                      <a:avLst/>
                    </a:prstGeom>
                  </pic:spPr>
                </pic:pic>
              </a:graphicData>
            </a:graphic>
          </wp:inline>
        </w:drawing>
      </w:r>
    </w:p>
    <w:p w14:paraId="66A641AB" w14:textId="77777777" w:rsidR="00D57398" w:rsidRPr="00D712F1" w:rsidRDefault="00D57398" w:rsidP="00D712F1">
      <w:pPr>
        <w:shd w:val="clear" w:color="auto" w:fill="FFFFFF"/>
        <w:rPr>
          <w:rFonts w:ascii="Calibri" w:hAnsi="Calibri" w:cs="Lucida Grande"/>
          <w:color w:val="000000"/>
          <w:sz w:val="22"/>
          <w:szCs w:val="22"/>
        </w:rPr>
      </w:pPr>
    </w:p>
    <w:p w14:paraId="293AE6D2" w14:textId="77777777" w:rsidR="00D57398" w:rsidRPr="00B57610" w:rsidRDefault="00D57398" w:rsidP="00B57610">
      <w:pPr>
        <w:rPr>
          <w:rFonts w:ascii="Calibri" w:hAnsi="Calibri"/>
        </w:rPr>
      </w:pPr>
    </w:p>
    <w:p w14:paraId="0935B7D9" w14:textId="77777777" w:rsidR="00D57398" w:rsidRPr="00B57610" w:rsidRDefault="00D57398" w:rsidP="00B57610">
      <w:pPr>
        <w:rPr>
          <w:rFonts w:ascii="Calibri" w:eastAsia="Times New Roman" w:hAnsi="Calibri" w:cs="Arial"/>
          <w:b/>
          <w:color w:val="215868" w:themeColor="accent5" w:themeShade="80"/>
        </w:rPr>
      </w:pPr>
      <w:r w:rsidRPr="00B57610">
        <w:rPr>
          <w:rFonts w:ascii="Calibri" w:eastAsia="Times New Roman" w:hAnsi="Calibri" w:cs="Arial"/>
          <w:b/>
          <w:color w:val="215868" w:themeColor="accent5" w:themeShade="80"/>
        </w:rPr>
        <w:t xml:space="preserve">Who is at risk? </w:t>
      </w:r>
    </w:p>
    <w:p w14:paraId="24D86FBD" w14:textId="4C9FA7AF" w:rsidR="00D57398" w:rsidRPr="00094644" w:rsidRDefault="00D57398" w:rsidP="00094644">
      <w:pPr>
        <w:shd w:val="clear" w:color="auto" w:fill="FFFFFF"/>
        <w:rPr>
          <w:rFonts w:ascii="Calibri" w:hAnsi="Calibri"/>
          <w:sz w:val="22"/>
          <w:szCs w:val="22"/>
        </w:rPr>
      </w:pPr>
      <w:r w:rsidRPr="00094644">
        <w:rPr>
          <w:rFonts w:ascii="Calibri" w:hAnsi="Calibri"/>
          <w:sz w:val="22"/>
          <w:szCs w:val="22"/>
        </w:rPr>
        <w:t>Extreme heat events can occur anywhere in the world and over large geographical areas. Urban areas are at increased risk to heat</w:t>
      </w:r>
      <w:ins w:id="25" w:author="Joy Shumake-Guillemot" w:date="2016-04-20T12:37:00Z">
        <w:r w:rsidR="00B73F0C">
          <w:rPr>
            <w:rFonts w:ascii="Calibri" w:hAnsi="Calibri"/>
            <w:sz w:val="22"/>
            <w:szCs w:val="22"/>
          </w:rPr>
          <w:t xml:space="preserve"> </w:t>
        </w:r>
      </w:ins>
      <w:r w:rsidRPr="00094644">
        <w:rPr>
          <w:rFonts w:ascii="Calibri" w:hAnsi="Calibri"/>
          <w:sz w:val="22"/>
          <w:szCs w:val="22"/>
        </w:rPr>
        <w:t>waves due to the Urban Heat Island effect</w:t>
      </w:r>
      <w:r w:rsidR="007940F8" w:rsidRPr="00094644">
        <w:rPr>
          <w:rFonts w:ascii="Calibri" w:hAnsi="Calibri" w:cs="Lucida Grande"/>
          <w:color w:val="000000"/>
          <w:sz w:val="22"/>
          <w:szCs w:val="22"/>
        </w:rPr>
        <w:t xml:space="preserve">, </w:t>
      </w:r>
      <w:r w:rsidR="00157192">
        <w:rPr>
          <w:rFonts w:ascii="Calibri" w:hAnsi="Calibri" w:cs="Lucida Grande"/>
          <w:color w:val="000000"/>
          <w:sz w:val="22"/>
          <w:szCs w:val="22"/>
        </w:rPr>
        <w:t>making populations living in cities</w:t>
      </w:r>
      <w:r w:rsidR="007940F8" w:rsidRPr="00094644">
        <w:rPr>
          <w:rFonts w:ascii="Calibri" w:hAnsi="Calibri" w:cs="Lucida Grande"/>
          <w:color w:val="000000"/>
          <w:sz w:val="22"/>
          <w:szCs w:val="22"/>
        </w:rPr>
        <w:t xml:space="preserve"> </w:t>
      </w:r>
      <w:r w:rsidR="00E77ABF" w:rsidRPr="00094644">
        <w:rPr>
          <w:rFonts w:ascii="Calibri" w:hAnsi="Calibri" w:cs="Lucida Grande"/>
          <w:color w:val="000000"/>
          <w:sz w:val="22"/>
          <w:szCs w:val="22"/>
        </w:rPr>
        <w:t>especially vulnerable</w:t>
      </w:r>
      <w:r w:rsidR="00944207">
        <w:rPr>
          <w:rFonts w:ascii="Calibri" w:hAnsi="Calibri" w:cs="Lucida Grande"/>
          <w:color w:val="000000"/>
          <w:sz w:val="22"/>
          <w:szCs w:val="22"/>
        </w:rPr>
        <w:t>. Populations that are more exposed to heat and are unable to adapt due to socioeconomic factors, such as the urban poor</w:t>
      </w:r>
      <w:r w:rsidR="00944207" w:rsidRPr="00944207">
        <w:rPr>
          <w:rFonts w:ascii="Calibri" w:hAnsi="Calibri" w:cs="Lucida Grande"/>
          <w:color w:val="000000"/>
          <w:sz w:val="22"/>
          <w:szCs w:val="22"/>
        </w:rPr>
        <w:t xml:space="preserve"> </w:t>
      </w:r>
      <w:r w:rsidR="00944207">
        <w:rPr>
          <w:rFonts w:ascii="Calibri" w:hAnsi="Calibri" w:cs="Lucida Grande"/>
          <w:color w:val="000000"/>
          <w:sz w:val="22"/>
          <w:szCs w:val="22"/>
        </w:rPr>
        <w:t xml:space="preserve">or </w:t>
      </w:r>
      <w:r w:rsidR="00944207" w:rsidRPr="00094644">
        <w:rPr>
          <w:rFonts w:ascii="Calibri" w:hAnsi="Calibri" w:cs="Lucida Grande"/>
          <w:color w:val="000000"/>
          <w:sz w:val="22"/>
          <w:szCs w:val="22"/>
        </w:rPr>
        <w:t>indoor and outdoor workers</w:t>
      </w:r>
      <w:r w:rsidR="00944207">
        <w:rPr>
          <w:rFonts w:ascii="Calibri" w:hAnsi="Calibri" w:cs="Lucida Grande"/>
          <w:color w:val="000000"/>
          <w:sz w:val="22"/>
          <w:szCs w:val="22"/>
        </w:rPr>
        <w:t>, may also be at increased risk of suffering health consequences of heat</w:t>
      </w:r>
      <w:ins w:id="26" w:author="Joy Shumake-Guillemot" w:date="2016-04-20T12:37:00Z">
        <w:r w:rsidR="00B73F0C">
          <w:rPr>
            <w:rFonts w:ascii="Calibri" w:hAnsi="Calibri" w:cs="Lucida Grande"/>
            <w:color w:val="000000"/>
            <w:sz w:val="22"/>
            <w:szCs w:val="22"/>
          </w:rPr>
          <w:t xml:space="preserve"> </w:t>
        </w:r>
      </w:ins>
      <w:r w:rsidR="00944207">
        <w:rPr>
          <w:rFonts w:ascii="Calibri" w:hAnsi="Calibri" w:cs="Lucida Grande"/>
          <w:color w:val="000000"/>
          <w:sz w:val="22"/>
          <w:szCs w:val="22"/>
        </w:rPr>
        <w:t>waves.</w:t>
      </w:r>
      <w:bookmarkStart w:id="27" w:name="_Ref316826561"/>
      <w:r w:rsidR="00944207" w:rsidDel="00944207">
        <w:rPr>
          <w:rStyle w:val="EndnoteReference"/>
          <w:rFonts w:ascii="Calibri" w:hAnsi="Calibri" w:cs="Lucida Grande"/>
          <w:color w:val="000000"/>
          <w:sz w:val="22"/>
          <w:szCs w:val="22"/>
        </w:rPr>
        <w:t xml:space="preserve"> </w:t>
      </w:r>
      <w:bookmarkEnd w:id="27"/>
      <w:r w:rsidR="0039607A" w:rsidRPr="00094644">
        <w:rPr>
          <w:rFonts w:ascii="Calibri" w:hAnsi="Calibri" w:cs="Lucida Grande"/>
          <w:color w:val="000000"/>
          <w:sz w:val="22"/>
          <w:szCs w:val="22"/>
        </w:rPr>
        <w:fldChar w:fldCharType="begin"/>
      </w:r>
      <w:r w:rsidR="0039607A" w:rsidRPr="00094644">
        <w:rPr>
          <w:rFonts w:ascii="Calibri" w:hAnsi="Calibri" w:cs="Lucida Grande"/>
          <w:color w:val="000000"/>
          <w:sz w:val="22"/>
          <w:szCs w:val="22"/>
        </w:rPr>
        <w:instrText xml:space="preserve"> NOTEREF _Ref316139019 \f \h </w:instrText>
      </w:r>
      <w:r w:rsidR="0039607A" w:rsidRPr="00094644">
        <w:rPr>
          <w:rFonts w:ascii="Calibri" w:hAnsi="Calibri" w:cs="Lucida Grande"/>
          <w:color w:val="000000"/>
          <w:sz w:val="22"/>
          <w:szCs w:val="22"/>
        </w:rPr>
      </w:r>
      <w:r w:rsidR="0039607A" w:rsidRPr="00094644">
        <w:rPr>
          <w:rFonts w:ascii="Calibri" w:hAnsi="Calibri" w:cs="Lucida Grande"/>
          <w:color w:val="000000"/>
          <w:sz w:val="22"/>
          <w:szCs w:val="22"/>
        </w:rPr>
        <w:fldChar w:fldCharType="separate"/>
      </w:r>
      <w:ins w:id="28" w:author="Joy Shumake-Guillemot" w:date="2016-03-16T16:43:00Z">
        <w:r w:rsidR="0091648D" w:rsidRPr="0091648D">
          <w:rPr>
            <w:rStyle w:val="EndnoteReference"/>
            <w:rPrChange w:id="29" w:author="Joy Shumake-Guillemot" w:date="2016-03-16T16:43:00Z">
              <w:rPr>
                <w:rFonts w:ascii="Calibri" w:hAnsi="Calibri" w:cs="Lucida Grande"/>
                <w:color w:val="000000"/>
                <w:sz w:val="22"/>
                <w:szCs w:val="22"/>
              </w:rPr>
            </w:rPrChange>
          </w:rPr>
          <w:t>11</w:t>
        </w:r>
      </w:ins>
      <w:del w:id="30" w:author="Joy Shumake-Guillemot" w:date="2016-03-16T16:43:00Z">
        <w:r w:rsidR="00FC7BAD" w:rsidRPr="00FC7BAD" w:rsidDel="0091648D">
          <w:rPr>
            <w:rStyle w:val="EndnoteReference"/>
          </w:rPr>
          <w:delText>12</w:delText>
        </w:r>
      </w:del>
      <w:r w:rsidR="0039607A" w:rsidRPr="00094644">
        <w:rPr>
          <w:rFonts w:ascii="Calibri" w:hAnsi="Calibri" w:cs="Lucida Grande"/>
          <w:color w:val="000000"/>
          <w:sz w:val="22"/>
          <w:szCs w:val="22"/>
        </w:rPr>
        <w:fldChar w:fldCharType="end"/>
      </w:r>
      <w:r w:rsidR="0039607A" w:rsidRPr="00094644">
        <w:rPr>
          <w:rFonts w:ascii="Calibri" w:hAnsi="Calibri" w:cs="Lucida Grande"/>
          <w:color w:val="000000"/>
          <w:sz w:val="22"/>
          <w:szCs w:val="22"/>
        </w:rPr>
        <w:fldChar w:fldCharType="begin"/>
      </w:r>
      <w:r w:rsidR="0039607A" w:rsidRPr="00094644">
        <w:rPr>
          <w:rFonts w:ascii="Calibri" w:hAnsi="Calibri" w:cs="Lucida Grande"/>
          <w:color w:val="000000"/>
          <w:sz w:val="22"/>
          <w:szCs w:val="22"/>
        </w:rPr>
        <w:instrText xml:space="preserve"> NOTEREF _Ref316138595 \f \h </w:instrText>
      </w:r>
      <w:r w:rsidR="0039607A" w:rsidRPr="00094644">
        <w:rPr>
          <w:rFonts w:ascii="Calibri" w:hAnsi="Calibri" w:cs="Lucida Grande"/>
          <w:color w:val="000000"/>
          <w:sz w:val="22"/>
          <w:szCs w:val="22"/>
        </w:rPr>
      </w:r>
      <w:r w:rsidR="0039607A" w:rsidRPr="00094644">
        <w:rPr>
          <w:rFonts w:ascii="Calibri" w:hAnsi="Calibri" w:cs="Lucida Grande"/>
          <w:color w:val="000000"/>
          <w:sz w:val="22"/>
          <w:szCs w:val="22"/>
        </w:rPr>
        <w:fldChar w:fldCharType="separate"/>
      </w:r>
      <w:ins w:id="31" w:author="Joy Shumake-Guillemot" w:date="2016-03-16T16:43:00Z">
        <w:r w:rsidR="0091648D" w:rsidRPr="0091648D">
          <w:rPr>
            <w:rStyle w:val="EndnoteReference"/>
            <w:rPrChange w:id="32" w:author="Joy Shumake-Guillemot" w:date="2016-03-16T16:43:00Z">
              <w:rPr>
                <w:rFonts w:ascii="Calibri" w:hAnsi="Calibri" w:cs="Lucida Grande"/>
                <w:color w:val="000000"/>
                <w:sz w:val="22"/>
                <w:szCs w:val="22"/>
              </w:rPr>
            </w:rPrChange>
          </w:rPr>
          <w:t>3</w:t>
        </w:r>
      </w:ins>
      <w:del w:id="33" w:author="Joy Shumake-Guillemot" w:date="2016-03-16T16:43:00Z">
        <w:r w:rsidR="00FC7BAD" w:rsidRPr="00FC7BAD" w:rsidDel="0091648D">
          <w:rPr>
            <w:rStyle w:val="EndnoteReference"/>
          </w:rPr>
          <w:delText>3</w:delText>
        </w:r>
      </w:del>
      <w:r w:rsidR="0039607A" w:rsidRPr="00094644">
        <w:rPr>
          <w:rFonts w:ascii="Calibri" w:hAnsi="Calibri" w:cs="Lucida Grande"/>
          <w:color w:val="000000"/>
          <w:sz w:val="22"/>
          <w:szCs w:val="22"/>
        </w:rPr>
        <w:fldChar w:fldCharType="end"/>
      </w:r>
      <w:r w:rsidR="00041E09" w:rsidRPr="00094644">
        <w:rPr>
          <w:rStyle w:val="EndnoteReference"/>
          <w:rFonts w:ascii="Calibri" w:hAnsi="Calibri" w:cs="Lucida Grande"/>
          <w:color w:val="000000"/>
          <w:sz w:val="22"/>
          <w:szCs w:val="22"/>
        </w:rPr>
        <w:t xml:space="preserve"> </w:t>
      </w:r>
      <w:r w:rsidR="00944207">
        <w:rPr>
          <w:sz w:val="22"/>
          <w:szCs w:val="22"/>
        </w:rPr>
        <w:t xml:space="preserve"> However, most significant risk factors are physiological and age-related. </w:t>
      </w:r>
      <w:r w:rsidR="00944207">
        <w:rPr>
          <w:rFonts w:ascii="Calibri" w:hAnsi="Calibri" w:cs="Lucida Grande"/>
          <w:color w:val="000000"/>
          <w:sz w:val="22"/>
          <w:szCs w:val="22"/>
        </w:rPr>
        <w:t>T</w:t>
      </w:r>
      <w:r w:rsidR="005C051A" w:rsidRPr="00094644">
        <w:rPr>
          <w:rFonts w:ascii="Calibri" w:hAnsi="Calibri" w:cs="Lucida Grande"/>
          <w:color w:val="000000"/>
          <w:sz w:val="22"/>
          <w:szCs w:val="22"/>
        </w:rPr>
        <w:t>he elderly</w:t>
      </w:r>
      <w:r w:rsidR="00944207">
        <w:rPr>
          <w:rFonts w:ascii="Calibri" w:hAnsi="Calibri" w:cs="Lucida Grande"/>
          <w:color w:val="000000"/>
          <w:sz w:val="22"/>
          <w:szCs w:val="22"/>
        </w:rPr>
        <w:t xml:space="preserve"> have reduced thermoregulatory responses, age-related physiological changes, and often consume less water, all of which contribute to a heightened risk of heat related illnesses.  Furthermore, </w:t>
      </w:r>
      <w:r w:rsidR="00C507D9" w:rsidRPr="00094644">
        <w:rPr>
          <w:rFonts w:ascii="Calibri" w:hAnsi="Calibri" w:cs="Lucida Grande"/>
          <w:color w:val="000000"/>
          <w:sz w:val="22"/>
          <w:szCs w:val="22"/>
        </w:rPr>
        <w:t>chronically ill</w:t>
      </w:r>
      <w:r w:rsidR="00944207">
        <w:rPr>
          <w:rFonts w:ascii="Calibri" w:hAnsi="Calibri" w:cs="Lucida Grande"/>
          <w:color w:val="000000"/>
          <w:sz w:val="22"/>
          <w:szCs w:val="22"/>
        </w:rPr>
        <w:t xml:space="preserve"> persons suffering from cardiovascular disease, peripheral vascular diseases or respiratory diseases are at heightened risk. </w:t>
      </w:r>
      <w:r w:rsidR="00A347A7">
        <w:rPr>
          <w:rFonts w:ascii="Calibri" w:hAnsi="Calibri" w:cs="Lucida Grande"/>
          <w:color w:val="000000"/>
          <w:sz w:val="22"/>
          <w:szCs w:val="22"/>
        </w:rPr>
        <w:t xml:space="preserve"> </w:t>
      </w:r>
      <w:r w:rsidR="00944207">
        <w:rPr>
          <w:rFonts w:ascii="Calibri" w:hAnsi="Calibri" w:cs="Lucida Grande"/>
          <w:color w:val="000000"/>
          <w:sz w:val="22"/>
          <w:szCs w:val="22"/>
        </w:rPr>
        <w:t xml:space="preserve">Some studies have suggested that certain population groups that are dependent on others for care (such as the physically disabled, or </w:t>
      </w:r>
      <w:r w:rsidR="00944207" w:rsidRPr="00094644">
        <w:rPr>
          <w:rFonts w:ascii="Calibri" w:hAnsi="Calibri" w:cs="Lucida Grande"/>
          <w:color w:val="000000"/>
          <w:sz w:val="22"/>
          <w:szCs w:val="22"/>
        </w:rPr>
        <w:t>children</w:t>
      </w:r>
      <w:r w:rsidR="00944207">
        <w:rPr>
          <w:rFonts w:ascii="Calibri" w:hAnsi="Calibri" w:cs="Lucida Grande"/>
          <w:color w:val="000000"/>
          <w:sz w:val="22"/>
          <w:szCs w:val="22"/>
        </w:rPr>
        <w:t xml:space="preserve">) </w:t>
      </w:r>
      <w:proofErr w:type="gramStart"/>
      <w:r w:rsidR="00944207">
        <w:rPr>
          <w:rFonts w:ascii="Calibri" w:hAnsi="Calibri" w:cs="Lucida Grande"/>
          <w:color w:val="000000"/>
          <w:sz w:val="22"/>
          <w:szCs w:val="22"/>
        </w:rPr>
        <w:t xml:space="preserve">may </w:t>
      </w:r>
      <w:r w:rsidR="00CE7B41" w:rsidRPr="00094644">
        <w:rPr>
          <w:rFonts w:ascii="Calibri" w:hAnsi="Calibri" w:cs="Lucida Grande"/>
          <w:color w:val="000000"/>
          <w:sz w:val="22"/>
          <w:szCs w:val="22"/>
        </w:rPr>
        <w:t>,</w:t>
      </w:r>
      <w:proofErr w:type="gramEnd"/>
      <w:r w:rsidR="00CE7B41" w:rsidRPr="00094644">
        <w:rPr>
          <w:rFonts w:ascii="Calibri" w:hAnsi="Calibri" w:cs="Lucida Grande"/>
          <w:color w:val="000000"/>
          <w:sz w:val="22"/>
          <w:szCs w:val="22"/>
        </w:rPr>
        <w:t xml:space="preserve"> </w:t>
      </w:r>
      <w:r w:rsidR="00CE5C54" w:rsidRPr="00094644">
        <w:rPr>
          <w:rFonts w:ascii="Calibri" w:hAnsi="Calibri" w:cs="Lucida Grande"/>
          <w:color w:val="000000"/>
          <w:sz w:val="22"/>
          <w:szCs w:val="22"/>
        </w:rPr>
        <w:t xml:space="preserve">face </w:t>
      </w:r>
      <w:r w:rsidR="00694327" w:rsidRPr="00094644">
        <w:rPr>
          <w:rFonts w:ascii="Calibri" w:hAnsi="Calibri" w:cs="Lucida Grande"/>
          <w:color w:val="000000"/>
          <w:sz w:val="22"/>
          <w:szCs w:val="22"/>
        </w:rPr>
        <w:t>hei</w:t>
      </w:r>
      <w:r w:rsidR="00A4447C" w:rsidRPr="00094644">
        <w:rPr>
          <w:rFonts w:ascii="Calibri" w:hAnsi="Calibri" w:cs="Lucida Grande"/>
          <w:color w:val="000000"/>
          <w:sz w:val="22"/>
          <w:szCs w:val="22"/>
        </w:rPr>
        <w:t>ghtened risk</w:t>
      </w:r>
      <w:r w:rsidR="00DA2D46">
        <w:rPr>
          <w:rFonts w:ascii="Calibri" w:hAnsi="Calibri" w:cs="Lucida Grande"/>
          <w:color w:val="000000"/>
          <w:sz w:val="22"/>
          <w:szCs w:val="22"/>
        </w:rPr>
        <w:t>s</w:t>
      </w:r>
      <w:r w:rsidR="00A4447C" w:rsidRPr="00094644">
        <w:rPr>
          <w:rFonts w:ascii="Calibri" w:hAnsi="Calibri" w:cs="Lucida Grande"/>
          <w:color w:val="000000"/>
          <w:sz w:val="22"/>
          <w:szCs w:val="22"/>
        </w:rPr>
        <w:t xml:space="preserve"> </w:t>
      </w:r>
      <w:r w:rsidR="00080D0A" w:rsidRPr="00094644">
        <w:rPr>
          <w:rFonts w:ascii="Calibri" w:hAnsi="Calibri" w:cs="Lucida Grande"/>
          <w:color w:val="000000"/>
          <w:sz w:val="22"/>
          <w:szCs w:val="22"/>
        </w:rPr>
        <w:t>to</w:t>
      </w:r>
      <w:r w:rsidR="009D71CE" w:rsidRPr="00094644">
        <w:rPr>
          <w:rFonts w:ascii="Calibri" w:hAnsi="Calibri" w:cs="Lucida Grande"/>
          <w:color w:val="000000"/>
          <w:sz w:val="22"/>
          <w:szCs w:val="22"/>
        </w:rPr>
        <w:t xml:space="preserve"> </w:t>
      </w:r>
      <w:r w:rsidR="00A72B78">
        <w:rPr>
          <w:rFonts w:ascii="Calibri" w:hAnsi="Calibri" w:cs="Lucida Grande"/>
          <w:color w:val="000000"/>
          <w:sz w:val="22"/>
          <w:szCs w:val="22"/>
        </w:rPr>
        <w:t>heat-related illnesses</w:t>
      </w:r>
      <w:r w:rsidR="00944207">
        <w:rPr>
          <w:rFonts w:ascii="Calibri" w:hAnsi="Calibri" w:cs="Lucida Grande"/>
          <w:color w:val="000000"/>
          <w:sz w:val="22"/>
          <w:szCs w:val="22"/>
        </w:rPr>
        <w:t xml:space="preserve"> when they are unable to seek protective behavior</w:t>
      </w:r>
      <w:r w:rsidRPr="00094644">
        <w:rPr>
          <w:rFonts w:ascii="Calibri" w:hAnsi="Calibri" w:cs="Lucida Grande"/>
          <w:color w:val="000000"/>
          <w:sz w:val="22"/>
          <w:szCs w:val="22"/>
        </w:rPr>
        <w:t>.</w:t>
      </w:r>
      <w:r w:rsidR="00565D78" w:rsidRPr="00094644">
        <w:rPr>
          <w:rFonts w:ascii="Calibri" w:hAnsi="Calibri" w:cs="Lucida Grande"/>
          <w:color w:val="000000"/>
          <w:sz w:val="22"/>
          <w:szCs w:val="22"/>
        </w:rPr>
        <w:fldChar w:fldCharType="begin"/>
      </w:r>
      <w:r w:rsidR="00565D78" w:rsidRPr="00094644">
        <w:rPr>
          <w:rFonts w:ascii="Calibri" w:hAnsi="Calibri" w:cs="Lucida Grande"/>
          <w:color w:val="000000"/>
          <w:sz w:val="22"/>
          <w:szCs w:val="22"/>
        </w:rPr>
        <w:instrText xml:space="preserve"> NOTEREF _Ref316138595 \f \h </w:instrText>
      </w:r>
      <w:r w:rsidR="00565D78" w:rsidRPr="00094644">
        <w:rPr>
          <w:rFonts w:ascii="Calibri" w:hAnsi="Calibri" w:cs="Lucida Grande"/>
          <w:color w:val="000000"/>
          <w:sz w:val="22"/>
          <w:szCs w:val="22"/>
        </w:rPr>
      </w:r>
      <w:r w:rsidR="00565D78" w:rsidRPr="00094644">
        <w:rPr>
          <w:rFonts w:ascii="Calibri" w:hAnsi="Calibri" w:cs="Lucida Grande"/>
          <w:color w:val="000000"/>
          <w:sz w:val="22"/>
          <w:szCs w:val="22"/>
        </w:rPr>
        <w:fldChar w:fldCharType="separate"/>
      </w:r>
      <w:ins w:id="34" w:author="Joy Shumake-Guillemot" w:date="2016-03-16T16:43:00Z">
        <w:r w:rsidR="0091648D" w:rsidRPr="0091648D">
          <w:rPr>
            <w:rStyle w:val="EndnoteReference"/>
            <w:rPrChange w:id="35" w:author="Joy Shumake-Guillemot" w:date="2016-03-16T16:43:00Z">
              <w:rPr>
                <w:rFonts w:ascii="Calibri" w:hAnsi="Calibri" w:cs="Lucida Grande"/>
                <w:color w:val="000000"/>
                <w:sz w:val="22"/>
                <w:szCs w:val="22"/>
              </w:rPr>
            </w:rPrChange>
          </w:rPr>
          <w:t>3</w:t>
        </w:r>
      </w:ins>
      <w:del w:id="36" w:author="Joy Shumake-Guillemot" w:date="2016-03-16T16:43:00Z">
        <w:r w:rsidR="00FC7BAD" w:rsidRPr="00FC7BAD" w:rsidDel="0091648D">
          <w:rPr>
            <w:rStyle w:val="EndnoteReference"/>
          </w:rPr>
          <w:delText>3</w:delText>
        </w:r>
      </w:del>
      <w:r w:rsidR="00565D78" w:rsidRPr="00094644">
        <w:rPr>
          <w:rFonts w:ascii="Calibri" w:hAnsi="Calibri" w:cs="Lucida Grande"/>
          <w:color w:val="000000"/>
          <w:sz w:val="22"/>
          <w:szCs w:val="22"/>
        </w:rPr>
        <w:fldChar w:fldCharType="end"/>
      </w:r>
      <w:r w:rsidR="00765C11" w:rsidRPr="00094644">
        <w:rPr>
          <w:rFonts w:ascii="Calibri" w:hAnsi="Calibri" w:cs="Lucida Grande"/>
          <w:color w:val="000000"/>
          <w:sz w:val="22"/>
          <w:szCs w:val="22"/>
        </w:rPr>
        <w:fldChar w:fldCharType="begin"/>
      </w:r>
      <w:r w:rsidR="00765C11" w:rsidRPr="00094644">
        <w:rPr>
          <w:rFonts w:ascii="Calibri" w:hAnsi="Calibri" w:cs="Lucida Grande"/>
          <w:color w:val="000000"/>
          <w:sz w:val="22"/>
          <w:szCs w:val="22"/>
        </w:rPr>
        <w:instrText xml:space="preserve"> NOTEREF _Ref316826561 \f \h </w:instrText>
      </w:r>
      <w:r w:rsidR="00765C11" w:rsidRPr="00094644">
        <w:rPr>
          <w:rFonts w:ascii="Calibri" w:hAnsi="Calibri" w:cs="Lucida Grande"/>
          <w:color w:val="000000"/>
          <w:sz w:val="22"/>
          <w:szCs w:val="22"/>
        </w:rPr>
      </w:r>
      <w:r w:rsidR="00765C11" w:rsidRPr="00094644">
        <w:rPr>
          <w:rFonts w:ascii="Calibri" w:hAnsi="Calibri" w:cs="Lucida Grande"/>
          <w:color w:val="000000"/>
          <w:sz w:val="22"/>
          <w:szCs w:val="22"/>
        </w:rPr>
        <w:fldChar w:fldCharType="separate"/>
      </w:r>
      <w:ins w:id="37" w:author="Joy Shumake-Guillemot" w:date="2016-03-16T16:43:00Z">
        <w:r w:rsidR="0091648D">
          <w:rPr>
            <w:rFonts w:ascii="Calibri" w:hAnsi="Calibri" w:cs="Lucida Grande"/>
            <w:b/>
            <w:bCs/>
            <w:color w:val="000000"/>
            <w:sz w:val="22"/>
            <w:szCs w:val="22"/>
          </w:rPr>
          <w:t>Error! Bookmark not defined.</w:t>
        </w:r>
      </w:ins>
      <w:del w:id="38" w:author="Joy Shumake-Guillemot" w:date="2016-03-16T16:43:00Z">
        <w:r w:rsidR="00FC7BAD" w:rsidRPr="00FC7BAD" w:rsidDel="0091648D">
          <w:rPr>
            <w:rStyle w:val="EndnoteReference"/>
          </w:rPr>
          <w:delText>14</w:delText>
        </w:r>
      </w:del>
      <w:r w:rsidR="00765C11" w:rsidRPr="00094644">
        <w:rPr>
          <w:rFonts w:ascii="Calibri" w:hAnsi="Calibri" w:cs="Lucida Grande"/>
          <w:color w:val="000000"/>
          <w:sz w:val="22"/>
          <w:szCs w:val="22"/>
        </w:rPr>
        <w:fldChar w:fldCharType="end"/>
      </w:r>
      <w:r w:rsidR="007162D4">
        <w:rPr>
          <w:rStyle w:val="EndnoteReference"/>
          <w:rFonts w:ascii="Calibri" w:hAnsi="Calibri" w:cs="Lucida Grande"/>
          <w:color w:val="000000"/>
          <w:sz w:val="22"/>
          <w:szCs w:val="22"/>
        </w:rPr>
        <w:endnoteReference w:id="13"/>
      </w:r>
    </w:p>
    <w:p w14:paraId="6A33FCF7" w14:textId="77777777" w:rsidR="0026225A" w:rsidRPr="00B57610" w:rsidRDefault="0026225A" w:rsidP="00B57610">
      <w:pPr>
        <w:rPr>
          <w:rFonts w:ascii="Calibri" w:hAnsi="Calibri"/>
        </w:rPr>
      </w:pPr>
    </w:p>
    <w:p w14:paraId="39125221" w14:textId="7300CFA4" w:rsidR="00D57398" w:rsidRPr="008D789A" w:rsidRDefault="00D57398" w:rsidP="00B57610">
      <w:pPr>
        <w:rPr>
          <w:rFonts w:ascii="Calibri" w:eastAsia="Times New Roman" w:hAnsi="Calibri" w:cs="Arial"/>
          <w:color w:val="215868" w:themeColor="accent5" w:themeShade="80"/>
          <w:sz w:val="22"/>
          <w:szCs w:val="22"/>
        </w:rPr>
      </w:pPr>
      <w:r>
        <w:rPr>
          <w:rFonts w:ascii="Calibri" w:eastAsia="Times New Roman" w:hAnsi="Calibri" w:cs="Arial"/>
          <w:b/>
          <w:color w:val="215868" w:themeColor="accent5" w:themeShade="80"/>
        </w:rPr>
        <w:t>Illnesses</w:t>
      </w:r>
      <w:r w:rsidRPr="00B57610">
        <w:rPr>
          <w:rFonts w:ascii="Calibri" w:eastAsia="Times New Roman" w:hAnsi="Calibri" w:cs="Arial"/>
          <w:b/>
          <w:color w:val="215868" w:themeColor="accent5" w:themeShade="80"/>
        </w:rPr>
        <w:t xml:space="preserve"> associated with </w:t>
      </w:r>
      <w:r>
        <w:rPr>
          <w:rFonts w:ascii="Calibri" w:eastAsia="Times New Roman" w:hAnsi="Calibri" w:cs="Arial"/>
          <w:b/>
          <w:color w:val="215868" w:themeColor="accent5" w:themeShade="80"/>
        </w:rPr>
        <w:t>extreme heat exposure</w:t>
      </w:r>
      <w:r w:rsidR="003D7272">
        <w:rPr>
          <w:rStyle w:val="EndnoteReference"/>
          <w:rFonts w:ascii="Calibri" w:eastAsia="Times New Roman" w:hAnsi="Calibri" w:cs="Arial"/>
          <w:b/>
          <w:color w:val="215868" w:themeColor="accent5" w:themeShade="80"/>
        </w:rPr>
        <w:endnoteReference w:id="14"/>
      </w:r>
      <w:r w:rsidR="001F02ED">
        <w:rPr>
          <w:rStyle w:val="EndnoteReference"/>
          <w:rFonts w:ascii="Calibri" w:eastAsia="Times New Roman" w:hAnsi="Calibri" w:cs="Arial"/>
          <w:b/>
          <w:color w:val="215868" w:themeColor="accent5" w:themeShade="80"/>
        </w:rPr>
        <w:endnoteReference w:id="15"/>
      </w:r>
      <w:r w:rsidR="00431266">
        <w:rPr>
          <w:rFonts w:ascii="Calibri" w:eastAsia="Times New Roman" w:hAnsi="Calibri" w:cs="Arial"/>
          <w:b/>
          <w:color w:val="215868" w:themeColor="accent5" w:themeShade="80"/>
        </w:rPr>
        <w:fldChar w:fldCharType="begin"/>
      </w:r>
      <w:r w:rsidR="00431266">
        <w:rPr>
          <w:rFonts w:ascii="Calibri" w:eastAsia="Times New Roman" w:hAnsi="Calibri" w:cs="Arial"/>
          <w:b/>
          <w:color w:val="215868" w:themeColor="accent5" w:themeShade="80"/>
        </w:rPr>
        <w:instrText xml:space="preserve"> NOTEREF _Ref316138595 \f \h </w:instrText>
      </w:r>
      <w:r w:rsidR="00431266">
        <w:rPr>
          <w:rFonts w:ascii="Calibri" w:eastAsia="Times New Roman" w:hAnsi="Calibri" w:cs="Arial"/>
          <w:b/>
          <w:color w:val="215868" w:themeColor="accent5" w:themeShade="80"/>
        </w:rPr>
      </w:r>
      <w:r w:rsidR="00431266">
        <w:rPr>
          <w:rFonts w:ascii="Calibri" w:eastAsia="Times New Roman" w:hAnsi="Calibri" w:cs="Arial"/>
          <w:b/>
          <w:color w:val="215868" w:themeColor="accent5" w:themeShade="80"/>
        </w:rPr>
        <w:fldChar w:fldCharType="separate"/>
      </w:r>
      <w:ins w:id="39" w:author="Joy Shumake-Guillemot" w:date="2016-03-16T16:43:00Z">
        <w:r w:rsidR="0091648D" w:rsidRPr="0091648D">
          <w:rPr>
            <w:rStyle w:val="EndnoteReference"/>
            <w:rPrChange w:id="40" w:author="Joy Shumake-Guillemot" w:date="2016-03-16T16:43:00Z">
              <w:rPr>
                <w:rFonts w:ascii="Calibri" w:eastAsia="Times New Roman" w:hAnsi="Calibri" w:cs="Arial"/>
                <w:b/>
                <w:color w:val="215868" w:themeColor="accent5" w:themeShade="80"/>
              </w:rPr>
            </w:rPrChange>
          </w:rPr>
          <w:t>3</w:t>
        </w:r>
      </w:ins>
      <w:del w:id="41" w:author="Joy Shumake-Guillemot" w:date="2016-03-16T16:43:00Z">
        <w:r w:rsidR="00FC7BAD" w:rsidRPr="00FC7BAD" w:rsidDel="0091648D">
          <w:rPr>
            <w:rStyle w:val="EndnoteReference"/>
          </w:rPr>
          <w:delText>3</w:delText>
        </w:r>
      </w:del>
      <w:r w:rsidR="00431266">
        <w:rPr>
          <w:rFonts w:ascii="Calibri" w:eastAsia="Times New Roman" w:hAnsi="Calibri" w:cs="Arial"/>
          <w:b/>
          <w:color w:val="215868" w:themeColor="accent5" w:themeShade="80"/>
        </w:rPr>
        <w:fldChar w:fldCharType="end"/>
      </w:r>
      <w:r w:rsidRPr="00B57610">
        <w:rPr>
          <w:rFonts w:ascii="Calibri" w:eastAsia="Times New Roman" w:hAnsi="Calibri" w:cs="Arial"/>
          <w:b/>
          <w:color w:val="215868" w:themeColor="accent5" w:themeShade="80"/>
        </w:rPr>
        <w:t xml:space="preserve"> </w:t>
      </w:r>
    </w:p>
    <w:p w14:paraId="3A258198" w14:textId="4BE981A7" w:rsidR="007D1FC3" w:rsidRDefault="007D1FC3"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Severe dehydration</w:t>
      </w:r>
    </w:p>
    <w:commentRangeStart w:id="42"/>
    <w:p w14:paraId="1491304A" w14:textId="1A4E38AF" w:rsidR="005B7A3C" w:rsidRDefault="005B7A3C"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fldChar w:fldCharType="begin"/>
      </w:r>
      <w:r w:rsidR="004E26CA">
        <w:rPr>
          <w:rFonts w:ascii="Calibri" w:eastAsia="Times New Roman" w:hAnsi="Calibri" w:cs="Arial"/>
          <w:color w:val="222222"/>
          <w:sz w:val="22"/>
          <w:szCs w:val="22"/>
        </w:rPr>
        <w:instrText>HYPERLINK "http://www.bt.cdc.gov/disasters/extremeheat/faq.asp"</w:instrText>
      </w:r>
      <w:r>
        <w:rPr>
          <w:rFonts w:ascii="Calibri" w:eastAsia="Times New Roman" w:hAnsi="Calibri" w:cs="Arial"/>
          <w:color w:val="222222"/>
          <w:sz w:val="22"/>
          <w:szCs w:val="22"/>
        </w:rPr>
        <w:fldChar w:fldCharType="separate"/>
      </w:r>
      <w:r w:rsidRPr="005B7A3C">
        <w:rPr>
          <w:rStyle w:val="Hyperlink"/>
          <w:rFonts w:ascii="Calibri" w:eastAsia="Times New Roman" w:hAnsi="Calibri" w:cs="Arial"/>
          <w:sz w:val="22"/>
          <w:szCs w:val="22"/>
        </w:rPr>
        <w:t>Heat cramps</w:t>
      </w:r>
      <w:r>
        <w:rPr>
          <w:rFonts w:ascii="Calibri" w:eastAsia="Times New Roman" w:hAnsi="Calibri" w:cs="Arial"/>
          <w:color w:val="222222"/>
          <w:sz w:val="22"/>
          <w:szCs w:val="22"/>
        </w:rPr>
        <w:fldChar w:fldCharType="end"/>
      </w:r>
      <w:commentRangeEnd w:id="42"/>
      <w:r w:rsidR="008B7E21">
        <w:rPr>
          <w:rStyle w:val="CommentReference"/>
        </w:rPr>
        <w:commentReference w:id="42"/>
      </w:r>
    </w:p>
    <w:p w14:paraId="6049AA23" w14:textId="20F64DD8" w:rsidR="00D57398" w:rsidRDefault="00D57398"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Fatigue</w:t>
      </w:r>
    </w:p>
    <w:p w14:paraId="750D0F31" w14:textId="78ACAB66" w:rsidR="00D57398" w:rsidRDefault="00D57398"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Heat syncope (fainting)</w:t>
      </w:r>
    </w:p>
    <w:p w14:paraId="5A7A58CA" w14:textId="465F9633" w:rsidR="00D57398" w:rsidRDefault="00D57398"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Heat edema</w:t>
      </w:r>
    </w:p>
    <w:p w14:paraId="640C5D98" w14:textId="727503DF" w:rsidR="00D57398" w:rsidRDefault="00D57398"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Heat Exhaustion</w:t>
      </w:r>
    </w:p>
    <w:p w14:paraId="53AEC2D3" w14:textId="0E227F72" w:rsidR="00D57398" w:rsidRDefault="00D57398"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Death</w:t>
      </w:r>
    </w:p>
    <w:p w14:paraId="4F287C9C" w14:textId="5A7309BC" w:rsidR="00D57398" w:rsidRDefault="00D57398" w:rsidP="000C2F11">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Heat stroke</w:t>
      </w:r>
    </w:p>
    <w:p w14:paraId="7A5ABCB4" w14:textId="06063377" w:rsidR="00D57398" w:rsidRPr="00CE035F" w:rsidRDefault="00D57398" w:rsidP="000C2F11">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Heat rash</w:t>
      </w:r>
    </w:p>
    <w:p w14:paraId="388ECDCF" w14:textId="4E060034" w:rsidR="007221D9" w:rsidRPr="00BE34CB" w:rsidRDefault="007221D9" w:rsidP="00B57610">
      <w:pPr>
        <w:shd w:val="clear" w:color="auto" w:fill="FFFFFF"/>
        <w:rPr>
          <w:rFonts w:ascii="Calibri" w:eastAsia="Times New Roman" w:hAnsi="Calibri" w:cs="Arial"/>
          <w:color w:val="222222"/>
          <w:sz w:val="22"/>
          <w:szCs w:val="22"/>
        </w:rPr>
        <w:sectPr w:rsidR="007221D9" w:rsidRPr="00BE34CB">
          <w:headerReference w:type="default" r:id="rId11"/>
          <w:endnotePr>
            <w:numFmt w:val="decimal"/>
          </w:endnotePr>
          <w:pgSz w:w="12240" w:h="15840"/>
          <w:pgMar w:top="1440" w:right="1440" w:bottom="1440" w:left="1440" w:header="720" w:footer="720" w:gutter="0"/>
          <w:cols w:space="720"/>
          <w:docGrid w:linePitch="360"/>
        </w:sectPr>
      </w:pPr>
    </w:p>
    <w:p w14:paraId="1066D347" w14:textId="7F998C9C" w:rsidR="00A6284E" w:rsidRPr="00B50673" w:rsidRDefault="005E23CA" w:rsidP="00B57610">
      <w:pPr>
        <w:shd w:val="clear" w:color="auto" w:fill="FFFFFF"/>
        <w:rPr>
          <w:rFonts w:asciiTheme="majorHAnsi" w:eastAsia="Times New Roman" w:hAnsiTheme="majorHAnsi" w:cs="Arial"/>
          <w:b/>
          <w:color w:val="4F81BD" w:themeColor="accent1"/>
        </w:rPr>
      </w:pPr>
      <w:bookmarkStart w:id="43" w:name="_Toc442284205"/>
      <w:r w:rsidRPr="00B50673">
        <w:rPr>
          <w:rFonts w:asciiTheme="majorHAnsi" w:hAnsiTheme="majorHAnsi"/>
          <w:b/>
          <w:color w:val="4F81BD" w:themeColor="accent1"/>
        </w:rPr>
        <w:lastRenderedPageBreak/>
        <w:t>2. Extreme Heat Monitoring and Forecasting Tools</w:t>
      </w:r>
      <w:bookmarkEnd w:id="43"/>
      <w:r w:rsidRPr="00B50673">
        <w:rPr>
          <w:rFonts w:asciiTheme="majorHAnsi" w:hAnsiTheme="majorHAnsi"/>
          <w:b/>
          <w:color w:val="4F81BD" w:themeColor="accent1"/>
        </w:rPr>
        <w:t xml:space="preserve"> useful for Health Risk Assessment</w:t>
      </w:r>
    </w:p>
    <w:p w14:paraId="47B64984" w14:textId="77777777" w:rsidR="00D57398" w:rsidRDefault="00D57398" w:rsidP="00B57610">
      <w:pPr>
        <w:shd w:val="clear" w:color="auto" w:fill="FFFFFF"/>
        <w:rPr>
          <w:rFonts w:ascii="Calibri" w:eastAsia="Times New Roman" w:hAnsi="Calibri" w:cs="Arial"/>
          <w:b/>
          <w:color w:val="215868" w:themeColor="accent5" w:themeShade="80"/>
        </w:rPr>
      </w:pPr>
    </w:p>
    <w:tbl>
      <w:tblPr>
        <w:tblStyle w:val="LightList-Accent1"/>
        <w:tblW w:w="13260" w:type="dxa"/>
        <w:tblLayout w:type="fixed"/>
        <w:tblLook w:val="04A0" w:firstRow="1" w:lastRow="0" w:firstColumn="1" w:lastColumn="0" w:noHBand="0" w:noVBand="1"/>
      </w:tblPr>
      <w:tblGrid>
        <w:gridCol w:w="3622"/>
        <w:gridCol w:w="6035"/>
        <w:gridCol w:w="801"/>
        <w:gridCol w:w="958"/>
        <w:gridCol w:w="1004"/>
        <w:gridCol w:w="840"/>
      </w:tblGrid>
      <w:tr w:rsidR="00980DE3" w:rsidRPr="00074D3B" w14:paraId="7E58C2A1" w14:textId="77777777" w:rsidTr="00F557ED">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9657" w:type="dxa"/>
            <w:gridSpan w:val="2"/>
          </w:tcPr>
          <w:p w14:paraId="6DE9B666" w14:textId="77777777" w:rsidR="00EF2837" w:rsidRPr="00074D3B" w:rsidRDefault="00EF2837" w:rsidP="00AF7941">
            <w:pPr>
              <w:rPr>
                <w:sz w:val="20"/>
                <w:szCs w:val="20"/>
              </w:rPr>
            </w:pPr>
          </w:p>
          <w:p w14:paraId="21F3FCF1" w14:textId="77777777" w:rsidR="003241EB" w:rsidRPr="00074D3B" w:rsidRDefault="003241EB" w:rsidP="00AF7941">
            <w:pPr>
              <w:rPr>
                <w:sz w:val="20"/>
                <w:szCs w:val="20"/>
              </w:rPr>
            </w:pPr>
            <w:r w:rsidRPr="00074D3B">
              <w:rPr>
                <w:sz w:val="20"/>
                <w:szCs w:val="20"/>
              </w:rPr>
              <w:t>Risk Monitoring Tools</w:t>
            </w:r>
          </w:p>
        </w:tc>
        <w:tc>
          <w:tcPr>
            <w:tcW w:w="801" w:type="dxa"/>
            <w:vAlign w:val="bottom"/>
          </w:tcPr>
          <w:p w14:paraId="283B7980" w14:textId="77777777" w:rsidR="003241EB" w:rsidRPr="00074D3B" w:rsidRDefault="003241EB" w:rsidP="00AF7941">
            <w:pPr>
              <w:cnfStyle w:val="100000000000" w:firstRow="1" w:lastRow="0" w:firstColumn="0" w:lastColumn="0" w:oddVBand="0" w:evenVBand="0" w:oddHBand="0" w:evenHBand="0" w:firstRowFirstColumn="0" w:firstRowLastColumn="0" w:lastRowFirstColumn="0" w:lastRowLastColumn="0"/>
              <w:rPr>
                <w:sz w:val="20"/>
                <w:szCs w:val="20"/>
              </w:rPr>
            </w:pPr>
            <w:r w:rsidRPr="00074D3B">
              <w:rPr>
                <w:sz w:val="20"/>
                <w:szCs w:val="20"/>
              </w:rPr>
              <w:t>Global</w:t>
            </w:r>
          </w:p>
        </w:tc>
        <w:tc>
          <w:tcPr>
            <w:tcW w:w="958" w:type="dxa"/>
            <w:vAlign w:val="bottom"/>
          </w:tcPr>
          <w:p w14:paraId="0CB0F613" w14:textId="77777777" w:rsidR="003241EB" w:rsidRPr="00074D3B" w:rsidRDefault="003241EB" w:rsidP="00AF7941">
            <w:pPr>
              <w:cnfStyle w:val="100000000000" w:firstRow="1" w:lastRow="0" w:firstColumn="0" w:lastColumn="0" w:oddVBand="0" w:evenVBand="0" w:oddHBand="0" w:evenHBand="0" w:firstRowFirstColumn="0" w:firstRowLastColumn="0" w:lastRowFirstColumn="0" w:lastRowLastColumn="0"/>
              <w:rPr>
                <w:sz w:val="20"/>
                <w:szCs w:val="20"/>
              </w:rPr>
            </w:pPr>
            <w:r w:rsidRPr="00074D3B">
              <w:rPr>
                <w:sz w:val="20"/>
                <w:szCs w:val="20"/>
              </w:rPr>
              <w:t>Regional</w:t>
            </w:r>
          </w:p>
        </w:tc>
        <w:tc>
          <w:tcPr>
            <w:tcW w:w="1004" w:type="dxa"/>
            <w:tcBorders>
              <w:right w:val="single" w:sz="8" w:space="0" w:color="4F81BD" w:themeColor="accent1"/>
            </w:tcBorders>
            <w:vAlign w:val="bottom"/>
          </w:tcPr>
          <w:p w14:paraId="7BDCF0D2" w14:textId="77777777" w:rsidR="003241EB" w:rsidRPr="00074D3B" w:rsidRDefault="003241EB" w:rsidP="00AF7941">
            <w:pPr>
              <w:cnfStyle w:val="100000000000" w:firstRow="1" w:lastRow="0" w:firstColumn="0" w:lastColumn="0" w:oddVBand="0" w:evenVBand="0" w:oddHBand="0" w:evenHBand="0" w:firstRowFirstColumn="0" w:firstRowLastColumn="0" w:lastRowFirstColumn="0" w:lastRowLastColumn="0"/>
              <w:rPr>
                <w:sz w:val="20"/>
                <w:szCs w:val="20"/>
              </w:rPr>
            </w:pPr>
            <w:r w:rsidRPr="00074D3B">
              <w:rPr>
                <w:sz w:val="20"/>
                <w:szCs w:val="20"/>
              </w:rPr>
              <w:t>National</w:t>
            </w:r>
          </w:p>
        </w:tc>
        <w:tc>
          <w:tcPr>
            <w:tcW w:w="840" w:type="dxa"/>
            <w:tcBorders>
              <w:top w:val="single" w:sz="8" w:space="0" w:color="4F81BD" w:themeColor="accent1"/>
              <w:left w:val="single" w:sz="8" w:space="0" w:color="4F81BD" w:themeColor="accent1"/>
            </w:tcBorders>
            <w:vAlign w:val="bottom"/>
          </w:tcPr>
          <w:p w14:paraId="660F91C9" w14:textId="77777777" w:rsidR="003241EB" w:rsidRPr="00074D3B" w:rsidRDefault="003241EB" w:rsidP="00AF7941">
            <w:pPr>
              <w:cnfStyle w:val="100000000000" w:firstRow="1" w:lastRow="0" w:firstColumn="0" w:lastColumn="0" w:oddVBand="0" w:evenVBand="0" w:oddHBand="0" w:evenHBand="0" w:firstRowFirstColumn="0" w:firstRowLastColumn="0" w:lastRowFirstColumn="0" w:lastRowLastColumn="0"/>
              <w:rPr>
                <w:sz w:val="20"/>
                <w:szCs w:val="20"/>
              </w:rPr>
            </w:pPr>
            <w:r w:rsidRPr="00074D3B">
              <w:rPr>
                <w:sz w:val="20"/>
                <w:szCs w:val="20"/>
              </w:rPr>
              <w:t>Health</w:t>
            </w:r>
          </w:p>
        </w:tc>
      </w:tr>
      <w:tr w:rsidR="00535AC1" w:rsidRPr="00074D3B" w14:paraId="12858560" w14:textId="77777777" w:rsidTr="009E2F4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622" w:type="dxa"/>
          </w:tcPr>
          <w:p w14:paraId="0BFC9533" w14:textId="2EC21C54" w:rsidR="00535AC1" w:rsidRPr="00074D3B" w:rsidRDefault="00DB055A" w:rsidP="00F84120">
            <w:pPr>
              <w:rPr>
                <w:rFonts w:ascii="Calibri" w:hAnsi="Calibri"/>
                <w:sz w:val="20"/>
                <w:szCs w:val="20"/>
              </w:rPr>
            </w:pPr>
            <w:hyperlink r:id="rId12" w:history="1">
              <w:r w:rsidR="00535AC1" w:rsidRPr="00074D3B">
                <w:rPr>
                  <w:rStyle w:val="Hyperlink"/>
                  <w:rFonts w:ascii="Calibri" w:eastAsia="Times New Roman" w:hAnsi="Calibri" w:cs="Arial"/>
                  <w:b w:val="0"/>
                  <w:bCs w:val="0"/>
                  <w:sz w:val="20"/>
                  <w:szCs w:val="20"/>
                </w:rPr>
                <w:t>Heat-Health Watch – UK</w:t>
              </w:r>
            </w:hyperlink>
          </w:p>
        </w:tc>
        <w:tc>
          <w:tcPr>
            <w:tcW w:w="6035" w:type="dxa"/>
          </w:tcPr>
          <w:p w14:paraId="73F48763" w14:textId="67C59CCD" w:rsidR="00535AC1" w:rsidRPr="00074D3B" w:rsidRDefault="00535AC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Service operates annually between June and mid-September to forecast maximum day and nighttime temperatures and monitor temperatures. Once a heat threshold is passed, warnings are sent to health professionals and updated on their website</w:t>
            </w:r>
          </w:p>
        </w:tc>
        <w:tc>
          <w:tcPr>
            <w:tcW w:w="801" w:type="dxa"/>
            <w:vAlign w:val="center"/>
          </w:tcPr>
          <w:p w14:paraId="06FAD435"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58" w:type="dxa"/>
            <w:vAlign w:val="center"/>
          </w:tcPr>
          <w:p w14:paraId="5FABB6D1"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5991474A" w14:textId="38F6FAAB"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3568DA25" w14:textId="43369E34"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r>
      <w:tr w:rsidR="00535AC1" w:rsidRPr="00074D3B" w14:paraId="30F25DB1" w14:textId="77777777" w:rsidTr="009E2F45">
        <w:trPr>
          <w:trHeight w:val="89"/>
        </w:trPr>
        <w:tc>
          <w:tcPr>
            <w:cnfStyle w:val="001000000000" w:firstRow="0" w:lastRow="0" w:firstColumn="1" w:lastColumn="0" w:oddVBand="0" w:evenVBand="0" w:oddHBand="0" w:evenHBand="0" w:firstRowFirstColumn="0" w:firstRowLastColumn="0" w:lastRowFirstColumn="0" w:lastRowLastColumn="0"/>
            <w:tcW w:w="3622" w:type="dxa"/>
          </w:tcPr>
          <w:p w14:paraId="275A75BD" w14:textId="21601AC4" w:rsidR="00535AC1" w:rsidRPr="00074D3B" w:rsidRDefault="00DB055A" w:rsidP="00AF7941">
            <w:pPr>
              <w:rPr>
                <w:rFonts w:ascii="Calibri" w:hAnsi="Calibri"/>
                <w:sz w:val="20"/>
                <w:szCs w:val="20"/>
              </w:rPr>
            </w:pPr>
            <w:hyperlink r:id="rId13" w:history="1">
              <w:r w:rsidR="00535AC1" w:rsidRPr="00074D3B">
                <w:rPr>
                  <w:rStyle w:val="Hyperlink"/>
                  <w:rFonts w:ascii="Calibri" w:hAnsi="Calibri"/>
                  <w:b w:val="0"/>
                  <w:bCs w:val="0"/>
                  <w:sz w:val="20"/>
                  <w:szCs w:val="20"/>
                </w:rPr>
                <w:t>France’s Heat Health Watch Warning System</w:t>
              </w:r>
            </w:hyperlink>
          </w:p>
        </w:tc>
        <w:tc>
          <w:tcPr>
            <w:tcW w:w="6035" w:type="dxa"/>
          </w:tcPr>
          <w:p w14:paraId="5463A089" w14:textId="7567ED8C" w:rsidR="00535AC1" w:rsidRPr="00074D3B" w:rsidRDefault="00535AC1"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222222"/>
                <w:sz w:val="20"/>
                <w:szCs w:val="20"/>
              </w:rPr>
            </w:pPr>
            <w:r w:rsidRPr="00074D3B">
              <w:rPr>
                <w:rFonts w:ascii="Calibri" w:hAnsi="Calibri"/>
                <w:sz w:val="20"/>
                <w:szCs w:val="20"/>
              </w:rPr>
              <w:t>Advisories and monitoring of high temperatures occurs in France between J</w:t>
            </w:r>
            <w:r w:rsidR="00E1195A">
              <w:rPr>
                <w:rFonts w:ascii="Calibri" w:hAnsi="Calibri"/>
                <w:sz w:val="20"/>
                <w:szCs w:val="20"/>
              </w:rPr>
              <w:t>une and August. The Met service</w:t>
            </w:r>
            <w:r w:rsidRPr="00074D3B">
              <w:rPr>
                <w:rFonts w:ascii="Calibri" w:hAnsi="Calibri"/>
                <w:sz w:val="20"/>
                <w:szCs w:val="20"/>
              </w:rPr>
              <w:t xml:space="preserve"> coordinates and collaborates with the Ministry of Health to issue warnings about potential heatwaves.</w:t>
            </w:r>
          </w:p>
        </w:tc>
        <w:tc>
          <w:tcPr>
            <w:tcW w:w="801" w:type="dxa"/>
            <w:vAlign w:val="center"/>
          </w:tcPr>
          <w:p w14:paraId="0D128F8C" w14:textId="77777777"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58" w:type="dxa"/>
            <w:vAlign w:val="center"/>
          </w:tcPr>
          <w:p w14:paraId="1C19B74B" w14:textId="77777777"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21996C06" w14:textId="4B653733"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15D1E95D" w14:textId="74B7F5C3"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r>
      <w:tr w:rsidR="00535AC1" w:rsidRPr="00074D3B" w14:paraId="486941AC" w14:textId="77777777" w:rsidTr="009E2F4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622" w:type="dxa"/>
          </w:tcPr>
          <w:p w14:paraId="5D011F06" w14:textId="505C28A8" w:rsidR="00535AC1" w:rsidRPr="00074D3B" w:rsidRDefault="00DB055A" w:rsidP="00AF7941">
            <w:pPr>
              <w:rPr>
                <w:rFonts w:ascii="Calibri" w:hAnsi="Calibri"/>
                <w:sz w:val="20"/>
                <w:szCs w:val="20"/>
              </w:rPr>
            </w:pPr>
            <w:hyperlink r:id="rId14" w:history="1">
              <w:r w:rsidR="00535AC1" w:rsidRPr="00074D3B">
                <w:rPr>
                  <w:rStyle w:val="Hyperlink"/>
                  <w:rFonts w:ascii="Calibri" w:hAnsi="Calibri"/>
                  <w:b w:val="0"/>
                  <w:bCs w:val="0"/>
                  <w:sz w:val="20"/>
                  <w:szCs w:val="20"/>
                </w:rPr>
                <w:t>Heatwave Service for Australia – Bureau of Meteorology</w:t>
              </w:r>
            </w:hyperlink>
          </w:p>
        </w:tc>
        <w:tc>
          <w:tcPr>
            <w:tcW w:w="6035" w:type="dxa"/>
          </w:tcPr>
          <w:p w14:paraId="0F100D36" w14:textId="1B1D8D5E" w:rsidR="00535AC1" w:rsidRPr="00074D3B" w:rsidRDefault="00535AC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eastAsia="Times New Roman" w:hAnsi="Calibri" w:cs="Arial"/>
                <w:color w:val="222222"/>
                <w:sz w:val="20"/>
                <w:szCs w:val="20"/>
              </w:rPr>
              <w:t>National heatwave monitoring and forecasting service for Australia.</w:t>
            </w:r>
            <w:r w:rsidR="004A6A5C">
              <w:rPr>
                <w:rFonts w:ascii="Calibri" w:eastAsia="Times New Roman" w:hAnsi="Calibri" w:cs="Arial"/>
                <w:color w:val="222222"/>
                <w:sz w:val="20"/>
                <w:szCs w:val="20"/>
              </w:rPr>
              <w:t xml:space="preserve"> Provides monitoring from the past two three day periods and forecasts heatwaves for the next three to five days.</w:t>
            </w:r>
          </w:p>
        </w:tc>
        <w:tc>
          <w:tcPr>
            <w:tcW w:w="801" w:type="dxa"/>
            <w:vAlign w:val="center"/>
          </w:tcPr>
          <w:p w14:paraId="75D796E6"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58" w:type="dxa"/>
            <w:vAlign w:val="center"/>
          </w:tcPr>
          <w:p w14:paraId="6AC4DDED" w14:textId="1A9471FF"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1D82CE5A" w14:textId="27690104"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3E3312E9" w14:textId="0258CE0C"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r>
      <w:tr w:rsidR="00535AC1" w:rsidRPr="00074D3B" w14:paraId="598C40FB" w14:textId="77777777" w:rsidTr="009E2F45">
        <w:trPr>
          <w:trHeight w:val="89"/>
        </w:trPr>
        <w:tc>
          <w:tcPr>
            <w:cnfStyle w:val="001000000000" w:firstRow="0" w:lastRow="0" w:firstColumn="1" w:lastColumn="0" w:oddVBand="0" w:evenVBand="0" w:oddHBand="0" w:evenHBand="0" w:firstRowFirstColumn="0" w:firstRowLastColumn="0" w:lastRowFirstColumn="0" w:lastRowLastColumn="0"/>
            <w:tcW w:w="3622" w:type="dxa"/>
          </w:tcPr>
          <w:p w14:paraId="090932D6" w14:textId="23E562CD" w:rsidR="00535AC1" w:rsidRPr="00074D3B" w:rsidRDefault="00DB055A" w:rsidP="00B57CAE">
            <w:pPr>
              <w:rPr>
                <w:rFonts w:ascii="Calibri" w:hAnsi="Calibri"/>
                <w:sz w:val="20"/>
                <w:szCs w:val="20"/>
              </w:rPr>
            </w:pPr>
            <w:hyperlink r:id="rId15" w:history="1">
              <w:r w:rsidR="00535AC1" w:rsidRPr="00074D3B">
                <w:rPr>
                  <w:rStyle w:val="Hyperlink"/>
                  <w:rFonts w:ascii="Calibri" w:hAnsi="Calibri"/>
                  <w:b w:val="0"/>
                  <w:bCs w:val="0"/>
                  <w:sz w:val="20"/>
                  <w:szCs w:val="20"/>
                </w:rPr>
                <w:t>National Weather Service – National Oceanic and Atmospheric Administration</w:t>
              </w:r>
            </w:hyperlink>
          </w:p>
        </w:tc>
        <w:tc>
          <w:tcPr>
            <w:tcW w:w="6035" w:type="dxa"/>
          </w:tcPr>
          <w:p w14:paraId="51C71159" w14:textId="7BDFDEBE" w:rsidR="00535AC1" w:rsidRPr="00074D3B" w:rsidRDefault="00535AC1" w:rsidP="004A404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 xml:space="preserve">Heat-health warning system for the U.S. Each NWS Forecast Office issues a specific one for their region. They also provide a contiguous </w:t>
            </w:r>
            <w:hyperlink r:id="rId16" w:history="1">
              <w:r w:rsidRPr="00074D3B">
                <w:rPr>
                  <w:rStyle w:val="Hyperlink"/>
                  <w:rFonts w:ascii="Calibri" w:hAnsi="Calibri"/>
                  <w:sz w:val="20"/>
                  <w:szCs w:val="20"/>
                </w:rPr>
                <w:t>U.S. forecast map</w:t>
              </w:r>
            </w:hyperlink>
            <w:r w:rsidRPr="00074D3B">
              <w:rPr>
                <w:rFonts w:ascii="Calibri" w:hAnsi="Calibri"/>
                <w:sz w:val="20"/>
                <w:szCs w:val="20"/>
              </w:rPr>
              <w:t xml:space="preserve"> of maximum and minimum temperature</w:t>
            </w:r>
            <w:r w:rsidR="00ED1D8B">
              <w:rPr>
                <w:rFonts w:ascii="Calibri" w:hAnsi="Calibri"/>
                <w:sz w:val="20"/>
                <w:szCs w:val="20"/>
              </w:rPr>
              <w:t>s</w:t>
            </w:r>
            <w:r w:rsidRPr="00074D3B">
              <w:rPr>
                <w:rFonts w:ascii="Calibri" w:hAnsi="Calibri"/>
                <w:sz w:val="20"/>
                <w:szCs w:val="20"/>
              </w:rPr>
              <w:t xml:space="preserve"> in real-time and </w:t>
            </w:r>
            <w:hyperlink r:id="rId17" w:history="1">
              <w:r w:rsidRPr="00074D3B">
                <w:rPr>
                  <w:rStyle w:val="Hyperlink"/>
                  <w:rFonts w:ascii="Calibri" w:hAnsi="Calibri"/>
                  <w:sz w:val="20"/>
                  <w:szCs w:val="20"/>
                </w:rPr>
                <w:t>maximum heat index forecasts</w:t>
              </w:r>
            </w:hyperlink>
            <w:r w:rsidRPr="00074D3B">
              <w:rPr>
                <w:rFonts w:ascii="Calibri" w:hAnsi="Calibri"/>
                <w:sz w:val="20"/>
                <w:szCs w:val="20"/>
              </w:rPr>
              <w:t>.</w:t>
            </w:r>
          </w:p>
        </w:tc>
        <w:tc>
          <w:tcPr>
            <w:tcW w:w="801" w:type="dxa"/>
            <w:vAlign w:val="center"/>
          </w:tcPr>
          <w:p w14:paraId="5CF169D5" w14:textId="77777777"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58" w:type="dxa"/>
            <w:vAlign w:val="center"/>
          </w:tcPr>
          <w:p w14:paraId="3475FCCD" w14:textId="138395FD"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2D7017F2" w14:textId="3A1DC428"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40535FBA" w14:textId="77777777"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535AC1" w:rsidRPr="00074D3B" w14:paraId="3998E34D" w14:textId="77777777" w:rsidTr="009E2F4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657" w:type="dxa"/>
            <w:gridSpan w:val="2"/>
            <w:shd w:val="clear" w:color="auto" w:fill="4F81BD" w:themeFill="accent1"/>
          </w:tcPr>
          <w:p w14:paraId="2AE135DC" w14:textId="77777777" w:rsidR="00535AC1" w:rsidRPr="00074D3B" w:rsidRDefault="00535AC1" w:rsidP="00AF7941">
            <w:pPr>
              <w:rPr>
                <w:rFonts w:ascii="Calibri" w:hAnsi="Calibri"/>
                <w:color w:val="FFFFFF" w:themeColor="background1"/>
                <w:sz w:val="20"/>
                <w:szCs w:val="20"/>
              </w:rPr>
            </w:pPr>
            <w:r w:rsidRPr="00074D3B">
              <w:rPr>
                <w:rFonts w:ascii="Calibri" w:hAnsi="Calibri"/>
                <w:color w:val="FFFFFF" w:themeColor="background1"/>
                <w:sz w:val="20"/>
                <w:szCs w:val="20"/>
              </w:rPr>
              <w:t>Risk Forecasting Tools</w:t>
            </w:r>
          </w:p>
        </w:tc>
        <w:tc>
          <w:tcPr>
            <w:tcW w:w="801" w:type="dxa"/>
            <w:shd w:val="clear" w:color="auto" w:fill="4F81BD" w:themeFill="accent1"/>
            <w:vAlign w:val="center"/>
          </w:tcPr>
          <w:p w14:paraId="1CDC02CE"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sz w:val="20"/>
                <w:szCs w:val="20"/>
              </w:rPr>
            </w:pPr>
            <w:r w:rsidRPr="00074D3B">
              <w:rPr>
                <w:rFonts w:ascii="Calibri" w:hAnsi="Calibri"/>
                <w:b/>
                <w:color w:val="FFFFFF" w:themeColor="background1"/>
                <w:sz w:val="20"/>
                <w:szCs w:val="20"/>
              </w:rPr>
              <w:t>Global</w:t>
            </w:r>
          </w:p>
        </w:tc>
        <w:tc>
          <w:tcPr>
            <w:tcW w:w="958" w:type="dxa"/>
            <w:shd w:val="clear" w:color="auto" w:fill="4F81BD" w:themeFill="accent1"/>
            <w:vAlign w:val="center"/>
          </w:tcPr>
          <w:p w14:paraId="3F64500F"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sz w:val="20"/>
                <w:szCs w:val="20"/>
              </w:rPr>
            </w:pPr>
            <w:r w:rsidRPr="00074D3B">
              <w:rPr>
                <w:rFonts w:ascii="Calibri" w:hAnsi="Calibri"/>
                <w:b/>
                <w:color w:val="FFFFFF" w:themeColor="background1"/>
                <w:sz w:val="20"/>
                <w:szCs w:val="20"/>
              </w:rPr>
              <w:t>Regional</w:t>
            </w:r>
          </w:p>
        </w:tc>
        <w:tc>
          <w:tcPr>
            <w:tcW w:w="1004" w:type="dxa"/>
            <w:tcBorders>
              <w:right w:val="single" w:sz="8" w:space="0" w:color="4F81BD" w:themeColor="accent1"/>
            </w:tcBorders>
            <w:shd w:val="clear" w:color="auto" w:fill="4F81BD" w:themeFill="accent1"/>
            <w:vAlign w:val="center"/>
          </w:tcPr>
          <w:p w14:paraId="06602446"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sz w:val="20"/>
                <w:szCs w:val="20"/>
              </w:rPr>
            </w:pPr>
            <w:r w:rsidRPr="00074D3B">
              <w:rPr>
                <w:rFonts w:ascii="Calibri" w:hAnsi="Calibri"/>
                <w:b/>
                <w:color w:val="FFFFFF" w:themeColor="background1"/>
                <w:sz w:val="20"/>
                <w:szCs w:val="20"/>
              </w:rPr>
              <w:t>National</w:t>
            </w:r>
          </w:p>
        </w:tc>
        <w:tc>
          <w:tcPr>
            <w:tcW w:w="840" w:type="dxa"/>
            <w:tcBorders>
              <w:left w:val="single" w:sz="8" w:space="0" w:color="4F81BD" w:themeColor="accent1"/>
            </w:tcBorders>
            <w:shd w:val="clear" w:color="auto" w:fill="4F81BD" w:themeFill="accent1"/>
            <w:vAlign w:val="center"/>
          </w:tcPr>
          <w:p w14:paraId="315C3639"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sz w:val="20"/>
                <w:szCs w:val="20"/>
              </w:rPr>
            </w:pPr>
            <w:r w:rsidRPr="00074D3B">
              <w:rPr>
                <w:rFonts w:ascii="Calibri" w:hAnsi="Calibri"/>
                <w:b/>
                <w:color w:val="FFFFFF" w:themeColor="background1"/>
                <w:sz w:val="20"/>
                <w:szCs w:val="20"/>
              </w:rPr>
              <w:t>Health</w:t>
            </w:r>
          </w:p>
        </w:tc>
      </w:tr>
      <w:tr w:rsidR="005714BE" w:rsidRPr="00074D3B" w14:paraId="69A8FC77" w14:textId="77777777" w:rsidTr="00AF7941">
        <w:trPr>
          <w:trHeight w:val="89"/>
        </w:trPr>
        <w:tc>
          <w:tcPr>
            <w:cnfStyle w:val="001000000000" w:firstRow="0" w:lastRow="0" w:firstColumn="1" w:lastColumn="0" w:oddVBand="0" w:evenVBand="0" w:oddHBand="0" w:evenHBand="0" w:firstRowFirstColumn="0" w:firstRowLastColumn="0" w:lastRowFirstColumn="0" w:lastRowLastColumn="0"/>
            <w:tcW w:w="3622" w:type="dxa"/>
          </w:tcPr>
          <w:p w14:paraId="74D6BC57" w14:textId="77777777" w:rsidR="005714BE" w:rsidRPr="00074D3B" w:rsidRDefault="00DB055A" w:rsidP="00AF7941">
            <w:pPr>
              <w:rPr>
                <w:rFonts w:ascii="Calibri" w:hAnsi="Calibri"/>
                <w:sz w:val="20"/>
                <w:szCs w:val="20"/>
              </w:rPr>
            </w:pPr>
            <w:hyperlink r:id="rId18" w:history="1">
              <w:r w:rsidR="005714BE" w:rsidRPr="00074D3B">
                <w:rPr>
                  <w:rStyle w:val="Hyperlink"/>
                  <w:rFonts w:ascii="Calibri" w:eastAsia="Times New Roman" w:hAnsi="Calibri" w:cs="Arial"/>
                  <w:b w:val="0"/>
                  <w:bCs w:val="0"/>
                  <w:sz w:val="20"/>
                  <w:szCs w:val="20"/>
                </w:rPr>
                <w:t>Extreme Heat Risk Map (EEA)</w:t>
              </w:r>
            </w:hyperlink>
          </w:p>
        </w:tc>
        <w:tc>
          <w:tcPr>
            <w:tcW w:w="6035" w:type="dxa"/>
          </w:tcPr>
          <w:p w14:paraId="6D043C68" w14:textId="08A8D402" w:rsidR="005714BE" w:rsidRPr="00074D3B" w:rsidRDefault="005714BE" w:rsidP="00AF7941">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 xml:space="preserve">Online interactive GIS map of the </w:t>
            </w:r>
            <w:r w:rsidR="00B10A2E" w:rsidRPr="00074D3B">
              <w:rPr>
                <w:rFonts w:ascii="Calibri" w:hAnsi="Calibri"/>
                <w:sz w:val="20"/>
                <w:szCs w:val="20"/>
              </w:rPr>
              <w:t>heatwave</w:t>
            </w:r>
            <w:r w:rsidRPr="00074D3B">
              <w:rPr>
                <w:rFonts w:ascii="Calibri" w:hAnsi="Calibri"/>
                <w:sz w:val="20"/>
                <w:szCs w:val="20"/>
              </w:rPr>
              <w:t xml:space="preserve"> risk of European cities based on historical data and climate change projections.</w:t>
            </w:r>
          </w:p>
          <w:p w14:paraId="568E43B6" w14:textId="77777777" w:rsidR="005714BE" w:rsidRPr="00074D3B" w:rsidRDefault="005714BE" w:rsidP="00AF7941">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01" w:type="dxa"/>
            <w:vAlign w:val="center"/>
          </w:tcPr>
          <w:p w14:paraId="2AC8868B" w14:textId="77777777" w:rsidR="005714BE" w:rsidRPr="00074D3B" w:rsidRDefault="005714BE"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58" w:type="dxa"/>
            <w:vAlign w:val="center"/>
          </w:tcPr>
          <w:p w14:paraId="69DE4BC6" w14:textId="77777777" w:rsidR="005714BE" w:rsidRPr="00074D3B" w:rsidRDefault="005714BE"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1004" w:type="dxa"/>
            <w:tcBorders>
              <w:right w:val="single" w:sz="8" w:space="0" w:color="4F81BD" w:themeColor="accent1"/>
            </w:tcBorders>
            <w:vAlign w:val="center"/>
          </w:tcPr>
          <w:p w14:paraId="100DDD80" w14:textId="77777777" w:rsidR="005714BE" w:rsidRPr="00074D3B" w:rsidRDefault="005714BE"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40" w:type="dxa"/>
            <w:tcBorders>
              <w:left w:val="single" w:sz="8" w:space="0" w:color="4F81BD" w:themeColor="accent1"/>
            </w:tcBorders>
            <w:vAlign w:val="center"/>
          </w:tcPr>
          <w:p w14:paraId="7EF7208F" w14:textId="77777777" w:rsidR="005714BE" w:rsidRPr="00074D3B" w:rsidRDefault="005714BE"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BA7415" w:rsidRPr="00074D3B" w14:paraId="29ECAF05" w14:textId="77777777" w:rsidTr="00AF7941">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622" w:type="dxa"/>
          </w:tcPr>
          <w:p w14:paraId="064F8D9E" w14:textId="29A50B58" w:rsidR="00BA7415" w:rsidRPr="00074D3B" w:rsidRDefault="00DB055A" w:rsidP="00AF7941">
            <w:pPr>
              <w:rPr>
                <w:rFonts w:ascii="Calibri" w:hAnsi="Calibri"/>
                <w:sz w:val="20"/>
                <w:szCs w:val="20"/>
              </w:rPr>
            </w:pPr>
            <w:hyperlink r:id="rId19" w:history="1">
              <w:proofErr w:type="spellStart"/>
              <w:r w:rsidR="00BA7415" w:rsidRPr="00074D3B">
                <w:rPr>
                  <w:rStyle w:val="Hyperlink"/>
                  <w:rFonts w:ascii="Calibri" w:hAnsi="Calibri"/>
                  <w:b w:val="0"/>
                  <w:bCs w:val="0"/>
                  <w:sz w:val="20"/>
                  <w:szCs w:val="20"/>
                </w:rPr>
                <w:t>EuroHEAT</w:t>
              </w:r>
              <w:proofErr w:type="spellEnd"/>
            </w:hyperlink>
          </w:p>
        </w:tc>
        <w:tc>
          <w:tcPr>
            <w:tcW w:w="6035" w:type="dxa"/>
          </w:tcPr>
          <w:p w14:paraId="34F89EF8" w14:textId="1F006F9B" w:rsidR="00BA7415" w:rsidRPr="00074D3B" w:rsidRDefault="00277EC7" w:rsidP="00AF7941">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Medium range heatwave</w:t>
            </w:r>
            <w:r w:rsidR="007C2296">
              <w:rPr>
                <w:rFonts w:ascii="Calibri" w:hAnsi="Calibri"/>
                <w:sz w:val="20"/>
                <w:szCs w:val="20"/>
              </w:rPr>
              <w:t xml:space="preserve"> forecasts for Europe for</w:t>
            </w:r>
            <w:r w:rsidR="00BA7415" w:rsidRPr="00074D3B">
              <w:rPr>
                <w:rFonts w:ascii="Calibri" w:hAnsi="Calibri"/>
                <w:sz w:val="20"/>
                <w:szCs w:val="20"/>
              </w:rPr>
              <w:t xml:space="preserve"> 1-9 day lead times.</w:t>
            </w:r>
            <w:r w:rsidR="00715590">
              <w:rPr>
                <w:rFonts w:ascii="Calibri" w:hAnsi="Calibri"/>
                <w:sz w:val="20"/>
                <w:szCs w:val="20"/>
              </w:rPr>
              <w:t xml:space="preserve"> Forecasts are updated each day</w:t>
            </w:r>
            <w:r w:rsidR="00DB6A6B">
              <w:rPr>
                <w:rFonts w:ascii="Calibri" w:hAnsi="Calibri"/>
                <w:sz w:val="20"/>
                <w:szCs w:val="20"/>
              </w:rPr>
              <w:t xml:space="preserve"> and issued for the next 9 days</w:t>
            </w:r>
            <w:r w:rsidR="009E660E">
              <w:rPr>
                <w:rFonts w:ascii="Calibri" w:hAnsi="Calibri"/>
                <w:sz w:val="20"/>
                <w:szCs w:val="20"/>
              </w:rPr>
              <w:t xml:space="preserve">. </w:t>
            </w:r>
            <w:r w:rsidR="00A1652E">
              <w:rPr>
                <w:rFonts w:ascii="Calibri" w:hAnsi="Calibri"/>
                <w:sz w:val="20"/>
                <w:szCs w:val="20"/>
              </w:rPr>
              <w:t xml:space="preserve">The </w:t>
            </w:r>
            <w:r w:rsidR="00350740">
              <w:rPr>
                <w:rFonts w:ascii="Calibri" w:hAnsi="Calibri"/>
                <w:sz w:val="20"/>
                <w:szCs w:val="20"/>
              </w:rPr>
              <w:t>forecasts</w:t>
            </w:r>
            <w:r w:rsidR="00A1652E">
              <w:rPr>
                <w:rFonts w:ascii="Calibri" w:hAnsi="Calibri"/>
                <w:sz w:val="20"/>
                <w:szCs w:val="20"/>
              </w:rPr>
              <w:t xml:space="preserve"> from the past nine days are also available so </w:t>
            </w:r>
            <w:r w:rsidR="00064AC7">
              <w:rPr>
                <w:rFonts w:ascii="Calibri" w:hAnsi="Calibri"/>
                <w:sz w:val="20"/>
                <w:szCs w:val="20"/>
              </w:rPr>
              <w:t>users can monitor the development of the event.</w:t>
            </w:r>
          </w:p>
        </w:tc>
        <w:tc>
          <w:tcPr>
            <w:tcW w:w="801" w:type="dxa"/>
            <w:vAlign w:val="center"/>
          </w:tcPr>
          <w:p w14:paraId="40F76F41" w14:textId="77777777"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58" w:type="dxa"/>
            <w:vAlign w:val="center"/>
          </w:tcPr>
          <w:p w14:paraId="6F73DE50" w14:textId="10025204"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1004" w:type="dxa"/>
            <w:tcBorders>
              <w:right w:val="single" w:sz="8" w:space="0" w:color="4F81BD" w:themeColor="accent1"/>
            </w:tcBorders>
            <w:vAlign w:val="center"/>
          </w:tcPr>
          <w:p w14:paraId="4B248AC3" w14:textId="46D0DDDC"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40" w:type="dxa"/>
            <w:tcBorders>
              <w:left w:val="single" w:sz="8" w:space="0" w:color="4F81BD" w:themeColor="accent1"/>
            </w:tcBorders>
            <w:vAlign w:val="center"/>
          </w:tcPr>
          <w:p w14:paraId="53EC43AA" w14:textId="5D4BFA5E"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2E79D6" w:rsidRPr="00074D3B" w14:paraId="39F5203F" w14:textId="77777777" w:rsidTr="00AF7941">
        <w:trPr>
          <w:trHeight w:val="89"/>
        </w:trPr>
        <w:tc>
          <w:tcPr>
            <w:cnfStyle w:val="001000000000" w:firstRow="0" w:lastRow="0" w:firstColumn="1" w:lastColumn="0" w:oddVBand="0" w:evenVBand="0" w:oddHBand="0" w:evenHBand="0" w:firstRowFirstColumn="0" w:firstRowLastColumn="0" w:lastRowFirstColumn="0" w:lastRowLastColumn="0"/>
            <w:tcW w:w="3622" w:type="dxa"/>
          </w:tcPr>
          <w:p w14:paraId="1FE20A3A" w14:textId="4DF53DC8" w:rsidR="002E79D6" w:rsidRPr="00074D3B" w:rsidRDefault="00DB055A" w:rsidP="009D4053">
            <w:pPr>
              <w:rPr>
                <w:rFonts w:ascii="Calibri" w:hAnsi="Calibri"/>
                <w:b w:val="0"/>
                <w:sz w:val="20"/>
                <w:szCs w:val="20"/>
              </w:rPr>
            </w:pPr>
            <w:hyperlink r:id="rId20" w:history="1">
              <w:proofErr w:type="spellStart"/>
              <w:r w:rsidR="002E79D6" w:rsidRPr="00074D3B">
                <w:rPr>
                  <w:rStyle w:val="Hyperlink"/>
                  <w:rFonts w:ascii="Calibri" w:hAnsi="Calibri"/>
                  <w:b w:val="0"/>
                  <w:bCs w:val="0"/>
                  <w:sz w:val="20"/>
                  <w:szCs w:val="20"/>
                </w:rPr>
                <w:t>Meteoalarm</w:t>
              </w:r>
              <w:proofErr w:type="spellEnd"/>
            </w:hyperlink>
          </w:p>
        </w:tc>
        <w:tc>
          <w:tcPr>
            <w:tcW w:w="6035" w:type="dxa"/>
          </w:tcPr>
          <w:p w14:paraId="3DAF1708" w14:textId="0273634C" w:rsidR="002E79D6" w:rsidRPr="00074D3B" w:rsidRDefault="00497294" w:rsidP="003B60B7">
            <w:pPr>
              <w:shd w:val="clear" w:color="auto" w:fill="FFFFFF"/>
              <w:cnfStyle w:val="000000000000" w:firstRow="0" w:lastRow="0" w:firstColumn="0" w:lastColumn="0" w:oddVBand="0" w:evenVBand="0" w:oddHBand="0" w:evenHBand="0" w:firstRowFirstColumn="0" w:firstRowLastColumn="0" w:lastRowFirstColumn="0" w:lastRowLastColumn="0"/>
              <w:rPr>
                <w:sz w:val="20"/>
                <w:szCs w:val="20"/>
              </w:rPr>
            </w:pPr>
            <w:r w:rsidRPr="00074D3B">
              <w:rPr>
                <w:sz w:val="20"/>
                <w:szCs w:val="20"/>
              </w:rPr>
              <w:t xml:space="preserve">Provides </w:t>
            </w:r>
            <w:r w:rsidR="003B60B7" w:rsidRPr="00074D3B">
              <w:rPr>
                <w:sz w:val="20"/>
                <w:szCs w:val="20"/>
              </w:rPr>
              <w:t xml:space="preserve">extreme heat </w:t>
            </w:r>
            <w:r w:rsidRPr="00074D3B">
              <w:rPr>
                <w:sz w:val="20"/>
                <w:szCs w:val="20"/>
              </w:rPr>
              <w:t xml:space="preserve">warnings and alerts for Europe. Information is displayed on an interactive map with available reports and warnings that can be downloaded for each country that have high alerts. </w:t>
            </w:r>
          </w:p>
        </w:tc>
        <w:tc>
          <w:tcPr>
            <w:tcW w:w="801" w:type="dxa"/>
            <w:vAlign w:val="center"/>
          </w:tcPr>
          <w:p w14:paraId="01135E15" w14:textId="77777777" w:rsidR="002E79D6" w:rsidRPr="00074D3B" w:rsidRDefault="002E79D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58" w:type="dxa"/>
            <w:vAlign w:val="center"/>
          </w:tcPr>
          <w:p w14:paraId="5F0D0CBD" w14:textId="54C3D329" w:rsidR="002E79D6" w:rsidRPr="00074D3B" w:rsidRDefault="00815F68"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1004" w:type="dxa"/>
            <w:tcBorders>
              <w:right w:val="single" w:sz="8" w:space="0" w:color="4F81BD" w:themeColor="accent1"/>
            </w:tcBorders>
            <w:vAlign w:val="center"/>
          </w:tcPr>
          <w:p w14:paraId="12AEA8F3" w14:textId="77777777" w:rsidR="002E79D6" w:rsidRPr="00074D3B" w:rsidRDefault="002E79D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40" w:type="dxa"/>
            <w:tcBorders>
              <w:left w:val="single" w:sz="8" w:space="0" w:color="4F81BD" w:themeColor="accent1"/>
            </w:tcBorders>
            <w:vAlign w:val="center"/>
          </w:tcPr>
          <w:p w14:paraId="51941BA3" w14:textId="77777777" w:rsidR="002E79D6" w:rsidRPr="00074D3B" w:rsidRDefault="002E79D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BA7415" w:rsidRPr="00074D3B" w14:paraId="6D1C3D6B" w14:textId="77777777" w:rsidTr="00AF7941">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622" w:type="dxa"/>
          </w:tcPr>
          <w:p w14:paraId="7803199F" w14:textId="0EB6AD54" w:rsidR="00BA7415" w:rsidRPr="00074D3B" w:rsidRDefault="00DB055A" w:rsidP="009D4053">
            <w:pPr>
              <w:rPr>
                <w:rFonts w:ascii="Calibri" w:hAnsi="Calibri"/>
                <w:b w:val="0"/>
                <w:sz w:val="20"/>
                <w:szCs w:val="20"/>
              </w:rPr>
            </w:pPr>
            <w:hyperlink r:id="rId21" w:history="1">
              <w:r w:rsidR="00344E12" w:rsidRPr="00074D3B">
                <w:rPr>
                  <w:rStyle w:val="Hyperlink"/>
                  <w:rFonts w:ascii="Calibri" w:hAnsi="Calibri"/>
                  <w:b w:val="0"/>
                  <w:bCs w:val="0"/>
                  <w:sz w:val="20"/>
                  <w:szCs w:val="20"/>
                </w:rPr>
                <w:t>Climate Prediction Center - NOAA</w:t>
              </w:r>
            </w:hyperlink>
          </w:p>
        </w:tc>
        <w:tc>
          <w:tcPr>
            <w:tcW w:w="6035" w:type="dxa"/>
          </w:tcPr>
          <w:p w14:paraId="29FADB8E" w14:textId="169B1974" w:rsidR="00BA7415" w:rsidRPr="00074D3B" w:rsidRDefault="00CA23D2" w:rsidP="00CA23D2">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Provides forecasts for excessive heat and above normal temperatures</w:t>
            </w:r>
            <w:r w:rsidR="00B30998">
              <w:rPr>
                <w:rFonts w:ascii="Calibri" w:hAnsi="Calibri"/>
                <w:sz w:val="20"/>
                <w:szCs w:val="20"/>
              </w:rPr>
              <w:t xml:space="preserve"> for the United States</w:t>
            </w:r>
            <w:r w:rsidR="003214B8">
              <w:rPr>
                <w:rFonts w:ascii="Calibri" w:hAnsi="Calibri"/>
                <w:sz w:val="20"/>
                <w:szCs w:val="20"/>
              </w:rPr>
              <w:t xml:space="preserve"> at 3-7 day lead times</w:t>
            </w:r>
            <w:r w:rsidRPr="00074D3B">
              <w:rPr>
                <w:rFonts w:ascii="Calibri" w:hAnsi="Calibri"/>
                <w:sz w:val="20"/>
                <w:szCs w:val="20"/>
              </w:rPr>
              <w:t>.</w:t>
            </w:r>
          </w:p>
        </w:tc>
        <w:tc>
          <w:tcPr>
            <w:tcW w:w="801" w:type="dxa"/>
            <w:vAlign w:val="center"/>
          </w:tcPr>
          <w:p w14:paraId="17C5948E" w14:textId="77777777"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58" w:type="dxa"/>
            <w:vAlign w:val="center"/>
          </w:tcPr>
          <w:p w14:paraId="11E0C762" w14:textId="77777777"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774DAC20" w14:textId="4E357C26" w:rsidR="00BA7415" w:rsidRPr="00074D3B" w:rsidRDefault="007744AA"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79D14A4C" w14:textId="5A3A38F8"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bl>
    <w:p w14:paraId="17526D23" w14:textId="77777777" w:rsidR="00D57398" w:rsidRDefault="00D57398" w:rsidP="00B57610">
      <w:pPr>
        <w:shd w:val="clear" w:color="auto" w:fill="FFFFFF"/>
        <w:rPr>
          <w:rFonts w:ascii="Calibri" w:eastAsia="Times New Roman" w:hAnsi="Calibri" w:cs="Arial"/>
          <w:b/>
          <w:color w:val="215868" w:themeColor="accent5" w:themeShade="80"/>
        </w:rPr>
      </w:pPr>
    </w:p>
    <w:p w14:paraId="7F2D7C8E" w14:textId="77777777" w:rsidR="003241EB" w:rsidRDefault="003241EB" w:rsidP="00B57610">
      <w:pPr>
        <w:shd w:val="clear" w:color="auto" w:fill="FFFFFF"/>
        <w:rPr>
          <w:rFonts w:ascii="Calibri" w:eastAsia="Times New Roman" w:hAnsi="Calibri" w:cs="Arial"/>
          <w:b/>
          <w:color w:val="215868" w:themeColor="accent5" w:themeShade="80"/>
        </w:rPr>
      </w:pPr>
    </w:p>
    <w:p w14:paraId="0E337F47" w14:textId="6031C220" w:rsidR="00783161" w:rsidRDefault="00783161" w:rsidP="00783161">
      <w:pPr>
        <w:pStyle w:val="Heading2"/>
      </w:pPr>
      <w:bookmarkStart w:id="44" w:name="_Toc442284206"/>
      <w:r>
        <w:lastRenderedPageBreak/>
        <w:t xml:space="preserve">3. </w:t>
      </w:r>
      <w:bookmarkEnd w:id="44"/>
      <w:r>
        <w:t>Resources for Health Risk Manag</w:t>
      </w:r>
      <w:r w:rsidR="00902AB1">
        <w:t>ement during Extreme Heat</w:t>
      </w:r>
    </w:p>
    <w:p w14:paraId="68A679AB" w14:textId="77777777" w:rsidR="00783161" w:rsidRPr="00093934" w:rsidRDefault="00783161" w:rsidP="00783161"/>
    <w:tbl>
      <w:tblPr>
        <w:tblStyle w:val="LightList-Accent1"/>
        <w:tblW w:w="13072" w:type="dxa"/>
        <w:tblLayout w:type="fixed"/>
        <w:tblLook w:val="04A0" w:firstRow="1" w:lastRow="0" w:firstColumn="1" w:lastColumn="0" w:noHBand="0" w:noVBand="1"/>
      </w:tblPr>
      <w:tblGrid>
        <w:gridCol w:w="5471"/>
        <w:gridCol w:w="4048"/>
        <w:gridCol w:w="744"/>
        <w:gridCol w:w="15"/>
        <w:gridCol w:w="976"/>
        <w:gridCol w:w="991"/>
        <w:gridCol w:w="827"/>
      </w:tblGrid>
      <w:tr w:rsidR="00A63D99" w:rsidRPr="00C80B25" w14:paraId="50A007BF" w14:textId="77777777" w:rsidTr="002E3283">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9519" w:type="dxa"/>
            <w:gridSpan w:val="2"/>
          </w:tcPr>
          <w:p w14:paraId="55967BC6" w14:textId="77777777" w:rsidR="00783161" w:rsidRPr="00C80B25" w:rsidRDefault="00783161" w:rsidP="00AF7941">
            <w:pPr>
              <w:rPr>
                <w:rFonts w:ascii="Calibri" w:hAnsi="Calibri"/>
                <w:sz w:val="20"/>
                <w:szCs w:val="20"/>
              </w:rPr>
            </w:pPr>
            <w:r w:rsidRPr="00C80B25">
              <w:rPr>
                <w:rFonts w:ascii="Calibri" w:hAnsi="Calibri"/>
                <w:sz w:val="20"/>
                <w:szCs w:val="20"/>
              </w:rPr>
              <w:t>Risk Management and Communication Tools</w:t>
            </w:r>
          </w:p>
        </w:tc>
        <w:tc>
          <w:tcPr>
            <w:tcW w:w="759" w:type="dxa"/>
            <w:gridSpan w:val="2"/>
            <w:vAlign w:val="center"/>
          </w:tcPr>
          <w:p w14:paraId="09172EEE" w14:textId="77777777" w:rsidR="00783161" w:rsidRPr="00C80B25" w:rsidRDefault="00783161" w:rsidP="00AF7941">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Global</w:t>
            </w:r>
          </w:p>
        </w:tc>
        <w:tc>
          <w:tcPr>
            <w:tcW w:w="976" w:type="dxa"/>
            <w:vAlign w:val="center"/>
          </w:tcPr>
          <w:p w14:paraId="59700553" w14:textId="77777777" w:rsidR="00783161" w:rsidRPr="00C80B25" w:rsidRDefault="00783161" w:rsidP="00AF7941">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Regional</w:t>
            </w:r>
          </w:p>
        </w:tc>
        <w:tc>
          <w:tcPr>
            <w:tcW w:w="991" w:type="dxa"/>
            <w:tcBorders>
              <w:right w:val="single" w:sz="8" w:space="0" w:color="4F81BD" w:themeColor="accent1"/>
            </w:tcBorders>
            <w:vAlign w:val="center"/>
          </w:tcPr>
          <w:p w14:paraId="39892914" w14:textId="77777777" w:rsidR="00783161" w:rsidRPr="00C80B25" w:rsidRDefault="00783161" w:rsidP="00AF7941">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National</w:t>
            </w:r>
          </w:p>
        </w:tc>
        <w:tc>
          <w:tcPr>
            <w:tcW w:w="827" w:type="dxa"/>
            <w:tcBorders>
              <w:left w:val="single" w:sz="8" w:space="0" w:color="4F81BD" w:themeColor="accent1"/>
            </w:tcBorders>
            <w:vAlign w:val="center"/>
          </w:tcPr>
          <w:p w14:paraId="5DF9BBA1" w14:textId="77777777" w:rsidR="00783161" w:rsidRPr="00C80B25" w:rsidRDefault="00783161" w:rsidP="00AF7941">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Health</w:t>
            </w:r>
          </w:p>
        </w:tc>
      </w:tr>
      <w:tr w:rsidR="00A63D99" w:rsidRPr="00C80B25" w14:paraId="78EB8793"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265618AF" w14:textId="77777777" w:rsidR="00783161" w:rsidRPr="00C80B25" w:rsidRDefault="00783161" w:rsidP="00AF7941">
            <w:pPr>
              <w:rPr>
                <w:rFonts w:ascii="Calibri" w:hAnsi="Calibri"/>
                <w:sz w:val="20"/>
                <w:szCs w:val="20"/>
              </w:rPr>
            </w:pPr>
            <w:r w:rsidRPr="00C80B25">
              <w:rPr>
                <w:rFonts w:ascii="Calibri" w:hAnsi="Calibri"/>
                <w:sz w:val="20"/>
                <w:szCs w:val="20"/>
              </w:rPr>
              <w:t>Guidance Documents</w:t>
            </w:r>
          </w:p>
        </w:tc>
        <w:tc>
          <w:tcPr>
            <w:tcW w:w="4048" w:type="dxa"/>
          </w:tcPr>
          <w:p w14:paraId="4FFDB36F" w14:textId="77777777" w:rsidR="00783161" w:rsidRPr="00C80B25" w:rsidRDefault="0078316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744" w:type="dxa"/>
            <w:vAlign w:val="center"/>
          </w:tcPr>
          <w:p w14:paraId="52D99C90"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01582818"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E06C3C9"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5491D029"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A63D99" w:rsidRPr="00C80B25" w14:paraId="55992FE5"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7EBD1047" w14:textId="2A76791F" w:rsidR="00783161" w:rsidRPr="00C80B25" w:rsidRDefault="00DB055A" w:rsidP="001F2D56">
            <w:pPr>
              <w:rPr>
                <w:rFonts w:ascii="Calibri" w:hAnsi="Calibri"/>
                <w:b w:val="0"/>
                <w:sz w:val="20"/>
                <w:szCs w:val="20"/>
              </w:rPr>
            </w:pPr>
            <w:hyperlink r:id="rId22" w:history="1">
              <w:r w:rsidR="005A2DED" w:rsidRPr="00AD47D9">
                <w:rPr>
                  <w:rStyle w:val="Hyperlink"/>
                  <w:rFonts w:ascii="Calibri" w:hAnsi="Calibri"/>
                  <w:b w:val="0"/>
                  <w:bCs w:val="0"/>
                  <w:sz w:val="20"/>
                  <w:szCs w:val="20"/>
                </w:rPr>
                <w:t>Communicating the Health Risks of Extreme Heat Events</w:t>
              </w:r>
            </w:hyperlink>
          </w:p>
        </w:tc>
        <w:tc>
          <w:tcPr>
            <w:tcW w:w="4048" w:type="dxa"/>
          </w:tcPr>
          <w:p w14:paraId="362679FE" w14:textId="72F80D44" w:rsidR="00783161" w:rsidRPr="00C80B25" w:rsidRDefault="00E61B5D"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Document for health professionals and emergency managers about how to best communicate the risks of extreme heat.</w:t>
            </w:r>
          </w:p>
        </w:tc>
        <w:tc>
          <w:tcPr>
            <w:tcW w:w="744" w:type="dxa"/>
            <w:vAlign w:val="center"/>
          </w:tcPr>
          <w:p w14:paraId="7D22C509" w14:textId="716D30DD"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39EDDA37"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74D931D7" w14:textId="04F88BDE" w:rsidR="00783161" w:rsidRPr="00C80B25" w:rsidRDefault="00944AC9"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4B59F858"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5592A94C"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70CF3B8E" w14:textId="04EF17A2" w:rsidR="00783161" w:rsidRPr="00C80B25" w:rsidRDefault="00DB055A" w:rsidP="001F2D56">
            <w:pPr>
              <w:shd w:val="clear" w:color="auto" w:fill="FFFFFF"/>
              <w:rPr>
                <w:rFonts w:ascii="Calibri" w:hAnsi="Calibri"/>
                <w:b w:val="0"/>
                <w:sz w:val="20"/>
                <w:szCs w:val="20"/>
              </w:rPr>
            </w:pPr>
            <w:hyperlink r:id="rId23" w:history="1">
              <w:r w:rsidR="00E3193B" w:rsidRPr="008928B6">
                <w:rPr>
                  <w:rStyle w:val="Hyperlink"/>
                  <w:rFonts w:ascii="Calibri" w:hAnsi="Calibri"/>
                  <w:b w:val="0"/>
                  <w:bCs w:val="0"/>
                  <w:sz w:val="20"/>
                  <w:szCs w:val="20"/>
                </w:rPr>
                <w:t>Heatwave Plan for England</w:t>
              </w:r>
            </w:hyperlink>
          </w:p>
        </w:tc>
        <w:tc>
          <w:tcPr>
            <w:tcW w:w="4048" w:type="dxa"/>
          </w:tcPr>
          <w:p w14:paraId="592CAED8" w14:textId="7761ED45" w:rsidR="00783161" w:rsidRPr="00C80B25" w:rsidRDefault="00757587" w:rsidP="00E122A9">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Provi</w:t>
            </w:r>
            <w:r w:rsidR="0072187B">
              <w:rPr>
                <w:rFonts w:ascii="Calibri" w:hAnsi="Calibri"/>
                <w:sz w:val="20"/>
                <w:szCs w:val="20"/>
              </w:rPr>
              <w:t>des information about extreme heat and health in England so that peopl</w:t>
            </w:r>
            <w:r w:rsidR="00DB6E8F">
              <w:rPr>
                <w:rFonts w:ascii="Calibri" w:hAnsi="Calibri"/>
                <w:sz w:val="20"/>
                <w:szCs w:val="20"/>
              </w:rPr>
              <w:t>e can prepare for, know where to</w:t>
            </w:r>
            <w:r w:rsidR="0072187B">
              <w:rPr>
                <w:rFonts w:ascii="Calibri" w:hAnsi="Calibri"/>
                <w:sz w:val="20"/>
                <w:szCs w:val="20"/>
              </w:rPr>
              <w:t xml:space="preserve"> find alerts, and prevent health issues associated with </w:t>
            </w:r>
            <w:r w:rsidR="00B10A2E">
              <w:rPr>
                <w:rFonts w:ascii="Calibri" w:hAnsi="Calibri"/>
                <w:sz w:val="20"/>
                <w:szCs w:val="20"/>
              </w:rPr>
              <w:t>heatwave</w:t>
            </w:r>
            <w:r w:rsidR="00E122A9">
              <w:rPr>
                <w:rFonts w:ascii="Calibri" w:hAnsi="Calibri"/>
                <w:sz w:val="20"/>
                <w:szCs w:val="20"/>
              </w:rPr>
              <w:t>s</w:t>
            </w:r>
            <w:r w:rsidR="0072187B">
              <w:rPr>
                <w:rFonts w:ascii="Calibri" w:hAnsi="Calibri"/>
                <w:sz w:val="20"/>
                <w:szCs w:val="20"/>
              </w:rPr>
              <w:t>.</w:t>
            </w:r>
          </w:p>
        </w:tc>
        <w:tc>
          <w:tcPr>
            <w:tcW w:w="744" w:type="dxa"/>
            <w:vAlign w:val="center"/>
          </w:tcPr>
          <w:p w14:paraId="223C82D7" w14:textId="6F42FC6B"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06743AF1"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3405D1F2" w14:textId="77DA80FD" w:rsidR="00783161" w:rsidRPr="00C80B25" w:rsidRDefault="002750F3"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5E53F2B3"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1CC5C5B9"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7675B481" w14:textId="270153F9" w:rsidR="00783161" w:rsidRPr="00C80B25" w:rsidRDefault="00DB055A" w:rsidP="00AF7941">
            <w:pPr>
              <w:rPr>
                <w:rFonts w:ascii="Calibri" w:hAnsi="Calibri"/>
                <w:b w:val="0"/>
                <w:sz w:val="20"/>
                <w:szCs w:val="20"/>
              </w:rPr>
            </w:pPr>
            <w:hyperlink r:id="rId24" w:history="1">
              <w:r w:rsidR="004426DA" w:rsidRPr="004426DA">
                <w:rPr>
                  <w:rStyle w:val="Hyperlink"/>
                  <w:rFonts w:ascii="Calibri" w:hAnsi="Calibri"/>
                  <w:b w:val="0"/>
                  <w:bCs w:val="0"/>
                  <w:sz w:val="20"/>
                  <w:szCs w:val="20"/>
                </w:rPr>
                <w:t>Heatwave Plan Ahmedabad India</w:t>
              </w:r>
            </w:hyperlink>
            <w:r w:rsidR="004426DA">
              <w:rPr>
                <w:rFonts w:ascii="Calibri" w:hAnsi="Calibri"/>
                <w:b w:val="0"/>
                <w:sz w:val="20"/>
                <w:szCs w:val="20"/>
              </w:rPr>
              <w:t xml:space="preserve"> </w:t>
            </w:r>
          </w:p>
        </w:tc>
        <w:tc>
          <w:tcPr>
            <w:tcW w:w="4048" w:type="dxa"/>
          </w:tcPr>
          <w:p w14:paraId="1C9AA849" w14:textId="6EBC7E15" w:rsidR="00783161" w:rsidRPr="00C80B25" w:rsidRDefault="009C63A4"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 xml:space="preserve">Document discusses how to build awareness, </w:t>
            </w:r>
            <w:r w:rsidR="00F73EF4">
              <w:rPr>
                <w:rFonts w:ascii="Calibri" w:hAnsi="Calibri"/>
                <w:sz w:val="20"/>
                <w:szCs w:val="20"/>
              </w:rPr>
              <w:t>initiate</w:t>
            </w:r>
            <w:r>
              <w:rPr>
                <w:rFonts w:ascii="Calibri" w:hAnsi="Calibri"/>
                <w:sz w:val="20"/>
                <w:szCs w:val="20"/>
              </w:rPr>
              <w:t xml:space="preserve"> warnings and coordination, build capacity in the health sector, and reduce heat exposure in India.</w:t>
            </w:r>
          </w:p>
        </w:tc>
        <w:tc>
          <w:tcPr>
            <w:tcW w:w="744" w:type="dxa"/>
            <w:vAlign w:val="center"/>
          </w:tcPr>
          <w:p w14:paraId="7436AFE4" w14:textId="4CBF1526"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7106A095"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64B5D8E" w14:textId="599B2B12" w:rsidR="00783161" w:rsidRPr="00C80B25" w:rsidRDefault="00F73EF4"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3450D9F1"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3A56833C"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6A3F1582" w14:textId="57F327E8" w:rsidR="00783161" w:rsidRPr="00C80B25" w:rsidRDefault="00DB055A" w:rsidP="00AF7941">
            <w:pPr>
              <w:rPr>
                <w:rFonts w:ascii="Calibri" w:hAnsi="Calibri"/>
                <w:sz w:val="20"/>
                <w:szCs w:val="20"/>
              </w:rPr>
            </w:pPr>
            <w:hyperlink r:id="rId25" w:history="1">
              <w:r w:rsidR="00F8734F" w:rsidRPr="00F8734F">
                <w:rPr>
                  <w:rStyle w:val="Hyperlink"/>
                  <w:rFonts w:ascii="Calibri" w:hAnsi="Calibri"/>
                  <w:b w:val="0"/>
                  <w:bCs w:val="0"/>
                  <w:sz w:val="20"/>
                  <w:szCs w:val="20"/>
                </w:rPr>
                <w:t>WHO/WMO Heatwaves and Health: Guidance on Warning-System Development</w:t>
              </w:r>
            </w:hyperlink>
          </w:p>
        </w:tc>
        <w:tc>
          <w:tcPr>
            <w:tcW w:w="4048" w:type="dxa"/>
          </w:tcPr>
          <w:p w14:paraId="11290B20" w14:textId="4F2066A8" w:rsidR="00783161" w:rsidRPr="00C80B25" w:rsidRDefault="00F8734F" w:rsidP="00980AC6">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Guidance docum</w:t>
            </w:r>
            <w:r w:rsidR="00C91344">
              <w:rPr>
                <w:rFonts w:ascii="Calibri" w:hAnsi="Calibri"/>
                <w:sz w:val="20"/>
                <w:szCs w:val="20"/>
              </w:rPr>
              <w:t>ent for practitioners,</w:t>
            </w:r>
            <w:r>
              <w:rPr>
                <w:rFonts w:ascii="Calibri" w:hAnsi="Calibri"/>
                <w:sz w:val="20"/>
                <w:szCs w:val="20"/>
              </w:rPr>
              <w:t xml:space="preserve"> National Meteorological and Hydrological Services</w:t>
            </w:r>
            <w:r w:rsidR="00243D72">
              <w:rPr>
                <w:rFonts w:ascii="Calibri" w:hAnsi="Calibri"/>
                <w:sz w:val="20"/>
                <w:szCs w:val="20"/>
              </w:rPr>
              <w:t xml:space="preserve"> (NMHSs),</w:t>
            </w:r>
            <w:r>
              <w:rPr>
                <w:rFonts w:ascii="Calibri" w:hAnsi="Calibri"/>
                <w:sz w:val="20"/>
                <w:szCs w:val="20"/>
              </w:rPr>
              <w:t xml:space="preserve"> and National Health Services</w:t>
            </w:r>
            <w:r w:rsidR="00C91344">
              <w:rPr>
                <w:rFonts w:ascii="Calibri" w:hAnsi="Calibri"/>
                <w:sz w:val="20"/>
                <w:szCs w:val="20"/>
              </w:rPr>
              <w:t xml:space="preserve"> </w:t>
            </w:r>
            <w:r w:rsidR="00243D72">
              <w:rPr>
                <w:rFonts w:ascii="Calibri" w:hAnsi="Calibri"/>
                <w:sz w:val="20"/>
                <w:szCs w:val="20"/>
              </w:rPr>
              <w:t xml:space="preserve">(NHSs) </w:t>
            </w:r>
            <w:r w:rsidR="00824D25">
              <w:rPr>
                <w:rFonts w:ascii="Calibri" w:hAnsi="Calibri"/>
                <w:sz w:val="20"/>
                <w:szCs w:val="20"/>
              </w:rPr>
              <w:t xml:space="preserve">surrounding extreme heat and </w:t>
            </w:r>
            <w:r w:rsidR="007A0D4F">
              <w:rPr>
                <w:rFonts w:ascii="Calibri" w:hAnsi="Calibri"/>
                <w:sz w:val="20"/>
                <w:szCs w:val="20"/>
              </w:rPr>
              <w:t>how to prepare for and develop heat health warning systems</w:t>
            </w:r>
            <w:r w:rsidR="00BE13D4">
              <w:rPr>
                <w:rFonts w:ascii="Calibri" w:hAnsi="Calibri"/>
                <w:sz w:val="20"/>
                <w:szCs w:val="20"/>
              </w:rPr>
              <w:t>.</w:t>
            </w:r>
          </w:p>
        </w:tc>
        <w:tc>
          <w:tcPr>
            <w:tcW w:w="744" w:type="dxa"/>
            <w:vAlign w:val="center"/>
          </w:tcPr>
          <w:p w14:paraId="6E9C7781"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03A18880"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66FE5B0F"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46F83001"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37350024"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23F56BB7" w14:textId="074FEF40" w:rsidR="00783161" w:rsidRPr="009F0AA9" w:rsidRDefault="00DB055A" w:rsidP="009F0AA9">
            <w:pPr>
              <w:tabs>
                <w:tab w:val="left" w:pos="1337"/>
              </w:tabs>
              <w:rPr>
                <w:rFonts w:ascii="Calibri" w:hAnsi="Calibri"/>
                <w:sz w:val="20"/>
                <w:szCs w:val="20"/>
              </w:rPr>
            </w:pPr>
            <w:hyperlink r:id="rId26" w:history="1">
              <w:r w:rsidR="00364F4D" w:rsidRPr="00364F4D">
                <w:rPr>
                  <w:rStyle w:val="Hyperlink"/>
                  <w:rFonts w:ascii="Calibri" w:hAnsi="Calibri"/>
                  <w:b w:val="0"/>
                  <w:bCs w:val="0"/>
                  <w:sz w:val="20"/>
                  <w:szCs w:val="20"/>
                </w:rPr>
                <w:t>WMO Guidelines on Biometeorology and Air Quality Forecasts</w:t>
              </w:r>
            </w:hyperlink>
            <w:r w:rsidR="009F0AA9">
              <w:rPr>
                <w:rFonts w:ascii="Calibri" w:hAnsi="Calibri"/>
                <w:b w:val="0"/>
                <w:sz w:val="20"/>
                <w:szCs w:val="20"/>
              </w:rPr>
              <w:tab/>
            </w:r>
          </w:p>
        </w:tc>
        <w:tc>
          <w:tcPr>
            <w:tcW w:w="4048" w:type="dxa"/>
          </w:tcPr>
          <w:p w14:paraId="193219EF" w14:textId="1B3E763D" w:rsidR="00783161" w:rsidRPr="00C80B25" w:rsidRDefault="00243D72"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Guidance document for NMHSs on methods of incorporating biometeorology and air quality forecasts into their products and services.</w:t>
            </w:r>
          </w:p>
        </w:tc>
        <w:tc>
          <w:tcPr>
            <w:tcW w:w="744" w:type="dxa"/>
            <w:vAlign w:val="center"/>
          </w:tcPr>
          <w:p w14:paraId="3219A01F"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1C2084E1"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6966762"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7308E48E"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FE0A7C" w:rsidRPr="00C80B25" w14:paraId="28056D49"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0334C3F3" w14:textId="7405E30B" w:rsidR="00FE0A7C" w:rsidRPr="00E84820" w:rsidRDefault="00DB055A" w:rsidP="00E84820">
            <w:pPr>
              <w:rPr>
                <w:rFonts w:ascii="Calibri" w:hAnsi="Calibri"/>
                <w:b w:val="0"/>
                <w:bCs w:val="0"/>
                <w:sz w:val="20"/>
                <w:szCs w:val="20"/>
              </w:rPr>
            </w:pPr>
            <w:hyperlink r:id="rId27" w:history="1">
              <w:r w:rsidR="000E6DC9" w:rsidRPr="000E6DC9">
                <w:rPr>
                  <w:rStyle w:val="Hyperlink"/>
                  <w:rFonts w:ascii="Calibri" w:hAnsi="Calibri"/>
                  <w:b w:val="0"/>
                  <w:bCs w:val="0"/>
                  <w:sz w:val="20"/>
                  <w:szCs w:val="20"/>
                </w:rPr>
                <w:t>WHO/WMO Atlas of Health and Climate</w:t>
              </w:r>
            </w:hyperlink>
          </w:p>
        </w:tc>
        <w:tc>
          <w:tcPr>
            <w:tcW w:w="4048" w:type="dxa"/>
          </w:tcPr>
          <w:p w14:paraId="1A4DEEC3" w14:textId="20407628" w:rsidR="00FE0A7C" w:rsidRPr="006C12A2" w:rsidRDefault="0083705C"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C12A2">
              <w:rPr>
                <w:sz w:val="20"/>
                <w:szCs w:val="20"/>
              </w:rPr>
              <w:t xml:space="preserve">Provides scientific </w:t>
            </w:r>
            <w:r w:rsidR="00BA257C">
              <w:rPr>
                <w:sz w:val="20"/>
                <w:szCs w:val="20"/>
              </w:rPr>
              <w:t>information on the connection between</w:t>
            </w:r>
            <w:r w:rsidRPr="006C12A2">
              <w:rPr>
                <w:sz w:val="20"/>
                <w:szCs w:val="20"/>
              </w:rPr>
              <w:t xml:space="preserve"> weather and climate and health challenges.</w:t>
            </w:r>
          </w:p>
        </w:tc>
        <w:tc>
          <w:tcPr>
            <w:tcW w:w="744" w:type="dxa"/>
            <w:vAlign w:val="center"/>
          </w:tcPr>
          <w:p w14:paraId="3ACD6C22" w14:textId="77777777" w:rsidR="00FE0A7C" w:rsidRPr="00C80B25" w:rsidRDefault="00FE0A7C"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75BA3528" w14:textId="77777777" w:rsidR="00FE0A7C" w:rsidRPr="00C80B25" w:rsidRDefault="00FE0A7C"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03963373" w14:textId="77777777" w:rsidR="00FE0A7C" w:rsidRPr="00C80B25" w:rsidRDefault="00FE0A7C"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34407641" w14:textId="77777777" w:rsidR="00FE0A7C" w:rsidRPr="00C80B25" w:rsidRDefault="00FE0A7C"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573731" w:rsidRPr="00C80B25" w14:paraId="4A32E59A"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25F005EA" w14:textId="312B78F7" w:rsidR="00573731" w:rsidRPr="00573731" w:rsidRDefault="00DB055A" w:rsidP="00AF7941">
            <w:pPr>
              <w:rPr>
                <w:rFonts w:ascii="Calibri" w:hAnsi="Calibri"/>
                <w:b w:val="0"/>
                <w:sz w:val="20"/>
                <w:szCs w:val="20"/>
              </w:rPr>
            </w:pPr>
            <w:hyperlink r:id="rId28" w:history="1">
              <w:r w:rsidR="00573731" w:rsidRPr="00C247EF">
                <w:rPr>
                  <w:rStyle w:val="Hyperlink"/>
                  <w:rFonts w:ascii="Calibri" w:hAnsi="Calibri"/>
                  <w:b w:val="0"/>
                  <w:bCs w:val="0"/>
                  <w:sz w:val="20"/>
                  <w:szCs w:val="20"/>
                </w:rPr>
                <w:t>WHO Heat Health Action Plans</w:t>
              </w:r>
            </w:hyperlink>
          </w:p>
        </w:tc>
        <w:tc>
          <w:tcPr>
            <w:tcW w:w="4048" w:type="dxa"/>
          </w:tcPr>
          <w:p w14:paraId="041F9DA8" w14:textId="436663AD" w:rsidR="00573731" w:rsidRDefault="008124D4" w:rsidP="00A80EF3">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 xml:space="preserve">Guidance document for improving public health response to </w:t>
            </w:r>
            <w:r w:rsidR="00B10A2E">
              <w:rPr>
                <w:rFonts w:ascii="Calibri" w:hAnsi="Calibri"/>
                <w:sz w:val="20"/>
                <w:szCs w:val="20"/>
              </w:rPr>
              <w:t>heatwave</w:t>
            </w:r>
            <w:r>
              <w:rPr>
                <w:rFonts w:ascii="Calibri" w:hAnsi="Calibri"/>
                <w:sz w:val="20"/>
                <w:szCs w:val="20"/>
              </w:rPr>
              <w:t>s</w:t>
            </w:r>
            <w:r w:rsidR="00347D79">
              <w:rPr>
                <w:rFonts w:ascii="Calibri" w:hAnsi="Calibri"/>
                <w:sz w:val="20"/>
                <w:szCs w:val="20"/>
              </w:rPr>
              <w:t xml:space="preserve"> through the development of heat-health action plans.</w:t>
            </w:r>
          </w:p>
        </w:tc>
        <w:tc>
          <w:tcPr>
            <w:tcW w:w="744" w:type="dxa"/>
            <w:vAlign w:val="center"/>
          </w:tcPr>
          <w:p w14:paraId="4BEFD99F" w14:textId="392BEFC2" w:rsidR="00573731" w:rsidRPr="00C80B25" w:rsidRDefault="00B73122"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4B7C8D51" w14:textId="6599BC51" w:rsidR="00573731" w:rsidRPr="00C80B25" w:rsidRDefault="00B73122"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tcBorders>
              <w:right w:val="single" w:sz="8" w:space="0" w:color="4F81BD" w:themeColor="accent1"/>
            </w:tcBorders>
            <w:vAlign w:val="center"/>
          </w:tcPr>
          <w:p w14:paraId="04462D21" w14:textId="55DA5D45" w:rsidR="00573731" w:rsidRPr="00C80B25" w:rsidRDefault="00B73122"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133DF028" w14:textId="353904D9" w:rsidR="00573731" w:rsidRPr="00C80B25" w:rsidRDefault="00B73122"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3A3F59" w:rsidRPr="00C80B25" w14:paraId="0F3696E0"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2FC5FD03" w14:textId="5B50A68E" w:rsidR="003A3F59" w:rsidRPr="00C80B25" w:rsidRDefault="00DB055A" w:rsidP="00AF7941">
            <w:pPr>
              <w:rPr>
                <w:rFonts w:ascii="Calibri" w:hAnsi="Calibri"/>
                <w:sz w:val="20"/>
                <w:szCs w:val="20"/>
              </w:rPr>
            </w:pPr>
            <w:hyperlink r:id="rId29" w:history="1">
              <w:r w:rsidR="00A97505" w:rsidRPr="00A97505">
                <w:rPr>
                  <w:rStyle w:val="Hyperlink"/>
                  <w:rFonts w:ascii="Calibri" w:hAnsi="Calibri"/>
                  <w:b w:val="0"/>
                  <w:bCs w:val="0"/>
                  <w:sz w:val="20"/>
                  <w:szCs w:val="20"/>
                </w:rPr>
                <w:t>CDC’s Climate Change and Extreme Events</w:t>
              </w:r>
            </w:hyperlink>
          </w:p>
        </w:tc>
        <w:tc>
          <w:tcPr>
            <w:tcW w:w="4048" w:type="dxa"/>
          </w:tcPr>
          <w:p w14:paraId="59881CAD" w14:textId="12015EB4" w:rsidR="003A3F59" w:rsidRPr="00C80B25" w:rsidRDefault="00A80EF3" w:rsidP="00A80EF3">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Provides information</w:t>
            </w:r>
            <w:r w:rsidR="006B3B88">
              <w:rPr>
                <w:rFonts w:ascii="Calibri" w:hAnsi="Calibri"/>
                <w:sz w:val="20"/>
                <w:szCs w:val="20"/>
              </w:rPr>
              <w:t xml:space="preserve"> of how to prepare and respond to</w:t>
            </w:r>
            <w:r>
              <w:rPr>
                <w:rFonts w:ascii="Calibri" w:hAnsi="Calibri"/>
                <w:sz w:val="20"/>
                <w:szCs w:val="20"/>
              </w:rPr>
              <w:t xml:space="preserve"> extreme events, including extreme heat</w:t>
            </w:r>
            <w:r w:rsidR="00A6783D">
              <w:rPr>
                <w:rFonts w:ascii="Calibri" w:hAnsi="Calibri"/>
                <w:sz w:val="20"/>
                <w:szCs w:val="20"/>
              </w:rPr>
              <w:t>.</w:t>
            </w:r>
          </w:p>
        </w:tc>
        <w:tc>
          <w:tcPr>
            <w:tcW w:w="744" w:type="dxa"/>
            <w:vAlign w:val="center"/>
          </w:tcPr>
          <w:p w14:paraId="55C108B7" w14:textId="77777777" w:rsidR="003A3F59" w:rsidRPr="00C80B25" w:rsidRDefault="003A3F59"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69783596" w14:textId="77777777" w:rsidR="003A3F59" w:rsidRPr="00C80B25" w:rsidRDefault="003A3F59"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43ACA4EB" w14:textId="656DE352" w:rsidR="003A3F59" w:rsidRPr="00C80B25" w:rsidRDefault="00991E04"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513F94A6" w14:textId="43B6AEDC" w:rsidR="003A3F59" w:rsidRPr="00C80B25" w:rsidRDefault="00991E04"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48700AA9"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075335EE" w14:textId="77777777" w:rsidR="00783161" w:rsidRPr="00C80B25" w:rsidRDefault="00783161" w:rsidP="00AF7941">
            <w:pPr>
              <w:rPr>
                <w:rFonts w:ascii="Calibri" w:hAnsi="Calibri"/>
                <w:sz w:val="20"/>
                <w:szCs w:val="20"/>
              </w:rPr>
            </w:pPr>
            <w:r w:rsidRPr="00C80B25">
              <w:rPr>
                <w:rFonts w:ascii="Calibri" w:hAnsi="Calibri"/>
                <w:sz w:val="20"/>
                <w:szCs w:val="20"/>
              </w:rPr>
              <w:t>Web Resources</w:t>
            </w:r>
          </w:p>
        </w:tc>
        <w:tc>
          <w:tcPr>
            <w:tcW w:w="4048" w:type="dxa"/>
          </w:tcPr>
          <w:p w14:paraId="1E489E90" w14:textId="77777777" w:rsidR="00783161" w:rsidRPr="00C80B25" w:rsidRDefault="00783161"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744" w:type="dxa"/>
            <w:vAlign w:val="center"/>
          </w:tcPr>
          <w:p w14:paraId="62F7CF81"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57E075DB"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59164546"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466C6BCA"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A63D99" w:rsidRPr="00C80B25" w14:paraId="443DC051"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0D55CCEA" w14:textId="53FFA2BE" w:rsidR="00783161" w:rsidRPr="00C80B25" w:rsidRDefault="00DB055A" w:rsidP="00AF7941">
            <w:pPr>
              <w:shd w:val="clear" w:color="auto" w:fill="FFFFFF"/>
              <w:rPr>
                <w:rFonts w:ascii="Calibri" w:hAnsi="Calibri"/>
                <w:b w:val="0"/>
                <w:sz w:val="20"/>
                <w:szCs w:val="20"/>
              </w:rPr>
            </w:pPr>
            <w:hyperlink r:id="rId30" w:anchor="toolkit" w:history="1">
              <w:r w:rsidR="005F0E93" w:rsidRPr="00406FC2">
                <w:rPr>
                  <w:rStyle w:val="Hyperlink"/>
                  <w:rFonts w:ascii="Calibri" w:hAnsi="Calibri"/>
                  <w:b w:val="0"/>
                  <w:bCs w:val="0"/>
                  <w:sz w:val="20"/>
                  <w:szCs w:val="20"/>
                </w:rPr>
                <w:t>Extreme Heat Toolkit for Health Sector (</w:t>
              </w:r>
              <w:proofErr w:type="spellStart"/>
              <w:r w:rsidR="005F0E93" w:rsidRPr="00406FC2">
                <w:rPr>
                  <w:rStyle w:val="Hyperlink"/>
                  <w:rFonts w:ascii="Calibri" w:hAnsi="Calibri"/>
                  <w:b w:val="0"/>
                  <w:bCs w:val="0"/>
                  <w:sz w:val="20"/>
                  <w:szCs w:val="20"/>
                </w:rPr>
                <w:t>HealthCanada</w:t>
              </w:r>
              <w:proofErr w:type="spellEnd"/>
              <w:r w:rsidR="00406FC2" w:rsidRPr="00406FC2">
                <w:rPr>
                  <w:rStyle w:val="Hyperlink"/>
                  <w:rFonts w:ascii="Calibri" w:hAnsi="Calibri"/>
                  <w:b w:val="0"/>
                  <w:bCs w:val="0"/>
                  <w:sz w:val="20"/>
                  <w:szCs w:val="20"/>
                </w:rPr>
                <w:t>)</w:t>
              </w:r>
            </w:hyperlink>
          </w:p>
        </w:tc>
        <w:tc>
          <w:tcPr>
            <w:tcW w:w="4048" w:type="dxa"/>
          </w:tcPr>
          <w:p w14:paraId="2FA2E67B" w14:textId="1778DC7C" w:rsidR="00783161" w:rsidRPr="00C80B25" w:rsidRDefault="00DD5D53"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Provides information about extreme heat </w:t>
            </w:r>
            <w:r w:rsidR="0082430A">
              <w:rPr>
                <w:rFonts w:ascii="Calibri" w:hAnsi="Calibri"/>
                <w:sz w:val="20"/>
                <w:szCs w:val="20"/>
              </w:rPr>
              <w:t xml:space="preserve">and health </w:t>
            </w:r>
            <w:r>
              <w:rPr>
                <w:rFonts w:ascii="Calibri" w:hAnsi="Calibri"/>
                <w:sz w:val="20"/>
                <w:szCs w:val="20"/>
              </w:rPr>
              <w:t>including broch</w:t>
            </w:r>
            <w:r w:rsidR="007567D8">
              <w:rPr>
                <w:rFonts w:ascii="Calibri" w:hAnsi="Calibri"/>
                <w:sz w:val="20"/>
                <w:szCs w:val="20"/>
              </w:rPr>
              <w:t>ures, reports, and guidebooks.</w:t>
            </w:r>
          </w:p>
        </w:tc>
        <w:tc>
          <w:tcPr>
            <w:tcW w:w="744" w:type="dxa"/>
            <w:vAlign w:val="center"/>
          </w:tcPr>
          <w:p w14:paraId="1770BC60"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5AF7717C"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61C98E3E" w14:textId="2748507C" w:rsidR="00783161" w:rsidRPr="00C80B25" w:rsidRDefault="00406FC2"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0C62C575" w14:textId="1C447539" w:rsidR="00783161" w:rsidRPr="00C80B25" w:rsidRDefault="00406FC2"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05AACCBF"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1007C0B7" w14:textId="0B0DB9EC" w:rsidR="00783161" w:rsidRPr="00C80B25" w:rsidRDefault="00DB055A" w:rsidP="00AF7941">
            <w:pPr>
              <w:rPr>
                <w:rFonts w:ascii="Calibri" w:hAnsi="Calibri"/>
                <w:b w:val="0"/>
                <w:sz w:val="20"/>
                <w:szCs w:val="20"/>
              </w:rPr>
            </w:pPr>
            <w:hyperlink r:id="rId31" w:history="1">
              <w:r w:rsidR="00DF6826">
                <w:rPr>
                  <w:rStyle w:val="Hyperlink"/>
                  <w:rFonts w:ascii="Calibri" w:hAnsi="Calibri"/>
                  <w:b w:val="0"/>
                  <w:bCs w:val="0"/>
                  <w:sz w:val="20"/>
                  <w:szCs w:val="20"/>
                </w:rPr>
                <w:t>CDC's Extreme Heat and Your Health</w:t>
              </w:r>
            </w:hyperlink>
          </w:p>
        </w:tc>
        <w:tc>
          <w:tcPr>
            <w:tcW w:w="4048" w:type="dxa"/>
          </w:tcPr>
          <w:p w14:paraId="7D06623B" w14:textId="376019D0" w:rsidR="00783161" w:rsidRPr="00C80B25" w:rsidRDefault="003443F7" w:rsidP="001F2D56">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Suppli</w:t>
            </w:r>
            <w:r w:rsidR="009C4613">
              <w:rPr>
                <w:rFonts w:ascii="Calibri" w:hAnsi="Calibri"/>
                <w:sz w:val="20"/>
                <w:szCs w:val="20"/>
              </w:rPr>
              <w:t xml:space="preserve">es information on how individuals can protect themselves from extreme heat as well as provides resources for public health </w:t>
            </w:r>
            <w:r w:rsidR="004452B3">
              <w:rPr>
                <w:rFonts w:ascii="Calibri" w:hAnsi="Calibri"/>
                <w:sz w:val="20"/>
                <w:szCs w:val="20"/>
              </w:rPr>
              <w:t>professionals</w:t>
            </w:r>
            <w:r w:rsidR="00B97E9D">
              <w:rPr>
                <w:rFonts w:ascii="Calibri" w:hAnsi="Calibri"/>
                <w:sz w:val="20"/>
                <w:szCs w:val="20"/>
              </w:rPr>
              <w:t>.</w:t>
            </w:r>
          </w:p>
        </w:tc>
        <w:tc>
          <w:tcPr>
            <w:tcW w:w="744" w:type="dxa"/>
            <w:vAlign w:val="center"/>
          </w:tcPr>
          <w:p w14:paraId="78F37741" w14:textId="2EEF3255" w:rsidR="00783161" w:rsidRPr="00C80B25" w:rsidRDefault="004452B3"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2F32E257"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4E21E278" w14:textId="0FCCD75D" w:rsidR="00783161" w:rsidRPr="00C80B25" w:rsidRDefault="008B5BB4"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04F9FEA6" w14:textId="406EC03F" w:rsidR="00783161" w:rsidRPr="00C80B25" w:rsidRDefault="008B5BB4"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71813A30"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047D75D6" w14:textId="7BB52ABB" w:rsidR="00783161" w:rsidRPr="00C80B25" w:rsidRDefault="00DB055A" w:rsidP="00AF7941">
            <w:pPr>
              <w:shd w:val="clear" w:color="auto" w:fill="FFFFFF"/>
              <w:rPr>
                <w:rFonts w:ascii="Calibri" w:hAnsi="Calibri"/>
                <w:b w:val="0"/>
                <w:sz w:val="20"/>
                <w:szCs w:val="20"/>
              </w:rPr>
            </w:pPr>
            <w:hyperlink r:id="rId32" w:history="1">
              <w:r w:rsidR="0098237B" w:rsidRPr="00A43A50">
                <w:rPr>
                  <w:rStyle w:val="Hyperlink"/>
                  <w:rFonts w:ascii="Calibri" w:hAnsi="Calibri"/>
                  <w:b w:val="0"/>
                  <w:bCs w:val="0"/>
                  <w:sz w:val="20"/>
                  <w:szCs w:val="20"/>
                </w:rPr>
                <w:t>Disaster Information Management Research Center</w:t>
              </w:r>
            </w:hyperlink>
          </w:p>
        </w:tc>
        <w:tc>
          <w:tcPr>
            <w:tcW w:w="4048" w:type="dxa"/>
          </w:tcPr>
          <w:p w14:paraId="5C1E39EE" w14:textId="0F4F5900" w:rsidR="00783161" w:rsidRPr="00C80B25" w:rsidRDefault="000608A3"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Provides resources and information pertaining to extreme heat and health.</w:t>
            </w:r>
          </w:p>
        </w:tc>
        <w:tc>
          <w:tcPr>
            <w:tcW w:w="744" w:type="dxa"/>
            <w:vAlign w:val="center"/>
          </w:tcPr>
          <w:p w14:paraId="0EA1393A"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5A1D30C6"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CE4F971" w14:textId="377BD887" w:rsidR="00783161" w:rsidRPr="00C80B25" w:rsidRDefault="005F441D"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674231E6" w14:textId="38BCA111" w:rsidR="00783161" w:rsidRPr="00C80B25" w:rsidRDefault="005F441D"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6D6F21" w:rsidRPr="00C80B25" w14:paraId="2FCFBF29" w14:textId="77777777" w:rsidTr="00A63D99">
        <w:trPr>
          <w:trHeight w:val="75"/>
        </w:trPr>
        <w:tc>
          <w:tcPr>
            <w:cnfStyle w:val="001000000000" w:firstRow="0" w:lastRow="0" w:firstColumn="1" w:lastColumn="0" w:oddVBand="0" w:evenVBand="0" w:oddHBand="0" w:evenHBand="0" w:firstRowFirstColumn="0" w:firstRowLastColumn="0" w:lastRowFirstColumn="0" w:lastRowLastColumn="0"/>
            <w:tcW w:w="5471" w:type="dxa"/>
          </w:tcPr>
          <w:p w14:paraId="07A330F4" w14:textId="680286C3" w:rsidR="006D6F21" w:rsidRDefault="00DB055A" w:rsidP="00AF7941">
            <w:pPr>
              <w:shd w:val="clear" w:color="auto" w:fill="FFFFFF"/>
              <w:rPr>
                <w:rFonts w:ascii="Calibri" w:hAnsi="Calibri"/>
                <w:b w:val="0"/>
                <w:sz w:val="20"/>
                <w:szCs w:val="20"/>
              </w:rPr>
            </w:pPr>
            <w:hyperlink r:id="rId33" w:history="1">
              <w:r w:rsidR="006D6F21" w:rsidRPr="00CA1B9D">
                <w:rPr>
                  <w:rStyle w:val="Hyperlink"/>
                  <w:rFonts w:ascii="Calibri" w:hAnsi="Calibri"/>
                  <w:b w:val="0"/>
                  <w:bCs w:val="0"/>
                  <w:sz w:val="20"/>
                  <w:szCs w:val="20"/>
                </w:rPr>
                <w:t>Environmental Protection Agency</w:t>
              </w:r>
            </w:hyperlink>
          </w:p>
        </w:tc>
        <w:tc>
          <w:tcPr>
            <w:tcW w:w="4048" w:type="dxa"/>
          </w:tcPr>
          <w:p w14:paraId="1A99C308" w14:textId="70E12766" w:rsidR="006D6F21" w:rsidRDefault="00FB2689"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Tips and resources for preparing for and dealing with extreme heat.</w:t>
            </w:r>
          </w:p>
        </w:tc>
        <w:tc>
          <w:tcPr>
            <w:tcW w:w="744" w:type="dxa"/>
            <w:vAlign w:val="center"/>
          </w:tcPr>
          <w:p w14:paraId="17DBBAD6" w14:textId="77777777" w:rsidR="006D6F21" w:rsidRPr="00C80B25" w:rsidRDefault="006D6F2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639B6EAB" w14:textId="77777777" w:rsidR="006D6F21" w:rsidRPr="00C80B25" w:rsidRDefault="006D6F2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5CF18889" w14:textId="437100DD" w:rsidR="006D6F21" w:rsidRPr="00C80B25" w:rsidRDefault="0063291F"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390FD79F" w14:textId="613AFE57" w:rsidR="006D6F21" w:rsidRPr="00C80B25" w:rsidRDefault="0063291F"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547B6D" w:rsidRPr="00C80B25" w14:paraId="6D1C5576" w14:textId="77777777" w:rsidTr="00330C9F">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11938D4D" w14:textId="77777777" w:rsidR="00547B6D" w:rsidRDefault="00DB055A" w:rsidP="00330C9F">
            <w:pPr>
              <w:shd w:val="clear" w:color="auto" w:fill="FFFFFF"/>
              <w:rPr>
                <w:rFonts w:ascii="Calibri" w:hAnsi="Calibri" w:cs="MiloOT-Light"/>
                <w:b w:val="0"/>
                <w:sz w:val="20"/>
                <w:szCs w:val="20"/>
                <w:lang w:eastAsia="es-ES"/>
              </w:rPr>
            </w:pPr>
            <w:hyperlink r:id="rId34" w:history="1">
              <w:r w:rsidR="00547B6D" w:rsidRPr="00571763">
                <w:rPr>
                  <w:rStyle w:val="Hyperlink"/>
                  <w:rFonts w:ascii="Calibri" w:hAnsi="Calibri" w:cs="MiloOT-Light"/>
                  <w:b w:val="0"/>
                  <w:bCs w:val="0"/>
                  <w:sz w:val="20"/>
                  <w:szCs w:val="20"/>
                  <w:lang w:eastAsia="es-ES"/>
                </w:rPr>
                <w:t>National Oceanic and Atmospheric Administration</w:t>
              </w:r>
            </w:hyperlink>
          </w:p>
        </w:tc>
        <w:tc>
          <w:tcPr>
            <w:tcW w:w="4048" w:type="dxa"/>
          </w:tcPr>
          <w:p w14:paraId="64A085CF" w14:textId="76F8BA81" w:rsidR="00547B6D" w:rsidRPr="00C80B25" w:rsidRDefault="00547B6D" w:rsidP="00330C9F">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U.S. Climate Resilience Toolkit – Extreme Heat</w:t>
            </w:r>
            <w:r w:rsidR="000502E7">
              <w:rPr>
                <w:rFonts w:ascii="Calibri" w:hAnsi="Calibri"/>
                <w:sz w:val="20"/>
                <w:szCs w:val="20"/>
              </w:rPr>
              <w:t>. Presents information on the background of extreme heat in the U.S. and its impacts on health. Provides links to featured tools and case studies in the U.S.</w:t>
            </w:r>
          </w:p>
        </w:tc>
        <w:tc>
          <w:tcPr>
            <w:tcW w:w="744" w:type="dxa"/>
            <w:vAlign w:val="center"/>
          </w:tcPr>
          <w:p w14:paraId="7D3A47F0" w14:textId="77777777" w:rsidR="00547B6D" w:rsidRPr="00C80B25" w:rsidRDefault="00547B6D" w:rsidP="00330C9F">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3FE6B80D" w14:textId="77777777" w:rsidR="00547B6D" w:rsidRPr="00C80B25" w:rsidRDefault="00547B6D" w:rsidP="00330C9F">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112F99ED" w14:textId="77777777" w:rsidR="00547B6D" w:rsidRPr="00C80B25" w:rsidRDefault="00547B6D" w:rsidP="00330C9F">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6A30CC59" w14:textId="77777777" w:rsidR="00547B6D" w:rsidRPr="00C80B25" w:rsidRDefault="00547B6D" w:rsidP="00330C9F">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5FCD1DF5" w14:textId="77777777" w:rsidTr="00A63D99">
        <w:trPr>
          <w:trHeight w:val="75"/>
        </w:trPr>
        <w:tc>
          <w:tcPr>
            <w:cnfStyle w:val="001000000000" w:firstRow="0" w:lastRow="0" w:firstColumn="1" w:lastColumn="0" w:oddVBand="0" w:evenVBand="0" w:oddHBand="0" w:evenHBand="0" w:firstRowFirstColumn="0" w:firstRowLastColumn="0" w:lastRowFirstColumn="0" w:lastRowLastColumn="0"/>
            <w:tcW w:w="5471" w:type="dxa"/>
          </w:tcPr>
          <w:p w14:paraId="05A24A63" w14:textId="2E2323E2" w:rsidR="00783161" w:rsidRPr="00C80B25" w:rsidRDefault="00DB055A" w:rsidP="00AF7941">
            <w:pPr>
              <w:shd w:val="clear" w:color="auto" w:fill="FFFFFF"/>
              <w:rPr>
                <w:rFonts w:ascii="Calibri" w:hAnsi="Calibri"/>
                <w:b w:val="0"/>
                <w:sz w:val="20"/>
                <w:szCs w:val="20"/>
              </w:rPr>
            </w:pPr>
            <w:hyperlink r:id="rId35" w:history="1">
              <w:r w:rsidR="00023EFE" w:rsidRPr="00023EFE">
                <w:rPr>
                  <w:rStyle w:val="Hyperlink"/>
                  <w:rFonts w:ascii="Calibri" w:hAnsi="Calibri"/>
                  <w:b w:val="0"/>
                  <w:bCs w:val="0"/>
                  <w:sz w:val="20"/>
                  <w:szCs w:val="20"/>
                </w:rPr>
                <w:t xml:space="preserve">Natural Resources Defense Council </w:t>
              </w:r>
              <w:r w:rsidR="00333B65">
                <w:rPr>
                  <w:rStyle w:val="Hyperlink"/>
                  <w:rFonts w:ascii="Calibri" w:hAnsi="Calibri"/>
                  <w:b w:val="0"/>
                  <w:bCs w:val="0"/>
                  <w:sz w:val="20"/>
                  <w:szCs w:val="20"/>
                </w:rPr>
                <w:t>(NRDC)</w:t>
              </w:r>
              <w:r w:rsidR="009C024F">
                <w:rPr>
                  <w:rStyle w:val="Hyperlink"/>
                  <w:rFonts w:ascii="Calibri" w:hAnsi="Calibri"/>
                  <w:b w:val="0"/>
                  <w:bCs w:val="0"/>
                  <w:sz w:val="20"/>
                  <w:szCs w:val="20"/>
                </w:rPr>
                <w:t xml:space="preserve"> </w:t>
              </w:r>
              <w:r w:rsidR="00023EFE" w:rsidRPr="00023EFE">
                <w:rPr>
                  <w:rStyle w:val="Hyperlink"/>
                  <w:rFonts w:ascii="Calibri" w:hAnsi="Calibri"/>
                  <w:b w:val="0"/>
                  <w:bCs w:val="0"/>
                  <w:sz w:val="20"/>
                  <w:szCs w:val="20"/>
                </w:rPr>
                <w:t>– Extreme Heat</w:t>
              </w:r>
            </w:hyperlink>
          </w:p>
        </w:tc>
        <w:tc>
          <w:tcPr>
            <w:tcW w:w="4048" w:type="dxa"/>
          </w:tcPr>
          <w:p w14:paraId="3E0C70B0" w14:textId="3E34069A" w:rsidR="00783161" w:rsidRPr="00C80B25" w:rsidRDefault="006719B1" w:rsidP="002D786F">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Provides information on extreme heat and health, along with maps of the U.S. depicting heat exposure</w:t>
            </w:r>
            <w:r w:rsidR="00857DE8">
              <w:rPr>
                <w:rFonts w:ascii="Calibri" w:hAnsi="Calibri"/>
                <w:sz w:val="20"/>
                <w:szCs w:val="20"/>
              </w:rPr>
              <w:t xml:space="preserve">, and </w:t>
            </w:r>
            <w:r w:rsidR="008600AC">
              <w:rPr>
                <w:rFonts w:ascii="Calibri" w:hAnsi="Calibri"/>
                <w:sz w:val="20"/>
                <w:szCs w:val="20"/>
              </w:rPr>
              <w:t>resources</w:t>
            </w:r>
            <w:r w:rsidR="00857DE8">
              <w:rPr>
                <w:rFonts w:ascii="Calibri" w:hAnsi="Calibri"/>
                <w:sz w:val="20"/>
                <w:szCs w:val="20"/>
              </w:rPr>
              <w:t xml:space="preserve"> on the topic.</w:t>
            </w:r>
            <w:r w:rsidR="00237411">
              <w:rPr>
                <w:rFonts w:ascii="Calibri" w:hAnsi="Calibri"/>
                <w:sz w:val="20"/>
                <w:szCs w:val="20"/>
              </w:rPr>
              <w:t xml:space="preserve"> </w:t>
            </w:r>
            <w:hyperlink r:id="rId36" w:history="1">
              <w:r w:rsidR="002D786F" w:rsidRPr="000958EC">
                <w:rPr>
                  <w:rStyle w:val="Hyperlink"/>
                  <w:rFonts w:ascii="Calibri" w:hAnsi="Calibri"/>
                  <w:sz w:val="20"/>
                  <w:szCs w:val="20"/>
                </w:rPr>
                <w:t>F</w:t>
              </w:r>
              <w:r w:rsidR="00237411" w:rsidRPr="000958EC">
                <w:rPr>
                  <w:rStyle w:val="Hyperlink"/>
                  <w:rFonts w:ascii="Calibri" w:hAnsi="Calibri"/>
                  <w:sz w:val="20"/>
                  <w:szCs w:val="20"/>
                </w:rPr>
                <w:t>uture risks to health</w:t>
              </w:r>
            </w:hyperlink>
            <w:r w:rsidR="00237411">
              <w:rPr>
                <w:rFonts w:ascii="Calibri" w:hAnsi="Calibri"/>
                <w:sz w:val="20"/>
                <w:szCs w:val="20"/>
              </w:rPr>
              <w:t>.</w:t>
            </w:r>
          </w:p>
        </w:tc>
        <w:tc>
          <w:tcPr>
            <w:tcW w:w="744" w:type="dxa"/>
            <w:vAlign w:val="center"/>
          </w:tcPr>
          <w:p w14:paraId="7E4BD6AB" w14:textId="788FA60A"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3E7749F1"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015C8B14" w14:textId="46A9BB9F" w:rsidR="00783161" w:rsidRPr="00C80B25" w:rsidRDefault="000F598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565040A7"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6CEAD817"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21469D26" w14:textId="77777777" w:rsidR="00783161" w:rsidRPr="00C80B25" w:rsidRDefault="00783161" w:rsidP="00AF7941">
            <w:pPr>
              <w:shd w:val="clear" w:color="auto" w:fill="FFFFFF"/>
              <w:rPr>
                <w:rFonts w:ascii="Calibri" w:hAnsi="Calibri" w:cs="MiloOT-Light"/>
                <w:sz w:val="20"/>
                <w:szCs w:val="20"/>
                <w:lang w:eastAsia="es-ES"/>
              </w:rPr>
            </w:pPr>
            <w:r w:rsidRPr="00C80B25">
              <w:rPr>
                <w:rFonts w:ascii="Calibri" w:hAnsi="Calibri" w:cs="MiloOT-Light"/>
                <w:sz w:val="20"/>
                <w:szCs w:val="20"/>
                <w:lang w:eastAsia="es-ES"/>
              </w:rPr>
              <w:t>Key Relevant Programs and Partners</w:t>
            </w:r>
          </w:p>
        </w:tc>
        <w:tc>
          <w:tcPr>
            <w:tcW w:w="4048" w:type="dxa"/>
          </w:tcPr>
          <w:p w14:paraId="2D079060" w14:textId="77777777" w:rsidR="00783161" w:rsidRPr="00C80B25" w:rsidRDefault="0078316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744" w:type="dxa"/>
            <w:vAlign w:val="center"/>
          </w:tcPr>
          <w:p w14:paraId="163A76FD"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5BF37FA8"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7752F44"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55A3185F"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A63D99" w:rsidRPr="00C80B25" w14:paraId="7A6F5132"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0870D38F" w14:textId="2CE6F190" w:rsidR="00783161" w:rsidRPr="00E34867" w:rsidRDefault="00DB055A" w:rsidP="00AF7941">
            <w:pPr>
              <w:shd w:val="clear" w:color="auto" w:fill="FFFFFF"/>
              <w:rPr>
                <w:rFonts w:ascii="Calibri" w:hAnsi="Calibri" w:cs="MiloOT-Light"/>
                <w:b w:val="0"/>
                <w:sz w:val="20"/>
                <w:szCs w:val="20"/>
                <w:lang w:eastAsia="es-ES"/>
              </w:rPr>
            </w:pPr>
            <w:hyperlink r:id="rId37" w:history="1">
              <w:r w:rsidR="007303FF" w:rsidRPr="00E34867">
                <w:rPr>
                  <w:rStyle w:val="Hyperlink"/>
                  <w:rFonts w:ascii="Calibri" w:hAnsi="Calibri" w:cs="MiloOT-Light"/>
                  <w:b w:val="0"/>
                  <w:bCs w:val="0"/>
                  <w:sz w:val="20"/>
                  <w:szCs w:val="20"/>
                  <w:lang w:eastAsia="es-ES"/>
                </w:rPr>
                <w:t>W</w:t>
              </w:r>
              <w:r w:rsidR="005C0CCC" w:rsidRPr="00E34867">
                <w:rPr>
                  <w:rStyle w:val="Hyperlink"/>
                  <w:rFonts w:ascii="Calibri" w:hAnsi="Calibri" w:cs="MiloOT-Light"/>
                  <w:b w:val="0"/>
                  <w:bCs w:val="0"/>
                  <w:sz w:val="20"/>
                  <w:szCs w:val="20"/>
                  <w:lang w:eastAsia="es-ES"/>
                </w:rPr>
                <w:t xml:space="preserve">orld </w:t>
              </w:r>
              <w:r w:rsidR="007303FF" w:rsidRPr="00E34867">
                <w:rPr>
                  <w:rStyle w:val="Hyperlink"/>
                  <w:rFonts w:ascii="Calibri" w:hAnsi="Calibri" w:cs="MiloOT-Light"/>
                  <w:b w:val="0"/>
                  <w:bCs w:val="0"/>
                  <w:sz w:val="20"/>
                  <w:szCs w:val="20"/>
                  <w:lang w:eastAsia="es-ES"/>
                </w:rPr>
                <w:t>M</w:t>
              </w:r>
              <w:r w:rsidR="005C0CCC" w:rsidRPr="00E34867">
                <w:rPr>
                  <w:rStyle w:val="Hyperlink"/>
                  <w:rFonts w:ascii="Calibri" w:hAnsi="Calibri" w:cs="MiloOT-Light"/>
                  <w:b w:val="0"/>
                  <w:bCs w:val="0"/>
                  <w:sz w:val="20"/>
                  <w:szCs w:val="20"/>
                  <w:lang w:eastAsia="es-ES"/>
                </w:rPr>
                <w:t xml:space="preserve">eteorological </w:t>
              </w:r>
              <w:r w:rsidR="007303FF" w:rsidRPr="00E34867">
                <w:rPr>
                  <w:rStyle w:val="Hyperlink"/>
                  <w:rFonts w:ascii="Calibri" w:hAnsi="Calibri" w:cs="MiloOT-Light"/>
                  <w:b w:val="0"/>
                  <w:bCs w:val="0"/>
                  <w:sz w:val="20"/>
                  <w:szCs w:val="20"/>
                  <w:lang w:eastAsia="es-ES"/>
                </w:rPr>
                <w:t>O</w:t>
              </w:r>
            </w:hyperlink>
            <w:r w:rsidR="005C0CCC" w:rsidRPr="00E34867">
              <w:rPr>
                <w:rStyle w:val="Hyperlink"/>
                <w:rFonts w:ascii="Calibri" w:hAnsi="Calibri" w:cs="MiloOT-Light"/>
                <w:b w:val="0"/>
                <w:sz w:val="20"/>
                <w:szCs w:val="20"/>
                <w:lang w:eastAsia="es-ES"/>
              </w:rPr>
              <w:t>rganization</w:t>
            </w:r>
          </w:p>
        </w:tc>
        <w:tc>
          <w:tcPr>
            <w:tcW w:w="4048" w:type="dxa"/>
          </w:tcPr>
          <w:p w14:paraId="6B70C952" w14:textId="39B4FB8C" w:rsidR="00783161" w:rsidRPr="00C80B25" w:rsidRDefault="00EB3245"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Supports the health sector with weather and climate science tools, services, and resources.</w:t>
            </w:r>
          </w:p>
        </w:tc>
        <w:tc>
          <w:tcPr>
            <w:tcW w:w="744" w:type="dxa"/>
            <w:vAlign w:val="center"/>
          </w:tcPr>
          <w:p w14:paraId="60E84DB7" w14:textId="0D5EE2B5" w:rsidR="00783161" w:rsidRPr="00C80B25" w:rsidRDefault="00B24C5D"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4AFA5A4B"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0166CFE8" w14:textId="7E61EA1A"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6042B6E5" w14:textId="4F5F61B0"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A63D99" w:rsidRPr="00C80B25" w14:paraId="0DAE1B51"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1B8AE6F3" w14:textId="7F5D984E" w:rsidR="00783161" w:rsidRPr="00E34867" w:rsidRDefault="00DB055A" w:rsidP="00AF7941">
            <w:pPr>
              <w:shd w:val="clear" w:color="auto" w:fill="FFFFFF"/>
              <w:rPr>
                <w:rFonts w:ascii="Calibri" w:hAnsi="Calibri" w:cs="MiloOT-Light"/>
                <w:b w:val="0"/>
                <w:sz w:val="20"/>
                <w:szCs w:val="20"/>
                <w:lang w:eastAsia="es-ES"/>
              </w:rPr>
            </w:pPr>
            <w:hyperlink r:id="rId38" w:history="1">
              <w:r w:rsidR="00744062" w:rsidRPr="00E34867">
                <w:rPr>
                  <w:rStyle w:val="Hyperlink"/>
                  <w:rFonts w:ascii="Calibri" w:hAnsi="Calibri" w:cs="MiloOT-Light"/>
                  <w:b w:val="0"/>
                  <w:bCs w:val="0"/>
                  <w:sz w:val="20"/>
                  <w:szCs w:val="20"/>
                  <w:lang w:eastAsia="es-ES"/>
                </w:rPr>
                <w:t>W</w:t>
              </w:r>
              <w:r w:rsidR="00F93B85" w:rsidRPr="00E34867">
                <w:rPr>
                  <w:rStyle w:val="Hyperlink"/>
                  <w:rFonts w:ascii="Calibri" w:hAnsi="Calibri" w:cs="MiloOT-Light"/>
                  <w:b w:val="0"/>
                  <w:bCs w:val="0"/>
                  <w:sz w:val="20"/>
                  <w:szCs w:val="20"/>
                  <w:lang w:eastAsia="es-ES"/>
                </w:rPr>
                <w:t xml:space="preserve">orld </w:t>
              </w:r>
              <w:r w:rsidR="00744062" w:rsidRPr="00E34867">
                <w:rPr>
                  <w:rStyle w:val="Hyperlink"/>
                  <w:rFonts w:ascii="Calibri" w:hAnsi="Calibri" w:cs="MiloOT-Light"/>
                  <w:b w:val="0"/>
                  <w:bCs w:val="0"/>
                  <w:sz w:val="20"/>
                  <w:szCs w:val="20"/>
                  <w:lang w:eastAsia="es-ES"/>
                </w:rPr>
                <w:t>H</w:t>
              </w:r>
              <w:r w:rsidR="00F93B85" w:rsidRPr="00E34867">
                <w:rPr>
                  <w:rStyle w:val="Hyperlink"/>
                  <w:rFonts w:ascii="Calibri" w:hAnsi="Calibri" w:cs="MiloOT-Light"/>
                  <w:b w:val="0"/>
                  <w:bCs w:val="0"/>
                  <w:sz w:val="20"/>
                  <w:szCs w:val="20"/>
                  <w:lang w:eastAsia="es-ES"/>
                </w:rPr>
                <w:t xml:space="preserve">ealth </w:t>
              </w:r>
              <w:r w:rsidR="00744062" w:rsidRPr="00E34867">
                <w:rPr>
                  <w:rStyle w:val="Hyperlink"/>
                  <w:rFonts w:ascii="Calibri" w:hAnsi="Calibri" w:cs="MiloOT-Light"/>
                  <w:b w:val="0"/>
                  <w:bCs w:val="0"/>
                  <w:sz w:val="20"/>
                  <w:szCs w:val="20"/>
                  <w:lang w:eastAsia="es-ES"/>
                </w:rPr>
                <w:t>O</w:t>
              </w:r>
            </w:hyperlink>
            <w:r w:rsidR="00F93B85" w:rsidRPr="00E34867">
              <w:rPr>
                <w:rStyle w:val="Hyperlink"/>
                <w:rFonts w:ascii="Calibri" w:hAnsi="Calibri" w:cs="MiloOT-Light"/>
                <w:b w:val="0"/>
                <w:sz w:val="20"/>
                <w:szCs w:val="20"/>
                <w:lang w:eastAsia="es-ES"/>
              </w:rPr>
              <w:t>rganization</w:t>
            </w:r>
          </w:p>
        </w:tc>
        <w:tc>
          <w:tcPr>
            <w:tcW w:w="4048" w:type="dxa"/>
          </w:tcPr>
          <w:p w14:paraId="3ACAAE73" w14:textId="516F9CFE" w:rsidR="00783161" w:rsidRPr="00C80B25" w:rsidRDefault="00D0233B" w:rsidP="00D32EE5">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Pr</w:t>
            </w:r>
            <w:r w:rsidRPr="00D077DC">
              <w:rPr>
                <w:rFonts w:ascii="Calibri" w:hAnsi="Calibri"/>
                <w:sz w:val="20"/>
                <w:szCs w:val="20"/>
              </w:rPr>
              <w:t xml:space="preserve">ovides support to improve health outcomes for countries </w:t>
            </w:r>
            <w:r w:rsidR="00D32EE5">
              <w:rPr>
                <w:rFonts w:ascii="Calibri" w:hAnsi="Calibri"/>
                <w:sz w:val="20"/>
                <w:szCs w:val="20"/>
              </w:rPr>
              <w:t>around the world</w:t>
            </w:r>
            <w:r w:rsidR="00953CCA">
              <w:rPr>
                <w:rFonts w:ascii="Calibri" w:hAnsi="Calibri"/>
                <w:sz w:val="20"/>
                <w:szCs w:val="20"/>
              </w:rPr>
              <w:t>.</w:t>
            </w:r>
          </w:p>
        </w:tc>
        <w:tc>
          <w:tcPr>
            <w:tcW w:w="744" w:type="dxa"/>
            <w:vAlign w:val="center"/>
          </w:tcPr>
          <w:p w14:paraId="0C935822"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0BA8C87A"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651FA5AB"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0A23778D"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C04476" w:rsidRPr="00C80B25" w14:paraId="2710470B"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6B5AA3A7" w14:textId="31EF2691" w:rsidR="00C04476" w:rsidRPr="00C80B25" w:rsidRDefault="00DB055A" w:rsidP="00AF7941">
            <w:pPr>
              <w:shd w:val="clear" w:color="auto" w:fill="FFFFFF"/>
              <w:rPr>
                <w:rFonts w:ascii="Calibri" w:hAnsi="Calibri" w:cs="MiloOT-Light"/>
                <w:b w:val="0"/>
                <w:sz w:val="20"/>
                <w:szCs w:val="20"/>
                <w:lang w:eastAsia="es-ES"/>
              </w:rPr>
            </w:pPr>
            <w:hyperlink r:id="rId39" w:history="1">
              <w:r w:rsidR="00C04476" w:rsidRPr="006D7859">
                <w:rPr>
                  <w:rStyle w:val="Hyperlink"/>
                  <w:rFonts w:ascii="Calibri" w:hAnsi="Calibri" w:cs="MiloOT-Light"/>
                  <w:b w:val="0"/>
                  <w:bCs w:val="0"/>
                  <w:sz w:val="20"/>
                  <w:szCs w:val="20"/>
                  <w:lang w:eastAsia="es-ES"/>
                </w:rPr>
                <w:t>Centers for Disease Control and Prevention</w:t>
              </w:r>
            </w:hyperlink>
            <w:r w:rsidR="00C04476">
              <w:rPr>
                <w:rFonts w:ascii="Calibri" w:hAnsi="Calibri" w:cs="MiloOT-Light"/>
                <w:b w:val="0"/>
                <w:sz w:val="20"/>
                <w:szCs w:val="20"/>
                <w:lang w:eastAsia="es-ES"/>
              </w:rPr>
              <w:t xml:space="preserve"> </w:t>
            </w:r>
          </w:p>
        </w:tc>
        <w:tc>
          <w:tcPr>
            <w:tcW w:w="4048" w:type="dxa"/>
          </w:tcPr>
          <w:p w14:paraId="0F452479" w14:textId="61A7120F" w:rsidR="00C04476" w:rsidRPr="00C80B25" w:rsidRDefault="00C04476" w:rsidP="00336D54">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463F06">
              <w:rPr>
                <w:rFonts w:ascii="Calibri" w:hAnsi="Calibri"/>
                <w:sz w:val="20"/>
                <w:szCs w:val="20"/>
              </w:rPr>
              <w:t xml:space="preserve">Provides health information in relation to </w:t>
            </w:r>
            <w:r w:rsidR="00C53496">
              <w:rPr>
                <w:rFonts w:ascii="Calibri" w:hAnsi="Calibri"/>
                <w:sz w:val="20"/>
                <w:szCs w:val="20"/>
              </w:rPr>
              <w:t>extreme heat</w:t>
            </w:r>
            <w:r w:rsidRPr="00463F06">
              <w:rPr>
                <w:rFonts w:ascii="Calibri" w:hAnsi="Calibri"/>
                <w:sz w:val="20"/>
                <w:szCs w:val="20"/>
              </w:rPr>
              <w:t xml:space="preserve"> and </w:t>
            </w:r>
            <w:r>
              <w:rPr>
                <w:rFonts w:ascii="Calibri" w:hAnsi="Calibri"/>
                <w:sz w:val="20"/>
                <w:szCs w:val="20"/>
              </w:rPr>
              <w:t xml:space="preserve">guidance on how to prepare, respond, and stay safe during </w:t>
            </w:r>
            <w:r w:rsidR="00336D54">
              <w:rPr>
                <w:rFonts w:ascii="Calibri" w:hAnsi="Calibri"/>
                <w:sz w:val="20"/>
                <w:szCs w:val="20"/>
              </w:rPr>
              <w:t>heatwaves</w:t>
            </w:r>
          </w:p>
        </w:tc>
        <w:tc>
          <w:tcPr>
            <w:tcW w:w="744" w:type="dxa"/>
            <w:vAlign w:val="center"/>
          </w:tcPr>
          <w:p w14:paraId="6A94F186" w14:textId="37BEF9C0"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6F028B07" w14:textId="77777777"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4F9C7438" w14:textId="34800BE6"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402358BE" w14:textId="2F554588"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C04476" w:rsidRPr="00C80B25" w14:paraId="74C11174"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3682388E" w14:textId="0B109C4F" w:rsidR="00C04476" w:rsidRPr="00C80B25" w:rsidRDefault="00DB055A" w:rsidP="00AF7941">
            <w:pPr>
              <w:shd w:val="clear" w:color="auto" w:fill="FFFFFF"/>
              <w:rPr>
                <w:rFonts w:ascii="Calibri" w:hAnsi="Calibri" w:cs="MiloOT-Light"/>
                <w:b w:val="0"/>
                <w:sz w:val="20"/>
                <w:szCs w:val="20"/>
                <w:lang w:eastAsia="es-ES"/>
              </w:rPr>
            </w:pPr>
            <w:hyperlink r:id="rId40" w:history="1">
              <w:r w:rsidR="00C04476" w:rsidRPr="00A45B41">
                <w:rPr>
                  <w:rStyle w:val="Hyperlink"/>
                  <w:rFonts w:ascii="Calibri" w:hAnsi="Calibri" w:cs="MiloOT-Light"/>
                  <w:b w:val="0"/>
                  <w:bCs w:val="0"/>
                  <w:sz w:val="20"/>
                  <w:szCs w:val="20"/>
                  <w:lang w:eastAsia="es-ES"/>
                </w:rPr>
                <w:t>Health Canada</w:t>
              </w:r>
            </w:hyperlink>
            <w:r w:rsidR="00C04476">
              <w:rPr>
                <w:rFonts w:ascii="Calibri" w:hAnsi="Calibri" w:cs="MiloOT-Light"/>
                <w:b w:val="0"/>
                <w:sz w:val="20"/>
                <w:szCs w:val="20"/>
                <w:lang w:eastAsia="es-ES"/>
              </w:rPr>
              <w:t xml:space="preserve"> </w:t>
            </w:r>
          </w:p>
        </w:tc>
        <w:tc>
          <w:tcPr>
            <w:tcW w:w="4048" w:type="dxa"/>
          </w:tcPr>
          <w:p w14:paraId="3CC064F8" w14:textId="0A04F528" w:rsidR="00C04476" w:rsidRPr="00C80B25" w:rsidRDefault="008166F4" w:rsidP="00A23CA6">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Provides sound scientific knowledge and communicates </w:t>
            </w:r>
            <w:r w:rsidR="00472A53">
              <w:rPr>
                <w:rFonts w:ascii="Calibri" w:hAnsi="Calibri"/>
                <w:sz w:val="20"/>
                <w:szCs w:val="20"/>
              </w:rPr>
              <w:t>public health threats</w:t>
            </w:r>
            <w:r w:rsidR="00236AB3">
              <w:rPr>
                <w:rFonts w:ascii="Calibri" w:hAnsi="Calibri"/>
                <w:sz w:val="20"/>
                <w:szCs w:val="20"/>
              </w:rPr>
              <w:t xml:space="preserve"> to promote and support healthier lives.</w:t>
            </w:r>
          </w:p>
        </w:tc>
        <w:tc>
          <w:tcPr>
            <w:tcW w:w="744" w:type="dxa"/>
            <w:vAlign w:val="center"/>
          </w:tcPr>
          <w:p w14:paraId="3BEE5F93" w14:textId="77777777"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42D5704E" w14:textId="06C82D5A"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11423B61" w14:textId="488082E0"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34EC9FF4" w14:textId="0529B986"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C04476" w:rsidRPr="00C80B25" w14:paraId="153024D9"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2AC094D0" w14:textId="76A8CC72" w:rsidR="00C04476" w:rsidRDefault="00DB055A" w:rsidP="00AF7941">
            <w:pPr>
              <w:shd w:val="clear" w:color="auto" w:fill="FFFFFF"/>
              <w:rPr>
                <w:rFonts w:ascii="Calibri" w:hAnsi="Calibri" w:cs="MiloOT-Light"/>
                <w:b w:val="0"/>
                <w:sz w:val="20"/>
                <w:szCs w:val="20"/>
                <w:lang w:eastAsia="es-ES"/>
              </w:rPr>
            </w:pPr>
            <w:hyperlink r:id="rId41" w:history="1">
              <w:r w:rsidR="00C04476" w:rsidRPr="00765C1E">
                <w:rPr>
                  <w:rStyle w:val="Hyperlink"/>
                  <w:rFonts w:ascii="Calibri" w:hAnsi="Calibri" w:cs="MiloOT-Light"/>
                  <w:b w:val="0"/>
                  <w:bCs w:val="0"/>
                  <w:sz w:val="20"/>
                  <w:szCs w:val="20"/>
                  <w:lang w:eastAsia="es-ES"/>
                </w:rPr>
                <w:t>National Oceanic and Atmospheric Administration</w:t>
              </w:r>
            </w:hyperlink>
          </w:p>
        </w:tc>
        <w:tc>
          <w:tcPr>
            <w:tcW w:w="4048" w:type="dxa"/>
          </w:tcPr>
          <w:p w14:paraId="3919C368" w14:textId="047FB5AE" w:rsidR="00C04476" w:rsidRDefault="00C04476"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 xml:space="preserve">Climate Program Office </w:t>
            </w:r>
            <w:r w:rsidR="00BC52ED">
              <w:rPr>
                <w:rFonts w:ascii="Calibri" w:hAnsi="Calibri"/>
                <w:sz w:val="20"/>
                <w:szCs w:val="20"/>
              </w:rPr>
              <w:t>seeks to understand, communicate, and educate the risks associated with extreme heat.</w:t>
            </w:r>
          </w:p>
        </w:tc>
        <w:tc>
          <w:tcPr>
            <w:tcW w:w="744" w:type="dxa"/>
            <w:vAlign w:val="center"/>
          </w:tcPr>
          <w:p w14:paraId="2C6A5070" w14:textId="77777777"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059CA27F" w14:textId="77777777"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65129263" w14:textId="04E0609C"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1486DF45" w14:textId="2EE6E863"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C04476" w:rsidRPr="00C80B25" w14:paraId="1704979A"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6886287C" w14:textId="31DD2FA0" w:rsidR="00C04476" w:rsidRPr="00C80B25" w:rsidRDefault="00DB055A" w:rsidP="00AF7941">
            <w:pPr>
              <w:shd w:val="clear" w:color="auto" w:fill="FFFFFF"/>
              <w:rPr>
                <w:rFonts w:ascii="Calibri" w:hAnsi="Calibri" w:cs="MiloOT-Light"/>
                <w:b w:val="0"/>
                <w:sz w:val="20"/>
                <w:szCs w:val="20"/>
                <w:lang w:eastAsia="es-ES"/>
              </w:rPr>
            </w:pPr>
            <w:hyperlink r:id="rId42" w:history="1">
              <w:r w:rsidR="00C04476" w:rsidRPr="00AD5DCD">
                <w:rPr>
                  <w:rStyle w:val="Hyperlink"/>
                  <w:rFonts w:ascii="Calibri" w:hAnsi="Calibri" w:cs="MiloOT-Light"/>
                  <w:b w:val="0"/>
                  <w:bCs w:val="0"/>
                  <w:sz w:val="20"/>
                  <w:szCs w:val="20"/>
                  <w:lang w:eastAsia="es-ES"/>
                </w:rPr>
                <w:t>UK MET Office</w:t>
              </w:r>
            </w:hyperlink>
          </w:p>
        </w:tc>
        <w:tc>
          <w:tcPr>
            <w:tcW w:w="4048" w:type="dxa"/>
          </w:tcPr>
          <w:p w14:paraId="7DCBFF80" w14:textId="24C41529" w:rsidR="00C04476" w:rsidRPr="00C80B25" w:rsidRDefault="00700DA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Provides health forecasts </w:t>
            </w:r>
            <w:r w:rsidR="00AC2FA6">
              <w:rPr>
                <w:rFonts w:ascii="Calibri" w:hAnsi="Calibri"/>
                <w:sz w:val="20"/>
                <w:szCs w:val="20"/>
              </w:rPr>
              <w:t>for health conditions that are affected by weather</w:t>
            </w:r>
            <w:r w:rsidR="009F6AAE">
              <w:rPr>
                <w:rFonts w:ascii="Calibri" w:hAnsi="Calibri"/>
                <w:sz w:val="20"/>
                <w:szCs w:val="20"/>
              </w:rPr>
              <w:t xml:space="preserve"> in orde</w:t>
            </w:r>
            <w:r w:rsidR="00520D42">
              <w:rPr>
                <w:rFonts w:ascii="Calibri" w:hAnsi="Calibri"/>
                <w:sz w:val="20"/>
                <w:szCs w:val="20"/>
              </w:rPr>
              <w:t>r to help people take preventative action.</w:t>
            </w:r>
          </w:p>
        </w:tc>
        <w:tc>
          <w:tcPr>
            <w:tcW w:w="744" w:type="dxa"/>
            <w:vAlign w:val="center"/>
          </w:tcPr>
          <w:p w14:paraId="1615C544" w14:textId="00E59074"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5C3D8D9B" w14:textId="77777777"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406E4D39" w14:textId="01E36B04"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62955C58" w14:textId="77777777"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bl>
    <w:p w14:paraId="01CB4D05" w14:textId="77777777" w:rsidR="00436391" w:rsidRDefault="00436391" w:rsidP="00436391">
      <w:pPr>
        <w:shd w:val="clear" w:color="auto" w:fill="FFFFFF"/>
        <w:rPr>
          <w:rFonts w:ascii="Calibri" w:hAnsi="Calibri" w:cs="MiloOT-Light"/>
          <w:color w:val="A6A6A6" w:themeColor="background1" w:themeShade="A6"/>
          <w:lang w:eastAsia="es-ES"/>
        </w:rPr>
        <w:sectPr w:rsidR="00436391" w:rsidSect="00963675">
          <w:endnotePr>
            <w:numFmt w:val="decimal"/>
          </w:endnotePr>
          <w:pgSz w:w="15840" w:h="12240" w:orient="landscape"/>
          <w:pgMar w:top="1440" w:right="1440" w:bottom="1440" w:left="1440" w:header="720" w:footer="720" w:gutter="0"/>
          <w:cols w:space="720"/>
          <w:docGrid w:linePitch="360"/>
        </w:sectPr>
      </w:pPr>
    </w:p>
    <w:p w14:paraId="472FB821" w14:textId="77777777" w:rsidR="00E7117E" w:rsidRDefault="00E7117E" w:rsidP="00B57610">
      <w:pPr>
        <w:rPr>
          <w:rFonts w:ascii="Calibri" w:eastAsia="Times New Roman" w:hAnsi="Calibri" w:cs="Arial"/>
          <w:b/>
          <w:color w:val="215868" w:themeColor="accent5" w:themeShade="80"/>
        </w:rPr>
      </w:pPr>
    </w:p>
    <w:sdt>
      <w:sdtPr>
        <w:rPr>
          <w:rFonts w:ascii="Cambria" w:eastAsiaTheme="minorEastAsia" w:hAnsi="Cambria" w:cstheme="minorBidi"/>
          <w:b w:val="0"/>
          <w:bCs w:val="0"/>
          <w:color w:val="1F497D" w:themeColor="text2"/>
          <w:kern w:val="0"/>
          <w:sz w:val="16"/>
          <w:szCs w:val="16"/>
          <w:lang w:eastAsia="en-US"/>
        </w:rPr>
        <w:id w:val="-56940335"/>
        <w:docPartObj>
          <w:docPartGallery w:val="Bibliographies"/>
          <w:docPartUnique/>
        </w:docPartObj>
      </w:sdtPr>
      <w:sdtEndPr>
        <w:rPr>
          <w:rFonts w:ascii="Calibri" w:hAnsi="Calibri"/>
          <w:color w:val="auto"/>
        </w:rPr>
      </w:sdtEndPr>
      <w:sdtContent>
        <w:p w14:paraId="170638D6" w14:textId="5B5F9E70" w:rsidR="004432D0" w:rsidRPr="00FC7BAD" w:rsidRDefault="004432D0">
          <w:pPr>
            <w:pStyle w:val="Heading1"/>
            <w:rPr>
              <w:rFonts w:ascii="Cambria" w:hAnsi="Cambria"/>
              <w:color w:val="1F497D" w:themeColor="text2"/>
              <w:sz w:val="16"/>
              <w:szCs w:val="16"/>
            </w:rPr>
          </w:pPr>
          <w:r w:rsidRPr="00FC7BAD">
            <w:rPr>
              <w:rFonts w:ascii="Cambria" w:hAnsi="Cambria"/>
              <w:color w:val="1F497D" w:themeColor="text2"/>
              <w:sz w:val="16"/>
              <w:szCs w:val="16"/>
            </w:rPr>
            <w:t>Bibliography</w:t>
          </w:r>
        </w:p>
        <w:sdt>
          <w:sdtPr>
            <w:rPr>
              <w:sz w:val="16"/>
              <w:szCs w:val="16"/>
            </w:rPr>
            <w:id w:val="111145805"/>
            <w:bibliography/>
          </w:sdtPr>
          <w:sdtEndPr>
            <w:rPr>
              <w:rFonts w:ascii="Calibri" w:hAnsi="Calibri"/>
            </w:rPr>
          </w:sdtEndPr>
          <w:sdtContent>
            <w:p w14:paraId="4F069624" w14:textId="77777777" w:rsidR="007A0548" w:rsidRPr="00FC7BAD" w:rsidRDefault="004432D0" w:rsidP="007A0548">
              <w:pPr>
                <w:pStyle w:val="Bibliography"/>
                <w:rPr>
                  <w:rFonts w:cs="Times New Roman"/>
                  <w:noProof/>
                  <w:sz w:val="16"/>
                  <w:szCs w:val="16"/>
                </w:rPr>
              </w:pPr>
              <w:r w:rsidRPr="00FC7BAD">
                <w:rPr>
                  <w:rFonts w:ascii="Calibri" w:hAnsi="Calibri"/>
                  <w:sz w:val="16"/>
                  <w:szCs w:val="16"/>
                </w:rPr>
                <w:fldChar w:fldCharType="begin"/>
              </w:r>
              <w:r w:rsidRPr="00FC7BAD">
                <w:rPr>
                  <w:rFonts w:ascii="Calibri" w:hAnsi="Calibri"/>
                  <w:sz w:val="16"/>
                  <w:szCs w:val="16"/>
                </w:rPr>
                <w:instrText xml:space="preserve"> BIBLIOGRAPHY </w:instrText>
              </w:r>
              <w:r w:rsidRPr="00FC7BAD">
                <w:rPr>
                  <w:rFonts w:ascii="Calibri" w:hAnsi="Calibri"/>
                  <w:sz w:val="16"/>
                  <w:szCs w:val="16"/>
                </w:rPr>
                <w:fldChar w:fldCharType="separate"/>
              </w:r>
              <w:r w:rsidR="007A0548" w:rsidRPr="00FC7BAD">
                <w:rPr>
                  <w:rFonts w:cs="Times New Roman"/>
                  <w:noProof/>
                  <w:sz w:val="16"/>
                  <w:szCs w:val="16"/>
                </w:rPr>
                <w:t xml:space="preserve">(IPCC), Intergovernmental Panel on Climate Change. </w:t>
              </w:r>
              <w:r w:rsidR="007A0548" w:rsidRPr="00FC7BAD">
                <w:rPr>
                  <w:rFonts w:cs="Times New Roman"/>
                  <w:i/>
                  <w:iCs/>
                  <w:noProof/>
                  <w:sz w:val="16"/>
                  <w:szCs w:val="16"/>
                </w:rPr>
                <w:t>Climate Change 2014: Synthesis Report. Contribution of Working Groups I, II and III to the Fifth Assessment Report of the Intergovernmental Panel on Climate Change.</w:t>
              </w:r>
              <w:r w:rsidR="007A0548" w:rsidRPr="00FC7BAD">
                <w:rPr>
                  <w:rFonts w:cs="Times New Roman"/>
                  <w:noProof/>
                  <w:sz w:val="16"/>
                  <w:szCs w:val="16"/>
                </w:rPr>
                <w:t xml:space="preserve"> Edited by R.K. Pachauri and L.A. Meyer Core Writing Team. Geneva: IPCC, 2014.</w:t>
              </w:r>
            </w:p>
            <w:p w14:paraId="7C54B659" w14:textId="77777777" w:rsidR="007A47EC" w:rsidRPr="00FC7BAD" w:rsidRDefault="007A47EC" w:rsidP="007A0548">
              <w:pPr>
                <w:pStyle w:val="Bibliography"/>
                <w:rPr>
                  <w:rFonts w:cs="Times New Roman"/>
                  <w:noProof/>
                  <w:sz w:val="16"/>
                  <w:szCs w:val="16"/>
                </w:rPr>
              </w:pPr>
            </w:p>
            <w:p w14:paraId="4ABAC010"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Ahmedabad Municipal Corporation (AMC). "Ahmedabad Heat Action Plan 2015: Guide to Extreme Heat Planning in Ahmedabad, India." 2015.</w:t>
              </w:r>
            </w:p>
            <w:p w14:paraId="58E479EE" w14:textId="77777777" w:rsidR="007A47EC" w:rsidRPr="00FC7BAD" w:rsidRDefault="007A47EC" w:rsidP="007A0548">
              <w:pPr>
                <w:pStyle w:val="Bibliography"/>
                <w:rPr>
                  <w:rFonts w:cs="Times New Roman"/>
                  <w:noProof/>
                  <w:sz w:val="16"/>
                  <w:szCs w:val="16"/>
                </w:rPr>
              </w:pPr>
            </w:p>
            <w:p w14:paraId="79670F9C"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Azhar et al, Gulrez Shah. "Heat-Related Mortality in India: Excess All-Cause Mortality Associated with the 2010 Ahmedabad Heat Wave." </w:t>
              </w:r>
              <w:r w:rsidRPr="00FC7BAD">
                <w:rPr>
                  <w:rFonts w:cs="Times New Roman"/>
                  <w:i/>
                  <w:iCs/>
                  <w:noProof/>
                  <w:sz w:val="16"/>
                  <w:szCs w:val="16"/>
                </w:rPr>
                <w:t>PLOS One</w:t>
              </w:r>
              <w:r w:rsidRPr="00FC7BAD">
                <w:rPr>
                  <w:rFonts w:cs="Times New Roman"/>
                  <w:noProof/>
                  <w:sz w:val="16"/>
                  <w:szCs w:val="16"/>
                </w:rPr>
                <w:t xml:space="preserve"> 9, no. 3 (2014).</w:t>
              </w:r>
            </w:p>
            <w:p w14:paraId="50267434" w14:textId="77777777" w:rsidR="007A47EC" w:rsidRPr="00FC7BAD" w:rsidRDefault="007A47EC" w:rsidP="007A0548">
              <w:pPr>
                <w:pStyle w:val="Bibliography"/>
                <w:rPr>
                  <w:rFonts w:cs="Times New Roman"/>
                  <w:noProof/>
                  <w:sz w:val="16"/>
                  <w:szCs w:val="16"/>
                </w:rPr>
              </w:pPr>
            </w:p>
            <w:p w14:paraId="01CEBFCC"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Centre for Research on the Epidemiology of Disasters (CRED). </w:t>
              </w:r>
              <w:r w:rsidRPr="00FC7BAD">
                <w:rPr>
                  <w:rFonts w:cs="Times New Roman"/>
                  <w:i/>
                  <w:iCs/>
                  <w:noProof/>
                  <w:sz w:val="16"/>
                  <w:szCs w:val="16"/>
                </w:rPr>
                <w:t>The Cost of Natural Disasters: A global perspective.</w:t>
              </w:r>
              <w:r w:rsidRPr="00FC7BAD">
                <w:rPr>
                  <w:rFonts w:cs="Times New Roman"/>
                  <w:noProof/>
                  <w:sz w:val="16"/>
                  <w:szCs w:val="16"/>
                </w:rPr>
                <w:t xml:space="preserve"> 2015. http://emdat.be/human_cost_natdis (accessed February 01, 2016).</w:t>
              </w:r>
            </w:p>
            <w:p w14:paraId="6E44D970" w14:textId="77777777" w:rsidR="007A47EC" w:rsidRPr="00FC7BAD" w:rsidRDefault="007A47EC" w:rsidP="007A0548">
              <w:pPr>
                <w:pStyle w:val="Bibliography"/>
                <w:rPr>
                  <w:rFonts w:cs="Times New Roman"/>
                  <w:noProof/>
                  <w:sz w:val="16"/>
                  <w:szCs w:val="16"/>
                </w:rPr>
              </w:pPr>
            </w:p>
            <w:p w14:paraId="73A0ACC7"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Dianne Lowe, Kristie L. Ebi, and Bertil Forsberg. "Heatwave Early Warning Systems and Adaptation Advice to Reduce Human Health Consequences of Heatwaves ." </w:t>
              </w:r>
              <w:r w:rsidRPr="00FC7BAD">
                <w:rPr>
                  <w:rFonts w:cs="Times New Roman"/>
                  <w:i/>
                  <w:iCs/>
                  <w:noProof/>
                  <w:sz w:val="16"/>
                  <w:szCs w:val="16"/>
                </w:rPr>
                <w:t>International Journal of Environmental Research and Public Health</w:t>
              </w:r>
              <w:r w:rsidRPr="00FC7BAD">
                <w:rPr>
                  <w:rFonts w:cs="Times New Roman"/>
                  <w:noProof/>
                  <w:sz w:val="16"/>
                  <w:szCs w:val="16"/>
                </w:rPr>
                <w:t xml:space="preserve"> 8 (2011): 4623-4648.</w:t>
              </w:r>
            </w:p>
            <w:p w14:paraId="625682C4" w14:textId="77777777" w:rsidR="007A47EC" w:rsidRPr="00FC7BAD" w:rsidRDefault="007A47EC" w:rsidP="007A0548">
              <w:pPr>
                <w:pStyle w:val="Bibliography"/>
                <w:rPr>
                  <w:rFonts w:cs="Times New Roman"/>
                  <w:noProof/>
                  <w:sz w:val="16"/>
                  <w:szCs w:val="16"/>
                </w:rPr>
              </w:pPr>
            </w:p>
            <w:p w14:paraId="76114CEC"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European Climate Adaptation Platform. </w:t>
              </w:r>
              <w:r w:rsidRPr="00FC7BAD">
                <w:rPr>
                  <w:rFonts w:cs="Times New Roman"/>
                  <w:i/>
                  <w:iCs/>
                  <w:noProof/>
                  <w:sz w:val="16"/>
                  <w:szCs w:val="16"/>
                </w:rPr>
                <w:t>Heat Waves.</w:t>
              </w:r>
              <w:r w:rsidRPr="00FC7BAD">
                <w:rPr>
                  <w:rFonts w:cs="Times New Roman"/>
                  <w:noProof/>
                  <w:sz w:val="16"/>
                  <w:szCs w:val="16"/>
                </w:rPr>
                <w:t xml:space="preserve"> http://climate-adapt.eea.europa.eu/tools/urban-adaptation/climatic-threats/heat-waves (accessed February 01, 2016).</w:t>
              </w:r>
            </w:p>
            <w:p w14:paraId="2BE37464" w14:textId="77777777" w:rsidR="007A47EC" w:rsidRPr="00FC7BAD" w:rsidRDefault="007A47EC" w:rsidP="007A0548">
              <w:pPr>
                <w:pStyle w:val="Bibliography"/>
                <w:rPr>
                  <w:rFonts w:cs="Times New Roman"/>
                  <w:noProof/>
                  <w:sz w:val="16"/>
                  <w:szCs w:val="16"/>
                </w:rPr>
              </w:pPr>
            </w:p>
            <w:p w14:paraId="10C0E99B"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Hansen, Kathryn. </w:t>
              </w:r>
              <w:r w:rsidRPr="00FC7BAD">
                <w:rPr>
                  <w:rFonts w:cs="Times New Roman"/>
                  <w:i/>
                  <w:iCs/>
                  <w:noProof/>
                  <w:sz w:val="16"/>
                  <w:szCs w:val="16"/>
                </w:rPr>
                <w:t>Research Links Extreme Summer Heat Events to Global Warming.</w:t>
              </w:r>
              <w:r w:rsidRPr="00FC7BAD">
                <w:rPr>
                  <w:rFonts w:cs="Times New Roman"/>
                  <w:noProof/>
                  <w:sz w:val="16"/>
                  <w:szCs w:val="16"/>
                </w:rPr>
                <w:t xml:space="preserve"> August 06, 2012. http://www.nasa.gov/topics/earth/features/warming-links.html (accessed January 29, 2016).</w:t>
              </w:r>
            </w:p>
            <w:p w14:paraId="4FF4FC57" w14:textId="77777777" w:rsidR="007A47EC" w:rsidRPr="00FC7BAD" w:rsidRDefault="007A47EC" w:rsidP="007A0548">
              <w:pPr>
                <w:pStyle w:val="Bibliography"/>
                <w:rPr>
                  <w:rFonts w:cs="Times New Roman"/>
                  <w:noProof/>
                  <w:sz w:val="16"/>
                  <w:szCs w:val="16"/>
                </w:rPr>
              </w:pPr>
            </w:p>
            <w:p w14:paraId="53CE9A20"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Jeffrey Berko, Deborah D. Ingram, Shubhayu Saha, Jennifer D. Parker. "Deaths Attribued to Heat, Cold, and Other Weather Events in the United States, 2006-2010sr076.pdf." National Health Statistics Report, U.S. Department of Health and Human Services, Centers for Disease Control and Prevention and National Center for Health Statistics, 2014.</w:t>
              </w:r>
            </w:p>
            <w:p w14:paraId="0481718C" w14:textId="77777777" w:rsidR="007A47EC" w:rsidRPr="00FC7BAD" w:rsidRDefault="007A47EC" w:rsidP="007A0548">
              <w:pPr>
                <w:pStyle w:val="Bibliography"/>
                <w:rPr>
                  <w:rFonts w:cs="Times New Roman"/>
                  <w:noProof/>
                  <w:sz w:val="16"/>
                  <w:szCs w:val="16"/>
                </w:rPr>
              </w:pPr>
            </w:p>
            <w:p w14:paraId="37FBAE05"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Jeremy J. Hess, Julia Z. McDowell, and George Luber. "Integrating Climate Change Adaptation into Public Health Practice: Adaptive Management to Increase Adaptive Capacity and Build Resilience." </w:t>
              </w:r>
              <w:r w:rsidRPr="00FC7BAD">
                <w:rPr>
                  <w:rFonts w:cs="Times New Roman"/>
                  <w:i/>
                  <w:iCs/>
                  <w:noProof/>
                  <w:sz w:val="16"/>
                  <w:szCs w:val="16"/>
                </w:rPr>
                <w:t>Environmental Health Persectives</w:t>
              </w:r>
              <w:r w:rsidRPr="00FC7BAD">
                <w:rPr>
                  <w:rFonts w:cs="Times New Roman"/>
                  <w:noProof/>
                  <w:sz w:val="16"/>
                  <w:szCs w:val="16"/>
                </w:rPr>
                <w:t xml:space="preserve"> 120 (2012): 171-179.</w:t>
              </w:r>
            </w:p>
            <w:p w14:paraId="74EDB676" w14:textId="77777777" w:rsidR="007A47EC" w:rsidRPr="00FC7BAD" w:rsidRDefault="007A47EC" w:rsidP="007A0548">
              <w:pPr>
                <w:pStyle w:val="Bibliography"/>
                <w:rPr>
                  <w:rFonts w:cs="Times New Roman"/>
                  <w:noProof/>
                  <w:sz w:val="16"/>
                  <w:szCs w:val="16"/>
                </w:rPr>
              </w:pPr>
            </w:p>
            <w:p w14:paraId="4D4FBAFA"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Natural Resources Defense Council (NRDC). "Temperature Rising: Global Warning Turns up the Heat on Human Health." </w:t>
              </w:r>
              <w:r w:rsidRPr="00FC7BAD">
                <w:rPr>
                  <w:rFonts w:cs="Times New Roman"/>
                  <w:i/>
                  <w:iCs/>
                  <w:noProof/>
                  <w:sz w:val="16"/>
                  <w:szCs w:val="16"/>
                </w:rPr>
                <w:t>Natural Resources Defense Council.</w:t>
              </w:r>
              <w:r w:rsidRPr="00FC7BAD">
                <w:rPr>
                  <w:rFonts w:cs="Times New Roman"/>
                  <w:noProof/>
                  <w:sz w:val="16"/>
                  <w:szCs w:val="16"/>
                </w:rPr>
                <w:t xml:space="preserve"> July 01, 2008. http://www.nrdc.org/health/rising-facts.asp (accessed January 28, 2016).</w:t>
              </w:r>
            </w:p>
            <w:p w14:paraId="5E7DCC52" w14:textId="77777777" w:rsidR="007A47EC" w:rsidRPr="00FC7BAD" w:rsidRDefault="007A47EC" w:rsidP="007A0548">
              <w:pPr>
                <w:pStyle w:val="Bibliography"/>
                <w:rPr>
                  <w:rFonts w:cs="Times New Roman"/>
                  <w:noProof/>
                  <w:sz w:val="16"/>
                  <w:szCs w:val="16"/>
                </w:rPr>
              </w:pPr>
            </w:p>
            <w:p w14:paraId="06C4D567"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Nikolaos Christidis, Gareth S. Jones, and Peter A. Stott. "Dramatically increasing the change of extremely hot summers since the 2003 European heatwave." </w:t>
              </w:r>
              <w:r w:rsidRPr="00FC7BAD">
                <w:rPr>
                  <w:rFonts w:cs="Times New Roman"/>
                  <w:i/>
                  <w:iCs/>
                  <w:noProof/>
                  <w:sz w:val="16"/>
                  <w:szCs w:val="16"/>
                </w:rPr>
                <w:t>Nature Climate Change</w:t>
              </w:r>
              <w:r w:rsidRPr="00FC7BAD">
                <w:rPr>
                  <w:rFonts w:cs="Times New Roman"/>
                  <w:noProof/>
                  <w:sz w:val="16"/>
                  <w:szCs w:val="16"/>
                </w:rPr>
                <w:t>, 2014.</w:t>
              </w:r>
            </w:p>
            <w:p w14:paraId="1B143E95" w14:textId="77777777" w:rsidR="007A47EC" w:rsidRPr="00FC7BAD" w:rsidRDefault="007A47EC" w:rsidP="007A0548">
              <w:pPr>
                <w:pStyle w:val="Bibliography"/>
                <w:rPr>
                  <w:rFonts w:cs="Times New Roman"/>
                  <w:noProof/>
                  <w:sz w:val="16"/>
                  <w:szCs w:val="16"/>
                </w:rPr>
              </w:pPr>
            </w:p>
            <w:p w14:paraId="483B75F5"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Scott Greene, Laurence S. Kalkstein, David M. Mills, and Jason Samenow. "An Examination of Climate Change on Extreme Heat Events and Climate-Mortality Relationships in Large U.S. Cities." </w:t>
              </w:r>
              <w:r w:rsidRPr="00FC7BAD">
                <w:rPr>
                  <w:rFonts w:cs="Times New Roman"/>
                  <w:i/>
                  <w:iCs/>
                  <w:noProof/>
                  <w:sz w:val="16"/>
                  <w:szCs w:val="16"/>
                </w:rPr>
                <w:t>Weather Climate and Society</w:t>
              </w:r>
              <w:r w:rsidRPr="00FC7BAD">
                <w:rPr>
                  <w:rFonts w:cs="Times New Roman"/>
                  <w:noProof/>
                  <w:sz w:val="16"/>
                  <w:szCs w:val="16"/>
                </w:rPr>
                <w:t xml:space="preserve"> 3, no. 4 (2011): 281-292.</w:t>
              </w:r>
            </w:p>
            <w:p w14:paraId="72B196F8" w14:textId="77777777" w:rsidR="007A47EC" w:rsidRPr="00FC7BAD" w:rsidRDefault="007A47EC" w:rsidP="007A0548">
              <w:pPr>
                <w:pStyle w:val="Bibliography"/>
                <w:rPr>
                  <w:rFonts w:cs="Times New Roman"/>
                  <w:noProof/>
                  <w:sz w:val="16"/>
                  <w:szCs w:val="16"/>
                </w:rPr>
              </w:pPr>
            </w:p>
            <w:p w14:paraId="2C2911EB"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Shaposhnikov, Dmitry. "Mortality related to air pollution with the Moscow heat wave and wildfire of 2010." </w:t>
              </w:r>
              <w:r w:rsidRPr="00FC7BAD">
                <w:rPr>
                  <w:rFonts w:cs="Times New Roman"/>
                  <w:i/>
                  <w:iCs/>
                  <w:noProof/>
                  <w:sz w:val="16"/>
                  <w:szCs w:val="16"/>
                </w:rPr>
                <w:t>Epidemiology</w:t>
              </w:r>
              <w:r w:rsidRPr="00FC7BAD">
                <w:rPr>
                  <w:rFonts w:cs="Times New Roman"/>
                  <w:noProof/>
                  <w:sz w:val="16"/>
                  <w:szCs w:val="16"/>
                </w:rPr>
                <w:t xml:space="preserve"> 25, no. 3 (2014): 359-364.</w:t>
              </w:r>
            </w:p>
            <w:p w14:paraId="21F994D1" w14:textId="77777777" w:rsidR="007A47EC" w:rsidRPr="00FC7BAD" w:rsidRDefault="007A47EC" w:rsidP="007A0548">
              <w:pPr>
                <w:pStyle w:val="Bibliography"/>
                <w:rPr>
                  <w:rFonts w:cs="Times New Roman"/>
                  <w:noProof/>
                  <w:sz w:val="16"/>
                  <w:szCs w:val="16"/>
                </w:rPr>
              </w:pPr>
            </w:p>
            <w:p w14:paraId="3EA13D03"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Smith et al, K.R. "Human Health: impacts adaptation, and co-benefits." In </w:t>
              </w:r>
              <w:r w:rsidRPr="00FC7BAD">
                <w:rPr>
                  <w:rFonts w:cs="Times New Roman"/>
                  <w:i/>
                  <w:iCs/>
                  <w:noProof/>
                  <w:sz w:val="16"/>
                  <w:szCs w:val="16"/>
                </w:rPr>
                <w:t>In Climate Change 2014: Impacts, Adaptation, and Vulnerability. Part A: Global and Sectoral Aspects. Contribution of Working Group II to the Fifth Assessment Report of the Intergovernmental Panel on Climate Change</w:t>
              </w:r>
              <w:r w:rsidRPr="00FC7BAD">
                <w:rPr>
                  <w:rFonts w:cs="Times New Roman"/>
                  <w:noProof/>
                  <w:sz w:val="16"/>
                  <w:szCs w:val="16"/>
                </w:rPr>
                <w:t>, edited by V.R. Barros, D.J. Dokken, K.J. Mach, M.D. Mastrandrea, T.E. Bilir, M. Chatterjee, K.L. Ebi, Y.O. Estrada, R.C. Genova, B. Girma, E.S. Kissel,A.N. Levy, S. MacCracken, P.R. Mastrandrea, and L.L.White Field C.B., 709-754. Cambridge and New York: Cambridge University Press, 2014.</w:t>
              </w:r>
            </w:p>
            <w:p w14:paraId="7ECEDEFA" w14:textId="77777777" w:rsidR="007A47EC" w:rsidRPr="00FC7BAD" w:rsidRDefault="007A47EC" w:rsidP="007A0548">
              <w:pPr>
                <w:pStyle w:val="Bibliography"/>
                <w:rPr>
                  <w:rFonts w:cs="Times New Roman"/>
                  <w:noProof/>
                  <w:sz w:val="16"/>
                  <w:szCs w:val="16"/>
                </w:rPr>
              </w:pPr>
            </w:p>
            <w:p w14:paraId="4AAE715C"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United Nations Office for Outer Space Affairs. </w:t>
              </w:r>
              <w:r w:rsidRPr="00FC7BAD">
                <w:rPr>
                  <w:rFonts w:cs="Times New Roman"/>
                  <w:i/>
                  <w:iCs/>
                  <w:noProof/>
                  <w:sz w:val="16"/>
                  <w:szCs w:val="16"/>
                </w:rPr>
                <w:t>Extreme Temperature.</w:t>
              </w:r>
              <w:r w:rsidRPr="00FC7BAD">
                <w:rPr>
                  <w:rFonts w:cs="Times New Roman"/>
                  <w:noProof/>
                  <w:sz w:val="16"/>
                  <w:szCs w:val="16"/>
                </w:rPr>
                <w:t xml:space="preserve"> 2015. http://www.un-spider.org/risks-and-disasters/natural-hazards/extreme-temperature (accessed February 01, 2016).</w:t>
              </w:r>
            </w:p>
            <w:p w14:paraId="614D20D8" w14:textId="77777777" w:rsidR="007A47EC" w:rsidRPr="00FC7BAD" w:rsidRDefault="007A47EC" w:rsidP="007A0548">
              <w:pPr>
                <w:pStyle w:val="Bibliography"/>
                <w:rPr>
                  <w:rFonts w:cs="Times New Roman"/>
                  <w:noProof/>
                  <w:sz w:val="16"/>
                  <w:szCs w:val="16"/>
                </w:rPr>
              </w:pPr>
            </w:p>
            <w:p w14:paraId="213FA506"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Watts et al, Nick. "Health and climate change: policy responses to protect public health." </w:t>
              </w:r>
              <w:r w:rsidRPr="00FC7BAD">
                <w:rPr>
                  <w:rFonts w:cs="Times New Roman"/>
                  <w:i/>
                  <w:iCs/>
                  <w:noProof/>
                  <w:sz w:val="16"/>
                  <w:szCs w:val="16"/>
                </w:rPr>
                <w:t>The Lancet Commissions</w:t>
              </w:r>
              <w:r w:rsidRPr="00FC7BAD">
                <w:rPr>
                  <w:rFonts w:cs="Times New Roman"/>
                  <w:noProof/>
                  <w:sz w:val="16"/>
                  <w:szCs w:val="16"/>
                </w:rPr>
                <w:t xml:space="preserve"> 386 (2015): 1861-1914.</w:t>
              </w:r>
            </w:p>
            <w:p w14:paraId="66F1DA67" w14:textId="77777777" w:rsidR="007A47EC" w:rsidRPr="00FC7BAD" w:rsidRDefault="007A47EC" w:rsidP="007A0548">
              <w:pPr>
                <w:pStyle w:val="Bibliography"/>
                <w:rPr>
                  <w:rFonts w:cs="Times New Roman"/>
                  <w:noProof/>
                  <w:sz w:val="16"/>
                  <w:szCs w:val="16"/>
                </w:rPr>
              </w:pPr>
            </w:p>
            <w:p w14:paraId="21AA9F6A"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WHO and WMO. </w:t>
              </w:r>
              <w:r w:rsidRPr="00FC7BAD">
                <w:rPr>
                  <w:rFonts w:cs="Times New Roman"/>
                  <w:i/>
                  <w:iCs/>
                  <w:noProof/>
                  <w:sz w:val="16"/>
                  <w:szCs w:val="16"/>
                </w:rPr>
                <w:t>Atlas of Health and Climate.</w:t>
              </w:r>
              <w:r w:rsidRPr="00FC7BAD">
                <w:rPr>
                  <w:rFonts w:cs="Times New Roman"/>
                  <w:noProof/>
                  <w:sz w:val="16"/>
                  <w:szCs w:val="16"/>
                </w:rPr>
                <w:t xml:space="preserve"> Geneva: WHO Press, 2012.</w:t>
              </w:r>
            </w:p>
            <w:p w14:paraId="67549CBF" w14:textId="77777777" w:rsidR="007A47EC" w:rsidRPr="00FC7BAD" w:rsidRDefault="007A47EC" w:rsidP="007A0548">
              <w:pPr>
                <w:pStyle w:val="Bibliography"/>
                <w:rPr>
                  <w:rFonts w:cs="Times New Roman"/>
                  <w:noProof/>
                  <w:sz w:val="16"/>
                  <w:szCs w:val="16"/>
                </w:rPr>
              </w:pPr>
            </w:p>
            <w:p w14:paraId="29B25CE2"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World Bank. </w:t>
              </w:r>
              <w:r w:rsidRPr="00FC7BAD">
                <w:rPr>
                  <w:rFonts w:cs="Times New Roman"/>
                  <w:i/>
                  <w:iCs/>
                  <w:noProof/>
                  <w:sz w:val="16"/>
                  <w:szCs w:val="16"/>
                </w:rPr>
                <w:t>Turn down the Heat: Climate extremes, Regional Impacts, and the Case for Resilience.</w:t>
              </w:r>
              <w:r w:rsidRPr="00FC7BAD">
                <w:rPr>
                  <w:rFonts w:cs="Times New Roman"/>
                  <w:noProof/>
                  <w:sz w:val="16"/>
                  <w:szCs w:val="16"/>
                </w:rPr>
                <w:t xml:space="preserve"> Washington, D.C.: World Bank, 2013.</w:t>
              </w:r>
            </w:p>
            <w:p w14:paraId="340E4AD7" w14:textId="77777777" w:rsidR="007A47EC" w:rsidRPr="00FC7BAD" w:rsidRDefault="007A47EC" w:rsidP="007A0548">
              <w:pPr>
                <w:pStyle w:val="Bibliography"/>
                <w:rPr>
                  <w:rFonts w:cs="Times New Roman"/>
                  <w:noProof/>
                  <w:sz w:val="16"/>
                  <w:szCs w:val="16"/>
                </w:rPr>
              </w:pPr>
            </w:p>
            <w:p w14:paraId="3AA2067F"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World Meteorological Organization (WMO) and World Health Organization (WHO). "Heatwaves and health: guidance on warning-system development." Geneva, 2015.</w:t>
              </w:r>
            </w:p>
            <w:p w14:paraId="64BF248F" w14:textId="2796B30C" w:rsidR="004432D0" w:rsidRPr="007A0548" w:rsidRDefault="004432D0" w:rsidP="007A0548">
              <w:pPr>
                <w:rPr>
                  <w:rFonts w:ascii="Calibri" w:hAnsi="Calibri"/>
                  <w:sz w:val="20"/>
                  <w:szCs w:val="20"/>
                </w:rPr>
              </w:pPr>
              <w:r w:rsidRPr="00FC7BAD">
                <w:rPr>
                  <w:rFonts w:ascii="Calibri" w:hAnsi="Calibri"/>
                  <w:b/>
                  <w:bCs/>
                  <w:noProof/>
                  <w:sz w:val="16"/>
                  <w:szCs w:val="16"/>
                </w:rPr>
                <w:fldChar w:fldCharType="end"/>
              </w:r>
            </w:p>
          </w:sdtContent>
        </w:sdt>
      </w:sdtContent>
    </w:sdt>
    <w:p w14:paraId="0CB7B597" w14:textId="77777777" w:rsidR="00E7117E" w:rsidRPr="007A0548" w:rsidRDefault="00E7117E" w:rsidP="00B57610">
      <w:pPr>
        <w:rPr>
          <w:rFonts w:ascii="Calibri" w:eastAsia="Times New Roman" w:hAnsi="Calibri" w:cs="Arial"/>
          <w:b/>
          <w:color w:val="215868" w:themeColor="accent5" w:themeShade="80"/>
          <w:sz w:val="20"/>
          <w:szCs w:val="20"/>
        </w:rPr>
      </w:pPr>
    </w:p>
    <w:p w14:paraId="7EBE0F09" w14:textId="77777777" w:rsidR="00E7117E" w:rsidRPr="007A0548" w:rsidRDefault="00E7117E" w:rsidP="00B57610">
      <w:pPr>
        <w:rPr>
          <w:rFonts w:ascii="Calibri" w:hAnsi="Calibri"/>
          <w:sz w:val="20"/>
          <w:szCs w:val="20"/>
          <w:lang w:eastAsia="zh-TW"/>
        </w:rPr>
      </w:pPr>
    </w:p>
    <w:sectPr w:rsidR="00E7117E" w:rsidRPr="007A0548" w:rsidSect="00436391">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Alexandra Sweeney" w:date="2016-02-04T12:48:00Z" w:initials="AS">
    <w:p w14:paraId="7A57F191" w14:textId="6D08DE9D" w:rsidR="00775AD4" w:rsidRDefault="00775AD4">
      <w:pPr>
        <w:pStyle w:val="CommentText"/>
      </w:pPr>
      <w:r>
        <w:rPr>
          <w:rStyle w:val="CommentReference"/>
        </w:rPr>
        <w:annotationRef/>
      </w:r>
      <w:r>
        <w:t>I wasn’t able to find an update of this image. But an option could be to embed the NASA animation onto the webpage. Link to the animation (“Summer Temperature Anomalies for the Northern Hemisphere, 1955-2011”) -</w:t>
      </w:r>
    </w:p>
    <w:p w14:paraId="40566DD9" w14:textId="41BB48D2" w:rsidR="00775AD4" w:rsidRDefault="00DB055A">
      <w:pPr>
        <w:pStyle w:val="CommentText"/>
      </w:pPr>
      <w:hyperlink r:id="rId1" w:history="1">
        <w:r w:rsidR="00775AD4" w:rsidRPr="00924659">
          <w:rPr>
            <w:rStyle w:val="Hyperlink"/>
          </w:rPr>
          <w:t>https://www.youtube.com/watch?v=CBD8G9GhYgw</w:t>
        </w:r>
      </w:hyperlink>
    </w:p>
    <w:p w14:paraId="3F8BCDD0" w14:textId="77777777" w:rsidR="00775AD4" w:rsidRDefault="00775AD4">
      <w:pPr>
        <w:pStyle w:val="CommentText"/>
      </w:pPr>
    </w:p>
    <w:p w14:paraId="6C1D7090" w14:textId="77777777" w:rsidR="00775AD4" w:rsidRPr="00882404" w:rsidRDefault="00DB055A" w:rsidP="00882404">
      <w:pPr>
        <w:pStyle w:val="CommentText"/>
        <w:rPr>
          <w:b/>
        </w:rPr>
      </w:pPr>
      <w:hyperlink r:id="rId2" w:history="1">
        <w:r w:rsidR="00775AD4" w:rsidRPr="00882404">
          <w:rPr>
            <w:rStyle w:val="Hyperlink"/>
            <w:b/>
          </w:rPr>
          <w:t>http://www.nasa.gov/topics/earth/features/warming-links.html</w:t>
        </w:r>
      </w:hyperlink>
      <w:r w:rsidR="00775AD4" w:rsidRPr="00882404">
        <w:rPr>
          <w:b/>
        </w:rPr>
        <w:t xml:space="preserve"> </w:t>
      </w:r>
    </w:p>
    <w:p w14:paraId="716384B1" w14:textId="77777777" w:rsidR="00775AD4" w:rsidRDefault="00775AD4">
      <w:pPr>
        <w:pStyle w:val="CommentText"/>
      </w:pPr>
    </w:p>
  </w:comment>
  <w:comment w:id="42" w:author="Alexandra Sweeney" w:date="2016-02-04T12:48:00Z" w:initials="AS">
    <w:p w14:paraId="14F435C3" w14:textId="44521735" w:rsidR="00775AD4" w:rsidRDefault="00775AD4">
      <w:pPr>
        <w:pStyle w:val="CommentText"/>
      </w:pPr>
      <w:r>
        <w:rPr>
          <w:rStyle w:val="CommentReference"/>
        </w:rPr>
        <w:annotationRef/>
      </w:r>
      <w:r>
        <w:t>This link to CDC provides information on a number of these illnesses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6384B1" w15:done="0"/>
  <w15:commentEx w15:paraId="14F435C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B2C1D" w14:textId="77777777" w:rsidR="00DB055A" w:rsidRDefault="00DB055A" w:rsidP="00A851CD">
      <w:r>
        <w:separator/>
      </w:r>
    </w:p>
  </w:endnote>
  <w:endnote w:type="continuationSeparator" w:id="0">
    <w:p w14:paraId="1F8E9CE6" w14:textId="77777777" w:rsidR="00DB055A" w:rsidRDefault="00DB055A" w:rsidP="00A851CD">
      <w:r>
        <w:continuationSeparator/>
      </w:r>
    </w:p>
  </w:endnote>
  <w:endnote w:id="1">
    <w:p w14:paraId="4CDCDB44" w14:textId="77777777" w:rsidR="00775AD4" w:rsidRPr="00285145" w:rsidRDefault="00775AD4" w:rsidP="0094030C">
      <w:pPr>
        <w:pStyle w:val="EndnoteText"/>
        <w:rPr>
          <w:sz w:val="16"/>
          <w:szCs w:val="16"/>
          <w:lang w:val="fr-CH"/>
        </w:rPr>
      </w:pPr>
      <w:r w:rsidRPr="00FC7BAD">
        <w:rPr>
          <w:rStyle w:val="EndnoteReference"/>
          <w:sz w:val="16"/>
          <w:szCs w:val="16"/>
        </w:rPr>
        <w:endnoteRef/>
      </w:r>
      <w:r w:rsidRPr="00285145">
        <w:rPr>
          <w:sz w:val="16"/>
          <w:szCs w:val="16"/>
          <w:lang w:val="fr-CH"/>
        </w:rPr>
        <w:t xml:space="preserve"> </w:t>
      </w:r>
      <w:sdt>
        <w:sdtPr>
          <w:rPr>
            <w:sz w:val="16"/>
            <w:szCs w:val="16"/>
          </w:rPr>
          <w:id w:val="1538772839"/>
          <w:citation/>
        </w:sdtPr>
        <w:sdtEndPr/>
        <w:sdtContent>
          <w:r w:rsidRPr="00FC7BAD">
            <w:rPr>
              <w:sz w:val="16"/>
              <w:szCs w:val="16"/>
            </w:rPr>
            <w:fldChar w:fldCharType="begin"/>
          </w:r>
          <w:r w:rsidRPr="00285145">
            <w:rPr>
              <w:sz w:val="16"/>
              <w:szCs w:val="16"/>
              <w:lang w:val="fr-CH"/>
            </w:rPr>
            <w:instrText xml:space="preserve"> CITATION Jef14 \l 1033 </w:instrText>
          </w:r>
          <w:r w:rsidRPr="00FC7BAD">
            <w:rPr>
              <w:sz w:val="16"/>
              <w:szCs w:val="16"/>
            </w:rPr>
            <w:fldChar w:fldCharType="separate"/>
          </w:r>
          <w:r w:rsidRPr="00285145">
            <w:rPr>
              <w:noProof/>
              <w:sz w:val="16"/>
              <w:szCs w:val="16"/>
              <w:lang w:val="fr-CH"/>
            </w:rPr>
            <w:t>(Jeffrey Berko 2014)</w:t>
          </w:r>
          <w:r w:rsidRPr="00FC7BAD">
            <w:rPr>
              <w:sz w:val="16"/>
              <w:szCs w:val="16"/>
            </w:rPr>
            <w:fldChar w:fldCharType="end"/>
          </w:r>
        </w:sdtContent>
      </w:sdt>
    </w:p>
  </w:endnote>
  <w:endnote w:id="2">
    <w:p w14:paraId="4FD4A382" w14:textId="2C3BA44D" w:rsidR="00775AD4" w:rsidRPr="00285145" w:rsidRDefault="00775AD4" w:rsidP="0094030C">
      <w:pPr>
        <w:pStyle w:val="EndnoteText"/>
        <w:rPr>
          <w:sz w:val="16"/>
          <w:szCs w:val="16"/>
          <w:lang w:val="fr-CH"/>
        </w:rPr>
      </w:pPr>
      <w:r w:rsidRPr="00FC7BAD">
        <w:rPr>
          <w:rStyle w:val="EndnoteReference"/>
          <w:sz w:val="16"/>
          <w:szCs w:val="16"/>
        </w:rPr>
        <w:endnoteRef/>
      </w:r>
      <w:r w:rsidRPr="00285145">
        <w:rPr>
          <w:sz w:val="16"/>
          <w:szCs w:val="16"/>
          <w:lang w:val="fr-CH"/>
        </w:rPr>
        <w:t xml:space="preserve"> </w:t>
      </w:r>
      <w:sdt>
        <w:sdtPr>
          <w:rPr>
            <w:sz w:val="16"/>
            <w:szCs w:val="16"/>
          </w:rPr>
          <w:id w:val="-45226651"/>
          <w:citation/>
        </w:sdtPr>
        <w:sdtEndPr/>
        <w:sdtContent>
          <w:r w:rsidRPr="00FC7BAD">
            <w:rPr>
              <w:sz w:val="16"/>
              <w:szCs w:val="16"/>
            </w:rPr>
            <w:fldChar w:fldCharType="begin"/>
          </w:r>
          <w:r w:rsidRPr="00285145">
            <w:rPr>
              <w:sz w:val="16"/>
              <w:szCs w:val="16"/>
              <w:lang w:val="fr-CH"/>
            </w:rPr>
            <w:instrText xml:space="preserve">CITATION Nic15 \l 1033 </w:instrText>
          </w:r>
          <w:r w:rsidRPr="00FC7BAD">
            <w:rPr>
              <w:sz w:val="16"/>
              <w:szCs w:val="16"/>
            </w:rPr>
            <w:fldChar w:fldCharType="separate"/>
          </w:r>
          <w:r w:rsidRPr="00285145">
            <w:rPr>
              <w:noProof/>
              <w:sz w:val="16"/>
              <w:szCs w:val="16"/>
              <w:lang w:val="fr-CH"/>
            </w:rPr>
            <w:t>(Watts et al 2015)</w:t>
          </w:r>
          <w:r w:rsidRPr="00FC7BAD">
            <w:rPr>
              <w:sz w:val="16"/>
              <w:szCs w:val="16"/>
            </w:rPr>
            <w:fldChar w:fldCharType="end"/>
          </w:r>
        </w:sdtContent>
      </w:sdt>
    </w:p>
  </w:endnote>
  <w:endnote w:id="3">
    <w:p w14:paraId="2B9189F8" w14:textId="77777777" w:rsidR="00775AD4" w:rsidRPr="00FC7BAD" w:rsidRDefault="00775AD4" w:rsidP="0094030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1313944952"/>
          <w:citation/>
        </w:sdtPr>
        <w:sdtEndPr/>
        <w:sdtContent>
          <w:r w:rsidRPr="00FC7BAD">
            <w:rPr>
              <w:sz w:val="16"/>
              <w:szCs w:val="16"/>
            </w:rPr>
            <w:fldChar w:fldCharType="begin"/>
          </w:r>
          <w:r w:rsidRPr="00FC7BAD">
            <w:rPr>
              <w:sz w:val="16"/>
              <w:szCs w:val="16"/>
            </w:rPr>
            <w:instrText xml:space="preserve"> CITATION Wor151 \l 1033 </w:instrText>
          </w:r>
          <w:r w:rsidRPr="00FC7BAD">
            <w:rPr>
              <w:sz w:val="16"/>
              <w:szCs w:val="16"/>
            </w:rPr>
            <w:fldChar w:fldCharType="separate"/>
          </w:r>
          <w:r w:rsidRPr="00FC7BAD">
            <w:rPr>
              <w:noProof/>
              <w:sz w:val="16"/>
              <w:szCs w:val="16"/>
            </w:rPr>
            <w:t>(World Meteorological Organization (WMO) and World Health Organization (WHO) 2015)</w:t>
          </w:r>
          <w:r w:rsidRPr="00FC7BAD">
            <w:rPr>
              <w:sz w:val="16"/>
              <w:szCs w:val="16"/>
            </w:rPr>
            <w:fldChar w:fldCharType="end"/>
          </w:r>
        </w:sdtContent>
      </w:sdt>
    </w:p>
  </w:endnote>
  <w:endnote w:id="4">
    <w:p w14:paraId="0966BD79" w14:textId="77777777" w:rsidR="00775AD4" w:rsidRPr="00FC7BAD" w:rsidRDefault="00775AD4" w:rsidP="0094030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1010028948"/>
          <w:citation/>
        </w:sdtPr>
        <w:sdtEndPr/>
        <w:sdtContent>
          <w:r w:rsidRPr="00FC7BAD">
            <w:rPr>
              <w:sz w:val="16"/>
              <w:szCs w:val="16"/>
            </w:rPr>
            <w:fldChar w:fldCharType="begin"/>
          </w:r>
          <w:r w:rsidRPr="00FC7BAD">
            <w:rPr>
              <w:sz w:val="16"/>
              <w:szCs w:val="16"/>
            </w:rPr>
            <w:instrText xml:space="preserve"> CITATION Nik14 \l 1033 </w:instrText>
          </w:r>
          <w:r w:rsidRPr="00FC7BAD">
            <w:rPr>
              <w:sz w:val="16"/>
              <w:szCs w:val="16"/>
            </w:rPr>
            <w:fldChar w:fldCharType="separate"/>
          </w:r>
          <w:r w:rsidRPr="00FC7BAD">
            <w:rPr>
              <w:noProof/>
              <w:sz w:val="16"/>
              <w:szCs w:val="16"/>
            </w:rPr>
            <w:t>(Nikolaos Christidis 2014)</w:t>
          </w:r>
          <w:r w:rsidRPr="00FC7BAD">
            <w:rPr>
              <w:sz w:val="16"/>
              <w:szCs w:val="16"/>
            </w:rPr>
            <w:fldChar w:fldCharType="end"/>
          </w:r>
        </w:sdtContent>
      </w:sdt>
    </w:p>
  </w:endnote>
  <w:endnote w:id="5">
    <w:p w14:paraId="457F7E48" w14:textId="77777777" w:rsidR="00775AD4" w:rsidRPr="00FC7BAD" w:rsidRDefault="00775AD4" w:rsidP="0094030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1892263982"/>
          <w:citation/>
        </w:sdtPr>
        <w:sdtEndPr/>
        <w:sdtContent>
          <w:r w:rsidRPr="00FC7BAD">
            <w:rPr>
              <w:sz w:val="16"/>
              <w:szCs w:val="16"/>
            </w:rPr>
            <w:fldChar w:fldCharType="begin"/>
          </w:r>
          <w:r w:rsidRPr="00FC7BAD">
            <w:rPr>
              <w:sz w:val="16"/>
              <w:szCs w:val="16"/>
            </w:rPr>
            <w:instrText xml:space="preserve"> CITATION Eur16 \l 1033 </w:instrText>
          </w:r>
          <w:r w:rsidRPr="00FC7BAD">
            <w:rPr>
              <w:sz w:val="16"/>
              <w:szCs w:val="16"/>
            </w:rPr>
            <w:fldChar w:fldCharType="separate"/>
          </w:r>
          <w:r w:rsidRPr="00FC7BAD">
            <w:rPr>
              <w:noProof/>
              <w:sz w:val="16"/>
              <w:szCs w:val="16"/>
            </w:rPr>
            <w:t>(European Climate Adaptation Platform n.d.)</w:t>
          </w:r>
          <w:r w:rsidRPr="00FC7BAD">
            <w:rPr>
              <w:sz w:val="16"/>
              <w:szCs w:val="16"/>
            </w:rPr>
            <w:fldChar w:fldCharType="end"/>
          </w:r>
        </w:sdtContent>
      </w:sdt>
    </w:p>
  </w:endnote>
  <w:endnote w:id="6">
    <w:p w14:paraId="471C7A41" w14:textId="77777777" w:rsidR="00775AD4" w:rsidRPr="00FC7BAD" w:rsidRDefault="00775AD4" w:rsidP="0094030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1907721328"/>
          <w:citation/>
        </w:sdtPr>
        <w:sdtEndPr/>
        <w:sdtContent>
          <w:r w:rsidRPr="00FC7BAD">
            <w:rPr>
              <w:sz w:val="16"/>
              <w:szCs w:val="16"/>
            </w:rPr>
            <w:fldChar w:fldCharType="begin"/>
          </w:r>
          <w:r w:rsidRPr="00FC7BAD">
            <w:rPr>
              <w:sz w:val="16"/>
              <w:szCs w:val="16"/>
            </w:rPr>
            <w:instrText xml:space="preserve"> CITATION Sco11 \l 1033 </w:instrText>
          </w:r>
          <w:r w:rsidRPr="00FC7BAD">
            <w:rPr>
              <w:sz w:val="16"/>
              <w:szCs w:val="16"/>
            </w:rPr>
            <w:fldChar w:fldCharType="separate"/>
          </w:r>
          <w:r w:rsidRPr="00FC7BAD">
            <w:rPr>
              <w:noProof/>
              <w:sz w:val="16"/>
              <w:szCs w:val="16"/>
            </w:rPr>
            <w:t>(Scott Greene 2011)</w:t>
          </w:r>
          <w:r w:rsidRPr="00FC7BAD">
            <w:rPr>
              <w:sz w:val="16"/>
              <w:szCs w:val="16"/>
            </w:rPr>
            <w:fldChar w:fldCharType="end"/>
          </w:r>
        </w:sdtContent>
      </w:sdt>
    </w:p>
  </w:endnote>
  <w:endnote w:id="7">
    <w:p w14:paraId="2A8AF13F" w14:textId="77777777" w:rsidR="00775AD4" w:rsidRPr="00FC7BAD" w:rsidRDefault="00775AD4" w:rsidP="0094030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141399067"/>
          <w:citation/>
        </w:sdtPr>
        <w:sdtEndPr/>
        <w:sdtContent>
          <w:r w:rsidRPr="00FC7BAD">
            <w:rPr>
              <w:sz w:val="16"/>
              <w:szCs w:val="16"/>
            </w:rPr>
            <w:fldChar w:fldCharType="begin"/>
          </w:r>
          <w:r w:rsidRPr="00FC7BAD">
            <w:rPr>
              <w:sz w:val="16"/>
              <w:szCs w:val="16"/>
            </w:rPr>
            <w:instrText xml:space="preserve"> CITATION Dmi14 \l 1033 </w:instrText>
          </w:r>
          <w:r w:rsidRPr="00FC7BAD">
            <w:rPr>
              <w:sz w:val="16"/>
              <w:szCs w:val="16"/>
            </w:rPr>
            <w:fldChar w:fldCharType="separate"/>
          </w:r>
          <w:r w:rsidRPr="00FC7BAD">
            <w:rPr>
              <w:noProof/>
              <w:sz w:val="16"/>
              <w:szCs w:val="16"/>
            </w:rPr>
            <w:t>(Shaposhnikov 2014)</w:t>
          </w:r>
          <w:r w:rsidRPr="00FC7BAD">
            <w:rPr>
              <w:sz w:val="16"/>
              <w:szCs w:val="16"/>
            </w:rPr>
            <w:fldChar w:fldCharType="end"/>
          </w:r>
        </w:sdtContent>
      </w:sdt>
    </w:p>
  </w:endnote>
  <w:endnote w:id="8">
    <w:p w14:paraId="2F55CB5D" w14:textId="77777777" w:rsidR="00775AD4" w:rsidRPr="00FC7BAD" w:rsidRDefault="00775AD4" w:rsidP="0094030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967009150"/>
          <w:citation/>
        </w:sdtPr>
        <w:sdtEndPr/>
        <w:sdtContent>
          <w:r w:rsidRPr="00FC7BAD">
            <w:rPr>
              <w:sz w:val="16"/>
              <w:szCs w:val="16"/>
            </w:rPr>
            <w:fldChar w:fldCharType="begin"/>
          </w:r>
          <w:r w:rsidRPr="00FC7BAD">
            <w:rPr>
              <w:sz w:val="16"/>
              <w:szCs w:val="16"/>
            </w:rPr>
            <w:instrText xml:space="preserve"> CITATION Cen15 \l 1033 </w:instrText>
          </w:r>
          <w:r w:rsidRPr="00FC7BAD">
            <w:rPr>
              <w:sz w:val="16"/>
              <w:szCs w:val="16"/>
            </w:rPr>
            <w:fldChar w:fldCharType="separate"/>
          </w:r>
          <w:r w:rsidRPr="00FC7BAD">
            <w:rPr>
              <w:noProof/>
              <w:sz w:val="16"/>
              <w:szCs w:val="16"/>
            </w:rPr>
            <w:t>(Centre for Research on the Epidemiology of Disasters (CRED) 2015)</w:t>
          </w:r>
          <w:r w:rsidRPr="00FC7BAD">
            <w:rPr>
              <w:sz w:val="16"/>
              <w:szCs w:val="16"/>
            </w:rPr>
            <w:fldChar w:fldCharType="end"/>
          </w:r>
        </w:sdtContent>
      </w:sdt>
    </w:p>
  </w:endnote>
  <w:endnote w:id="9">
    <w:p w14:paraId="6CBBEA63" w14:textId="77777777" w:rsidR="00775AD4" w:rsidRPr="00FC7BAD" w:rsidRDefault="00775AD4" w:rsidP="008F133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800764985"/>
          <w:citation/>
        </w:sdtPr>
        <w:sdtEndPr/>
        <w:sdtContent>
          <w:r w:rsidRPr="00FC7BAD">
            <w:rPr>
              <w:sz w:val="16"/>
              <w:szCs w:val="16"/>
            </w:rPr>
            <w:fldChar w:fldCharType="begin"/>
          </w:r>
          <w:r w:rsidRPr="00FC7BAD">
            <w:rPr>
              <w:sz w:val="16"/>
              <w:szCs w:val="16"/>
            </w:rPr>
            <w:instrText xml:space="preserve"> CITATION Nat08 \l 1033 </w:instrText>
          </w:r>
          <w:r w:rsidRPr="00FC7BAD">
            <w:rPr>
              <w:sz w:val="16"/>
              <w:szCs w:val="16"/>
            </w:rPr>
            <w:fldChar w:fldCharType="separate"/>
          </w:r>
          <w:r w:rsidRPr="00FC7BAD">
            <w:rPr>
              <w:noProof/>
              <w:sz w:val="16"/>
              <w:szCs w:val="16"/>
            </w:rPr>
            <w:t>(Natural Resources Defense Council (NRDC) 2008)</w:t>
          </w:r>
          <w:r w:rsidRPr="00FC7BAD">
            <w:rPr>
              <w:sz w:val="16"/>
              <w:szCs w:val="16"/>
            </w:rPr>
            <w:fldChar w:fldCharType="end"/>
          </w:r>
        </w:sdtContent>
      </w:sdt>
    </w:p>
  </w:endnote>
  <w:endnote w:id="10">
    <w:p w14:paraId="196DB4D7" w14:textId="4987C11E" w:rsidR="00775AD4" w:rsidRPr="00FC7BAD" w:rsidRDefault="00775AD4">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2067757041"/>
          <w:citation/>
        </w:sdtPr>
        <w:sdtEndPr/>
        <w:sdtContent>
          <w:r w:rsidRPr="00FC7BAD">
            <w:rPr>
              <w:sz w:val="16"/>
              <w:szCs w:val="16"/>
            </w:rPr>
            <w:fldChar w:fldCharType="begin"/>
          </w:r>
          <w:r w:rsidRPr="00FC7BAD">
            <w:rPr>
              <w:sz w:val="16"/>
              <w:szCs w:val="16"/>
            </w:rPr>
            <w:instrText xml:space="preserve"> CITATION Wor131 \l 1033 </w:instrText>
          </w:r>
          <w:r w:rsidRPr="00FC7BAD">
            <w:rPr>
              <w:sz w:val="16"/>
              <w:szCs w:val="16"/>
            </w:rPr>
            <w:fldChar w:fldCharType="separate"/>
          </w:r>
          <w:r w:rsidRPr="00FC7BAD">
            <w:rPr>
              <w:noProof/>
              <w:sz w:val="16"/>
              <w:szCs w:val="16"/>
            </w:rPr>
            <w:t>(World Bank 2013)</w:t>
          </w:r>
          <w:r w:rsidRPr="00FC7BAD">
            <w:rPr>
              <w:sz w:val="16"/>
              <w:szCs w:val="16"/>
            </w:rPr>
            <w:fldChar w:fldCharType="end"/>
          </w:r>
        </w:sdtContent>
      </w:sdt>
    </w:p>
  </w:endnote>
  <w:endnote w:id="11">
    <w:p w14:paraId="55421568" w14:textId="250C3155" w:rsidR="00775AD4" w:rsidRPr="00FC7BAD" w:rsidRDefault="00775AD4">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2000235435"/>
          <w:citation/>
        </w:sdtPr>
        <w:sdtEndPr/>
        <w:sdtContent>
          <w:r w:rsidRPr="00FC7BAD">
            <w:rPr>
              <w:sz w:val="16"/>
              <w:szCs w:val="16"/>
            </w:rPr>
            <w:fldChar w:fldCharType="begin"/>
          </w:r>
          <w:r w:rsidRPr="00FC7BAD">
            <w:rPr>
              <w:sz w:val="16"/>
              <w:szCs w:val="16"/>
            </w:rPr>
            <w:instrText xml:space="preserve"> CITATION Jer12 \l 1033 </w:instrText>
          </w:r>
          <w:r w:rsidRPr="00FC7BAD">
            <w:rPr>
              <w:sz w:val="16"/>
              <w:szCs w:val="16"/>
            </w:rPr>
            <w:fldChar w:fldCharType="separate"/>
          </w:r>
          <w:r w:rsidRPr="00FC7BAD">
            <w:rPr>
              <w:noProof/>
              <w:sz w:val="16"/>
              <w:szCs w:val="16"/>
            </w:rPr>
            <w:t>(Jeremy J. Hess 2012)</w:t>
          </w:r>
          <w:r w:rsidRPr="00FC7BAD">
            <w:rPr>
              <w:sz w:val="16"/>
              <w:szCs w:val="16"/>
            </w:rPr>
            <w:fldChar w:fldCharType="end"/>
          </w:r>
        </w:sdtContent>
      </w:sdt>
    </w:p>
  </w:endnote>
  <w:endnote w:id="12">
    <w:p w14:paraId="4624A309" w14:textId="2DA61014" w:rsidR="00775AD4" w:rsidRPr="00FC7BAD" w:rsidRDefault="00775AD4">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1693908961"/>
          <w:citation/>
        </w:sdtPr>
        <w:sdtEndPr/>
        <w:sdtContent>
          <w:r w:rsidRPr="00FC7BAD">
            <w:rPr>
              <w:sz w:val="16"/>
              <w:szCs w:val="16"/>
            </w:rPr>
            <w:fldChar w:fldCharType="begin"/>
          </w:r>
          <w:r w:rsidRPr="00FC7BAD">
            <w:rPr>
              <w:sz w:val="16"/>
              <w:szCs w:val="16"/>
            </w:rPr>
            <w:instrText xml:space="preserve"> CITATION Kat12 \l 1033 </w:instrText>
          </w:r>
          <w:r w:rsidRPr="00FC7BAD">
            <w:rPr>
              <w:sz w:val="16"/>
              <w:szCs w:val="16"/>
            </w:rPr>
            <w:fldChar w:fldCharType="separate"/>
          </w:r>
          <w:r w:rsidRPr="00FC7BAD">
            <w:rPr>
              <w:noProof/>
              <w:sz w:val="16"/>
              <w:szCs w:val="16"/>
            </w:rPr>
            <w:t>(Hansen 2012)</w:t>
          </w:r>
          <w:r w:rsidRPr="00FC7BAD">
            <w:rPr>
              <w:sz w:val="16"/>
              <w:szCs w:val="16"/>
            </w:rPr>
            <w:fldChar w:fldCharType="end"/>
          </w:r>
        </w:sdtContent>
      </w:sdt>
    </w:p>
  </w:endnote>
  <w:endnote w:id="13">
    <w:p w14:paraId="2CE08FF7" w14:textId="20521425" w:rsidR="00775AD4" w:rsidRPr="00FC7BAD" w:rsidRDefault="00775AD4">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624234561"/>
          <w:citation/>
        </w:sdtPr>
        <w:sdtEndPr/>
        <w:sdtContent>
          <w:r w:rsidRPr="00FC7BAD">
            <w:rPr>
              <w:sz w:val="16"/>
              <w:szCs w:val="16"/>
            </w:rPr>
            <w:fldChar w:fldCharType="begin"/>
          </w:r>
          <w:r w:rsidRPr="00FC7BAD">
            <w:rPr>
              <w:sz w:val="16"/>
              <w:szCs w:val="16"/>
            </w:rPr>
            <w:instrText xml:space="preserve"> CITATION Smi14 \l 1033 </w:instrText>
          </w:r>
          <w:r w:rsidRPr="00FC7BAD">
            <w:rPr>
              <w:sz w:val="16"/>
              <w:szCs w:val="16"/>
            </w:rPr>
            <w:fldChar w:fldCharType="separate"/>
          </w:r>
          <w:r w:rsidRPr="00FC7BAD">
            <w:rPr>
              <w:noProof/>
              <w:sz w:val="16"/>
              <w:szCs w:val="16"/>
            </w:rPr>
            <w:t>(Smith et al 2014)</w:t>
          </w:r>
          <w:r w:rsidRPr="00FC7BAD">
            <w:rPr>
              <w:sz w:val="16"/>
              <w:szCs w:val="16"/>
            </w:rPr>
            <w:fldChar w:fldCharType="end"/>
          </w:r>
        </w:sdtContent>
      </w:sdt>
    </w:p>
  </w:endnote>
  <w:endnote w:id="14">
    <w:p w14:paraId="6069FA90" w14:textId="2B9DDBB9" w:rsidR="00775AD4" w:rsidRPr="00FC7BAD" w:rsidRDefault="00775AD4">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347145360"/>
          <w:citation/>
        </w:sdtPr>
        <w:sdtEndPr/>
        <w:sdtContent>
          <w:r w:rsidRPr="00FC7BAD">
            <w:rPr>
              <w:sz w:val="16"/>
              <w:szCs w:val="16"/>
            </w:rPr>
            <w:fldChar w:fldCharType="begin"/>
          </w:r>
          <w:r w:rsidRPr="00FC7BAD">
            <w:rPr>
              <w:sz w:val="16"/>
              <w:szCs w:val="16"/>
            </w:rPr>
            <w:instrText xml:space="preserve"> CITATION Uni15 \l 1033 </w:instrText>
          </w:r>
          <w:r w:rsidRPr="00FC7BAD">
            <w:rPr>
              <w:sz w:val="16"/>
              <w:szCs w:val="16"/>
            </w:rPr>
            <w:fldChar w:fldCharType="separate"/>
          </w:r>
          <w:r w:rsidRPr="00FC7BAD">
            <w:rPr>
              <w:noProof/>
              <w:sz w:val="16"/>
              <w:szCs w:val="16"/>
            </w:rPr>
            <w:t>(United Nations Office for Outer Space Affairs 2015)</w:t>
          </w:r>
          <w:r w:rsidRPr="00FC7BAD">
            <w:rPr>
              <w:sz w:val="16"/>
              <w:szCs w:val="16"/>
            </w:rPr>
            <w:fldChar w:fldCharType="end"/>
          </w:r>
        </w:sdtContent>
      </w:sdt>
    </w:p>
  </w:endnote>
  <w:endnote w:id="15">
    <w:p w14:paraId="30A3D164" w14:textId="7096C54E" w:rsidR="00775AD4" w:rsidRPr="00FC7BAD" w:rsidRDefault="00775AD4">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277765969"/>
          <w:citation/>
        </w:sdtPr>
        <w:sdtEndPr/>
        <w:sdtContent>
          <w:r w:rsidRPr="00FC7BAD">
            <w:rPr>
              <w:sz w:val="16"/>
              <w:szCs w:val="16"/>
            </w:rPr>
            <w:fldChar w:fldCharType="begin"/>
          </w:r>
          <w:r w:rsidRPr="00FC7BAD">
            <w:rPr>
              <w:sz w:val="16"/>
              <w:szCs w:val="16"/>
            </w:rPr>
            <w:instrText xml:space="preserve"> CITATION Dia11 \l 1033 </w:instrText>
          </w:r>
          <w:r w:rsidRPr="00FC7BAD">
            <w:rPr>
              <w:sz w:val="16"/>
              <w:szCs w:val="16"/>
            </w:rPr>
            <w:fldChar w:fldCharType="separate"/>
          </w:r>
          <w:r w:rsidRPr="00FC7BAD">
            <w:rPr>
              <w:noProof/>
              <w:sz w:val="16"/>
              <w:szCs w:val="16"/>
            </w:rPr>
            <w:t>(Dianne Lowe 2011)</w:t>
          </w:r>
          <w:r w:rsidRPr="00FC7BAD">
            <w:rPr>
              <w:sz w:val="16"/>
              <w:szCs w:val="16"/>
            </w:rP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MiloOT-Light">
    <w:altName w:val="Times New Roman"/>
    <w:charset w:val="00"/>
    <w:family w:val="roman"/>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985BC" w14:textId="77777777" w:rsidR="00DB055A" w:rsidRDefault="00DB055A" w:rsidP="00A851CD">
      <w:r>
        <w:separator/>
      </w:r>
    </w:p>
  </w:footnote>
  <w:footnote w:type="continuationSeparator" w:id="0">
    <w:p w14:paraId="27EC3675" w14:textId="77777777" w:rsidR="00DB055A" w:rsidRDefault="00DB055A" w:rsidP="00A851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739D2" w14:textId="57A518F6" w:rsidR="00775AD4" w:rsidRDefault="00775AD4" w:rsidP="00EE1DD7">
    <w:pPr>
      <w:pStyle w:val="Header"/>
    </w:pPr>
    <w:r>
      <w:t>Extreme Heat and Health</w:t>
    </w:r>
    <w:r>
      <w:tab/>
    </w:r>
    <w:r>
      <w:tab/>
    </w:r>
    <w:r w:rsidR="00285145">
      <w:t xml:space="preserve">1 March </w:t>
    </w:r>
    <w:r>
      <w:t>2016</w:t>
    </w:r>
  </w:p>
  <w:p w14:paraId="3471255E" w14:textId="77777777" w:rsidR="00775AD4" w:rsidRDefault="00775A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894EE87A"/>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1">
    <w:nsid w:val="37B970DD"/>
    <w:multiLevelType w:val="hybridMultilevel"/>
    <w:tmpl w:val="D5D291FC"/>
    <w:lvl w:ilvl="0" w:tplc="981ABD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1A7A47"/>
    <w:multiLevelType w:val="hybridMultilevel"/>
    <w:tmpl w:val="964C5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64FDF"/>
    <w:multiLevelType w:val="hybridMultilevel"/>
    <w:tmpl w:val="DE0C277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95588D"/>
    <w:multiLevelType w:val="hybridMultilevel"/>
    <w:tmpl w:val="D6BEB248"/>
    <w:lvl w:ilvl="0" w:tplc="9650F0BA">
      <w:start w:val="23"/>
      <w:numFmt w:val="bullet"/>
      <w:lvlText w:val="-"/>
      <w:lvlJc w:val="left"/>
      <w:pPr>
        <w:ind w:left="990" w:hanging="360"/>
      </w:pPr>
      <w:rPr>
        <w:rFonts w:ascii="Arial" w:eastAsia="Times New Roman"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4ED7459A"/>
    <w:multiLevelType w:val="multilevel"/>
    <w:tmpl w:val="D5D291F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4EEF7B34"/>
    <w:multiLevelType w:val="hybridMultilevel"/>
    <w:tmpl w:val="ACBA0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AE7B02"/>
    <w:multiLevelType w:val="hybridMultilevel"/>
    <w:tmpl w:val="3DD20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9E2F43"/>
    <w:multiLevelType w:val="hybridMultilevel"/>
    <w:tmpl w:val="A42CDE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60753748"/>
    <w:multiLevelType w:val="hybridMultilevel"/>
    <w:tmpl w:val="1A0EE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E084D"/>
    <w:multiLevelType w:val="hybridMultilevel"/>
    <w:tmpl w:val="4B30DB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10"/>
  </w:num>
  <w:num w:numId="6">
    <w:abstractNumId w:val="2"/>
  </w:num>
  <w:num w:numId="7">
    <w:abstractNumId w:val="5"/>
  </w:num>
  <w:num w:numId="8">
    <w:abstractNumId w:val="3"/>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1CD"/>
    <w:rsid w:val="00000979"/>
    <w:rsid w:val="0000242C"/>
    <w:rsid w:val="000025E7"/>
    <w:rsid w:val="00002D52"/>
    <w:rsid w:val="00003083"/>
    <w:rsid w:val="00003C49"/>
    <w:rsid w:val="0000573B"/>
    <w:rsid w:val="0001390B"/>
    <w:rsid w:val="0001449A"/>
    <w:rsid w:val="000146C9"/>
    <w:rsid w:val="00014949"/>
    <w:rsid w:val="00014FE5"/>
    <w:rsid w:val="000151A7"/>
    <w:rsid w:val="00015C32"/>
    <w:rsid w:val="000178D9"/>
    <w:rsid w:val="00017F89"/>
    <w:rsid w:val="00020510"/>
    <w:rsid w:val="00022EEC"/>
    <w:rsid w:val="0002300A"/>
    <w:rsid w:val="000235B5"/>
    <w:rsid w:val="00023EFE"/>
    <w:rsid w:val="00027773"/>
    <w:rsid w:val="00030C5D"/>
    <w:rsid w:val="00033011"/>
    <w:rsid w:val="000358C5"/>
    <w:rsid w:val="00035B47"/>
    <w:rsid w:val="0003707F"/>
    <w:rsid w:val="0003798E"/>
    <w:rsid w:val="000379BE"/>
    <w:rsid w:val="000407C2"/>
    <w:rsid w:val="00040BFF"/>
    <w:rsid w:val="00041E09"/>
    <w:rsid w:val="00042286"/>
    <w:rsid w:val="00043A2E"/>
    <w:rsid w:val="00043E49"/>
    <w:rsid w:val="0004406C"/>
    <w:rsid w:val="000450AA"/>
    <w:rsid w:val="000502E7"/>
    <w:rsid w:val="00050936"/>
    <w:rsid w:val="00051175"/>
    <w:rsid w:val="000511CA"/>
    <w:rsid w:val="0005438A"/>
    <w:rsid w:val="00056499"/>
    <w:rsid w:val="000567C7"/>
    <w:rsid w:val="000577C1"/>
    <w:rsid w:val="0006010C"/>
    <w:rsid w:val="000608A3"/>
    <w:rsid w:val="00062AC9"/>
    <w:rsid w:val="00063F3B"/>
    <w:rsid w:val="0006480F"/>
    <w:rsid w:val="00064AC7"/>
    <w:rsid w:val="00065F95"/>
    <w:rsid w:val="00066718"/>
    <w:rsid w:val="0007176D"/>
    <w:rsid w:val="0007194B"/>
    <w:rsid w:val="00072E6B"/>
    <w:rsid w:val="00073251"/>
    <w:rsid w:val="00074CF7"/>
    <w:rsid w:val="00074D3B"/>
    <w:rsid w:val="00075743"/>
    <w:rsid w:val="00075B93"/>
    <w:rsid w:val="00076062"/>
    <w:rsid w:val="00076D67"/>
    <w:rsid w:val="00080307"/>
    <w:rsid w:val="00080D0A"/>
    <w:rsid w:val="00080DEF"/>
    <w:rsid w:val="000811CF"/>
    <w:rsid w:val="00082A52"/>
    <w:rsid w:val="0008327D"/>
    <w:rsid w:val="00084ACD"/>
    <w:rsid w:val="0008589A"/>
    <w:rsid w:val="00085EE5"/>
    <w:rsid w:val="00087AC7"/>
    <w:rsid w:val="000908F2"/>
    <w:rsid w:val="00091109"/>
    <w:rsid w:val="000916BD"/>
    <w:rsid w:val="00091D6E"/>
    <w:rsid w:val="0009240D"/>
    <w:rsid w:val="000929C2"/>
    <w:rsid w:val="00092E6E"/>
    <w:rsid w:val="00092F0A"/>
    <w:rsid w:val="00094644"/>
    <w:rsid w:val="00094C0E"/>
    <w:rsid w:val="000958EC"/>
    <w:rsid w:val="00097AF1"/>
    <w:rsid w:val="000A18F7"/>
    <w:rsid w:val="000A45CC"/>
    <w:rsid w:val="000A4967"/>
    <w:rsid w:val="000A6C74"/>
    <w:rsid w:val="000A7B2E"/>
    <w:rsid w:val="000A7C21"/>
    <w:rsid w:val="000B2586"/>
    <w:rsid w:val="000B31EA"/>
    <w:rsid w:val="000B79A9"/>
    <w:rsid w:val="000B7D1E"/>
    <w:rsid w:val="000C0D69"/>
    <w:rsid w:val="000C1672"/>
    <w:rsid w:val="000C2F11"/>
    <w:rsid w:val="000C464D"/>
    <w:rsid w:val="000C5D72"/>
    <w:rsid w:val="000C6484"/>
    <w:rsid w:val="000C717B"/>
    <w:rsid w:val="000C7427"/>
    <w:rsid w:val="000C7613"/>
    <w:rsid w:val="000D0EE4"/>
    <w:rsid w:val="000D3904"/>
    <w:rsid w:val="000D52B2"/>
    <w:rsid w:val="000D577B"/>
    <w:rsid w:val="000D6717"/>
    <w:rsid w:val="000D6A57"/>
    <w:rsid w:val="000D747E"/>
    <w:rsid w:val="000E15F2"/>
    <w:rsid w:val="000E2160"/>
    <w:rsid w:val="000E27D0"/>
    <w:rsid w:val="000E3012"/>
    <w:rsid w:val="000E3523"/>
    <w:rsid w:val="000E3CC8"/>
    <w:rsid w:val="000E45D0"/>
    <w:rsid w:val="000E6DC9"/>
    <w:rsid w:val="000E7732"/>
    <w:rsid w:val="000F092F"/>
    <w:rsid w:val="000F1884"/>
    <w:rsid w:val="000F21D1"/>
    <w:rsid w:val="000F324D"/>
    <w:rsid w:val="000F3C56"/>
    <w:rsid w:val="000F4EEF"/>
    <w:rsid w:val="000F58C4"/>
    <w:rsid w:val="000F5986"/>
    <w:rsid w:val="000F681D"/>
    <w:rsid w:val="001011F6"/>
    <w:rsid w:val="0010143A"/>
    <w:rsid w:val="00102A72"/>
    <w:rsid w:val="00103747"/>
    <w:rsid w:val="001037DF"/>
    <w:rsid w:val="00103FE2"/>
    <w:rsid w:val="00105667"/>
    <w:rsid w:val="00105EAA"/>
    <w:rsid w:val="0010661D"/>
    <w:rsid w:val="0010690F"/>
    <w:rsid w:val="00110569"/>
    <w:rsid w:val="001115CB"/>
    <w:rsid w:val="00112BDD"/>
    <w:rsid w:val="00113CDD"/>
    <w:rsid w:val="001146F8"/>
    <w:rsid w:val="001148DC"/>
    <w:rsid w:val="00115F60"/>
    <w:rsid w:val="001207F2"/>
    <w:rsid w:val="00125D8D"/>
    <w:rsid w:val="0012629A"/>
    <w:rsid w:val="0012753E"/>
    <w:rsid w:val="00130535"/>
    <w:rsid w:val="00131C87"/>
    <w:rsid w:val="001339D2"/>
    <w:rsid w:val="00133CB3"/>
    <w:rsid w:val="00134355"/>
    <w:rsid w:val="001361AE"/>
    <w:rsid w:val="0013766C"/>
    <w:rsid w:val="0014139C"/>
    <w:rsid w:val="00142AE9"/>
    <w:rsid w:val="00143B62"/>
    <w:rsid w:val="0014661F"/>
    <w:rsid w:val="00147C37"/>
    <w:rsid w:val="00152391"/>
    <w:rsid w:val="0015261F"/>
    <w:rsid w:val="001530CD"/>
    <w:rsid w:val="00153876"/>
    <w:rsid w:val="00153A1A"/>
    <w:rsid w:val="00153A79"/>
    <w:rsid w:val="00154A86"/>
    <w:rsid w:val="00154B35"/>
    <w:rsid w:val="00154EB5"/>
    <w:rsid w:val="00157192"/>
    <w:rsid w:val="00160837"/>
    <w:rsid w:val="00162ADE"/>
    <w:rsid w:val="00164480"/>
    <w:rsid w:val="00164D17"/>
    <w:rsid w:val="00166B5B"/>
    <w:rsid w:val="00167304"/>
    <w:rsid w:val="00167A48"/>
    <w:rsid w:val="00167DCE"/>
    <w:rsid w:val="0017193A"/>
    <w:rsid w:val="00172D9D"/>
    <w:rsid w:val="00173F54"/>
    <w:rsid w:val="00174960"/>
    <w:rsid w:val="00175CAB"/>
    <w:rsid w:val="00177D74"/>
    <w:rsid w:val="0018103F"/>
    <w:rsid w:val="0018202E"/>
    <w:rsid w:val="0018250A"/>
    <w:rsid w:val="00182E39"/>
    <w:rsid w:val="00183554"/>
    <w:rsid w:val="0018585F"/>
    <w:rsid w:val="001861EB"/>
    <w:rsid w:val="00190179"/>
    <w:rsid w:val="00190F2B"/>
    <w:rsid w:val="00192A25"/>
    <w:rsid w:val="00193558"/>
    <w:rsid w:val="0019355E"/>
    <w:rsid w:val="00193586"/>
    <w:rsid w:val="00193B2E"/>
    <w:rsid w:val="00193DA6"/>
    <w:rsid w:val="00194CDA"/>
    <w:rsid w:val="001953A3"/>
    <w:rsid w:val="00196E60"/>
    <w:rsid w:val="00197999"/>
    <w:rsid w:val="001A1E80"/>
    <w:rsid w:val="001A20AE"/>
    <w:rsid w:val="001A2558"/>
    <w:rsid w:val="001A2D10"/>
    <w:rsid w:val="001A2DFB"/>
    <w:rsid w:val="001A4BE2"/>
    <w:rsid w:val="001A6911"/>
    <w:rsid w:val="001A764D"/>
    <w:rsid w:val="001B0DEE"/>
    <w:rsid w:val="001B1BBB"/>
    <w:rsid w:val="001B569C"/>
    <w:rsid w:val="001C05A1"/>
    <w:rsid w:val="001C1B0E"/>
    <w:rsid w:val="001C27AB"/>
    <w:rsid w:val="001C3E64"/>
    <w:rsid w:val="001C4320"/>
    <w:rsid w:val="001C5305"/>
    <w:rsid w:val="001C5AC0"/>
    <w:rsid w:val="001C6997"/>
    <w:rsid w:val="001D08DF"/>
    <w:rsid w:val="001D0CEC"/>
    <w:rsid w:val="001D1C95"/>
    <w:rsid w:val="001D4BA7"/>
    <w:rsid w:val="001D751B"/>
    <w:rsid w:val="001E1160"/>
    <w:rsid w:val="001E3683"/>
    <w:rsid w:val="001E6366"/>
    <w:rsid w:val="001E6CD3"/>
    <w:rsid w:val="001F02ED"/>
    <w:rsid w:val="001F071B"/>
    <w:rsid w:val="001F0F63"/>
    <w:rsid w:val="001F17F4"/>
    <w:rsid w:val="001F1A19"/>
    <w:rsid w:val="001F285F"/>
    <w:rsid w:val="001F2D56"/>
    <w:rsid w:val="001F62D9"/>
    <w:rsid w:val="00202BED"/>
    <w:rsid w:val="002033DE"/>
    <w:rsid w:val="00207DC0"/>
    <w:rsid w:val="00210898"/>
    <w:rsid w:val="00211658"/>
    <w:rsid w:val="00211777"/>
    <w:rsid w:val="002118C7"/>
    <w:rsid w:val="00213065"/>
    <w:rsid w:val="0021341C"/>
    <w:rsid w:val="00214EF6"/>
    <w:rsid w:val="00215722"/>
    <w:rsid w:val="00216F48"/>
    <w:rsid w:val="002207E4"/>
    <w:rsid w:val="0022096F"/>
    <w:rsid w:val="00222329"/>
    <w:rsid w:val="00223231"/>
    <w:rsid w:val="00223D4E"/>
    <w:rsid w:val="00224308"/>
    <w:rsid w:val="002259EA"/>
    <w:rsid w:val="00230789"/>
    <w:rsid w:val="00232024"/>
    <w:rsid w:val="0023579F"/>
    <w:rsid w:val="002357BB"/>
    <w:rsid w:val="0023651B"/>
    <w:rsid w:val="002368B8"/>
    <w:rsid w:val="00236AB3"/>
    <w:rsid w:val="00236BE4"/>
    <w:rsid w:val="00237411"/>
    <w:rsid w:val="00237ADD"/>
    <w:rsid w:val="00237CDF"/>
    <w:rsid w:val="00243D72"/>
    <w:rsid w:val="0024567E"/>
    <w:rsid w:val="00245F64"/>
    <w:rsid w:val="00245FC8"/>
    <w:rsid w:val="002467F1"/>
    <w:rsid w:val="00246D5A"/>
    <w:rsid w:val="002502FD"/>
    <w:rsid w:val="002515A0"/>
    <w:rsid w:val="002522DF"/>
    <w:rsid w:val="00252C69"/>
    <w:rsid w:val="00252D0C"/>
    <w:rsid w:val="00253CBD"/>
    <w:rsid w:val="00254D98"/>
    <w:rsid w:val="002579CE"/>
    <w:rsid w:val="00257DC3"/>
    <w:rsid w:val="0026050C"/>
    <w:rsid w:val="0026078F"/>
    <w:rsid w:val="0026225A"/>
    <w:rsid w:val="00266634"/>
    <w:rsid w:val="00267C72"/>
    <w:rsid w:val="00272745"/>
    <w:rsid w:val="00273A4A"/>
    <w:rsid w:val="00274336"/>
    <w:rsid w:val="00274A0F"/>
    <w:rsid w:val="00274BB1"/>
    <w:rsid w:val="002750F3"/>
    <w:rsid w:val="00275CFC"/>
    <w:rsid w:val="0027640B"/>
    <w:rsid w:val="00276CB3"/>
    <w:rsid w:val="00276F38"/>
    <w:rsid w:val="00277817"/>
    <w:rsid w:val="00277D90"/>
    <w:rsid w:val="00277EC7"/>
    <w:rsid w:val="00277FFC"/>
    <w:rsid w:val="002822C1"/>
    <w:rsid w:val="00283D51"/>
    <w:rsid w:val="00284055"/>
    <w:rsid w:val="002841A9"/>
    <w:rsid w:val="00285145"/>
    <w:rsid w:val="00285AB1"/>
    <w:rsid w:val="00287BA2"/>
    <w:rsid w:val="00291D3F"/>
    <w:rsid w:val="002922D2"/>
    <w:rsid w:val="00292515"/>
    <w:rsid w:val="00293623"/>
    <w:rsid w:val="0029381F"/>
    <w:rsid w:val="00294385"/>
    <w:rsid w:val="00294501"/>
    <w:rsid w:val="00294996"/>
    <w:rsid w:val="002969FB"/>
    <w:rsid w:val="00297C86"/>
    <w:rsid w:val="002A1742"/>
    <w:rsid w:val="002A1901"/>
    <w:rsid w:val="002A2448"/>
    <w:rsid w:val="002A30CB"/>
    <w:rsid w:val="002A3EE8"/>
    <w:rsid w:val="002A4602"/>
    <w:rsid w:val="002A485B"/>
    <w:rsid w:val="002A58E8"/>
    <w:rsid w:val="002A6306"/>
    <w:rsid w:val="002A639A"/>
    <w:rsid w:val="002A67BD"/>
    <w:rsid w:val="002B0A8F"/>
    <w:rsid w:val="002B1347"/>
    <w:rsid w:val="002B151A"/>
    <w:rsid w:val="002B1EE0"/>
    <w:rsid w:val="002B2420"/>
    <w:rsid w:val="002B3728"/>
    <w:rsid w:val="002B3A51"/>
    <w:rsid w:val="002B4144"/>
    <w:rsid w:val="002B66C4"/>
    <w:rsid w:val="002B7332"/>
    <w:rsid w:val="002C093F"/>
    <w:rsid w:val="002C1DDA"/>
    <w:rsid w:val="002C2483"/>
    <w:rsid w:val="002C2625"/>
    <w:rsid w:val="002C28C9"/>
    <w:rsid w:val="002C3BB6"/>
    <w:rsid w:val="002C42A1"/>
    <w:rsid w:val="002C7713"/>
    <w:rsid w:val="002D0B72"/>
    <w:rsid w:val="002D1053"/>
    <w:rsid w:val="002D144E"/>
    <w:rsid w:val="002D3092"/>
    <w:rsid w:val="002D450E"/>
    <w:rsid w:val="002D786F"/>
    <w:rsid w:val="002E12CC"/>
    <w:rsid w:val="002E29B6"/>
    <w:rsid w:val="002E3283"/>
    <w:rsid w:val="002E3A46"/>
    <w:rsid w:val="002E6FC7"/>
    <w:rsid w:val="002E79D6"/>
    <w:rsid w:val="002F0536"/>
    <w:rsid w:val="002F07AA"/>
    <w:rsid w:val="002F0C70"/>
    <w:rsid w:val="002F34F0"/>
    <w:rsid w:val="002F4437"/>
    <w:rsid w:val="002F6194"/>
    <w:rsid w:val="002F6D11"/>
    <w:rsid w:val="002F7C1D"/>
    <w:rsid w:val="002F7DA1"/>
    <w:rsid w:val="002F7F53"/>
    <w:rsid w:val="00301489"/>
    <w:rsid w:val="003016BF"/>
    <w:rsid w:val="00302956"/>
    <w:rsid w:val="00302D7F"/>
    <w:rsid w:val="003038C1"/>
    <w:rsid w:val="00303990"/>
    <w:rsid w:val="00303A68"/>
    <w:rsid w:val="00303E46"/>
    <w:rsid w:val="00305FCA"/>
    <w:rsid w:val="00307D90"/>
    <w:rsid w:val="003104FA"/>
    <w:rsid w:val="00312F59"/>
    <w:rsid w:val="00312FCE"/>
    <w:rsid w:val="0032071E"/>
    <w:rsid w:val="003214B8"/>
    <w:rsid w:val="003226C5"/>
    <w:rsid w:val="00322932"/>
    <w:rsid w:val="003241EB"/>
    <w:rsid w:val="00324CC0"/>
    <w:rsid w:val="00326D57"/>
    <w:rsid w:val="00326FEA"/>
    <w:rsid w:val="003279DF"/>
    <w:rsid w:val="00330865"/>
    <w:rsid w:val="00330C9F"/>
    <w:rsid w:val="00333B65"/>
    <w:rsid w:val="00334541"/>
    <w:rsid w:val="003367A4"/>
    <w:rsid w:val="00336BEA"/>
    <w:rsid w:val="00336D54"/>
    <w:rsid w:val="0033753D"/>
    <w:rsid w:val="0033786E"/>
    <w:rsid w:val="00340395"/>
    <w:rsid w:val="0034088F"/>
    <w:rsid w:val="00340E61"/>
    <w:rsid w:val="00341D7A"/>
    <w:rsid w:val="00341E2D"/>
    <w:rsid w:val="00342049"/>
    <w:rsid w:val="00342D6E"/>
    <w:rsid w:val="0034326B"/>
    <w:rsid w:val="003443F7"/>
    <w:rsid w:val="00344E12"/>
    <w:rsid w:val="00347D79"/>
    <w:rsid w:val="00350740"/>
    <w:rsid w:val="00351006"/>
    <w:rsid w:val="00351F1A"/>
    <w:rsid w:val="00352AEE"/>
    <w:rsid w:val="003533B6"/>
    <w:rsid w:val="00354682"/>
    <w:rsid w:val="00355298"/>
    <w:rsid w:val="00356843"/>
    <w:rsid w:val="00356860"/>
    <w:rsid w:val="00356A47"/>
    <w:rsid w:val="0035782A"/>
    <w:rsid w:val="00364826"/>
    <w:rsid w:val="00364BAB"/>
    <w:rsid w:val="00364F4D"/>
    <w:rsid w:val="00370E98"/>
    <w:rsid w:val="0037255F"/>
    <w:rsid w:val="00372A65"/>
    <w:rsid w:val="0037317B"/>
    <w:rsid w:val="003736AD"/>
    <w:rsid w:val="00374847"/>
    <w:rsid w:val="00375064"/>
    <w:rsid w:val="00375BE4"/>
    <w:rsid w:val="00376050"/>
    <w:rsid w:val="00376506"/>
    <w:rsid w:val="0037742F"/>
    <w:rsid w:val="003774C3"/>
    <w:rsid w:val="00380D78"/>
    <w:rsid w:val="00383189"/>
    <w:rsid w:val="00385728"/>
    <w:rsid w:val="00386CDE"/>
    <w:rsid w:val="003877ED"/>
    <w:rsid w:val="00390110"/>
    <w:rsid w:val="003905B9"/>
    <w:rsid w:val="00391890"/>
    <w:rsid w:val="00391FA1"/>
    <w:rsid w:val="00392844"/>
    <w:rsid w:val="00393408"/>
    <w:rsid w:val="0039369D"/>
    <w:rsid w:val="0039607A"/>
    <w:rsid w:val="003965F2"/>
    <w:rsid w:val="003A0196"/>
    <w:rsid w:val="003A1D9E"/>
    <w:rsid w:val="003A3F59"/>
    <w:rsid w:val="003A4E7A"/>
    <w:rsid w:val="003A7482"/>
    <w:rsid w:val="003A7885"/>
    <w:rsid w:val="003B0D56"/>
    <w:rsid w:val="003B3787"/>
    <w:rsid w:val="003B420F"/>
    <w:rsid w:val="003B60B7"/>
    <w:rsid w:val="003B69AD"/>
    <w:rsid w:val="003B76AC"/>
    <w:rsid w:val="003B78E7"/>
    <w:rsid w:val="003B7B12"/>
    <w:rsid w:val="003B7E8F"/>
    <w:rsid w:val="003B7EFC"/>
    <w:rsid w:val="003C09E6"/>
    <w:rsid w:val="003C0C72"/>
    <w:rsid w:val="003C11F2"/>
    <w:rsid w:val="003C1D80"/>
    <w:rsid w:val="003C2937"/>
    <w:rsid w:val="003C2EA6"/>
    <w:rsid w:val="003C305D"/>
    <w:rsid w:val="003C49FD"/>
    <w:rsid w:val="003C53E9"/>
    <w:rsid w:val="003D065D"/>
    <w:rsid w:val="003D1DA7"/>
    <w:rsid w:val="003D2204"/>
    <w:rsid w:val="003D2273"/>
    <w:rsid w:val="003D4E21"/>
    <w:rsid w:val="003D6934"/>
    <w:rsid w:val="003D7272"/>
    <w:rsid w:val="003E0A18"/>
    <w:rsid w:val="003E2858"/>
    <w:rsid w:val="003E39B6"/>
    <w:rsid w:val="003E3BE1"/>
    <w:rsid w:val="003E50E3"/>
    <w:rsid w:val="003E5224"/>
    <w:rsid w:val="003F0059"/>
    <w:rsid w:val="003F079B"/>
    <w:rsid w:val="003F0A1B"/>
    <w:rsid w:val="003F1000"/>
    <w:rsid w:val="003F2A69"/>
    <w:rsid w:val="003F4011"/>
    <w:rsid w:val="003F469E"/>
    <w:rsid w:val="003F4A76"/>
    <w:rsid w:val="003F5C26"/>
    <w:rsid w:val="003F5C9C"/>
    <w:rsid w:val="003F5CA8"/>
    <w:rsid w:val="0040085C"/>
    <w:rsid w:val="00400ED4"/>
    <w:rsid w:val="0040146A"/>
    <w:rsid w:val="0040226D"/>
    <w:rsid w:val="004024B3"/>
    <w:rsid w:val="00403FE3"/>
    <w:rsid w:val="004048FF"/>
    <w:rsid w:val="00405727"/>
    <w:rsid w:val="00406FC2"/>
    <w:rsid w:val="00407EFE"/>
    <w:rsid w:val="00411292"/>
    <w:rsid w:val="004119A9"/>
    <w:rsid w:val="004133BD"/>
    <w:rsid w:val="00414C2C"/>
    <w:rsid w:val="00415642"/>
    <w:rsid w:val="00415FB9"/>
    <w:rsid w:val="00416339"/>
    <w:rsid w:val="0041782B"/>
    <w:rsid w:val="004201F2"/>
    <w:rsid w:val="00420BBD"/>
    <w:rsid w:val="004229B7"/>
    <w:rsid w:val="00422CA4"/>
    <w:rsid w:val="00422D6C"/>
    <w:rsid w:val="00423ABB"/>
    <w:rsid w:val="0042421B"/>
    <w:rsid w:val="004255CF"/>
    <w:rsid w:val="004272D2"/>
    <w:rsid w:val="00427839"/>
    <w:rsid w:val="00430FB7"/>
    <w:rsid w:val="00431266"/>
    <w:rsid w:val="004318EA"/>
    <w:rsid w:val="00432A8C"/>
    <w:rsid w:val="00434736"/>
    <w:rsid w:val="00435F1E"/>
    <w:rsid w:val="00436391"/>
    <w:rsid w:val="00437698"/>
    <w:rsid w:val="00440318"/>
    <w:rsid w:val="00440D02"/>
    <w:rsid w:val="00441AFD"/>
    <w:rsid w:val="004426DA"/>
    <w:rsid w:val="004432D0"/>
    <w:rsid w:val="00444CA0"/>
    <w:rsid w:val="004452B3"/>
    <w:rsid w:val="00447A15"/>
    <w:rsid w:val="00447FAF"/>
    <w:rsid w:val="00450F23"/>
    <w:rsid w:val="004530D2"/>
    <w:rsid w:val="00453B1E"/>
    <w:rsid w:val="004545A2"/>
    <w:rsid w:val="0045581A"/>
    <w:rsid w:val="004611EE"/>
    <w:rsid w:val="00462791"/>
    <w:rsid w:val="0046327A"/>
    <w:rsid w:val="004635D1"/>
    <w:rsid w:val="00463A43"/>
    <w:rsid w:val="00463DB2"/>
    <w:rsid w:val="00464D3B"/>
    <w:rsid w:val="004650C5"/>
    <w:rsid w:val="004653BA"/>
    <w:rsid w:val="00466820"/>
    <w:rsid w:val="00467552"/>
    <w:rsid w:val="004675DA"/>
    <w:rsid w:val="00467E59"/>
    <w:rsid w:val="004717A0"/>
    <w:rsid w:val="004719BF"/>
    <w:rsid w:val="0047278B"/>
    <w:rsid w:val="00472A53"/>
    <w:rsid w:val="00473B0B"/>
    <w:rsid w:val="00473CF0"/>
    <w:rsid w:val="00473D6D"/>
    <w:rsid w:val="00476707"/>
    <w:rsid w:val="0047680F"/>
    <w:rsid w:val="00477882"/>
    <w:rsid w:val="0048009E"/>
    <w:rsid w:val="004803E0"/>
    <w:rsid w:val="00480D8A"/>
    <w:rsid w:val="004834E7"/>
    <w:rsid w:val="00484826"/>
    <w:rsid w:val="00485183"/>
    <w:rsid w:val="0049055A"/>
    <w:rsid w:val="00493490"/>
    <w:rsid w:val="0049529D"/>
    <w:rsid w:val="0049556C"/>
    <w:rsid w:val="00497294"/>
    <w:rsid w:val="004A0567"/>
    <w:rsid w:val="004A0AF4"/>
    <w:rsid w:val="004A3816"/>
    <w:rsid w:val="004A4048"/>
    <w:rsid w:val="004A4194"/>
    <w:rsid w:val="004A485F"/>
    <w:rsid w:val="004A4C9F"/>
    <w:rsid w:val="004A534B"/>
    <w:rsid w:val="004A588A"/>
    <w:rsid w:val="004A6A5C"/>
    <w:rsid w:val="004B09DC"/>
    <w:rsid w:val="004B0FB3"/>
    <w:rsid w:val="004B2574"/>
    <w:rsid w:val="004B2962"/>
    <w:rsid w:val="004B3063"/>
    <w:rsid w:val="004B32E1"/>
    <w:rsid w:val="004B334F"/>
    <w:rsid w:val="004B37EC"/>
    <w:rsid w:val="004B3FF2"/>
    <w:rsid w:val="004B43BB"/>
    <w:rsid w:val="004B4633"/>
    <w:rsid w:val="004B5107"/>
    <w:rsid w:val="004B53C2"/>
    <w:rsid w:val="004B56D7"/>
    <w:rsid w:val="004B5B16"/>
    <w:rsid w:val="004B63B9"/>
    <w:rsid w:val="004C41F9"/>
    <w:rsid w:val="004C53B7"/>
    <w:rsid w:val="004C5CD6"/>
    <w:rsid w:val="004C6178"/>
    <w:rsid w:val="004C661F"/>
    <w:rsid w:val="004C72B0"/>
    <w:rsid w:val="004D1C0E"/>
    <w:rsid w:val="004D27B9"/>
    <w:rsid w:val="004D3C92"/>
    <w:rsid w:val="004D4257"/>
    <w:rsid w:val="004D488A"/>
    <w:rsid w:val="004D551D"/>
    <w:rsid w:val="004D5AF3"/>
    <w:rsid w:val="004D6075"/>
    <w:rsid w:val="004D7760"/>
    <w:rsid w:val="004D77FD"/>
    <w:rsid w:val="004D7A50"/>
    <w:rsid w:val="004D7F47"/>
    <w:rsid w:val="004E1A5E"/>
    <w:rsid w:val="004E2235"/>
    <w:rsid w:val="004E26CA"/>
    <w:rsid w:val="004E2859"/>
    <w:rsid w:val="004E2E3C"/>
    <w:rsid w:val="004E3CDD"/>
    <w:rsid w:val="004E415B"/>
    <w:rsid w:val="004E51AD"/>
    <w:rsid w:val="004E707F"/>
    <w:rsid w:val="004E77E0"/>
    <w:rsid w:val="004F35B6"/>
    <w:rsid w:val="004F3E03"/>
    <w:rsid w:val="004F48A5"/>
    <w:rsid w:val="004F5ADE"/>
    <w:rsid w:val="004F7375"/>
    <w:rsid w:val="004F7482"/>
    <w:rsid w:val="004F7FB0"/>
    <w:rsid w:val="00500083"/>
    <w:rsid w:val="005007CE"/>
    <w:rsid w:val="005053C3"/>
    <w:rsid w:val="00505944"/>
    <w:rsid w:val="00505C43"/>
    <w:rsid w:val="0050681A"/>
    <w:rsid w:val="00510484"/>
    <w:rsid w:val="00510A22"/>
    <w:rsid w:val="00510A75"/>
    <w:rsid w:val="00510CB7"/>
    <w:rsid w:val="0051100F"/>
    <w:rsid w:val="00511BD3"/>
    <w:rsid w:val="00511F69"/>
    <w:rsid w:val="00512F8B"/>
    <w:rsid w:val="00514859"/>
    <w:rsid w:val="00514BD8"/>
    <w:rsid w:val="00514FDE"/>
    <w:rsid w:val="00520D42"/>
    <w:rsid w:val="00520F94"/>
    <w:rsid w:val="00522C69"/>
    <w:rsid w:val="00525B38"/>
    <w:rsid w:val="00525D48"/>
    <w:rsid w:val="00526444"/>
    <w:rsid w:val="00530550"/>
    <w:rsid w:val="005310E7"/>
    <w:rsid w:val="00535379"/>
    <w:rsid w:val="005357AF"/>
    <w:rsid w:val="00535AC1"/>
    <w:rsid w:val="005375ED"/>
    <w:rsid w:val="005379CA"/>
    <w:rsid w:val="005379CE"/>
    <w:rsid w:val="0054110B"/>
    <w:rsid w:val="00541E8D"/>
    <w:rsid w:val="00542BA1"/>
    <w:rsid w:val="005441A0"/>
    <w:rsid w:val="005447EC"/>
    <w:rsid w:val="00546C27"/>
    <w:rsid w:val="005477CA"/>
    <w:rsid w:val="00547B6D"/>
    <w:rsid w:val="00547F58"/>
    <w:rsid w:val="00550DD6"/>
    <w:rsid w:val="00550FD4"/>
    <w:rsid w:val="005519F9"/>
    <w:rsid w:val="005541D8"/>
    <w:rsid w:val="00555198"/>
    <w:rsid w:val="00561175"/>
    <w:rsid w:val="00561A1E"/>
    <w:rsid w:val="00561D0A"/>
    <w:rsid w:val="00562913"/>
    <w:rsid w:val="00565D78"/>
    <w:rsid w:val="00566547"/>
    <w:rsid w:val="00567C8F"/>
    <w:rsid w:val="00567F88"/>
    <w:rsid w:val="00570D68"/>
    <w:rsid w:val="005714BE"/>
    <w:rsid w:val="00571763"/>
    <w:rsid w:val="005729A7"/>
    <w:rsid w:val="00573731"/>
    <w:rsid w:val="005750FF"/>
    <w:rsid w:val="005775F8"/>
    <w:rsid w:val="00577FCC"/>
    <w:rsid w:val="005827E5"/>
    <w:rsid w:val="005828EA"/>
    <w:rsid w:val="00585586"/>
    <w:rsid w:val="00585637"/>
    <w:rsid w:val="00585A6F"/>
    <w:rsid w:val="00585C0A"/>
    <w:rsid w:val="00585D6E"/>
    <w:rsid w:val="00586E6D"/>
    <w:rsid w:val="0059004B"/>
    <w:rsid w:val="00591760"/>
    <w:rsid w:val="00593676"/>
    <w:rsid w:val="00593E5F"/>
    <w:rsid w:val="005949EC"/>
    <w:rsid w:val="00594A1F"/>
    <w:rsid w:val="00595F61"/>
    <w:rsid w:val="0059618D"/>
    <w:rsid w:val="005A2DED"/>
    <w:rsid w:val="005A38DF"/>
    <w:rsid w:val="005A48C2"/>
    <w:rsid w:val="005A789C"/>
    <w:rsid w:val="005B0A53"/>
    <w:rsid w:val="005B2C4C"/>
    <w:rsid w:val="005B2E1E"/>
    <w:rsid w:val="005B7A3C"/>
    <w:rsid w:val="005C051A"/>
    <w:rsid w:val="005C0CCC"/>
    <w:rsid w:val="005C1B60"/>
    <w:rsid w:val="005C1F0C"/>
    <w:rsid w:val="005C2CA6"/>
    <w:rsid w:val="005C5706"/>
    <w:rsid w:val="005C5C7B"/>
    <w:rsid w:val="005C5E86"/>
    <w:rsid w:val="005C735C"/>
    <w:rsid w:val="005C7CBF"/>
    <w:rsid w:val="005D09A5"/>
    <w:rsid w:val="005D1B0C"/>
    <w:rsid w:val="005D3B2E"/>
    <w:rsid w:val="005D5BF6"/>
    <w:rsid w:val="005D5FE0"/>
    <w:rsid w:val="005D69AD"/>
    <w:rsid w:val="005D6B80"/>
    <w:rsid w:val="005D708C"/>
    <w:rsid w:val="005E0D1C"/>
    <w:rsid w:val="005E1565"/>
    <w:rsid w:val="005E1850"/>
    <w:rsid w:val="005E1871"/>
    <w:rsid w:val="005E1F0B"/>
    <w:rsid w:val="005E23CA"/>
    <w:rsid w:val="005E24BA"/>
    <w:rsid w:val="005E2944"/>
    <w:rsid w:val="005E34BB"/>
    <w:rsid w:val="005E474F"/>
    <w:rsid w:val="005E5337"/>
    <w:rsid w:val="005F017E"/>
    <w:rsid w:val="005F0E93"/>
    <w:rsid w:val="005F441D"/>
    <w:rsid w:val="005F6072"/>
    <w:rsid w:val="005F672D"/>
    <w:rsid w:val="005F6DDC"/>
    <w:rsid w:val="005F7FEB"/>
    <w:rsid w:val="00601D26"/>
    <w:rsid w:val="0060248A"/>
    <w:rsid w:val="00603DC8"/>
    <w:rsid w:val="00605B79"/>
    <w:rsid w:val="00607EC9"/>
    <w:rsid w:val="00610053"/>
    <w:rsid w:val="00612071"/>
    <w:rsid w:val="00612171"/>
    <w:rsid w:val="006127CB"/>
    <w:rsid w:val="00615B8E"/>
    <w:rsid w:val="00615F89"/>
    <w:rsid w:val="0061612F"/>
    <w:rsid w:val="00616A26"/>
    <w:rsid w:val="00616E26"/>
    <w:rsid w:val="00620474"/>
    <w:rsid w:val="0062074E"/>
    <w:rsid w:val="00620B42"/>
    <w:rsid w:val="00623267"/>
    <w:rsid w:val="00625964"/>
    <w:rsid w:val="0062692F"/>
    <w:rsid w:val="0062768C"/>
    <w:rsid w:val="00631A22"/>
    <w:rsid w:val="00631D97"/>
    <w:rsid w:val="006323B2"/>
    <w:rsid w:val="00632901"/>
    <w:rsid w:val="0063291F"/>
    <w:rsid w:val="00632D7A"/>
    <w:rsid w:val="0063369D"/>
    <w:rsid w:val="006336C5"/>
    <w:rsid w:val="006350FC"/>
    <w:rsid w:val="0063614B"/>
    <w:rsid w:val="00636A79"/>
    <w:rsid w:val="006371BB"/>
    <w:rsid w:val="0063731A"/>
    <w:rsid w:val="006374EB"/>
    <w:rsid w:val="00637AF6"/>
    <w:rsid w:val="006408BB"/>
    <w:rsid w:val="00641A9F"/>
    <w:rsid w:val="00641FC1"/>
    <w:rsid w:val="00642240"/>
    <w:rsid w:val="006429DA"/>
    <w:rsid w:val="0064303C"/>
    <w:rsid w:val="0064387E"/>
    <w:rsid w:val="00644A2E"/>
    <w:rsid w:val="00644D9B"/>
    <w:rsid w:val="00645FF4"/>
    <w:rsid w:val="0064618D"/>
    <w:rsid w:val="00646B73"/>
    <w:rsid w:val="00651CA4"/>
    <w:rsid w:val="0065458E"/>
    <w:rsid w:val="006559FB"/>
    <w:rsid w:val="00656704"/>
    <w:rsid w:val="00657032"/>
    <w:rsid w:val="00657197"/>
    <w:rsid w:val="00660EAA"/>
    <w:rsid w:val="006615A7"/>
    <w:rsid w:val="00661E30"/>
    <w:rsid w:val="00661F6D"/>
    <w:rsid w:val="0066616E"/>
    <w:rsid w:val="00667C13"/>
    <w:rsid w:val="0067054D"/>
    <w:rsid w:val="006709DB"/>
    <w:rsid w:val="00671633"/>
    <w:rsid w:val="006719B1"/>
    <w:rsid w:val="00671C2E"/>
    <w:rsid w:val="00672511"/>
    <w:rsid w:val="00673964"/>
    <w:rsid w:val="00675A7D"/>
    <w:rsid w:val="00675EBD"/>
    <w:rsid w:val="00675F32"/>
    <w:rsid w:val="00676503"/>
    <w:rsid w:val="00677B18"/>
    <w:rsid w:val="00680880"/>
    <w:rsid w:val="00683049"/>
    <w:rsid w:val="00683C64"/>
    <w:rsid w:val="00685802"/>
    <w:rsid w:val="0068787E"/>
    <w:rsid w:val="006903D9"/>
    <w:rsid w:val="006905E7"/>
    <w:rsid w:val="00691F58"/>
    <w:rsid w:val="006923C7"/>
    <w:rsid w:val="00694327"/>
    <w:rsid w:val="00695C25"/>
    <w:rsid w:val="0069607F"/>
    <w:rsid w:val="00696582"/>
    <w:rsid w:val="00697937"/>
    <w:rsid w:val="006A2C7E"/>
    <w:rsid w:val="006A3F4F"/>
    <w:rsid w:val="006A5C51"/>
    <w:rsid w:val="006A643A"/>
    <w:rsid w:val="006A65C6"/>
    <w:rsid w:val="006A74F3"/>
    <w:rsid w:val="006B04BC"/>
    <w:rsid w:val="006B070B"/>
    <w:rsid w:val="006B31D1"/>
    <w:rsid w:val="006B331D"/>
    <w:rsid w:val="006B3B88"/>
    <w:rsid w:val="006B40CE"/>
    <w:rsid w:val="006B5A12"/>
    <w:rsid w:val="006B661E"/>
    <w:rsid w:val="006C0423"/>
    <w:rsid w:val="006C0813"/>
    <w:rsid w:val="006C0E05"/>
    <w:rsid w:val="006C0E94"/>
    <w:rsid w:val="006C12A2"/>
    <w:rsid w:val="006C1D13"/>
    <w:rsid w:val="006C2F95"/>
    <w:rsid w:val="006C3C3D"/>
    <w:rsid w:val="006C5AAE"/>
    <w:rsid w:val="006C5C43"/>
    <w:rsid w:val="006C5E40"/>
    <w:rsid w:val="006C6D1F"/>
    <w:rsid w:val="006C709C"/>
    <w:rsid w:val="006C7D89"/>
    <w:rsid w:val="006D0C5E"/>
    <w:rsid w:val="006D0EBC"/>
    <w:rsid w:val="006D2E88"/>
    <w:rsid w:val="006D31ED"/>
    <w:rsid w:val="006D4F18"/>
    <w:rsid w:val="006D5587"/>
    <w:rsid w:val="006D6367"/>
    <w:rsid w:val="006D6ECB"/>
    <w:rsid w:val="006D6F21"/>
    <w:rsid w:val="006D7859"/>
    <w:rsid w:val="006D7F3A"/>
    <w:rsid w:val="006E0BA1"/>
    <w:rsid w:val="006E1560"/>
    <w:rsid w:val="006E1863"/>
    <w:rsid w:val="006E1B81"/>
    <w:rsid w:val="006E2FAC"/>
    <w:rsid w:val="006E3417"/>
    <w:rsid w:val="006E3E88"/>
    <w:rsid w:val="006E4283"/>
    <w:rsid w:val="006E471B"/>
    <w:rsid w:val="006E4DFE"/>
    <w:rsid w:val="006E633E"/>
    <w:rsid w:val="006E7ED8"/>
    <w:rsid w:val="006F0A85"/>
    <w:rsid w:val="006F2184"/>
    <w:rsid w:val="006F5D67"/>
    <w:rsid w:val="006F5FBF"/>
    <w:rsid w:val="006F6125"/>
    <w:rsid w:val="006F7668"/>
    <w:rsid w:val="006F7AB0"/>
    <w:rsid w:val="00700253"/>
    <w:rsid w:val="00700301"/>
    <w:rsid w:val="00700413"/>
    <w:rsid w:val="00700D24"/>
    <w:rsid w:val="00700DA1"/>
    <w:rsid w:val="00700E78"/>
    <w:rsid w:val="0070392B"/>
    <w:rsid w:val="00703CE6"/>
    <w:rsid w:val="007040A4"/>
    <w:rsid w:val="007043F7"/>
    <w:rsid w:val="00704D03"/>
    <w:rsid w:val="007056CD"/>
    <w:rsid w:val="00706582"/>
    <w:rsid w:val="007066A1"/>
    <w:rsid w:val="00706C06"/>
    <w:rsid w:val="007073DC"/>
    <w:rsid w:val="00707BD2"/>
    <w:rsid w:val="00707C5A"/>
    <w:rsid w:val="00710221"/>
    <w:rsid w:val="00710F2F"/>
    <w:rsid w:val="00714DC1"/>
    <w:rsid w:val="00715590"/>
    <w:rsid w:val="00715D90"/>
    <w:rsid w:val="007162D4"/>
    <w:rsid w:val="0071658D"/>
    <w:rsid w:val="00716F26"/>
    <w:rsid w:val="00717CD4"/>
    <w:rsid w:val="0072187B"/>
    <w:rsid w:val="007221D9"/>
    <w:rsid w:val="007229EC"/>
    <w:rsid w:val="00723322"/>
    <w:rsid w:val="00723869"/>
    <w:rsid w:val="00724C89"/>
    <w:rsid w:val="0072596D"/>
    <w:rsid w:val="007267DA"/>
    <w:rsid w:val="007269E3"/>
    <w:rsid w:val="00727343"/>
    <w:rsid w:val="00727D11"/>
    <w:rsid w:val="007301B2"/>
    <w:rsid w:val="007303FF"/>
    <w:rsid w:val="007323D7"/>
    <w:rsid w:val="0073323E"/>
    <w:rsid w:val="0073494E"/>
    <w:rsid w:val="00734DAA"/>
    <w:rsid w:val="00737B0C"/>
    <w:rsid w:val="00740C30"/>
    <w:rsid w:val="00741849"/>
    <w:rsid w:val="00742979"/>
    <w:rsid w:val="00742D11"/>
    <w:rsid w:val="00743130"/>
    <w:rsid w:val="00744033"/>
    <w:rsid w:val="00744062"/>
    <w:rsid w:val="0074597C"/>
    <w:rsid w:val="00746246"/>
    <w:rsid w:val="0074657E"/>
    <w:rsid w:val="007531A4"/>
    <w:rsid w:val="00754200"/>
    <w:rsid w:val="00756711"/>
    <w:rsid w:val="007567D8"/>
    <w:rsid w:val="00757587"/>
    <w:rsid w:val="00761FA3"/>
    <w:rsid w:val="0076353F"/>
    <w:rsid w:val="00765345"/>
    <w:rsid w:val="00765C11"/>
    <w:rsid w:val="00765C1E"/>
    <w:rsid w:val="007704D2"/>
    <w:rsid w:val="00772346"/>
    <w:rsid w:val="0077294E"/>
    <w:rsid w:val="007744AA"/>
    <w:rsid w:val="00775AD4"/>
    <w:rsid w:val="007807C3"/>
    <w:rsid w:val="00783161"/>
    <w:rsid w:val="00783799"/>
    <w:rsid w:val="00784F22"/>
    <w:rsid w:val="007875A9"/>
    <w:rsid w:val="007913E6"/>
    <w:rsid w:val="007915A0"/>
    <w:rsid w:val="00791882"/>
    <w:rsid w:val="007921E8"/>
    <w:rsid w:val="00792577"/>
    <w:rsid w:val="00793F61"/>
    <w:rsid w:val="007940F8"/>
    <w:rsid w:val="00794A5D"/>
    <w:rsid w:val="007953F2"/>
    <w:rsid w:val="00796398"/>
    <w:rsid w:val="00797DA6"/>
    <w:rsid w:val="007A0242"/>
    <w:rsid w:val="007A0548"/>
    <w:rsid w:val="007A0D4F"/>
    <w:rsid w:val="007A1B69"/>
    <w:rsid w:val="007A3167"/>
    <w:rsid w:val="007A47EC"/>
    <w:rsid w:val="007A4808"/>
    <w:rsid w:val="007A4D5E"/>
    <w:rsid w:val="007A5483"/>
    <w:rsid w:val="007A56A0"/>
    <w:rsid w:val="007A715E"/>
    <w:rsid w:val="007B1775"/>
    <w:rsid w:val="007B3949"/>
    <w:rsid w:val="007B432E"/>
    <w:rsid w:val="007B54A0"/>
    <w:rsid w:val="007B59D0"/>
    <w:rsid w:val="007C176D"/>
    <w:rsid w:val="007C2296"/>
    <w:rsid w:val="007C3719"/>
    <w:rsid w:val="007C5C1D"/>
    <w:rsid w:val="007C5DB2"/>
    <w:rsid w:val="007C5EC8"/>
    <w:rsid w:val="007C6EB0"/>
    <w:rsid w:val="007C7989"/>
    <w:rsid w:val="007D1AFA"/>
    <w:rsid w:val="007D1FC3"/>
    <w:rsid w:val="007D273C"/>
    <w:rsid w:val="007D5B7C"/>
    <w:rsid w:val="007D5D38"/>
    <w:rsid w:val="007D689A"/>
    <w:rsid w:val="007D6F6E"/>
    <w:rsid w:val="007E15B8"/>
    <w:rsid w:val="007E1A15"/>
    <w:rsid w:val="007E2333"/>
    <w:rsid w:val="007E2E5F"/>
    <w:rsid w:val="007E5D7E"/>
    <w:rsid w:val="007E5ED3"/>
    <w:rsid w:val="007E5EF7"/>
    <w:rsid w:val="007E7061"/>
    <w:rsid w:val="007E70BB"/>
    <w:rsid w:val="007E7C15"/>
    <w:rsid w:val="007F1910"/>
    <w:rsid w:val="007F2A15"/>
    <w:rsid w:val="007F38F4"/>
    <w:rsid w:val="007F43F2"/>
    <w:rsid w:val="007F444A"/>
    <w:rsid w:val="007F45DC"/>
    <w:rsid w:val="007F54BD"/>
    <w:rsid w:val="007F5B08"/>
    <w:rsid w:val="00804036"/>
    <w:rsid w:val="00805019"/>
    <w:rsid w:val="0080514D"/>
    <w:rsid w:val="008055A3"/>
    <w:rsid w:val="00805BFA"/>
    <w:rsid w:val="008077EA"/>
    <w:rsid w:val="00810D5A"/>
    <w:rsid w:val="008124D4"/>
    <w:rsid w:val="00813287"/>
    <w:rsid w:val="00815F68"/>
    <w:rsid w:val="008166F4"/>
    <w:rsid w:val="00817B5A"/>
    <w:rsid w:val="0082225F"/>
    <w:rsid w:val="008231A1"/>
    <w:rsid w:val="008236D0"/>
    <w:rsid w:val="00823895"/>
    <w:rsid w:val="0082430A"/>
    <w:rsid w:val="00824D25"/>
    <w:rsid w:val="00830CBD"/>
    <w:rsid w:val="008310B7"/>
    <w:rsid w:val="00831D02"/>
    <w:rsid w:val="008332A4"/>
    <w:rsid w:val="00833455"/>
    <w:rsid w:val="00834BBC"/>
    <w:rsid w:val="00834C8A"/>
    <w:rsid w:val="0083507A"/>
    <w:rsid w:val="00835352"/>
    <w:rsid w:val="0083705C"/>
    <w:rsid w:val="008375DF"/>
    <w:rsid w:val="00841158"/>
    <w:rsid w:val="00842195"/>
    <w:rsid w:val="00842858"/>
    <w:rsid w:val="00844BA9"/>
    <w:rsid w:val="0084586E"/>
    <w:rsid w:val="00847C70"/>
    <w:rsid w:val="008500BE"/>
    <w:rsid w:val="00851EB3"/>
    <w:rsid w:val="008521CE"/>
    <w:rsid w:val="008526EB"/>
    <w:rsid w:val="00853FDD"/>
    <w:rsid w:val="0085416A"/>
    <w:rsid w:val="00854ABB"/>
    <w:rsid w:val="00855393"/>
    <w:rsid w:val="00855554"/>
    <w:rsid w:val="00856CE3"/>
    <w:rsid w:val="00857DE8"/>
    <w:rsid w:val="008600AC"/>
    <w:rsid w:val="00861776"/>
    <w:rsid w:val="00863966"/>
    <w:rsid w:val="008639A8"/>
    <w:rsid w:val="00863BE4"/>
    <w:rsid w:val="00864252"/>
    <w:rsid w:val="00864FC5"/>
    <w:rsid w:val="008658CC"/>
    <w:rsid w:val="008677B1"/>
    <w:rsid w:val="0087144C"/>
    <w:rsid w:val="008722A7"/>
    <w:rsid w:val="00873043"/>
    <w:rsid w:val="00873F87"/>
    <w:rsid w:val="00874A76"/>
    <w:rsid w:val="008772C3"/>
    <w:rsid w:val="00882404"/>
    <w:rsid w:val="00883152"/>
    <w:rsid w:val="00884261"/>
    <w:rsid w:val="008864D1"/>
    <w:rsid w:val="00887DAB"/>
    <w:rsid w:val="008904F6"/>
    <w:rsid w:val="008914A8"/>
    <w:rsid w:val="00891D58"/>
    <w:rsid w:val="008928B6"/>
    <w:rsid w:val="008930E9"/>
    <w:rsid w:val="0089329F"/>
    <w:rsid w:val="008950CB"/>
    <w:rsid w:val="0089590E"/>
    <w:rsid w:val="0089680A"/>
    <w:rsid w:val="00896873"/>
    <w:rsid w:val="008969CC"/>
    <w:rsid w:val="00896E9B"/>
    <w:rsid w:val="008A10A2"/>
    <w:rsid w:val="008A21C6"/>
    <w:rsid w:val="008A2EB3"/>
    <w:rsid w:val="008A4405"/>
    <w:rsid w:val="008A49A1"/>
    <w:rsid w:val="008A5E9A"/>
    <w:rsid w:val="008A62BC"/>
    <w:rsid w:val="008A79CA"/>
    <w:rsid w:val="008B0C88"/>
    <w:rsid w:val="008B1171"/>
    <w:rsid w:val="008B1970"/>
    <w:rsid w:val="008B234A"/>
    <w:rsid w:val="008B3675"/>
    <w:rsid w:val="008B3993"/>
    <w:rsid w:val="008B41B6"/>
    <w:rsid w:val="008B5121"/>
    <w:rsid w:val="008B5786"/>
    <w:rsid w:val="008B5BB4"/>
    <w:rsid w:val="008B7334"/>
    <w:rsid w:val="008B73A4"/>
    <w:rsid w:val="008B7E21"/>
    <w:rsid w:val="008C0383"/>
    <w:rsid w:val="008C0492"/>
    <w:rsid w:val="008C10A1"/>
    <w:rsid w:val="008C41C0"/>
    <w:rsid w:val="008C435A"/>
    <w:rsid w:val="008C4988"/>
    <w:rsid w:val="008C5BBC"/>
    <w:rsid w:val="008C6AB6"/>
    <w:rsid w:val="008C7203"/>
    <w:rsid w:val="008C73E2"/>
    <w:rsid w:val="008D0007"/>
    <w:rsid w:val="008D02EC"/>
    <w:rsid w:val="008D28CA"/>
    <w:rsid w:val="008D478D"/>
    <w:rsid w:val="008D4F42"/>
    <w:rsid w:val="008D5B70"/>
    <w:rsid w:val="008D789A"/>
    <w:rsid w:val="008D7A35"/>
    <w:rsid w:val="008E1D92"/>
    <w:rsid w:val="008E207E"/>
    <w:rsid w:val="008E241A"/>
    <w:rsid w:val="008E2F8C"/>
    <w:rsid w:val="008E3199"/>
    <w:rsid w:val="008E368B"/>
    <w:rsid w:val="008E3B05"/>
    <w:rsid w:val="008E3E65"/>
    <w:rsid w:val="008E40CB"/>
    <w:rsid w:val="008E48F2"/>
    <w:rsid w:val="008E4A9A"/>
    <w:rsid w:val="008E69AB"/>
    <w:rsid w:val="008E733F"/>
    <w:rsid w:val="008F09A9"/>
    <w:rsid w:val="008F0EB6"/>
    <w:rsid w:val="008F133C"/>
    <w:rsid w:val="008F1C6B"/>
    <w:rsid w:val="008F34B0"/>
    <w:rsid w:val="008F37E1"/>
    <w:rsid w:val="008F5096"/>
    <w:rsid w:val="008F577B"/>
    <w:rsid w:val="00902AB1"/>
    <w:rsid w:val="009048BE"/>
    <w:rsid w:val="00905A71"/>
    <w:rsid w:val="00907393"/>
    <w:rsid w:val="009079F4"/>
    <w:rsid w:val="009117BA"/>
    <w:rsid w:val="00912319"/>
    <w:rsid w:val="00912791"/>
    <w:rsid w:val="00912B4E"/>
    <w:rsid w:val="00914CD1"/>
    <w:rsid w:val="00915E63"/>
    <w:rsid w:val="0091648D"/>
    <w:rsid w:val="00917247"/>
    <w:rsid w:val="00917725"/>
    <w:rsid w:val="00917A06"/>
    <w:rsid w:val="00921047"/>
    <w:rsid w:val="00921BED"/>
    <w:rsid w:val="009221F6"/>
    <w:rsid w:val="009222CF"/>
    <w:rsid w:val="00923C16"/>
    <w:rsid w:val="00924659"/>
    <w:rsid w:val="00925A8B"/>
    <w:rsid w:val="00930E8C"/>
    <w:rsid w:val="00930E90"/>
    <w:rsid w:val="00931FAA"/>
    <w:rsid w:val="00933178"/>
    <w:rsid w:val="009337EF"/>
    <w:rsid w:val="00935709"/>
    <w:rsid w:val="0094030C"/>
    <w:rsid w:val="0094179A"/>
    <w:rsid w:val="00942328"/>
    <w:rsid w:val="00944207"/>
    <w:rsid w:val="009447F3"/>
    <w:rsid w:val="00944AC9"/>
    <w:rsid w:val="00946F05"/>
    <w:rsid w:val="00950A12"/>
    <w:rsid w:val="00950BC3"/>
    <w:rsid w:val="009523D2"/>
    <w:rsid w:val="00953C02"/>
    <w:rsid w:val="00953CCA"/>
    <w:rsid w:val="00954428"/>
    <w:rsid w:val="0095487E"/>
    <w:rsid w:val="00954B6C"/>
    <w:rsid w:val="009557F6"/>
    <w:rsid w:val="009576A9"/>
    <w:rsid w:val="009576C2"/>
    <w:rsid w:val="00960F55"/>
    <w:rsid w:val="00963675"/>
    <w:rsid w:val="00963BE1"/>
    <w:rsid w:val="009650D9"/>
    <w:rsid w:val="009660B0"/>
    <w:rsid w:val="009664CC"/>
    <w:rsid w:val="00966ABA"/>
    <w:rsid w:val="00966E0C"/>
    <w:rsid w:val="00970BA1"/>
    <w:rsid w:val="00971063"/>
    <w:rsid w:val="009722C1"/>
    <w:rsid w:val="0097599E"/>
    <w:rsid w:val="00976D9B"/>
    <w:rsid w:val="00977FC3"/>
    <w:rsid w:val="00980AC6"/>
    <w:rsid w:val="00980DE3"/>
    <w:rsid w:val="00981C86"/>
    <w:rsid w:val="0098237B"/>
    <w:rsid w:val="009857D6"/>
    <w:rsid w:val="00986893"/>
    <w:rsid w:val="00991E04"/>
    <w:rsid w:val="0099300A"/>
    <w:rsid w:val="0099381E"/>
    <w:rsid w:val="009938F7"/>
    <w:rsid w:val="0099567F"/>
    <w:rsid w:val="00995C10"/>
    <w:rsid w:val="00996128"/>
    <w:rsid w:val="00996DB9"/>
    <w:rsid w:val="00996FFA"/>
    <w:rsid w:val="00997253"/>
    <w:rsid w:val="009A0A95"/>
    <w:rsid w:val="009A7819"/>
    <w:rsid w:val="009A7A0A"/>
    <w:rsid w:val="009B1ABB"/>
    <w:rsid w:val="009B2151"/>
    <w:rsid w:val="009B2840"/>
    <w:rsid w:val="009B3579"/>
    <w:rsid w:val="009B3927"/>
    <w:rsid w:val="009B4A0D"/>
    <w:rsid w:val="009B529F"/>
    <w:rsid w:val="009B655A"/>
    <w:rsid w:val="009B743B"/>
    <w:rsid w:val="009B7918"/>
    <w:rsid w:val="009C024F"/>
    <w:rsid w:val="009C0C2C"/>
    <w:rsid w:val="009C0DEC"/>
    <w:rsid w:val="009C1021"/>
    <w:rsid w:val="009C12FF"/>
    <w:rsid w:val="009C2513"/>
    <w:rsid w:val="009C3A17"/>
    <w:rsid w:val="009C4613"/>
    <w:rsid w:val="009C4645"/>
    <w:rsid w:val="009C49BA"/>
    <w:rsid w:val="009C58E8"/>
    <w:rsid w:val="009C63A4"/>
    <w:rsid w:val="009C6BEF"/>
    <w:rsid w:val="009C77BB"/>
    <w:rsid w:val="009D02AF"/>
    <w:rsid w:val="009D289F"/>
    <w:rsid w:val="009D36E5"/>
    <w:rsid w:val="009D3E18"/>
    <w:rsid w:val="009D4053"/>
    <w:rsid w:val="009D461F"/>
    <w:rsid w:val="009D5837"/>
    <w:rsid w:val="009D6359"/>
    <w:rsid w:val="009D71CE"/>
    <w:rsid w:val="009E007B"/>
    <w:rsid w:val="009E0FA2"/>
    <w:rsid w:val="009E1553"/>
    <w:rsid w:val="009E1CEF"/>
    <w:rsid w:val="009E2A8C"/>
    <w:rsid w:val="009E2F45"/>
    <w:rsid w:val="009E2F73"/>
    <w:rsid w:val="009E3DAD"/>
    <w:rsid w:val="009E50CD"/>
    <w:rsid w:val="009E5709"/>
    <w:rsid w:val="009E5FF4"/>
    <w:rsid w:val="009E658F"/>
    <w:rsid w:val="009E660E"/>
    <w:rsid w:val="009E7D99"/>
    <w:rsid w:val="009F0AA9"/>
    <w:rsid w:val="009F1A39"/>
    <w:rsid w:val="009F1F56"/>
    <w:rsid w:val="009F2A24"/>
    <w:rsid w:val="009F2A5E"/>
    <w:rsid w:val="009F459C"/>
    <w:rsid w:val="009F45D8"/>
    <w:rsid w:val="009F4F5C"/>
    <w:rsid w:val="009F5BC5"/>
    <w:rsid w:val="009F6AAE"/>
    <w:rsid w:val="009F7238"/>
    <w:rsid w:val="00A00393"/>
    <w:rsid w:val="00A02FF3"/>
    <w:rsid w:val="00A03418"/>
    <w:rsid w:val="00A04098"/>
    <w:rsid w:val="00A0482E"/>
    <w:rsid w:val="00A05437"/>
    <w:rsid w:val="00A06E91"/>
    <w:rsid w:val="00A07611"/>
    <w:rsid w:val="00A07710"/>
    <w:rsid w:val="00A07B40"/>
    <w:rsid w:val="00A10680"/>
    <w:rsid w:val="00A11B8D"/>
    <w:rsid w:val="00A1204C"/>
    <w:rsid w:val="00A1230A"/>
    <w:rsid w:val="00A13044"/>
    <w:rsid w:val="00A13610"/>
    <w:rsid w:val="00A13F83"/>
    <w:rsid w:val="00A14065"/>
    <w:rsid w:val="00A14096"/>
    <w:rsid w:val="00A15016"/>
    <w:rsid w:val="00A154AF"/>
    <w:rsid w:val="00A161D0"/>
    <w:rsid w:val="00A1652E"/>
    <w:rsid w:val="00A1750D"/>
    <w:rsid w:val="00A17B87"/>
    <w:rsid w:val="00A20019"/>
    <w:rsid w:val="00A20E29"/>
    <w:rsid w:val="00A216A9"/>
    <w:rsid w:val="00A23972"/>
    <w:rsid w:val="00A23CA6"/>
    <w:rsid w:val="00A23EBB"/>
    <w:rsid w:val="00A24393"/>
    <w:rsid w:val="00A24729"/>
    <w:rsid w:val="00A24C02"/>
    <w:rsid w:val="00A25744"/>
    <w:rsid w:val="00A26C70"/>
    <w:rsid w:val="00A27744"/>
    <w:rsid w:val="00A314A2"/>
    <w:rsid w:val="00A33B48"/>
    <w:rsid w:val="00A33BEB"/>
    <w:rsid w:val="00A347A7"/>
    <w:rsid w:val="00A351C1"/>
    <w:rsid w:val="00A356CA"/>
    <w:rsid w:val="00A36018"/>
    <w:rsid w:val="00A36CB6"/>
    <w:rsid w:val="00A37325"/>
    <w:rsid w:val="00A37DEC"/>
    <w:rsid w:val="00A40025"/>
    <w:rsid w:val="00A4061B"/>
    <w:rsid w:val="00A417B8"/>
    <w:rsid w:val="00A42131"/>
    <w:rsid w:val="00A43A50"/>
    <w:rsid w:val="00A43E07"/>
    <w:rsid w:val="00A4418A"/>
    <w:rsid w:val="00A4447C"/>
    <w:rsid w:val="00A448D0"/>
    <w:rsid w:val="00A44FF9"/>
    <w:rsid w:val="00A4511F"/>
    <w:rsid w:val="00A452A4"/>
    <w:rsid w:val="00A4548A"/>
    <w:rsid w:val="00A45B41"/>
    <w:rsid w:val="00A464DE"/>
    <w:rsid w:val="00A474EA"/>
    <w:rsid w:val="00A51722"/>
    <w:rsid w:val="00A51837"/>
    <w:rsid w:val="00A52240"/>
    <w:rsid w:val="00A522FC"/>
    <w:rsid w:val="00A52CF1"/>
    <w:rsid w:val="00A53671"/>
    <w:rsid w:val="00A53BD9"/>
    <w:rsid w:val="00A53CE4"/>
    <w:rsid w:val="00A53EAD"/>
    <w:rsid w:val="00A617E4"/>
    <w:rsid w:val="00A624A5"/>
    <w:rsid w:val="00A6284E"/>
    <w:rsid w:val="00A62953"/>
    <w:rsid w:val="00A6396E"/>
    <w:rsid w:val="00A63D99"/>
    <w:rsid w:val="00A6783D"/>
    <w:rsid w:val="00A707E7"/>
    <w:rsid w:val="00A70B2A"/>
    <w:rsid w:val="00A70BB7"/>
    <w:rsid w:val="00A70D0E"/>
    <w:rsid w:val="00A72B78"/>
    <w:rsid w:val="00A72ECF"/>
    <w:rsid w:val="00A72F66"/>
    <w:rsid w:val="00A73DB4"/>
    <w:rsid w:val="00A753B5"/>
    <w:rsid w:val="00A7662B"/>
    <w:rsid w:val="00A76E8A"/>
    <w:rsid w:val="00A779FD"/>
    <w:rsid w:val="00A80EF3"/>
    <w:rsid w:val="00A81431"/>
    <w:rsid w:val="00A82925"/>
    <w:rsid w:val="00A8370A"/>
    <w:rsid w:val="00A851CD"/>
    <w:rsid w:val="00A871E3"/>
    <w:rsid w:val="00A9040C"/>
    <w:rsid w:val="00A90EDE"/>
    <w:rsid w:val="00A916A7"/>
    <w:rsid w:val="00A91F68"/>
    <w:rsid w:val="00A94F43"/>
    <w:rsid w:val="00A94FB0"/>
    <w:rsid w:val="00A963B7"/>
    <w:rsid w:val="00A97505"/>
    <w:rsid w:val="00AA04A8"/>
    <w:rsid w:val="00AA08D7"/>
    <w:rsid w:val="00AA0950"/>
    <w:rsid w:val="00AA2C66"/>
    <w:rsid w:val="00AA4ECD"/>
    <w:rsid w:val="00AA506A"/>
    <w:rsid w:val="00AA6C45"/>
    <w:rsid w:val="00AA7098"/>
    <w:rsid w:val="00AA790A"/>
    <w:rsid w:val="00AA7D6F"/>
    <w:rsid w:val="00AB09DD"/>
    <w:rsid w:val="00AB0B98"/>
    <w:rsid w:val="00AB1432"/>
    <w:rsid w:val="00AB3303"/>
    <w:rsid w:val="00AB33B0"/>
    <w:rsid w:val="00AB3F48"/>
    <w:rsid w:val="00AB4A24"/>
    <w:rsid w:val="00AB585E"/>
    <w:rsid w:val="00AB66AF"/>
    <w:rsid w:val="00AB7494"/>
    <w:rsid w:val="00AB7F03"/>
    <w:rsid w:val="00AC0853"/>
    <w:rsid w:val="00AC26A5"/>
    <w:rsid w:val="00AC2794"/>
    <w:rsid w:val="00AC2B84"/>
    <w:rsid w:val="00AC2FA6"/>
    <w:rsid w:val="00AC31B1"/>
    <w:rsid w:val="00AC6428"/>
    <w:rsid w:val="00AC7D2C"/>
    <w:rsid w:val="00AD0359"/>
    <w:rsid w:val="00AD27EF"/>
    <w:rsid w:val="00AD47D9"/>
    <w:rsid w:val="00AD5DCD"/>
    <w:rsid w:val="00AD6B73"/>
    <w:rsid w:val="00AE0AC1"/>
    <w:rsid w:val="00AE2436"/>
    <w:rsid w:val="00AE4701"/>
    <w:rsid w:val="00AF0099"/>
    <w:rsid w:val="00AF11DA"/>
    <w:rsid w:val="00AF4304"/>
    <w:rsid w:val="00AF5BE4"/>
    <w:rsid w:val="00AF6491"/>
    <w:rsid w:val="00AF73A2"/>
    <w:rsid w:val="00AF7941"/>
    <w:rsid w:val="00B008A8"/>
    <w:rsid w:val="00B033EA"/>
    <w:rsid w:val="00B0389A"/>
    <w:rsid w:val="00B05AE7"/>
    <w:rsid w:val="00B10497"/>
    <w:rsid w:val="00B10A2E"/>
    <w:rsid w:val="00B10C55"/>
    <w:rsid w:val="00B11523"/>
    <w:rsid w:val="00B118D5"/>
    <w:rsid w:val="00B12280"/>
    <w:rsid w:val="00B1440B"/>
    <w:rsid w:val="00B156F6"/>
    <w:rsid w:val="00B1583E"/>
    <w:rsid w:val="00B1602D"/>
    <w:rsid w:val="00B1665B"/>
    <w:rsid w:val="00B16C93"/>
    <w:rsid w:val="00B17705"/>
    <w:rsid w:val="00B20FDC"/>
    <w:rsid w:val="00B2125E"/>
    <w:rsid w:val="00B2249D"/>
    <w:rsid w:val="00B2263D"/>
    <w:rsid w:val="00B23407"/>
    <w:rsid w:val="00B23FC4"/>
    <w:rsid w:val="00B24C5D"/>
    <w:rsid w:val="00B2539C"/>
    <w:rsid w:val="00B30998"/>
    <w:rsid w:val="00B30B63"/>
    <w:rsid w:val="00B34EB3"/>
    <w:rsid w:val="00B35C78"/>
    <w:rsid w:val="00B37612"/>
    <w:rsid w:val="00B37822"/>
    <w:rsid w:val="00B405EF"/>
    <w:rsid w:val="00B4321B"/>
    <w:rsid w:val="00B43AFC"/>
    <w:rsid w:val="00B44145"/>
    <w:rsid w:val="00B4428B"/>
    <w:rsid w:val="00B47FAB"/>
    <w:rsid w:val="00B500BB"/>
    <w:rsid w:val="00B50673"/>
    <w:rsid w:val="00B5128C"/>
    <w:rsid w:val="00B51AFB"/>
    <w:rsid w:val="00B51F09"/>
    <w:rsid w:val="00B55810"/>
    <w:rsid w:val="00B57610"/>
    <w:rsid w:val="00B57CAE"/>
    <w:rsid w:val="00B615E1"/>
    <w:rsid w:val="00B620AB"/>
    <w:rsid w:val="00B623DA"/>
    <w:rsid w:val="00B663C0"/>
    <w:rsid w:val="00B70B83"/>
    <w:rsid w:val="00B71B88"/>
    <w:rsid w:val="00B73122"/>
    <w:rsid w:val="00B736EC"/>
    <w:rsid w:val="00B73F0C"/>
    <w:rsid w:val="00B75101"/>
    <w:rsid w:val="00B75549"/>
    <w:rsid w:val="00B75978"/>
    <w:rsid w:val="00B75B2C"/>
    <w:rsid w:val="00B80448"/>
    <w:rsid w:val="00B809D9"/>
    <w:rsid w:val="00B80FBA"/>
    <w:rsid w:val="00B826B3"/>
    <w:rsid w:val="00B82C15"/>
    <w:rsid w:val="00B834FE"/>
    <w:rsid w:val="00B83B16"/>
    <w:rsid w:val="00B83D41"/>
    <w:rsid w:val="00B844FF"/>
    <w:rsid w:val="00B85325"/>
    <w:rsid w:val="00B85E77"/>
    <w:rsid w:val="00B85EEC"/>
    <w:rsid w:val="00B86040"/>
    <w:rsid w:val="00B90E24"/>
    <w:rsid w:val="00B917F8"/>
    <w:rsid w:val="00B91CB6"/>
    <w:rsid w:val="00B91DE3"/>
    <w:rsid w:val="00B939B0"/>
    <w:rsid w:val="00B93E70"/>
    <w:rsid w:val="00B95F4B"/>
    <w:rsid w:val="00B96885"/>
    <w:rsid w:val="00B96A33"/>
    <w:rsid w:val="00B976F4"/>
    <w:rsid w:val="00B9780A"/>
    <w:rsid w:val="00B97E9D"/>
    <w:rsid w:val="00BA0BF4"/>
    <w:rsid w:val="00BA257C"/>
    <w:rsid w:val="00BA3871"/>
    <w:rsid w:val="00BA4812"/>
    <w:rsid w:val="00BA5EC1"/>
    <w:rsid w:val="00BA7415"/>
    <w:rsid w:val="00BA77B4"/>
    <w:rsid w:val="00BA7847"/>
    <w:rsid w:val="00BB0216"/>
    <w:rsid w:val="00BB1E82"/>
    <w:rsid w:val="00BB483B"/>
    <w:rsid w:val="00BB51F1"/>
    <w:rsid w:val="00BB52DC"/>
    <w:rsid w:val="00BB5363"/>
    <w:rsid w:val="00BB7365"/>
    <w:rsid w:val="00BC00BE"/>
    <w:rsid w:val="00BC1614"/>
    <w:rsid w:val="00BC3557"/>
    <w:rsid w:val="00BC4567"/>
    <w:rsid w:val="00BC4D90"/>
    <w:rsid w:val="00BC52ED"/>
    <w:rsid w:val="00BC5BD9"/>
    <w:rsid w:val="00BC6318"/>
    <w:rsid w:val="00BD0F6F"/>
    <w:rsid w:val="00BD104A"/>
    <w:rsid w:val="00BD11F7"/>
    <w:rsid w:val="00BD1953"/>
    <w:rsid w:val="00BD24B4"/>
    <w:rsid w:val="00BD280D"/>
    <w:rsid w:val="00BD7243"/>
    <w:rsid w:val="00BE0762"/>
    <w:rsid w:val="00BE081B"/>
    <w:rsid w:val="00BE0B73"/>
    <w:rsid w:val="00BE13D4"/>
    <w:rsid w:val="00BE26DF"/>
    <w:rsid w:val="00BE276F"/>
    <w:rsid w:val="00BE3287"/>
    <w:rsid w:val="00BE34CB"/>
    <w:rsid w:val="00BE4121"/>
    <w:rsid w:val="00BE42D6"/>
    <w:rsid w:val="00BE4F42"/>
    <w:rsid w:val="00BE5BD0"/>
    <w:rsid w:val="00BE6AB2"/>
    <w:rsid w:val="00BE6C4B"/>
    <w:rsid w:val="00BE745A"/>
    <w:rsid w:val="00BE7D3C"/>
    <w:rsid w:val="00BF151E"/>
    <w:rsid w:val="00BF224D"/>
    <w:rsid w:val="00BF2EB3"/>
    <w:rsid w:val="00BF354D"/>
    <w:rsid w:val="00BF4931"/>
    <w:rsid w:val="00BF57DB"/>
    <w:rsid w:val="00BF65A7"/>
    <w:rsid w:val="00BF739A"/>
    <w:rsid w:val="00C00746"/>
    <w:rsid w:val="00C00BE0"/>
    <w:rsid w:val="00C00E4D"/>
    <w:rsid w:val="00C04476"/>
    <w:rsid w:val="00C0653B"/>
    <w:rsid w:val="00C07BEF"/>
    <w:rsid w:val="00C07C2E"/>
    <w:rsid w:val="00C101C1"/>
    <w:rsid w:val="00C14B6C"/>
    <w:rsid w:val="00C155A3"/>
    <w:rsid w:val="00C15D87"/>
    <w:rsid w:val="00C16228"/>
    <w:rsid w:val="00C16600"/>
    <w:rsid w:val="00C21458"/>
    <w:rsid w:val="00C21460"/>
    <w:rsid w:val="00C246FA"/>
    <w:rsid w:val="00C247EF"/>
    <w:rsid w:val="00C24DB9"/>
    <w:rsid w:val="00C25572"/>
    <w:rsid w:val="00C25EA0"/>
    <w:rsid w:val="00C25F13"/>
    <w:rsid w:val="00C26D78"/>
    <w:rsid w:val="00C27A48"/>
    <w:rsid w:val="00C27DA5"/>
    <w:rsid w:val="00C27ED1"/>
    <w:rsid w:val="00C30EE8"/>
    <w:rsid w:val="00C31174"/>
    <w:rsid w:val="00C31BA8"/>
    <w:rsid w:val="00C32E78"/>
    <w:rsid w:val="00C33DBB"/>
    <w:rsid w:val="00C360C1"/>
    <w:rsid w:val="00C404DF"/>
    <w:rsid w:val="00C41DB4"/>
    <w:rsid w:val="00C41E23"/>
    <w:rsid w:val="00C42701"/>
    <w:rsid w:val="00C43F6D"/>
    <w:rsid w:val="00C462D2"/>
    <w:rsid w:val="00C46ACD"/>
    <w:rsid w:val="00C4772E"/>
    <w:rsid w:val="00C50165"/>
    <w:rsid w:val="00C507D9"/>
    <w:rsid w:val="00C53496"/>
    <w:rsid w:val="00C5407C"/>
    <w:rsid w:val="00C54488"/>
    <w:rsid w:val="00C55BC0"/>
    <w:rsid w:val="00C55D08"/>
    <w:rsid w:val="00C56E1D"/>
    <w:rsid w:val="00C608F9"/>
    <w:rsid w:val="00C61BED"/>
    <w:rsid w:val="00C654AF"/>
    <w:rsid w:val="00C65638"/>
    <w:rsid w:val="00C65F4D"/>
    <w:rsid w:val="00C67751"/>
    <w:rsid w:val="00C67942"/>
    <w:rsid w:val="00C70499"/>
    <w:rsid w:val="00C71D83"/>
    <w:rsid w:val="00C71E5D"/>
    <w:rsid w:val="00C72054"/>
    <w:rsid w:val="00C74BE2"/>
    <w:rsid w:val="00C751E9"/>
    <w:rsid w:val="00C7630D"/>
    <w:rsid w:val="00C80B25"/>
    <w:rsid w:val="00C8209E"/>
    <w:rsid w:val="00C85391"/>
    <w:rsid w:val="00C853FD"/>
    <w:rsid w:val="00C86C36"/>
    <w:rsid w:val="00C86DD9"/>
    <w:rsid w:val="00C87C44"/>
    <w:rsid w:val="00C91344"/>
    <w:rsid w:val="00C93995"/>
    <w:rsid w:val="00C94179"/>
    <w:rsid w:val="00C9486A"/>
    <w:rsid w:val="00C96340"/>
    <w:rsid w:val="00C97D80"/>
    <w:rsid w:val="00CA1B9D"/>
    <w:rsid w:val="00CA23D2"/>
    <w:rsid w:val="00CA2723"/>
    <w:rsid w:val="00CA2C11"/>
    <w:rsid w:val="00CA3FB5"/>
    <w:rsid w:val="00CA42EC"/>
    <w:rsid w:val="00CA5D81"/>
    <w:rsid w:val="00CA65A8"/>
    <w:rsid w:val="00CA7CB4"/>
    <w:rsid w:val="00CB0E08"/>
    <w:rsid w:val="00CB1716"/>
    <w:rsid w:val="00CB4FAD"/>
    <w:rsid w:val="00CB6421"/>
    <w:rsid w:val="00CB701E"/>
    <w:rsid w:val="00CB7A21"/>
    <w:rsid w:val="00CC05DA"/>
    <w:rsid w:val="00CC0AB2"/>
    <w:rsid w:val="00CC2011"/>
    <w:rsid w:val="00CC2544"/>
    <w:rsid w:val="00CC2631"/>
    <w:rsid w:val="00CC305F"/>
    <w:rsid w:val="00CC398B"/>
    <w:rsid w:val="00CC3D02"/>
    <w:rsid w:val="00CC3F97"/>
    <w:rsid w:val="00CC50AB"/>
    <w:rsid w:val="00CC6419"/>
    <w:rsid w:val="00CD0237"/>
    <w:rsid w:val="00CD0747"/>
    <w:rsid w:val="00CD1892"/>
    <w:rsid w:val="00CD1D28"/>
    <w:rsid w:val="00CD1DE9"/>
    <w:rsid w:val="00CD2076"/>
    <w:rsid w:val="00CD288A"/>
    <w:rsid w:val="00CD407B"/>
    <w:rsid w:val="00CD42B5"/>
    <w:rsid w:val="00CD42D9"/>
    <w:rsid w:val="00CD4A92"/>
    <w:rsid w:val="00CD4D2B"/>
    <w:rsid w:val="00CD5E25"/>
    <w:rsid w:val="00CD7259"/>
    <w:rsid w:val="00CE035F"/>
    <w:rsid w:val="00CE1BD2"/>
    <w:rsid w:val="00CE1ED2"/>
    <w:rsid w:val="00CE384E"/>
    <w:rsid w:val="00CE46D1"/>
    <w:rsid w:val="00CE553F"/>
    <w:rsid w:val="00CE5796"/>
    <w:rsid w:val="00CE5C54"/>
    <w:rsid w:val="00CE5E7D"/>
    <w:rsid w:val="00CE6249"/>
    <w:rsid w:val="00CE7175"/>
    <w:rsid w:val="00CE753D"/>
    <w:rsid w:val="00CE7542"/>
    <w:rsid w:val="00CE7B41"/>
    <w:rsid w:val="00CF01B6"/>
    <w:rsid w:val="00CF0473"/>
    <w:rsid w:val="00CF1BF0"/>
    <w:rsid w:val="00CF3C17"/>
    <w:rsid w:val="00CF3E5B"/>
    <w:rsid w:val="00CF480C"/>
    <w:rsid w:val="00CF63BA"/>
    <w:rsid w:val="00CF745F"/>
    <w:rsid w:val="00D00058"/>
    <w:rsid w:val="00D00353"/>
    <w:rsid w:val="00D0233B"/>
    <w:rsid w:val="00D02978"/>
    <w:rsid w:val="00D03A35"/>
    <w:rsid w:val="00D0489E"/>
    <w:rsid w:val="00D050AA"/>
    <w:rsid w:val="00D050B2"/>
    <w:rsid w:val="00D056C3"/>
    <w:rsid w:val="00D06061"/>
    <w:rsid w:val="00D06168"/>
    <w:rsid w:val="00D10370"/>
    <w:rsid w:val="00D10CB4"/>
    <w:rsid w:val="00D16E49"/>
    <w:rsid w:val="00D17CB6"/>
    <w:rsid w:val="00D2117C"/>
    <w:rsid w:val="00D2151A"/>
    <w:rsid w:val="00D21A29"/>
    <w:rsid w:val="00D21BA4"/>
    <w:rsid w:val="00D2206D"/>
    <w:rsid w:val="00D229C8"/>
    <w:rsid w:val="00D232A5"/>
    <w:rsid w:val="00D246D9"/>
    <w:rsid w:val="00D25C21"/>
    <w:rsid w:val="00D26042"/>
    <w:rsid w:val="00D26568"/>
    <w:rsid w:val="00D27548"/>
    <w:rsid w:val="00D32876"/>
    <w:rsid w:val="00D32EE5"/>
    <w:rsid w:val="00D33F9D"/>
    <w:rsid w:val="00D340B5"/>
    <w:rsid w:val="00D34AE6"/>
    <w:rsid w:val="00D34EE2"/>
    <w:rsid w:val="00D37448"/>
    <w:rsid w:val="00D3784D"/>
    <w:rsid w:val="00D40031"/>
    <w:rsid w:val="00D40388"/>
    <w:rsid w:val="00D41D01"/>
    <w:rsid w:val="00D42035"/>
    <w:rsid w:val="00D4317B"/>
    <w:rsid w:val="00D43A44"/>
    <w:rsid w:val="00D45A3B"/>
    <w:rsid w:val="00D511B8"/>
    <w:rsid w:val="00D52BEE"/>
    <w:rsid w:val="00D5301A"/>
    <w:rsid w:val="00D53AB9"/>
    <w:rsid w:val="00D54359"/>
    <w:rsid w:val="00D5450C"/>
    <w:rsid w:val="00D54A2D"/>
    <w:rsid w:val="00D551A4"/>
    <w:rsid w:val="00D56013"/>
    <w:rsid w:val="00D570D7"/>
    <w:rsid w:val="00D57398"/>
    <w:rsid w:val="00D6069E"/>
    <w:rsid w:val="00D61931"/>
    <w:rsid w:val="00D62351"/>
    <w:rsid w:val="00D65765"/>
    <w:rsid w:val="00D660A4"/>
    <w:rsid w:val="00D6774F"/>
    <w:rsid w:val="00D67915"/>
    <w:rsid w:val="00D70B6F"/>
    <w:rsid w:val="00D712F1"/>
    <w:rsid w:val="00D71D3A"/>
    <w:rsid w:val="00D7272A"/>
    <w:rsid w:val="00D732FA"/>
    <w:rsid w:val="00D75ECB"/>
    <w:rsid w:val="00D80E34"/>
    <w:rsid w:val="00D81019"/>
    <w:rsid w:val="00D8195C"/>
    <w:rsid w:val="00D81A31"/>
    <w:rsid w:val="00D83D9A"/>
    <w:rsid w:val="00D84802"/>
    <w:rsid w:val="00D8669D"/>
    <w:rsid w:val="00D87D8E"/>
    <w:rsid w:val="00D90F9D"/>
    <w:rsid w:val="00D91982"/>
    <w:rsid w:val="00D9309B"/>
    <w:rsid w:val="00D9385A"/>
    <w:rsid w:val="00D93928"/>
    <w:rsid w:val="00D94A2B"/>
    <w:rsid w:val="00D96279"/>
    <w:rsid w:val="00D96E3A"/>
    <w:rsid w:val="00DA0569"/>
    <w:rsid w:val="00DA1031"/>
    <w:rsid w:val="00DA28FF"/>
    <w:rsid w:val="00DA29D6"/>
    <w:rsid w:val="00DA2D46"/>
    <w:rsid w:val="00DA4ABE"/>
    <w:rsid w:val="00DA5016"/>
    <w:rsid w:val="00DA560A"/>
    <w:rsid w:val="00DA57C8"/>
    <w:rsid w:val="00DA606D"/>
    <w:rsid w:val="00DA6BF1"/>
    <w:rsid w:val="00DA6D9E"/>
    <w:rsid w:val="00DA74AA"/>
    <w:rsid w:val="00DA7A13"/>
    <w:rsid w:val="00DB055A"/>
    <w:rsid w:val="00DB0B29"/>
    <w:rsid w:val="00DB3245"/>
    <w:rsid w:val="00DB39B6"/>
    <w:rsid w:val="00DB39CD"/>
    <w:rsid w:val="00DB433B"/>
    <w:rsid w:val="00DB4CD3"/>
    <w:rsid w:val="00DB616A"/>
    <w:rsid w:val="00DB666D"/>
    <w:rsid w:val="00DB6A6B"/>
    <w:rsid w:val="00DB6E8F"/>
    <w:rsid w:val="00DC0DF6"/>
    <w:rsid w:val="00DC1302"/>
    <w:rsid w:val="00DC1667"/>
    <w:rsid w:val="00DC2A9C"/>
    <w:rsid w:val="00DC5A98"/>
    <w:rsid w:val="00DD0CBA"/>
    <w:rsid w:val="00DD1139"/>
    <w:rsid w:val="00DD20C5"/>
    <w:rsid w:val="00DD2C0F"/>
    <w:rsid w:val="00DD33C6"/>
    <w:rsid w:val="00DD3B28"/>
    <w:rsid w:val="00DD5D53"/>
    <w:rsid w:val="00DD7591"/>
    <w:rsid w:val="00DD78FE"/>
    <w:rsid w:val="00DD79EC"/>
    <w:rsid w:val="00DE0818"/>
    <w:rsid w:val="00DE13E7"/>
    <w:rsid w:val="00DE2436"/>
    <w:rsid w:val="00DE40CE"/>
    <w:rsid w:val="00DE75B5"/>
    <w:rsid w:val="00DF1A91"/>
    <w:rsid w:val="00DF2242"/>
    <w:rsid w:val="00DF270B"/>
    <w:rsid w:val="00DF2C4C"/>
    <w:rsid w:val="00DF4DB6"/>
    <w:rsid w:val="00DF6751"/>
    <w:rsid w:val="00DF67A4"/>
    <w:rsid w:val="00DF6826"/>
    <w:rsid w:val="00DF6E17"/>
    <w:rsid w:val="00DF7549"/>
    <w:rsid w:val="00E00DDE"/>
    <w:rsid w:val="00E01768"/>
    <w:rsid w:val="00E034F2"/>
    <w:rsid w:val="00E03D1F"/>
    <w:rsid w:val="00E04785"/>
    <w:rsid w:val="00E050FD"/>
    <w:rsid w:val="00E05B78"/>
    <w:rsid w:val="00E06967"/>
    <w:rsid w:val="00E06A4E"/>
    <w:rsid w:val="00E0734B"/>
    <w:rsid w:val="00E07E8B"/>
    <w:rsid w:val="00E10393"/>
    <w:rsid w:val="00E1048E"/>
    <w:rsid w:val="00E1195A"/>
    <w:rsid w:val="00E11C08"/>
    <w:rsid w:val="00E122A9"/>
    <w:rsid w:val="00E12B91"/>
    <w:rsid w:val="00E13390"/>
    <w:rsid w:val="00E17FEC"/>
    <w:rsid w:val="00E20DA4"/>
    <w:rsid w:val="00E215B7"/>
    <w:rsid w:val="00E216B9"/>
    <w:rsid w:val="00E21B78"/>
    <w:rsid w:val="00E21D8C"/>
    <w:rsid w:val="00E21FE6"/>
    <w:rsid w:val="00E22075"/>
    <w:rsid w:val="00E23680"/>
    <w:rsid w:val="00E27D26"/>
    <w:rsid w:val="00E27DAE"/>
    <w:rsid w:val="00E31635"/>
    <w:rsid w:val="00E31695"/>
    <w:rsid w:val="00E3193B"/>
    <w:rsid w:val="00E321F9"/>
    <w:rsid w:val="00E325C3"/>
    <w:rsid w:val="00E34867"/>
    <w:rsid w:val="00E34D7D"/>
    <w:rsid w:val="00E34EA7"/>
    <w:rsid w:val="00E37D11"/>
    <w:rsid w:val="00E403FD"/>
    <w:rsid w:val="00E41306"/>
    <w:rsid w:val="00E42EAD"/>
    <w:rsid w:val="00E464ED"/>
    <w:rsid w:val="00E529D5"/>
    <w:rsid w:val="00E52F4D"/>
    <w:rsid w:val="00E5383B"/>
    <w:rsid w:val="00E53853"/>
    <w:rsid w:val="00E551AD"/>
    <w:rsid w:val="00E55279"/>
    <w:rsid w:val="00E56E48"/>
    <w:rsid w:val="00E570B0"/>
    <w:rsid w:val="00E5787C"/>
    <w:rsid w:val="00E61B5D"/>
    <w:rsid w:val="00E625F2"/>
    <w:rsid w:val="00E63101"/>
    <w:rsid w:val="00E64BFA"/>
    <w:rsid w:val="00E65DD6"/>
    <w:rsid w:val="00E65FB6"/>
    <w:rsid w:val="00E67BEC"/>
    <w:rsid w:val="00E67D18"/>
    <w:rsid w:val="00E67FCA"/>
    <w:rsid w:val="00E7117E"/>
    <w:rsid w:val="00E714D1"/>
    <w:rsid w:val="00E71F94"/>
    <w:rsid w:val="00E7203E"/>
    <w:rsid w:val="00E72AE4"/>
    <w:rsid w:val="00E72C63"/>
    <w:rsid w:val="00E76229"/>
    <w:rsid w:val="00E766CB"/>
    <w:rsid w:val="00E77ABF"/>
    <w:rsid w:val="00E84128"/>
    <w:rsid w:val="00E84820"/>
    <w:rsid w:val="00E91EB6"/>
    <w:rsid w:val="00E94A15"/>
    <w:rsid w:val="00E94DC0"/>
    <w:rsid w:val="00E96D90"/>
    <w:rsid w:val="00EA162F"/>
    <w:rsid w:val="00EA30C4"/>
    <w:rsid w:val="00EA34D3"/>
    <w:rsid w:val="00EA3789"/>
    <w:rsid w:val="00EA37E9"/>
    <w:rsid w:val="00EA5084"/>
    <w:rsid w:val="00EA5DBC"/>
    <w:rsid w:val="00EA6D8B"/>
    <w:rsid w:val="00EA6FDB"/>
    <w:rsid w:val="00EB0237"/>
    <w:rsid w:val="00EB3245"/>
    <w:rsid w:val="00EB4039"/>
    <w:rsid w:val="00EB50FD"/>
    <w:rsid w:val="00EB5512"/>
    <w:rsid w:val="00EB6B5F"/>
    <w:rsid w:val="00EC1214"/>
    <w:rsid w:val="00EC311A"/>
    <w:rsid w:val="00EC36E5"/>
    <w:rsid w:val="00EC38D3"/>
    <w:rsid w:val="00EC591F"/>
    <w:rsid w:val="00EC6F81"/>
    <w:rsid w:val="00EC7B15"/>
    <w:rsid w:val="00ED0C8C"/>
    <w:rsid w:val="00ED0D5F"/>
    <w:rsid w:val="00ED1243"/>
    <w:rsid w:val="00ED12B9"/>
    <w:rsid w:val="00ED1D8B"/>
    <w:rsid w:val="00ED1FEF"/>
    <w:rsid w:val="00ED3EC4"/>
    <w:rsid w:val="00ED40B3"/>
    <w:rsid w:val="00ED475C"/>
    <w:rsid w:val="00ED501B"/>
    <w:rsid w:val="00ED5707"/>
    <w:rsid w:val="00ED6234"/>
    <w:rsid w:val="00EE009A"/>
    <w:rsid w:val="00EE05AB"/>
    <w:rsid w:val="00EE17B4"/>
    <w:rsid w:val="00EE1DD7"/>
    <w:rsid w:val="00EE28EF"/>
    <w:rsid w:val="00EE3717"/>
    <w:rsid w:val="00EE38B4"/>
    <w:rsid w:val="00EE3AC5"/>
    <w:rsid w:val="00EE5EE5"/>
    <w:rsid w:val="00EE6534"/>
    <w:rsid w:val="00EF058C"/>
    <w:rsid w:val="00EF2837"/>
    <w:rsid w:val="00EF3B3A"/>
    <w:rsid w:val="00EF503D"/>
    <w:rsid w:val="00EF56F1"/>
    <w:rsid w:val="00EF6DE9"/>
    <w:rsid w:val="00EF6F1B"/>
    <w:rsid w:val="00EF70C9"/>
    <w:rsid w:val="00EF7601"/>
    <w:rsid w:val="00F01405"/>
    <w:rsid w:val="00F0199A"/>
    <w:rsid w:val="00F01A34"/>
    <w:rsid w:val="00F02480"/>
    <w:rsid w:val="00F0285D"/>
    <w:rsid w:val="00F04F99"/>
    <w:rsid w:val="00F05C1D"/>
    <w:rsid w:val="00F06B6F"/>
    <w:rsid w:val="00F07417"/>
    <w:rsid w:val="00F10C87"/>
    <w:rsid w:val="00F12907"/>
    <w:rsid w:val="00F12E5D"/>
    <w:rsid w:val="00F13EA6"/>
    <w:rsid w:val="00F149FA"/>
    <w:rsid w:val="00F156D5"/>
    <w:rsid w:val="00F20365"/>
    <w:rsid w:val="00F21767"/>
    <w:rsid w:val="00F21E3C"/>
    <w:rsid w:val="00F239BE"/>
    <w:rsid w:val="00F23E00"/>
    <w:rsid w:val="00F2433D"/>
    <w:rsid w:val="00F243CA"/>
    <w:rsid w:val="00F25E4D"/>
    <w:rsid w:val="00F260E5"/>
    <w:rsid w:val="00F30772"/>
    <w:rsid w:val="00F3210F"/>
    <w:rsid w:val="00F32470"/>
    <w:rsid w:val="00F3287C"/>
    <w:rsid w:val="00F337BE"/>
    <w:rsid w:val="00F4153B"/>
    <w:rsid w:val="00F41ED1"/>
    <w:rsid w:val="00F4257C"/>
    <w:rsid w:val="00F42A42"/>
    <w:rsid w:val="00F43E20"/>
    <w:rsid w:val="00F44333"/>
    <w:rsid w:val="00F458A2"/>
    <w:rsid w:val="00F465DB"/>
    <w:rsid w:val="00F47618"/>
    <w:rsid w:val="00F50F98"/>
    <w:rsid w:val="00F50FB7"/>
    <w:rsid w:val="00F51108"/>
    <w:rsid w:val="00F53762"/>
    <w:rsid w:val="00F54559"/>
    <w:rsid w:val="00F553B5"/>
    <w:rsid w:val="00F557ED"/>
    <w:rsid w:val="00F55845"/>
    <w:rsid w:val="00F5619F"/>
    <w:rsid w:val="00F56804"/>
    <w:rsid w:val="00F60809"/>
    <w:rsid w:val="00F620D9"/>
    <w:rsid w:val="00F629D2"/>
    <w:rsid w:val="00F64384"/>
    <w:rsid w:val="00F6446E"/>
    <w:rsid w:val="00F64C57"/>
    <w:rsid w:val="00F64D3A"/>
    <w:rsid w:val="00F66CE6"/>
    <w:rsid w:val="00F66F0F"/>
    <w:rsid w:val="00F66F14"/>
    <w:rsid w:val="00F7144A"/>
    <w:rsid w:val="00F714A6"/>
    <w:rsid w:val="00F71E6C"/>
    <w:rsid w:val="00F73EF4"/>
    <w:rsid w:val="00F742BA"/>
    <w:rsid w:val="00F75D4B"/>
    <w:rsid w:val="00F7620B"/>
    <w:rsid w:val="00F76522"/>
    <w:rsid w:val="00F773EB"/>
    <w:rsid w:val="00F80593"/>
    <w:rsid w:val="00F8223A"/>
    <w:rsid w:val="00F823AD"/>
    <w:rsid w:val="00F8345C"/>
    <w:rsid w:val="00F84120"/>
    <w:rsid w:val="00F84716"/>
    <w:rsid w:val="00F85409"/>
    <w:rsid w:val="00F86D47"/>
    <w:rsid w:val="00F8730A"/>
    <w:rsid w:val="00F8734F"/>
    <w:rsid w:val="00F87CAF"/>
    <w:rsid w:val="00F87EA9"/>
    <w:rsid w:val="00F90472"/>
    <w:rsid w:val="00F905E5"/>
    <w:rsid w:val="00F91890"/>
    <w:rsid w:val="00F93B85"/>
    <w:rsid w:val="00F93ECF"/>
    <w:rsid w:val="00F94F1E"/>
    <w:rsid w:val="00F95A77"/>
    <w:rsid w:val="00F9732D"/>
    <w:rsid w:val="00FA1EA7"/>
    <w:rsid w:val="00FA2504"/>
    <w:rsid w:val="00FA3CC6"/>
    <w:rsid w:val="00FA518C"/>
    <w:rsid w:val="00FA575C"/>
    <w:rsid w:val="00FA708E"/>
    <w:rsid w:val="00FB25DF"/>
    <w:rsid w:val="00FB2689"/>
    <w:rsid w:val="00FB2AD9"/>
    <w:rsid w:val="00FB3B45"/>
    <w:rsid w:val="00FB431E"/>
    <w:rsid w:val="00FB5323"/>
    <w:rsid w:val="00FC0123"/>
    <w:rsid w:val="00FC128A"/>
    <w:rsid w:val="00FC1709"/>
    <w:rsid w:val="00FC1BC8"/>
    <w:rsid w:val="00FC47C1"/>
    <w:rsid w:val="00FC547F"/>
    <w:rsid w:val="00FC71D6"/>
    <w:rsid w:val="00FC7BAD"/>
    <w:rsid w:val="00FD0EC8"/>
    <w:rsid w:val="00FD18D6"/>
    <w:rsid w:val="00FD31E3"/>
    <w:rsid w:val="00FD357C"/>
    <w:rsid w:val="00FD394A"/>
    <w:rsid w:val="00FD748E"/>
    <w:rsid w:val="00FD7C7D"/>
    <w:rsid w:val="00FE0534"/>
    <w:rsid w:val="00FE0A7C"/>
    <w:rsid w:val="00FE0A9D"/>
    <w:rsid w:val="00FE2B6B"/>
    <w:rsid w:val="00FE48E9"/>
    <w:rsid w:val="00FE5896"/>
    <w:rsid w:val="00FE7DBC"/>
    <w:rsid w:val="00FF2B6A"/>
    <w:rsid w:val="00FF4FB1"/>
    <w:rsid w:val="00FF578B"/>
    <w:rsid w:val="00FF60AC"/>
    <w:rsid w:val="00FF61C4"/>
    <w:rsid w:val="00FF7F8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C6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51CD"/>
    <w:pPr>
      <w:spacing w:after="0" w:line="240" w:lineRule="auto"/>
    </w:pPr>
    <w:rPr>
      <w:sz w:val="24"/>
      <w:szCs w:val="24"/>
      <w:lang w:eastAsia="en-US"/>
    </w:rPr>
  </w:style>
  <w:style w:type="paragraph" w:styleId="Heading1">
    <w:name w:val="heading 1"/>
    <w:basedOn w:val="Normal"/>
    <w:link w:val="Heading1Char"/>
    <w:uiPriority w:val="9"/>
    <w:qFormat/>
    <w:rsid w:val="00D62351"/>
    <w:pPr>
      <w:spacing w:before="100" w:beforeAutospacing="1" w:after="100" w:afterAutospacing="1"/>
      <w:outlineLvl w:val="0"/>
    </w:pPr>
    <w:rPr>
      <w:rFonts w:ascii="Times New Roman" w:eastAsia="Times New Roman" w:hAnsi="Times New Roman" w:cs="Times New Roman"/>
      <w:b/>
      <w:bCs/>
      <w:kern w:val="36"/>
      <w:sz w:val="48"/>
      <w:szCs w:val="48"/>
      <w:lang w:eastAsia="zh-TW"/>
    </w:rPr>
  </w:style>
  <w:style w:type="paragraph" w:styleId="Heading2">
    <w:name w:val="heading 2"/>
    <w:basedOn w:val="Normal"/>
    <w:next w:val="Normal"/>
    <w:link w:val="Heading2Char"/>
    <w:uiPriority w:val="9"/>
    <w:unhideWhenUsed/>
    <w:qFormat/>
    <w:rsid w:val="006430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CD"/>
    <w:pPr>
      <w:ind w:left="720"/>
      <w:contextualSpacing/>
    </w:pPr>
  </w:style>
  <w:style w:type="character" w:styleId="Hyperlink">
    <w:name w:val="Hyperlink"/>
    <w:basedOn w:val="DefaultParagraphFont"/>
    <w:uiPriority w:val="99"/>
    <w:unhideWhenUsed/>
    <w:rsid w:val="00A851CD"/>
    <w:rPr>
      <w:color w:val="0000FF" w:themeColor="hyperlink"/>
      <w:u w:val="single"/>
    </w:rPr>
  </w:style>
  <w:style w:type="paragraph" w:styleId="FootnoteText">
    <w:name w:val="footnote text"/>
    <w:basedOn w:val="Normal"/>
    <w:link w:val="FootnoteTextChar"/>
    <w:uiPriority w:val="99"/>
    <w:unhideWhenUsed/>
    <w:rsid w:val="00A851CD"/>
  </w:style>
  <w:style w:type="character" w:customStyle="1" w:styleId="FootnoteTextChar">
    <w:name w:val="Footnote Text Char"/>
    <w:basedOn w:val="DefaultParagraphFont"/>
    <w:link w:val="FootnoteText"/>
    <w:uiPriority w:val="99"/>
    <w:rsid w:val="00A851CD"/>
    <w:rPr>
      <w:sz w:val="24"/>
      <w:szCs w:val="24"/>
      <w:lang w:eastAsia="en-US"/>
    </w:rPr>
  </w:style>
  <w:style w:type="character" w:styleId="FootnoteReference">
    <w:name w:val="footnote reference"/>
    <w:basedOn w:val="DefaultParagraphFont"/>
    <w:uiPriority w:val="99"/>
    <w:unhideWhenUsed/>
    <w:rsid w:val="00A851CD"/>
    <w:rPr>
      <w:vertAlign w:val="superscript"/>
    </w:rPr>
  </w:style>
  <w:style w:type="paragraph" w:styleId="Bibliography">
    <w:name w:val="Bibliography"/>
    <w:basedOn w:val="Normal"/>
    <w:next w:val="Normal"/>
    <w:uiPriority w:val="37"/>
    <w:unhideWhenUsed/>
    <w:rsid w:val="00A851CD"/>
  </w:style>
  <w:style w:type="paragraph" w:styleId="NormalWeb">
    <w:name w:val="Normal (Web)"/>
    <w:basedOn w:val="Normal"/>
    <w:uiPriority w:val="99"/>
    <w:semiHidden/>
    <w:unhideWhenUsed/>
    <w:rsid w:val="00A851CD"/>
    <w:pPr>
      <w:spacing w:before="100" w:beforeAutospacing="1" w:after="100" w:afterAutospacing="1"/>
    </w:pPr>
    <w:rPr>
      <w:rFonts w:ascii="Times New Roman" w:eastAsia="Times New Roman" w:hAnsi="Times New Roman" w:cs="Times New Roman"/>
      <w:lang w:eastAsia="zh-TW"/>
    </w:rPr>
  </w:style>
  <w:style w:type="character" w:customStyle="1" w:styleId="apple-converted-space">
    <w:name w:val="apple-converted-space"/>
    <w:basedOn w:val="DefaultParagraphFont"/>
    <w:rsid w:val="00A851CD"/>
  </w:style>
  <w:style w:type="character" w:customStyle="1" w:styleId="il">
    <w:name w:val="il"/>
    <w:basedOn w:val="DefaultParagraphFont"/>
    <w:rsid w:val="00A851CD"/>
  </w:style>
  <w:style w:type="paragraph" w:styleId="BalloonText">
    <w:name w:val="Balloon Text"/>
    <w:basedOn w:val="Normal"/>
    <w:link w:val="BalloonTextChar"/>
    <w:uiPriority w:val="99"/>
    <w:semiHidden/>
    <w:unhideWhenUsed/>
    <w:rsid w:val="00307D90"/>
    <w:rPr>
      <w:rFonts w:ascii="Lucida Grande" w:hAnsi="Lucida Grande"/>
      <w:sz w:val="18"/>
      <w:szCs w:val="18"/>
    </w:rPr>
  </w:style>
  <w:style w:type="character" w:customStyle="1" w:styleId="BalloonTextChar">
    <w:name w:val="Balloon Text Char"/>
    <w:basedOn w:val="DefaultParagraphFont"/>
    <w:link w:val="BalloonText"/>
    <w:uiPriority w:val="99"/>
    <w:semiHidden/>
    <w:rsid w:val="00307D90"/>
    <w:rPr>
      <w:rFonts w:ascii="Lucida Grande" w:hAnsi="Lucida Grande"/>
      <w:sz w:val="18"/>
      <w:szCs w:val="18"/>
      <w:lang w:eastAsia="en-US"/>
    </w:rPr>
  </w:style>
  <w:style w:type="paragraph" w:styleId="Header">
    <w:name w:val="header"/>
    <w:basedOn w:val="Normal"/>
    <w:link w:val="HeaderChar"/>
    <w:uiPriority w:val="99"/>
    <w:unhideWhenUsed/>
    <w:rsid w:val="004F7482"/>
    <w:pPr>
      <w:tabs>
        <w:tab w:val="center" w:pos="4320"/>
        <w:tab w:val="right" w:pos="8640"/>
      </w:tabs>
    </w:pPr>
  </w:style>
  <w:style w:type="character" w:customStyle="1" w:styleId="HeaderChar">
    <w:name w:val="Header Char"/>
    <w:basedOn w:val="DefaultParagraphFont"/>
    <w:link w:val="Header"/>
    <w:uiPriority w:val="99"/>
    <w:rsid w:val="004F7482"/>
    <w:rPr>
      <w:sz w:val="24"/>
      <w:szCs w:val="24"/>
      <w:lang w:eastAsia="en-US"/>
    </w:rPr>
  </w:style>
  <w:style w:type="paragraph" w:styleId="Footer">
    <w:name w:val="footer"/>
    <w:basedOn w:val="Normal"/>
    <w:link w:val="FooterChar"/>
    <w:uiPriority w:val="99"/>
    <w:unhideWhenUsed/>
    <w:rsid w:val="004F7482"/>
    <w:pPr>
      <w:tabs>
        <w:tab w:val="center" w:pos="4320"/>
        <w:tab w:val="right" w:pos="8640"/>
      </w:tabs>
    </w:pPr>
  </w:style>
  <w:style w:type="character" w:customStyle="1" w:styleId="FooterChar">
    <w:name w:val="Footer Char"/>
    <w:basedOn w:val="DefaultParagraphFont"/>
    <w:link w:val="Footer"/>
    <w:uiPriority w:val="99"/>
    <w:rsid w:val="004F7482"/>
    <w:rPr>
      <w:sz w:val="24"/>
      <w:szCs w:val="24"/>
      <w:lang w:eastAsia="en-US"/>
    </w:rPr>
  </w:style>
  <w:style w:type="character" w:styleId="CommentReference">
    <w:name w:val="annotation reference"/>
    <w:basedOn w:val="DefaultParagraphFont"/>
    <w:uiPriority w:val="99"/>
    <w:semiHidden/>
    <w:unhideWhenUsed/>
    <w:rsid w:val="00DF1A91"/>
    <w:rPr>
      <w:sz w:val="16"/>
      <w:szCs w:val="16"/>
    </w:rPr>
  </w:style>
  <w:style w:type="paragraph" w:styleId="CommentText">
    <w:name w:val="annotation text"/>
    <w:basedOn w:val="Normal"/>
    <w:link w:val="CommentTextChar"/>
    <w:uiPriority w:val="99"/>
    <w:unhideWhenUsed/>
    <w:rsid w:val="00DF1A91"/>
    <w:rPr>
      <w:sz w:val="20"/>
      <w:szCs w:val="20"/>
    </w:rPr>
  </w:style>
  <w:style w:type="character" w:customStyle="1" w:styleId="CommentTextChar">
    <w:name w:val="Comment Text Char"/>
    <w:basedOn w:val="DefaultParagraphFont"/>
    <w:link w:val="CommentText"/>
    <w:uiPriority w:val="99"/>
    <w:rsid w:val="00DF1A91"/>
    <w:rPr>
      <w:sz w:val="20"/>
      <w:szCs w:val="20"/>
      <w:lang w:eastAsia="en-US"/>
    </w:rPr>
  </w:style>
  <w:style w:type="paragraph" w:styleId="CommentSubject">
    <w:name w:val="annotation subject"/>
    <w:basedOn w:val="CommentText"/>
    <w:next w:val="CommentText"/>
    <w:link w:val="CommentSubjectChar"/>
    <w:uiPriority w:val="99"/>
    <w:semiHidden/>
    <w:unhideWhenUsed/>
    <w:rsid w:val="00DF1A91"/>
    <w:rPr>
      <w:b/>
      <w:bCs/>
    </w:rPr>
  </w:style>
  <w:style w:type="character" w:customStyle="1" w:styleId="CommentSubjectChar">
    <w:name w:val="Comment Subject Char"/>
    <w:basedOn w:val="CommentTextChar"/>
    <w:link w:val="CommentSubject"/>
    <w:uiPriority w:val="99"/>
    <w:semiHidden/>
    <w:rsid w:val="00DF1A91"/>
    <w:rPr>
      <w:b/>
      <w:bCs/>
      <w:sz w:val="20"/>
      <w:szCs w:val="20"/>
      <w:lang w:eastAsia="en-US"/>
    </w:rPr>
  </w:style>
  <w:style w:type="paragraph" w:styleId="Revision">
    <w:name w:val="Revision"/>
    <w:hidden/>
    <w:uiPriority w:val="99"/>
    <w:semiHidden/>
    <w:rsid w:val="00DF1A91"/>
    <w:pPr>
      <w:spacing w:after="0" w:line="240" w:lineRule="auto"/>
    </w:pPr>
    <w:rPr>
      <w:sz w:val="24"/>
      <w:szCs w:val="24"/>
      <w:lang w:eastAsia="en-US"/>
    </w:rPr>
  </w:style>
  <w:style w:type="character" w:customStyle="1" w:styleId="Heading1Char">
    <w:name w:val="Heading 1 Char"/>
    <w:basedOn w:val="DefaultParagraphFont"/>
    <w:link w:val="Heading1"/>
    <w:uiPriority w:val="9"/>
    <w:rsid w:val="00D6235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B3063"/>
    <w:rPr>
      <w:color w:val="800080" w:themeColor="followedHyperlink"/>
      <w:u w:val="single"/>
    </w:rPr>
  </w:style>
  <w:style w:type="paragraph" w:styleId="EndnoteText">
    <w:name w:val="endnote text"/>
    <w:basedOn w:val="Normal"/>
    <w:link w:val="EndnoteTextChar"/>
    <w:uiPriority w:val="99"/>
    <w:unhideWhenUsed/>
    <w:rsid w:val="00676503"/>
    <w:rPr>
      <w:sz w:val="18"/>
    </w:rPr>
  </w:style>
  <w:style w:type="character" w:customStyle="1" w:styleId="EndnoteTextChar">
    <w:name w:val="Endnote Text Char"/>
    <w:basedOn w:val="DefaultParagraphFont"/>
    <w:link w:val="EndnoteText"/>
    <w:uiPriority w:val="99"/>
    <w:rsid w:val="00676503"/>
    <w:rPr>
      <w:sz w:val="18"/>
      <w:szCs w:val="24"/>
      <w:lang w:eastAsia="en-US"/>
    </w:rPr>
  </w:style>
  <w:style w:type="character" w:styleId="EndnoteReference">
    <w:name w:val="endnote reference"/>
    <w:basedOn w:val="DefaultParagraphFont"/>
    <w:uiPriority w:val="99"/>
    <w:unhideWhenUsed/>
    <w:rsid w:val="00D57398"/>
    <w:rPr>
      <w:vertAlign w:val="superscript"/>
    </w:rPr>
  </w:style>
  <w:style w:type="paragraph" w:customStyle="1" w:styleId="Style1">
    <w:name w:val="Style1"/>
    <w:basedOn w:val="EndnoteText"/>
    <w:qFormat/>
    <w:rsid w:val="00676503"/>
    <w:rPr>
      <w:sz w:val="20"/>
    </w:rPr>
  </w:style>
  <w:style w:type="character" w:customStyle="1" w:styleId="Heading2Char">
    <w:name w:val="Heading 2 Char"/>
    <w:basedOn w:val="DefaultParagraphFont"/>
    <w:link w:val="Heading2"/>
    <w:uiPriority w:val="9"/>
    <w:rsid w:val="0064303C"/>
    <w:rPr>
      <w:rFonts w:asciiTheme="majorHAnsi" w:eastAsiaTheme="majorEastAsia" w:hAnsiTheme="majorHAnsi" w:cstheme="majorBidi"/>
      <w:b/>
      <w:bCs/>
      <w:color w:val="4F81BD" w:themeColor="accent1"/>
      <w:sz w:val="26"/>
      <w:szCs w:val="26"/>
      <w:lang w:eastAsia="en-US"/>
    </w:rPr>
  </w:style>
  <w:style w:type="table" w:styleId="LightList-Accent1">
    <w:name w:val="Light List Accent 1"/>
    <w:basedOn w:val="TableNormal"/>
    <w:uiPriority w:val="61"/>
    <w:rsid w:val="003241EB"/>
    <w:pPr>
      <w:spacing w:after="0" w:line="240" w:lineRule="auto"/>
    </w:pPr>
    <w:rPr>
      <w:rFonts w:eastAsiaTheme="minorHAnsi"/>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32189">
      <w:bodyDiv w:val="1"/>
      <w:marLeft w:val="0"/>
      <w:marRight w:val="0"/>
      <w:marTop w:val="0"/>
      <w:marBottom w:val="0"/>
      <w:divBdr>
        <w:top w:val="none" w:sz="0" w:space="0" w:color="auto"/>
        <w:left w:val="none" w:sz="0" w:space="0" w:color="auto"/>
        <w:bottom w:val="none" w:sz="0" w:space="0" w:color="auto"/>
        <w:right w:val="none" w:sz="0" w:space="0" w:color="auto"/>
      </w:divBdr>
    </w:div>
    <w:div w:id="223297898">
      <w:bodyDiv w:val="1"/>
      <w:marLeft w:val="0"/>
      <w:marRight w:val="0"/>
      <w:marTop w:val="0"/>
      <w:marBottom w:val="0"/>
      <w:divBdr>
        <w:top w:val="none" w:sz="0" w:space="0" w:color="auto"/>
        <w:left w:val="none" w:sz="0" w:space="0" w:color="auto"/>
        <w:bottom w:val="none" w:sz="0" w:space="0" w:color="auto"/>
        <w:right w:val="none" w:sz="0" w:space="0" w:color="auto"/>
      </w:divBdr>
    </w:div>
    <w:div w:id="463237371">
      <w:bodyDiv w:val="1"/>
      <w:marLeft w:val="0"/>
      <w:marRight w:val="0"/>
      <w:marTop w:val="0"/>
      <w:marBottom w:val="0"/>
      <w:divBdr>
        <w:top w:val="none" w:sz="0" w:space="0" w:color="auto"/>
        <w:left w:val="none" w:sz="0" w:space="0" w:color="auto"/>
        <w:bottom w:val="none" w:sz="0" w:space="0" w:color="auto"/>
        <w:right w:val="none" w:sz="0" w:space="0" w:color="auto"/>
      </w:divBdr>
    </w:div>
    <w:div w:id="957375288">
      <w:bodyDiv w:val="1"/>
      <w:marLeft w:val="0"/>
      <w:marRight w:val="0"/>
      <w:marTop w:val="0"/>
      <w:marBottom w:val="0"/>
      <w:divBdr>
        <w:top w:val="none" w:sz="0" w:space="0" w:color="auto"/>
        <w:left w:val="none" w:sz="0" w:space="0" w:color="auto"/>
        <w:bottom w:val="none" w:sz="0" w:space="0" w:color="auto"/>
        <w:right w:val="none" w:sz="0" w:space="0" w:color="auto"/>
      </w:divBdr>
    </w:div>
    <w:div w:id="959649685">
      <w:bodyDiv w:val="1"/>
      <w:marLeft w:val="0"/>
      <w:marRight w:val="0"/>
      <w:marTop w:val="0"/>
      <w:marBottom w:val="0"/>
      <w:divBdr>
        <w:top w:val="none" w:sz="0" w:space="0" w:color="auto"/>
        <w:left w:val="none" w:sz="0" w:space="0" w:color="auto"/>
        <w:bottom w:val="none" w:sz="0" w:space="0" w:color="auto"/>
        <w:right w:val="none" w:sz="0" w:space="0" w:color="auto"/>
      </w:divBdr>
      <w:divsChild>
        <w:div w:id="146829089">
          <w:marLeft w:val="0"/>
          <w:marRight w:val="0"/>
          <w:marTop w:val="0"/>
          <w:marBottom w:val="0"/>
          <w:divBdr>
            <w:top w:val="none" w:sz="0" w:space="0" w:color="auto"/>
            <w:left w:val="none" w:sz="0" w:space="0" w:color="auto"/>
            <w:bottom w:val="none" w:sz="0" w:space="0" w:color="auto"/>
            <w:right w:val="none" w:sz="0" w:space="0" w:color="auto"/>
          </w:divBdr>
        </w:div>
        <w:div w:id="1681084508">
          <w:marLeft w:val="0"/>
          <w:marRight w:val="0"/>
          <w:marTop w:val="0"/>
          <w:marBottom w:val="0"/>
          <w:divBdr>
            <w:top w:val="none" w:sz="0" w:space="0" w:color="auto"/>
            <w:left w:val="none" w:sz="0" w:space="0" w:color="auto"/>
            <w:bottom w:val="none" w:sz="0" w:space="0" w:color="auto"/>
            <w:right w:val="none" w:sz="0" w:space="0" w:color="auto"/>
          </w:divBdr>
        </w:div>
        <w:div w:id="92018819">
          <w:marLeft w:val="0"/>
          <w:marRight w:val="0"/>
          <w:marTop w:val="0"/>
          <w:marBottom w:val="0"/>
          <w:divBdr>
            <w:top w:val="none" w:sz="0" w:space="0" w:color="auto"/>
            <w:left w:val="none" w:sz="0" w:space="0" w:color="auto"/>
            <w:bottom w:val="none" w:sz="0" w:space="0" w:color="auto"/>
            <w:right w:val="none" w:sz="0" w:space="0" w:color="auto"/>
          </w:divBdr>
        </w:div>
        <w:div w:id="1779792676">
          <w:marLeft w:val="0"/>
          <w:marRight w:val="0"/>
          <w:marTop w:val="0"/>
          <w:marBottom w:val="0"/>
          <w:divBdr>
            <w:top w:val="none" w:sz="0" w:space="0" w:color="auto"/>
            <w:left w:val="none" w:sz="0" w:space="0" w:color="auto"/>
            <w:bottom w:val="none" w:sz="0" w:space="0" w:color="auto"/>
            <w:right w:val="none" w:sz="0" w:space="0" w:color="auto"/>
          </w:divBdr>
        </w:div>
        <w:div w:id="831215638">
          <w:marLeft w:val="0"/>
          <w:marRight w:val="0"/>
          <w:marTop w:val="0"/>
          <w:marBottom w:val="0"/>
          <w:divBdr>
            <w:top w:val="none" w:sz="0" w:space="0" w:color="auto"/>
            <w:left w:val="none" w:sz="0" w:space="0" w:color="auto"/>
            <w:bottom w:val="none" w:sz="0" w:space="0" w:color="auto"/>
            <w:right w:val="none" w:sz="0" w:space="0" w:color="auto"/>
          </w:divBdr>
        </w:div>
        <w:div w:id="1648364946">
          <w:marLeft w:val="0"/>
          <w:marRight w:val="0"/>
          <w:marTop w:val="0"/>
          <w:marBottom w:val="0"/>
          <w:divBdr>
            <w:top w:val="none" w:sz="0" w:space="0" w:color="auto"/>
            <w:left w:val="none" w:sz="0" w:space="0" w:color="auto"/>
            <w:bottom w:val="none" w:sz="0" w:space="0" w:color="auto"/>
            <w:right w:val="none" w:sz="0" w:space="0" w:color="auto"/>
          </w:divBdr>
        </w:div>
        <w:div w:id="735739170">
          <w:marLeft w:val="0"/>
          <w:marRight w:val="0"/>
          <w:marTop w:val="0"/>
          <w:marBottom w:val="0"/>
          <w:divBdr>
            <w:top w:val="none" w:sz="0" w:space="0" w:color="auto"/>
            <w:left w:val="none" w:sz="0" w:space="0" w:color="auto"/>
            <w:bottom w:val="none" w:sz="0" w:space="0" w:color="auto"/>
            <w:right w:val="none" w:sz="0" w:space="0" w:color="auto"/>
          </w:divBdr>
        </w:div>
        <w:div w:id="728841041">
          <w:marLeft w:val="0"/>
          <w:marRight w:val="0"/>
          <w:marTop w:val="0"/>
          <w:marBottom w:val="0"/>
          <w:divBdr>
            <w:top w:val="none" w:sz="0" w:space="0" w:color="auto"/>
            <w:left w:val="none" w:sz="0" w:space="0" w:color="auto"/>
            <w:bottom w:val="none" w:sz="0" w:space="0" w:color="auto"/>
            <w:right w:val="none" w:sz="0" w:space="0" w:color="auto"/>
          </w:divBdr>
        </w:div>
        <w:div w:id="979772601">
          <w:marLeft w:val="0"/>
          <w:marRight w:val="0"/>
          <w:marTop w:val="0"/>
          <w:marBottom w:val="0"/>
          <w:divBdr>
            <w:top w:val="none" w:sz="0" w:space="0" w:color="auto"/>
            <w:left w:val="none" w:sz="0" w:space="0" w:color="auto"/>
            <w:bottom w:val="none" w:sz="0" w:space="0" w:color="auto"/>
            <w:right w:val="none" w:sz="0" w:space="0" w:color="auto"/>
          </w:divBdr>
        </w:div>
        <w:div w:id="1779988730">
          <w:marLeft w:val="0"/>
          <w:marRight w:val="0"/>
          <w:marTop w:val="0"/>
          <w:marBottom w:val="0"/>
          <w:divBdr>
            <w:top w:val="none" w:sz="0" w:space="0" w:color="auto"/>
            <w:left w:val="none" w:sz="0" w:space="0" w:color="auto"/>
            <w:bottom w:val="none" w:sz="0" w:space="0" w:color="auto"/>
            <w:right w:val="none" w:sz="0" w:space="0" w:color="auto"/>
          </w:divBdr>
        </w:div>
        <w:div w:id="861043879">
          <w:marLeft w:val="0"/>
          <w:marRight w:val="0"/>
          <w:marTop w:val="0"/>
          <w:marBottom w:val="0"/>
          <w:divBdr>
            <w:top w:val="none" w:sz="0" w:space="0" w:color="auto"/>
            <w:left w:val="none" w:sz="0" w:space="0" w:color="auto"/>
            <w:bottom w:val="none" w:sz="0" w:space="0" w:color="auto"/>
            <w:right w:val="none" w:sz="0" w:space="0" w:color="auto"/>
          </w:divBdr>
        </w:div>
      </w:divsChild>
    </w:div>
    <w:div w:id="971862775">
      <w:bodyDiv w:val="1"/>
      <w:marLeft w:val="0"/>
      <w:marRight w:val="0"/>
      <w:marTop w:val="0"/>
      <w:marBottom w:val="0"/>
      <w:divBdr>
        <w:top w:val="none" w:sz="0" w:space="0" w:color="auto"/>
        <w:left w:val="none" w:sz="0" w:space="0" w:color="auto"/>
        <w:bottom w:val="none" w:sz="0" w:space="0" w:color="auto"/>
        <w:right w:val="none" w:sz="0" w:space="0" w:color="auto"/>
      </w:divBdr>
    </w:div>
    <w:div w:id="1106267970">
      <w:bodyDiv w:val="1"/>
      <w:marLeft w:val="0"/>
      <w:marRight w:val="0"/>
      <w:marTop w:val="0"/>
      <w:marBottom w:val="0"/>
      <w:divBdr>
        <w:top w:val="none" w:sz="0" w:space="0" w:color="auto"/>
        <w:left w:val="none" w:sz="0" w:space="0" w:color="auto"/>
        <w:bottom w:val="none" w:sz="0" w:space="0" w:color="auto"/>
        <w:right w:val="none" w:sz="0" w:space="0" w:color="auto"/>
      </w:divBdr>
    </w:div>
    <w:div w:id="1162309027">
      <w:bodyDiv w:val="1"/>
      <w:marLeft w:val="0"/>
      <w:marRight w:val="0"/>
      <w:marTop w:val="0"/>
      <w:marBottom w:val="0"/>
      <w:divBdr>
        <w:top w:val="none" w:sz="0" w:space="0" w:color="auto"/>
        <w:left w:val="none" w:sz="0" w:space="0" w:color="auto"/>
        <w:bottom w:val="none" w:sz="0" w:space="0" w:color="auto"/>
        <w:right w:val="none" w:sz="0" w:space="0" w:color="auto"/>
      </w:divBdr>
    </w:div>
    <w:div w:id="1335496310">
      <w:bodyDiv w:val="1"/>
      <w:marLeft w:val="0"/>
      <w:marRight w:val="0"/>
      <w:marTop w:val="0"/>
      <w:marBottom w:val="0"/>
      <w:divBdr>
        <w:top w:val="none" w:sz="0" w:space="0" w:color="auto"/>
        <w:left w:val="none" w:sz="0" w:space="0" w:color="auto"/>
        <w:bottom w:val="none" w:sz="0" w:space="0" w:color="auto"/>
        <w:right w:val="none" w:sz="0" w:space="0" w:color="auto"/>
      </w:divBdr>
    </w:div>
    <w:div w:id="1336226838">
      <w:bodyDiv w:val="1"/>
      <w:marLeft w:val="0"/>
      <w:marRight w:val="0"/>
      <w:marTop w:val="0"/>
      <w:marBottom w:val="0"/>
      <w:divBdr>
        <w:top w:val="none" w:sz="0" w:space="0" w:color="auto"/>
        <w:left w:val="none" w:sz="0" w:space="0" w:color="auto"/>
        <w:bottom w:val="none" w:sz="0" w:space="0" w:color="auto"/>
        <w:right w:val="none" w:sz="0" w:space="0" w:color="auto"/>
      </w:divBdr>
    </w:div>
    <w:div w:id="1402557332">
      <w:bodyDiv w:val="1"/>
      <w:marLeft w:val="0"/>
      <w:marRight w:val="0"/>
      <w:marTop w:val="0"/>
      <w:marBottom w:val="0"/>
      <w:divBdr>
        <w:top w:val="none" w:sz="0" w:space="0" w:color="auto"/>
        <w:left w:val="none" w:sz="0" w:space="0" w:color="auto"/>
        <w:bottom w:val="none" w:sz="0" w:space="0" w:color="auto"/>
        <w:right w:val="none" w:sz="0" w:space="0" w:color="auto"/>
      </w:divBdr>
    </w:div>
    <w:div w:id="1672875959">
      <w:bodyDiv w:val="1"/>
      <w:marLeft w:val="0"/>
      <w:marRight w:val="0"/>
      <w:marTop w:val="0"/>
      <w:marBottom w:val="0"/>
      <w:divBdr>
        <w:top w:val="none" w:sz="0" w:space="0" w:color="auto"/>
        <w:left w:val="none" w:sz="0" w:space="0" w:color="auto"/>
        <w:bottom w:val="none" w:sz="0" w:space="0" w:color="auto"/>
        <w:right w:val="none" w:sz="0" w:space="0" w:color="auto"/>
      </w:divBdr>
    </w:div>
    <w:div w:id="1777945696">
      <w:bodyDiv w:val="1"/>
      <w:marLeft w:val="0"/>
      <w:marRight w:val="0"/>
      <w:marTop w:val="0"/>
      <w:marBottom w:val="0"/>
      <w:divBdr>
        <w:top w:val="none" w:sz="0" w:space="0" w:color="auto"/>
        <w:left w:val="none" w:sz="0" w:space="0" w:color="auto"/>
        <w:bottom w:val="none" w:sz="0" w:space="0" w:color="auto"/>
        <w:right w:val="none" w:sz="0" w:space="0" w:color="auto"/>
      </w:divBdr>
    </w:div>
    <w:div w:id="1799491882">
      <w:bodyDiv w:val="1"/>
      <w:marLeft w:val="0"/>
      <w:marRight w:val="0"/>
      <w:marTop w:val="0"/>
      <w:marBottom w:val="0"/>
      <w:divBdr>
        <w:top w:val="none" w:sz="0" w:space="0" w:color="auto"/>
        <w:left w:val="none" w:sz="0" w:space="0" w:color="auto"/>
        <w:bottom w:val="none" w:sz="0" w:space="0" w:color="auto"/>
        <w:right w:val="none" w:sz="0" w:space="0" w:color="auto"/>
      </w:divBdr>
    </w:div>
    <w:div w:id="1954284620">
      <w:bodyDiv w:val="1"/>
      <w:marLeft w:val="0"/>
      <w:marRight w:val="0"/>
      <w:marTop w:val="0"/>
      <w:marBottom w:val="0"/>
      <w:divBdr>
        <w:top w:val="none" w:sz="0" w:space="0" w:color="auto"/>
        <w:left w:val="none" w:sz="0" w:space="0" w:color="auto"/>
        <w:bottom w:val="none" w:sz="0" w:space="0" w:color="auto"/>
        <w:right w:val="none" w:sz="0" w:space="0" w:color="auto"/>
      </w:divBdr>
    </w:div>
    <w:div w:id="195980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CBD8G9GhYgw" TargetMode="External"/><Relationship Id="rId2" Type="http://schemas.openxmlformats.org/officeDocument/2006/relationships/hyperlink" Target="http://www.nasa.gov/topics/earth/features/warming-links.html" TargetMode="External"/></Relationships>
</file>

<file path=word/_rels/document.xml.rels><?xml version="1.0" encoding="UTF-8" standalone="yes"?>
<Relationships xmlns="http://schemas.openxmlformats.org/package/2006/relationships"><Relationship Id="rId20" Type="http://schemas.openxmlformats.org/officeDocument/2006/relationships/hyperlink" Target="http://www.meteoalarm.eu/?lang=en_UK" TargetMode="External"/><Relationship Id="rId21" Type="http://schemas.openxmlformats.org/officeDocument/2006/relationships/hyperlink" Target="http://www.cpc.ncep.noaa.gov/products/predictions/threats/threats.php" TargetMode="External"/><Relationship Id="rId22" Type="http://schemas.openxmlformats.org/officeDocument/2006/relationships/hyperlink" Target="http://www.hc-sc.gc.ca/ewh-semt/alt_formats/hecs-sesc/pdf/pubs/climat/heat-chaleur/heat-chaleur-eng.pdf" TargetMode="External"/><Relationship Id="rId23" Type="http://schemas.openxmlformats.org/officeDocument/2006/relationships/hyperlink" Target="https://www.gov.uk/government/uploads/system/uploads/attachment_data/file/429384/Heatwave_Main_Plan_2015.pdf" TargetMode="External"/><Relationship Id="rId24" Type="http://schemas.openxmlformats.org/officeDocument/2006/relationships/hyperlink" Target="http://www.nrdc.org/international/india/extreme-heat-preparedness/files/ahmedabad-heat-action-plan.pdf" TargetMode="External"/><Relationship Id="rId25" Type="http://schemas.openxmlformats.org/officeDocument/2006/relationships/hyperlink" Target="http://www.who.int/globalchange/publications/heatwaves-health-guidance/en/" TargetMode="External"/><Relationship Id="rId26" Type="http://schemas.openxmlformats.org/officeDocument/2006/relationships/hyperlink" Target="https://www.wmo.int/pages/prog/amp/pwsp/pdf/TD-1184.pdf" TargetMode="External"/><Relationship Id="rId27" Type="http://schemas.openxmlformats.org/officeDocument/2006/relationships/hyperlink" Target="http://www.who.int/globalchange/publications/atlas/report/en/" TargetMode="External"/><Relationship Id="rId28" Type="http://schemas.openxmlformats.org/officeDocument/2006/relationships/hyperlink" Target="http://www.euro.who.int/en/publications/abstracts/heathealth-action-plans" TargetMode="External"/><Relationship Id="rId29" Type="http://schemas.openxmlformats.org/officeDocument/2006/relationships/hyperlink" Target="http://www.cdc.gov/climateandhealth/pubs/ClimateChangeandExtremeHeatEvent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hc-sc.gc.ca/ewh-semt/pubs/climat/index-eng.php" TargetMode="External"/><Relationship Id="rId31" Type="http://schemas.openxmlformats.org/officeDocument/2006/relationships/hyperlink" Target="http://www.cdc.gov/extremeheat/index.html" TargetMode="External"/><Relationship Id="rId32" Type="http://schemas.openxmlformats.org/officeDocument/2006/relationships/hyperlink" Target="https://sis.nlm.nih.gov/dimrc/extremeheat.html" TargetMode="External"/><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hyperlink" Target="http://www.epa.gov/natural-disasters/extreme-heat" TargetMode="External"/><Relationship Id="rId34" Type="http://schemas.openxmlformats.org/officeDocument/2006/relationships/hyperlink" Target="https://toolkit.climate.gov/topics/human-health/extreme-heat" TargetMode="External"/><Relationship Id="rId35" Type="http://schemas.openxmlformats.org/officeDocument/2006/relationships/hyperlink" Target="http://www.nrdc.org/health/climate/heat.asp" TargetMode="External"/><Relationship Id="rId36" Type="http://schemas.openxmlformats.org/officeDocument/2006/relationships/hyperlink" Target="http://www.nrdc.org/globalwarming/killer-heat/" TargetMode="Externa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hyperlink" Target="http://www.metoffice.gov.uk/public/weather/heat-health/%20-%20?tab=heatHealth" TargetMode="External"/><Relationship Id="rId13" Type="http://schemas.openxmlformats.org/officeDocument/2006/relationships/hyperlink" Target="http://vigilance.meteofrance.com/" TargetMode="External"/><Relationship Id="rId14" Type="http://schemas.openxmlformats.org/officeDocument/2006/relationships/hyperlink" Target="http://www.bom.gov.au/australia/heatwave/" TargetMode="External"/><Relationship Id="rId15" Type="http://schemas.openxmlformats.org/officeDocument/2006/relationships/hyperlink" Target="http://www.nws.noaa.gov/om/heat/ww.shtml" TargetMode="External"/><Relationship Id="rId16" Type="http://schemas.openxmlformats.org/officeDocument/2006/relationships/hyperlink" Target="http://graphical.weather.gov/sectors/conus.php" TargetMode="External"/><Relationship Id="rId17" Type="http://schemas.openxmlformats.org/officeDocument/2006/relationships/hyperlink" Target="http://www.wpc.ncep.noaa.gov/heat_index_MAX.shtml" TargetMode="External"/><Relationship Id="rId18" Type="http://schemas.openxmlformats.org/officeDocument/2006/relationships/hyperlink" Target="http://www.un-spider.org/links-and-resources/data-sources/extreme-heat-risk-map-eea" TargetMode="External"/><Relationship Id="rId19" Type="http://schemas.openxmlformats.org/officeDocument/2006/relationships/hyperlink" Target="http://www.euroheat-project.org/dwd/index.php" TargetMode="External"/><Relationship Id="rId37" Type="http://schemas.openxmlformats.org/officeDocument/2006/relationships/hyperlink" Target="https://www.wmo.int/pages/themes/climate/applications_health.php" TargetMode="External"/><Relationship Id="rId38" Type="http://schemas.openxmlformats.org/officeDocument/2006/relationships/hyperlink" Target="http://www.who.int/topics/climate/en/" TargetMode="External"/><Relationship Id="rId39" Type="http://schemas.openxmlformats.org/officeDocument/2006/relationships/hyperlink" Target="http://emergency.cdc.gov/disasters/extremeheat/" TargetMode="External"/><Relationship Id="rId40" Type="http://schemas.openxmlformats.org/officeDocument/2006/relationships/hyperlink" Target="http://www.hc-sc.gc.ca/index-eng.php" TargetMode="External"/><Relationship Id="rId41" Type="http://schemas.openxmlformats.org/officeDocument/2006/relationships/hyperlink" Target="http://cpo.noaa.gov/AboutCPO/IntegratedInformationSystems/NIHHIS/NIHHISResources.aspx" TargetMode="External"/><Relationship Id="rId42" Type="http://schemas.openxmlformats.org/officeDocument/2006/relationships/hyperlink" Target="http://www.metoffice.gov.uk/health/public"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Jef14</b:Tag>
    <b:SourceType>Report</b:SourceType>
    <b:Guid>{DD9FD196-516C-D943-B796-98839B311B7C}</b:Guid>
    <b:Title>Deaths Attribued to Heat, Cold, and Other Weather Events in the United States, 2006-2010sr076.pdf.</b:Title>
    <b:Year>2014</b:Year>
    <b:StandardNumber>76</b:StandardNumber>
    <b:Comments>http://www.cdc.gov/nchs/data/nhsr/nhsr076.pdf</b:Comments>
    <b:Author>
      <b:Author>
        <b:NameList>
          <b:Person>
            <b:Last>Jeffrey Berko</b:Last>
            <b:First>Deborah</b:First>
            <b:Middle>D. Ingram, Shubhayu Saha, Jennifer D. Parker</b:Middle>
          </b:Person>
        </b:NameList>
      </b:Author>
    </b:Author>
    <b:Institution>Centers for Disease Control and Prevention and National Center for Health Statistics</b:Institution>
    <b:Department>U.S. Department of Health and Human Services</b:Department>
    <b:ThesisType>National Health Statistics Report</b:ThesisType>
    <b:RefOrder>1</b:RefOrder>
  </b:Source>
  <b:Source>
    <b:Tag>Wor151</b:Tag>
    <b:SourceType>Report</b:SourceType>
    <b:Guid>{4FA74611-3E54-9047-85EB-75BD0FE7F934}</b:Guid>
    <b:Title>Heatwaves and health: guidance on warning-system development</b:Title>
    <b:City>Geneva</b:City>
    <b:Year>2015</b:Year>
    <b:Author>
      <b:Author>
        <b:Corporate>World Meteorological Organization (WMO) and World Health Organization (WHO)</b:Corporate>
      </b:Author>
    </b:Author>
    <b:Comments>http://www.who.int/globalchange/publications/WMO_WHO_Heat_Health_Guidance_2015.pdf</b:Comments>
    <b:RefOrder>2</b:RefOrder>
  </b:Source>
  <b:Source>
    <b:Tag>Nik14</b:Tag>
    <b:SourceType>JournalArticle</b:SourceType>
    <b:Guid>{8404B25E-0DA2-A840-8151-E25CAFE66F57}</b:Guid>
    <b:Title>Dramatically increasing the change of extremely hot summers since the 2003 European heatwave</b:Title>
    <b:Year>2014</b:Year>
    <b:Comments>doi: 10.1038/NCLIMATE2468</b:Comments>
    <b:Author>
      <b:Author>
        <b:NameList>
          <b:Person>
            <b:Last>Nikolaos Christidis</b:Last>
            <b:First>Gareth</b:First>
            <b:Middle>S. Jones, and Peter A. Stott</b:Middle>
          </b:Person>
        </b:NameList>
      </b:Author>
    </b:Author>
    <b:JournalName>Nature Climate Change</b:JournalName>
    <b:RefOrder>3</b:RefOrder>
  </b:Source>
  <b:Source>
    <b:Tag>Eur16</b:Tag>
    <b:SourceType>InternetSite</b:SourceType>
    <b:Guid>{172FDB87-6BB1-534E-980D-8108352887AB}</b:Guid>
    <b:Title>Heat Waves</b:Title>
    <b:Author>
      <b:Author>
        <b:Corporate>European Climate Adaptation Platform</b:Corporate>
      </b:Author>
    </b:Author>
    <b:InternetSiteTitle>Climate-ADAPT European Climate Adaptation Platform</b:InternetSiteTitle>
    <b:URL>http://climate-adapt.eea.europa.eu/tools/urban-adaptation/climatic-threats/heat-waves</b:URL>
    <b:YearAccessed>2016</b:YearAccessed>
    <b:MonthAccessed>February</b:MonthAccessed>
    <b:DayAccessed>01</b:DayAccessed>
    <b:RefOrder>4</b:RefOrder>
  </b:Source>
  <b:Source>
    <b:Tag>Sco11</b:Tag>
    <b:SourceType>JournalArticle</b:SourceType>
    <b:Guid>{93B446DB-4ABA-564F-93D6-2CED579AF278}</b:Guid>
    <b:Author>
      <b:Author>
        <b:NameList>
          <b:Person>
            <b:Last>Scott Greene</b:Last>
            <b:First>Laurence</b:First>
            <b:Middle>S. Kalkstein, David M. Mills, and Jason Samenow</b:Middle>
          </b:Person>
        </b:NameList>
      </b:Author>
    </b:Author>
    <b:Title>An Examination of Climate Change on Extreme Heat Events and Climate-Mortality Relationships in Large U.S. Cities</b:Title>
    <b:Year>2011</b:Year>
    <b:Comments>doi: 10.1175/WCAS-D-11-00055.1</b:Comments>
    <b:JournalName>Weather Climate and Society</b:JournalName>
    <b:Volume>3</b:Volume>
    <b:Issue>4</b:Issue>
    <b:Pages>281-292</b:Pages>
    <b:RefOrder>5</b:RefOrder>
  </b:Source>
  <b:Source>
    <b:Tag>Dmi14</b:Tag>
    <b:SourceType>JournalArticle</b:SourceType>
    <b:Guid>{B7080AF1-0EA1-C240-992E-8FEADEF0F1E1}</b:Guid>
    <b:Author>
      <b:Author>
        <b:NameList>
          <b:Person>
            <b:Last>Shaposhnikov</b:Last>
            <b:First>Dmitry</b:First>
          </b:Person>
        </b:NameList>
      </b:Author>
    </b:Author>
    <b:Title>Mortality related to air pollution with the Moscow heat wave and wildfire of 2010</b:Title>
    <b:JournalName>Epidemiology</b:JournalName>
    <b:Year>2014</b:Year>
    <b:Volume>25</b:Volume>
    <b:Issue>3</b:Issue>
    <b:Pages>359-364</b:Pages>
    <b:Comments>doi: 10.1097/EDE.0000000000000090</b:Comments>
    <b:RefOrder>6</b:RefOrder>
  </b:Source>
  <b:Source>
    <b:Tag>Cen15</b:Tag>
    <b:SourceType>InternetSite</b:SourceType>
    <b:Guid>{38F3AB41-1E92-604B-AEE7-408C47E4A74D}</b:Guid>
    <b:Title>The Cost of Natural Disasters: A global perspective</b:Title>
    <b:Year>2015</b:Year>
    <b:Author>
      <b:Author>
        <b:Corporate>Centre for Research on the Epidemiology of Disasters (CRED)</b:Corporate>
      </b:Author>
    </b:Author>
    <b:URL>http://emdat.be/human_cost_natdis</b:URL>
    <b:YearAccessed>2016</b:YearAccessed>
    <b:MonthAccessed>February</b:MonthAccessed>
    <b:DayAccessed>01</b:DayAccessed>
    <b:RefOrder>7</b:RefOrder>
  </b:Source>
  <b:Source>
    <b:Tag>Nat08</b:Tag>
    <b:SourceType>DocumentFromInternetSite</b:SourceType>
    <b:Guid>{E341D11A-08B4-EE46-AFD6-4CEB52DD7E41}</b:Guid>
    <b:Author>
      <b:Author>
        <b:Corporate>Natural Resources Defense Council (NRDC)</b:Corporate>
      </b:Author>
    </b:Author>
    <b:Title>Temperature Rising: Global Warning Turns up the Heat on Human Health</b:Title>
    <b:Year>2008</b:Year>
    <b:Month>July</b:Month>
    <b:Day>01</b:Day>
    <b:InternetSiteTitle>Natural Resources Defense Council</b:InternetSiteTitle>
    <b:URL>http://www.nrdc.org/health/rising-facts.asp</b:URL>
    <b:YearAccessed>2016</b:YearAccessed>
    <b:MonthAccessed>January</b:MonthAccessed>
    <b:DayAccessed>28</b:DayAccessed>
    <b:RefOrder>8</b:RefOrder>
  </b:Source>
  <b:Source>
    <b:Tag>Wor131</b:Tag>
    <b:SourceType>Report</b:SourceType>
    <b:Guid>{D751CF5A-A88A-2A4F-96D1-B256830FACDA}</b:Guid>
    <b:Author>
      <b:Author>
        <b:Corporate>World Bank</b:Corporate>
      </b:Author>
    </b:Author>
    <b:Title>Turn down the Heat: Climate extremes, Regional Impacts, and the Case for Resilience</b:Title>
    <b:Year>2013</b:Year>
    <b:Comments>http://documents.worldbank.org/curated/en/2013/06/17862361/turn-down-heat-climate-extremes-regional-impacts-case-resilience-full-report</b:Comments>
    <b:Publisher>World Bank</b:Publisher>
    <b:City>Washington, D.C.</b:City>
    <b:RefOrder>9</b:RefOrder>
  </b:Source>
  <b:Source>
    <b:Tag>Jer12</b:Tag>
    <b:SourceType>JournalArticle</b:SourceType>
    <b:Guid>{0E619121-9467-8A4C-A5B0-DAE3CF5D13CE}</b:Guid>
    <b:Title>Integrating Climate Change Adaptation into Public Health Practice: Adaptive Management to Increase Adaptive Capacity and Build Resilience</b:Title>
    <b:Year>2012</b:Year>
    <b:Pages>171-179</b:Pages>
    <b:Comments>http://dx.doi.org/10.1289/ehp.1103515</b:Comments>
    <b:Author>
      <b:Author>
        <b:NameList>
          <b:Person>
            <b:Last>Jeremy J. Hess</b:Last>
            <b:First>Julia</b:First>
            <b:Middle>Z. McDowell, and George Luber</b:Middle>
          </b:Person>
        </b:NameList>
      </b:Author>
    </b:Author>
    <b:JournalName>Environmental Health Persectives</b:JournalName>
    <b:Volume>120</b:Volume>
    <b:RefOrder>10</b:RefOrder>
  </b:Source>
  <b:Source>
    <b:Tag>Kat12</b:Tag>
    <b:SourceType>InternetSite</b:SourceType>
    <b:Guid>{18EA72C1-8E7A-5541-A9F0-1641348F43B2}</b:Guid>
    <b:Author>
      <b:Author>
        <b:NameList>
          <b:Person>
            <b:Last>Hansen</b:Last>
            <b:First>Kathryn</b:First>
          </b:Person>
        </b:NameList>
      </b:Author>
    </b:Author>
    <b:Title>Research Links Extreme Summer Heat Events to Global Warming</b:Title>
    <b:Year>2012</b:Year>
    <b:Month>August</b:Month>
    <b:Day>06</b:Day>
    <b:InternetSiteTitle>National Aeronautics and Space Administration (NASA)</b:InternetSiteTitle>
    <b:URL>http://www.nasa.gov/topics/earth/features/warming-links.html</b:URL>
    <b:YearAccessed>2016</b:YearAccessed>
    <b:MonthAccessed>January</b:MonthAccessed>
    <b:DayAccessed>29</b:DayAccessed>
    <b:RefOrder>11</b:RefOrder>
  </b:Source>
  <b:Source>
    <b:Tag>WHO12</b:Tag>
    <b:SourceType>Report</b:SourceType>
    <b:Guid>{110BD67A-26DF-8542-9CF2-9D5667A6A730}</b:Guid>
    <b:Author>
      <b:Author>
        <b:Corporate>WHO and WMO</b:Corporate>
      </b:Author>
    </b:Author>
    <b:Title>Atlas of Health and Climate</b:Title>
    <b:Year>2012</b:Year>
    <b:Comments>http://www.who.int/globalchange/publications/atlas/report/en/</b:Comments>
    <b:Publisher>WHO Press</b:Publisher>
    <b:City>Geneva</b:City>
    <b:RefOrder>12</b:RefOrder>
  </b:Source>
  <b:Source>
    <b:Tag>Uni15</b:Tag>
    <b:SourceType>InternetSite</b:SourceType>
    <b:Guid>{C9ACB321-12E9-B44A-AB45-D2D4303841BE}</b:Guid>
    <b:Title>Extreme Temperature</b:Title>
    <b:Year>2015</b:Year>
    <b:Author>
      <b:Author>
        <b:Corporate>United Nations Office for Outer Space Affairs</b:Corporate>
      </b:Author>
    </b:Author>
    <b:InternetSiteTitle>UN-SPIDER Knowledge Portal</b:InternetSiteTitle>
    <b:URL>http://www.un-spider.org/risks-and-disasters/natural-hazards/extreme-temperature</b:URL>
    <b:YearAccessed>2016</b:YearAccessed>
    <b:MonthAccessed>February</b:MonthAccessed>
    <b:DayAccessed>01</b:DayAccessed>
    <b:RefOrder>13</b:RefOrder>
  </b:Source>
  <b:Source>
    <b:Tag>Dia11</b:Tag>
    <b:SourceType>JournalArticle</b:SourceType>
    <b:Guid>{90129CD4-1F0D-514F-AF6D-6DC84BC0E4D1}</b:Guid>
    <b:Title>Heatwave Early Warning Systems and Adaptation Advice to Reduce Human Health Consequences of Heatwaves </b:Title>
    <b:Year>2011</b:Year>
    <b:Comments>doi: 10.3390/ijerph8124623. </b:Comments>
    <b:Author>
      <b:Author>
        <b:NameList>
          <b:Person>
            <b:Last>Dianne Lowe</b:Last>
            <b:First>Kristie</b:First>
            <b:Middle>L. Ebi, and Bertil Forsberg</b:Middle>
          </b:Person>
        </b:NameList>
      </b:Author>
    </b:Author>
    <b:JournalName>International Journal of Environmental Research and Public Health</b:JournalName>
    <b:Volume>8</b:Volume>
    <b:Pages>4623-4648</b:Pages>
    <b:RefOrder>14</b:RefOrder>
  </b:Source>
  <b:Source>
    <b:Tag>IPC14</b:Tag>
    <b:SourceType>Book</b:SourceType>
    <b:Guid>{95EF20D6-9518-6246-9115-E732B97D404D}</b:Guid>
    <b:Title>Climate Change 2014: Synthesis Report. Contribution of Working Groups I, II and III to the Fifth Assessment Report of the Intergovernmental Panel on Climate Change</b:Title>
    <b:Publisher>IPCC</b:Publisher>
    <b:City>Geneva</b:City>
    <b:Year>2014</b:Year>
    <b:Comments>http://www.ipcc.ch/report/ar5/syr/</b:Comments>
    <b:Author>
      <b:Author>
        <b:NameList>
          <b:Person>
            <b:Last>(IPCC)</b:Last>
            <b:First>Intergovernmental</b:First>
            <b:Middle>Panel on Climate Change</b:Middle>
          </b:Person>
        </b:NameList>
      </b:Author>
      <b:Editor>
        <b:NameList>
          <b:Person>
            <b:Last>Core Writing Team</b:Last>
            <b:First>R.K.</b:First>
            <b:Middle>Pachauri and L.A. Meyer</b:Middle>
          </b:Person>
        </b:NameList>
      </b:Editor>
    </b:Author>
    <b:RefOrder>15</b:RefOrder>
  </b:Source>
  <b:Source>
    <b:Tag>Nic15</b:Tag>
    <b:SourceType>JournalArticle</b:SourceType>
    <b:Guid>{21753D36-D371-D842-AEB6-EA5973B814CF}</b:Guid>
    <b:Title>Health and climate change: policy responses to protect public health</b:Title>
    <b:Year>2015</b:Year>
    <b:Volume>386</b:Volume>
    <b:Pages>1861-1914</b:Pages>
    <b:Author>
      <b:Author>
        <b:NameList>
          <b:Person>
            <b:Last>Watts et al</b:Last>
            <b:First>Nick</b:First>
          </b:Person>
        </b:NameList>
      </b:Author>
    </b:Author>
    <b:JournalName>The Lancet Commissions</b:JournalName>
    <b:RefOrder>16</b:RefOrder>
  </b:Source>
  <b:Source>
    <b:Tag>Gul14</b:Tag>
    <b:SourceType>JournalArticle</b:SourceType>
    <b:Guid>{F18F0028-0EDC-0D4A-AFFA-B07038A823D8}</b:Guid>
    <b:Title>Heat-Related Mortality in India: Excess All-Cause Mortality Associated with the 2010 Ahmedabad Heat Wave</b:Title>
    <b:Year>2014</b:Year>
    <b:Comments>doi: 10.1371/journal.pone.0091831</b:Comments>
    <b:Author>
      <b:Author>
        <b:NameList>
          <b:Person>
            <b:Last>Azhar et al</b:Last>
            <b:First>Gulrez</b:First>
            <b:Middle>Shah</b:Middle>
          </b:Person>
        </b:NameList>
      </b:Author>
    </b:Author>
    <b:JournalName>PLOS One</b:JournalName>
    <b:Volume>9</b:Volume>
    <b:Issue>3</b:Issue>
    <b:RefOrder>17</b:RefOrder>
  </b:Source>
  <b:Source>
    <b:Tag>Ahm15</b:Tag>
    <b:SourceType>Report</b:SourceType>
    <b:Guid>{553F139D-0609-FC47-9C1B-283B564E804B}</b:Guid>
    <b:Title>Ahmedabad Heat Action Plan 2015: Guide to Extreme Heat Planning in Ahmedabad, India</b:Title>
    <b:Year>2015</b:Year>
    <b:Author>
      <b:Author>
        <b:Corporate>Ahmedabad Municipal Corporation (AMC)</b:Corporate>
      </b:Author>
    </b:Author>
    <b:Comments>http://www.nrdc.org/international/india/extreme-heat-preparedness/</b:Comments>
    <b:RefOrder>18</b:RefOrder>
  </b:Source>
  <b:Source>
    <b:Tag>Smi14</b:Tag>
    <b:SourceType>BookSection</b:SourceType>
    <b:Guid>{98BA2418-11D6-5344-89CB-D046FD968C33}</b:Guid>
    <b:Author>
      <b:Author>
        <b:NameList>
          <b:Person>
            <b:Last>Smith et al</b:Last>
            <b:First>K.R.</b:First>
          </b:Person>
        </b:NameList>
      </b:Author>
      <b:Editor>
        <b:NameList>
          <b:Person>
            <b:Last>C.B.</b:Last>
            <b:First>V.R.</b:First>
            <b:Middle>Barros, D.J. Dokken, K.J. Mach, M.D. Mastrandrea, T.E. Bilir, M. Chatterjee, K.L. Ebi, Y.O. Estrada, R.C. Genova, B. Girma, E.S. Kissel,A.N. Levy, S. MacCracken, P.R. Mastrandrea, and L.L.White Field</b:Middle>
          </b:Person>
        </b:NameList>
      </b:Editor>
    </b:Author>
    <b:Title>Human Health: impacts adaptation, and co-benefits</b:Title>
    <b:Year>2014</b:Year>
    <b:BookTitle>In Climate Change 2014: Impacts, Adaptation, and Vulnerability. Part A: Global and Sectoral Aspects. Contribution of Working Group II to the Fifth Assessment Report of the Intergovernmental Panel on Climate Change</b:BookTitle>
    <b:City>Cambridge and New York</b:City>
    <b:CountryRegion>U.K. and New York</b:CountryRegion>
    <b:Publisher>Cambridge University Press</b:Publisher>
    <b:Pages>709-754</b:Pages>
    <b:RefOrder>19</b:RefOrder>
  </b:Source>
</b:Sources>
</file>

<file path=customXml/itemProps1.xml><?xml version="1.0" encoding="utf-8"?>
<ds:datastoreItem xmlns:ds="http://schemas.openxmlformats.org/officeDocument/2006/customXml" ds:itemID="{C45AB24E-DF14-5F4E-BC7A-F3F8AAADF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2500</Words>
  <Characters>14252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WMO</Company>
  <LinksUpToDate>false</LinksUpToDate>
  <CharactersWithSpaces>16719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Guillemot</dc:creator>
  <cp:lastModifiedBy>Parks, Robbie M</cp:lastModifiedBy>
  <cp:revision>2</cp:revision>
  <cp:lastPrinted>2016-03-16T15:43:00Z</cp:lastPrinted>
  <dcterms:created xsi:type="dcterms:W3CDTF">2017-08-09T09:26:00Z</dcterms:created>
  <dcterms:modified xsi:type="dcterms:W3CDTF">2017-08-09T09:26:00Z</dcterms:modified>
</cp:coreProperties>
</file>