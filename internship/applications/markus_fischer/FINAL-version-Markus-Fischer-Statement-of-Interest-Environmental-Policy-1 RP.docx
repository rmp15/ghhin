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C8A83" w14:textId="30B75606" w:rsidR="00F92D20" w:rsidRDefault="003638F2" w:rsidP="009B7A93">
      <w:pPr>
        <w:pStyle w:val="NormalWeb"/>
        <w:spacing w:before="0" w:beforeAutospacing="0" w:after="160" w:afterAutospacing="0"/>
        <w:jc w:val="both"/>
        <w:pPrChange w:id="0" w:author="Parks, Robbie M" w:date="2017-09-08T11:06:00Z">
          <w:pPr>
            <w:pStyle w:val="NormalWeb"/>
            <w:spacing w:before="0" w:beforeAutospacing="0" w:after="160" w:afterAutospacing="0"/>
          </w:pPr>
        </w:pPrChange>
      </w:pPr>
      <w:ins w:id="1" w:author="Parks, Robbie M" w:date="2017-09-08T11:10:00Z">
        <w:r>
          <w:rPr>
            <w:rFonts w:ascii="Calibri" w:hAnsi="Calibri" w:cs="Calibri"/>
            <w:color w:val="000000"/>
            <w:sz w:val="22"/>
            <w:szCs w:val="22"/>
          </w:rPr>
          <w:t xml:space="preserve">I am motivated to tackle environmental issues </w:t>
        </w:r>
      </w:ins>
      <w:ins w:id="2" w:author="Parks, Robbie M" w:date="2017-09-08T11:12:00Z">
        <w:r w:rsidR="00843F23">
          <w:rPr>
            <w:rFonts w:ascii="Calibri" w:hAnsi="Calibri" w:cs="Calibri"/>
            <w:color w:val="000000"/>
            <w:sz w:val="22"/>
            <w:szCs w:val="22"/>
          </w:rPr>
          <w:t>in part by its</w:t>
        </w:r>
      </w:ins>
      <w:del w:id="3" w:author="Parks, Robbie M" w:date="2017-09-08T11:11:00Z">
        <w:r w:rsidR="00F92D20" w:rsidDel="00843F23">
          <w:rPr>
            <w:rFonts w:ascii="Calibri" w:hAnsi="Calibri" w:cs="Calibri"/>
            <w:color w:val="000000"/>
            <w:sz w:val="22"/>
            <w:szCs w:val="22"/>
          </w:rPr>
          <w:delText>T</w:delText>
        </w:r>
      </w:del>
      <w:del w:id="4" w:author="Parks, Robbie M" w:date="2017-09-08T11:12:00Z">
        <w:r w:rsidR="00F92D20" w:rsidDel="00843F23">
          <w:rPr>
            <w:rFonts w:ascii="Calibri" w:hAnsi="Calibri" w:cs="Calibri"/>
            <w:color w:val="000000"/>
            <w:sz w:val="22"/>
            <w:szCs w:val="22"/>
          </w:rPr>
          <w:delText>he</w:delText>
        </w:r>
      </w:del>
      <w:r w:rsidR="00F92D20">
        <w:rPr>
          <w:rFonts w:ascii="Calibri" w:hAnsi="Calibri" w:cs="Calibri"/>
          <w:color w:val="000000"/>
          <w:sz w:val="22"/>
          <w:szCs w:val="22"/>
        </w:rPr>
        <w:t xml:space="preserve"> manifold</w:t>
      </w:r>
      <w:ins w:id="5" w:author="Parks, Robbie M" w:date="2017-09-08T11:12:00Z">
        <w:r w:rsidR="00843F23">
          <w:rPr>
            <w:rFonts w:ascii="Calibri" w:hAnsi="Calibri" w:cs="Calibri"/>
            <w:color w:val="000000"/>
            <w:sz w:val="22"/>
            <w:szCs w:val="22"/>
          </w:rPr>
          <w:t xml:space="preserve"> influence</w:t>
        </w:r>
      </w:ins>
      <w:r w:rsidR="00F92D20">
        <w:rPr>
          <w:rFonts w:ascii="Calibri" w:hAnsi="Calibri" w:cs="Calibri"/>
          <w:color w:val="000000"/>
          <w:sz w:val="22"/>
          <w:szCs w:val="22"/>
        </w:rPr>
        <w:t xml:space="preserve"> </w:t>
      </w:r>
      <w:del w:id="6" w:author="Parks, Robbie M" w:date="2017-09-08T11:12:00Z">
        <w:r w:rsidR="00F92D20" w:rsidDel="00843F23">
          <w:rPr>
            <w:rFonts w:ascii="Calibri" w:hAnsi="Calibri" w:cs="Calibri"/>
            <w:color w:val="000000"/>
            <w:sz w:val="22"/>
            <w:szCs w:val="22"/>
          </w:rPr>
          <w:delText xml:space="preserve">implications of environmental issues on </w:delText>
        </w:r>
      </w:del>
      <w:r w:rsidR="00F92D20">
        <w:rPr>
          <w:rFonts w:ascii="Calibri" w:hAnsi="Calibri" w:cs="Calibri"/>
          <w:color w:val="000000"/>
          <w:sz w:val="22"/>
          <w:szCs w:val="22"/>
        </w:rPr>
        <w:t>socio-economic development</w:t>
      </w:r>
      <w:ins w:id="7" w:author="Parks, Robbie M" w:date="2017-09-08T11:12:00Z">
        <w:r w:rsidR="00843F23">
          <w:rPr>
            <w:rFonts w:ascii="Calibri" w:hAnsi="Calibri" w:cs="Calibri"/>
            <w:color w:val="000000"/>
            <w:sz w:val="22"/>
            <w:szCs w:val="22"/>
          </w:rPr>
          <w:t xml:space="preserve">. </w:t>
        </w:r>
      </w:ins>
      <w:del w:id="8" w:author="Parks, Robbie M" w:date="2017-09-08T11:12:00Z">
        <w:r w:rsidR="00F92D20" w:rsidDel="00843F23">
          <w:rPr>
            <w:rFonts w:ascii="Calibri" w:hAnsi="Calibri" w:cs="Calibri"/>
            <w:color w:val="000000"/>
            <w:sz w:val="22"/>
            <w:szCs w:val="22"/>
          </w:rPr>
          <w:delText xml:space="preserve"> motivate me to tackle environmental challenges. </w:delText>
        </w:r>
      </w:del>
      <w:del w:id="9" w:author="Parks, Robbie M" w:date="2017-09-08T11:17:00Z">
        <w:r w:rsidR="00F92D20" w:rsidDel="0019113F">
          <w:rPr>
            <w:rFonts w:ascii="Calibri" w:hAnsi="Calibri" w:cs="Calibri"/>
            <w:color w:val="000000"/>
            <w:sz w:val="22"/>
            <w:szCs w:val="22"/>
          </w:rPr>
          <w:delText xml:space="preserve">This programme’s training in legal and economic concepts </w:delText>
        </w:r>
      </w:del>
      <w:del w:id="10" w:author="Parks, Robbie M" w:date="2017-09-08T11:12:00Z">
        <w:r w:rsidR="00F92D20" w:rsidDel="003910C1">
          <w:rPr>
            <w:rFonts w:ascii="Calibri" w:hAnsi="Calibri" w:cs="Calibri"/>
            <w:color w:val="000000"/>
            <w:sz w:val="22"/>
            <w:szCs w:val="22"/>
          </w:rPr>
          <w:delText xml:space="preserve">would </w:delText>
        </w:r>
      </w:del>
      <w:del w:id="11" w:author="Parks, Robbie M" w:date="2017-09-08T11:17:00Z">
        <w:r w:rsidR="00F92D20" w:rsidDel="0019113F">
          <w:rPr>
            <w:rFonts w:ascii="Calibri" w:hAnsi="Calibri" w:cs="Calibri"/>
            <w:color w:val="000000"/>
            <w:sz w:val="22"/>
            <w:szCs w:val="22"/>
          </w:rPr>
          <w:delText xml:space="preserve">equip me with the necessary expertise to pursue a career in environmental policy at an international organisation. </w:delText>
        </w:r>
      </w:del>
      <w:r w:rsidR="00F92D20">
        <w:rPr>
          <w:rFonts w:ascii="Calibri" w:hAnsi="Calibri" w:cs="Calibri"/>
          <w:color w:val="000000"/>
          <w:sz w:val="22"/>
          <w:szCs w:val="22"/>
        </w:rPr>
        <w:t>Moreover,</w:t>
      </w:r>
      <w:ins w:id="12" w:author="Parks, Robbie M" w:date="2017-09-08T11:16:00Z">
        <w:r w:rsidR="0019113F">
          <w:rPr>
            <w:rFonts w:ascii="Calibri" w:hAnsi="Calibri" w:cs="Calibri"/>
            <w:color w:val="000000"/>
            <w:sz w:val="22"/>
            <w:szCs w:val="22"/>
          </w:rPr>
          <w:t xml:space="preserve"> I have b</w:t>
        </w:r>
        <w:r w:rsidR="00F75C77">
          <w:rPr>
            <w:rFonts w:ascii="Calibri" w:hAnsi="Calibri" w:cs="Calibri"/>
            <w:color w:val="000000"/>
            <w:sz w:val="22"/>
            <w:szCs w:val="22"/>
          </w:rPr>
          <w:t>road relevant experience from previous</w:t>
        </w:r>
        <w:r w:rsidR="0019113F">
          <w:rPr>
            <w:rFonts w:ascii="Calibri" w:hAnsi="Calibri" w:cs="Calibri"/>
            <w:color w:val="000000"/>
            <w:sz w:val="22"/>
            <w:szCs w:val="22"/>
          </w:rPr>
          <w:t xml:space="preserve"> work </w:t>
        </w:r>
      </w:ins>
      <w:del w:id="13" w:author="Parks, Robbie M" w:date="2017-09-08T11:19:00Z">
        <w:r w:rsidR="00F92D20" w:rsidDel="001B5B0E">
          <w:rPr>
            <w:rFonts w:ascii="Calibri" w:hAnsi="Calibri" w:cs="Calibri"/>
            <w:color w:val="000000"/>
            <w:sz w:val="22"/>
            <w:szCs w:val="22"/>
          </w:rPr>
          <w:delText xml:space="preserve"> </w:delText>
        </w:r>
      </w:del>
      <w:del w:id="14" w:author="Parks, Robbie M" w:date="2017-09-08T11:20:00Z">
        <w:r w:rsidR="00F92D20" w:rsidDel="00F75C77">
          <w:rPr>
            <w:rFonts w:ascii="Calibri" w:hAnsi="Calibri" w:cs="Calibri"/>
            <w:color w:val="000000"/>
            <w:sz w:val="22"/>
            <w:szCs w:val="22"/>
          </w:rPr>
          <w:delText xml:space="preserve">the interdisciplinary approach allows me to leverage the broad experience I gained while working </w:delText>
        </w:r>
      </w:del>
      <w:r w:rsidR="00F92D20">
        <w:rPr>
          <w:rFonts w:ascii="Calibri" w:hAnsi="Calibri" w:cs="Calibri"/>
          <w:color w:val="000000"/>
          <w:sz w:val="22"/>
          <w:szCs w:val="22"/>
        </w:rPr>
        <w:t xml:space="preserve">at </w:t>
      </w:r>
      <w:ins w:id="15" w:author="Parks, Robbie M" w:date="2017-09-08T11:07:00Z">
        <w:r w:rsidR="004300E2">
          <w:rPr>
            <w:rFonts w:ascii="Calibri" w:hAnsi="Calibri" w:cs="Calibri"/>
            <w:color w:val="000000"/>
            <w:sz w:val="22"/>
            <w:szCs w:val="22"/>
          </w:rPr>
          <w:t xml:space="preserve">The </w:t>
        </w:r>
      </w:ins>
      <w:r w:rsidR="00F92D20">
        <w:rPr>
          <w:rFonts w:ascii="Calibri" w:hAnsi="Calibri" w:cs="Calibri"/>
          <w:color w:val="000000"/>
          <w:sz w:val="22"/>
          <w:szCs w:val="22"/>
        </w:rPr>
        <w:t>United Nations</w:t>
      </w:r>
      <w:ins w:id="16" w:author="Parks, Robbie M" w:date="2017-09-08T11:15:00Z">
        <w:r w:rsidR="003D07EF">
          <w:rPr>
            <w:rFonts w:ascii="Calibri" w:hAnsi="Calibri" w:cs="Calibri"/>
            <w:color w:val="000000"/>
            <w:sz w:val="22"/>
            <w:szCs w:val="22"/>
          </w:rPr>
          <w:t xml:space="preserve"> (UN)</w:t>
        </w:r>
      </w:ins>
      <w:r w:rsidR="00F92D20">
        <w:rPr>
          <w:rFonts w:ascii="Calibri" w:hAnsi="Calibri" w:cs="Calibri"/>
          <w:color w:val="000000"/>
          <w:sz w:val="22"/>
          <w:szCs w:val="22"/>
        </w:rPr>
        <w:t xml:space="preserve">, European Parliament, National University of Singapore, volunteer projects and </w:t>
      </w:r>
      <w:ins w:id="17" w:author="Parks, Robbie M" w:date="2017-09-08T11:20:00Z">
        <w:r w:rsidR="00F75C77">
          <w:rPr>
            <w:rFonts w:ascii="Calibri" w:hAnsi="Calibri" w:cs="Calibri"/>
            <w:color w:val="000000"/>
            <w:sz w:val="22"/>
            <w:szCs w:val="22"/>
          </w:rPr>
          <w:t xml:space="preserve">study of </w:t>
        </w:r>
      </w:ins>
      <w:del w:id="18" w:author="Parks, Robbie M" w:date="2017-09-08T11:16:00Z">
        <w:r w:rsidR="00F92D20" w:rsidDel="00427BF5">
          <w:rPr>
            <w:rFonts w:ascii="Calibri" w:hAnsi="Calibri" w:cs="Calibri"/>
            <w:color w:val="000000"/>
            <w:sz w:val="22"/>
            <w:szCs w:val="22"/>
          </w:rPr>
          <w:delText xml:space="preserve">during my </w:delText>
        </w:r>
      </w:del>
      <w:r w:rsidR="00F92D20">
        <w:rPr>
          <w:rFonts w:ascii="Calibri" w:hAnsi="Calibri" w:cs="Calibri"/>
          <w:color w:val="000000"/>
          <w:sz w:val="22"/>
          <w:szCs w:val="22"/>
        </w:rPr>
        <w:t>Internat</w:t>
      </w:r>
      <w:r w:rsidR="00E33DFF">
        <w:rPr>
          <w:rFonts w:ascii="Calibri" w:hAnsi="Calibri" w:cs="Calibri"/>
          <w:color w:val="000000"/>
          <w:sz w:val="22"/>
          <w:szCs w:val="22"/>
        </w:rPr>
        <w:t>ional Business</w:t>
      </w:r>
      <w:del w:id="19" w:author="Parks, Robbie M" w:date="2017-09-08T11:20:00Z">
        <w:r w:rsidR="00E33DFF" w:rsidDel="00F75C77">
          <w:rPr>
            <w:rFonts w:ascii="Calibri" w:hAnsi="Calibri" w:cs="Calibri"/>
            <w:color w:val="000000"/>
            <w:sz w:val="22"/>
            <w:szCs w:val="22"/>
          </w:rPr>
          <w:delText xml:space="preserve"> studies, and to </w:delText>
        </w:r>
      </w:del>
      <w:del w:id="20" w:author="Parks, Robbie M" w:date="2017-09-08T11:21:00Z">
        <w:r w:rsidR="008B3EFC" w:rsidDel="00532105">
          <w:rPr>
            <w:rFonts w:ascii="Calibri" w:hAnsi="Calibri" w:cs="Calibri"/>
            <w:color w:val="000000"/>
            <w:sz w:val="22"/>
            <w:szCs w:val="22"/>
          </w:rPr>
          <w:delText xml:space="preserve">understand environmental </w:delText>
        </w:r>
        <w:r w:rsidR="00AB078C" w:rsidDel="00532105">
          <w:rPr>
            <w:rFonts w:ascii="Calibri" w:hAnsi="Calibri" w:cs="Calibri"/>
            <w:color w:val="000000"/>
            <w:sz w:val="22"/>
            <w:szCs w:val="22"/>
          </w:rPr>
          <w:delText>challenges</w:delText>
        </w:r>
        <w:r w:rsidR="008B3EFC" w:rsidDel="00532105">
          <w:rPr>
            <w:rFonts w:ascii="Calibri" w:hAnsi="Calibri" w:cs="Calibri"/>
            <w:color w:val="000000"/>
            <w:sz w:val="22"/>
            <w:szCs w:val="22"/>
          </w:rPr>
          <w:delText xml:space="preserve"> holistically</w:delText>
        </w:r>
      </w:del>
      <w:r w:rsidR="00F92D20">
        <w:rPr>
          <w:rFonts w:ascii="Calibri" w:hAnsi="Calibri" w:cs="Calibri"/>
          <w:color w:val="000000"/>
          <w:sz w:val="22"/>
          <w:szCs w:val="22"/>
        </w:rPr>
        <w:t>.</w:t>
      </w:r>
      <w:ins w:id="21" w:author="Parks, Robbie M" w:date="2017-09-08T11:18:00Z">
        <w:r w:rsidR="007C02EF">
          <w:rPr>
            <w:rFonts w:ascii="Calibri" w:hAnsi="Calibri" w:cs="Calibri"/>
            <w:color w:val="000000"/>
            <w:sz w:val="22"/>
            <w:szCs w:val="22"/>
          </w:rPr>
          <w:t xml:space="preserve"> I want to gain </w:t>
        </w:r>
      </w:ins>
      <w:ins w:id="22" w:author="Parks, Robbie M" w:date="2017-09-08T11:17:00Z">
        <w:r w:rsidR="0019113F">
          <w:rPr>
            <w:rFonts w:ascii="Calibri" w:hAnsi="Calibri" w:cs="Calibri"/>
            <w:color w:val="000000"/>
            <w:sz w:val="22"/>
            <w:szCs w:val="22"/>
          </w:rPr>
          <w:t xml:space="preserve">the necessary expertise to </w:t>
        </w:r>
      </w:ins>
      <w:ins w:id="23" w:author="Parks, Robbie M" w:date="2017-09-08T11:18:00Z">
        <w:r w:rsidR="007C02EF">
          <w:rPr>
            <w:rFonts w:ascii="Calibri" w:hAnsi="Calibri" w:cs="Calibri"/>
            <w:color w:val="000000"/>
            <w:sz w:val="22"/>
            <w:szCs w:val="22"/>
          </w:rPr>
          <w:t>positively influence</w:t>
        </w:r>
      </w:ins>
      <w:ins w:id="24" w:author="Parks, Robbie M" w:date="2017-09-08T11:17:00Z">
        <w:r w:rsidR="0019113F">
          <w:rPr>
            <w:rFonts w:ascii="Calibri" w:hAnsi="Calibri" w:cs="Calibri"/>
            <w:color w:val="000000"/>
            <w:sz w:val="22"/>
            <w:szCs w:val="22"/>
          </w:rPr>
          <w:t xml:space="preserve"> </w:t>
        </w:r>
        <w:r w:rsidR="0019113F">
          <w:rPr>
            <w:rFonts w:ascii="Calibri" w:hAnsi="Calibri" w:cs="Calibri"/>
            <w:color w:val="000000"/>
            <w:sz w:val="22"/>
            <w:szCs w:val="22"/>
          </w:rPr>
          <w:t>environmental policy at an international organisation.</w:t>
        </w:r>
      </w:ins>
      <w:ins w:id="25" w:author="Parks, Robbie M" w:date="2017-09-08T11:19:00Z">
        <w:r w:rsidR="007C02EF">
          <w:rPr>
            <w:rFonts w:ascii="Calibri" w:hAnsi="Calibri" w:cs="Calibri"/>
            <w:color w:val="000000"/>
            <w:sz w:val="22"/>
            <w:szCs w:val="22"/>
          </w:rPr>
          <w:t xml:space="preserve"> Your pro</w:t>
        </w:r>
        <w:r w:rsidR="00532105">
          <w:rPr>
            <w:rFonts w:ascii="Calibri" w:hAnsi="Calibri" w:cs="Calibri"/>
            <w:color w:val="000000"/>
            <w:sz w:val="22"/>
            <w:szCs w:val="22"/>
          </w:rPr>
          <w:t xml:space="preserve">gramme </w:t>
        </w:r>
      </w:ins>
      <w:ins w:id="26" w:author="Parks, Robbie M" w:date="2017-09-08T11:21:00Z">
        <w:r w:rsidR="00532105">
          <w:rPr>
            <w:rFonts w:ascii="Calibri" w:hAnsi="Calibri" w:cs="Calibri"/>
            <w:color w:val="000000"/>
            <w:sz w:val="22"/>
            <w:szCs w:val="22"/>
          </w:rPr>
          <w:t>is an</w:t>
        </w:r>
      </w:ins>
      <w:ins w:id="27" w:author="Parks, Robbie M" w:date="2017-09-08T11:19:00Z">
        <w:r w:rsidR="00532105">
          <w:rPr>
            <w:rFonts w:ascii="Calibri" w:hAnsi="Calibri" w:cs="Calibri"/>
            <w:color w:val="000000"/>
            <w:sz w:val="22"/>
            <w:szCs w:val="22"/>
          </w:rPr>
          <w:t xml:space="preserve"> essential </w:t>
        </w:r>
      </w:ins>
      <w:ins w:id="28" w:author="Parks, Robbie M" w:date="2017-09-08T11:21:00Z">
        <w:r w:rsidR="00532105">
          <w:rPr>
            <w:rFonts w:ascii="Calibri" w:hAnsi="Calibri" w:cs="Calibri"/>
            <w:color w:val="000000"/>
            <w:sz w:val="22"/>
            <w:szCs w:val="22"/>
          </w:rPr>
          <w:t xml:space="preserve">component of </w:t>
        </w:r>
        <w:r w:rsidR="00532105">
          <w:rPr>
            <w:rFonts w:ascii="Calibri" w:hAnsi="Calibri" w:cs="Calibri"/>
            <w:color w:val="000000"/>
            <w:sz w:val="22"/>
            <w:szCs w:val="22"/>
          </w:rPr>
          <w:t>understanding environmental challenges holistically</w:t>
        </w:r>
        <w:r w:rsidR="00740834">
          <w:rPr>
            <w:rFonts w:ascii="Calibri" w:hAnsi="Calibri" w:cs="Calibri"/>
            <w:color w:val="000000"/>
            <w:sz w:val="22"/>
            <w:szCs w:val="22"/>
          </w:rPr>
          <w:t xml:space="preserve">. </w:t>
        </w:r>
      </w:ins>
    </w:p>
    <w:p w14:paraId="57EA8168" w14:textId="482EF703" w:rsidR="00F92D20" w:rsidRDefault="00F92D20" w:rsidP="009B7A93">
      <w:pPr>
        <w:pStyle w:val="NormalWeb"/>
        <w:spacing w:before="0" w:beforeAutospacing="0" w:after="160" w:afterAutospacing="0"/>
        <w:jc w:val="both"/>
        <w:pPrChange w:id="29" w:author="Parks, Robbie M" w:date="2017-09-08T11:06:00Z">
          <w:pPr>
            <w:pStyle w:val="NormalWeb"/>
            <w:spacing w:before="0" w:beforeAutospacing="0" w:after="160" w:afterAutospacing="0"/>
          </w:pPr>
        </w:pPrChange>
      </w:pPr>
      <w:r>
        <w:rPr>
          <w:rFonts w:ascii="Calibri" w:hAnsi="Calibri" w:cs="Calibri"/>
          <w:color w:val="000000"/>
          <w:sz w:val="22"/>
          <w:szCs w:val="22"/>
        </w:rPr>
        <w:t xml:space="preserve">Working at international organisations has shown me the challenges and current practices in forming environmental policies. </w:t>
      </w:r>
      <w:ins w:id="30" w:author="Parks, Robbie M" w:date="2017-09-08T11:29:00Z">
        <w:r w:rsidR="002A0E49">
          <w:rPr>
            <w:rFonts w:ascii="Calibri" w:hAnsi="Calibri" w:cs="Calibri"/>
            <w:color w:val="000000"/>
            <w:sz w:val="22"/>
            <w:szCs w:val="22"/>
          </w:rPr>
          <w:t xml:space="preserve">During my time at the UN Environment Finance Initiative </w:t>
        </w:r>
        <w:r w:rsidR="002A0E49">
          <w:rPr>
            <w:rFonts w:ascii="Calibri" w:hAnsi="Calibri" w:cs="Calibri"/>
            <w:color w:val="000000"/>
            <w:sz w:val="22"/>
            <w:szCs w:val="22"/>
          </w:rPr>
          <w:t>(</w:t>
        </w:r>
        <w:r w:rsidR="002A0E49">
          <w:rPr>
            <w:rFonts w:ascii="Calibri" w:hAnsi="Calibri" w:cs="Calibri"/>
            <w:color w:val="000000"/>
            <w:sz w:val="22"/>
            <w:szCs w:val="22"/>
          </w:rPr>
          <w:t>UNEP FI</w:t>
        </w:r>
        <w:r w:rsidR="002A0E49">
          <w:rPr>
            <w:rFonts w:ascii="Calibri" w:hAnsi="Calibri" w:cs="Calibri"/>
            <w:color w:val="000000"/>
            <w:sz w:val="22"/>
            <w:szCs w:val="22"/>
          </w:rPr>
          <w:t>)</w:t>
        </w:r>
        <w:r w:rsidR="002A0E49">
          <w:rPr>
            <w:rFonts w:ascii="Calibri" w:hAnsi="Calibri" w:cs="Calibri"/>
            <w:color w:val="000000"/>
            <w:sz w:val="22"/>
            <w:szCs w:val="22"/>
          </w:rPr>
          <w:t>, I developed my interest for the economic impact of environmental problems.</w:t>
        </w:r>
      </w:ins>
      <w:del w:id="31" w:author="Parks, Robbie M" w:date="2017-09-08T11:29:00Z">
        <w:r w:rsidDel="00357F5A">
          <w:rPr>
            <w:rFonts w:ascii="Calibri" w:hAnsi="Calibri" w:cs="Calibri"/>
            <w:color w:val="000000"/>
            <w:sz w:val="22"/>
            <w:szCs w:val="22"/>
          </w:rPr>
          <w:delText>At the UN Environment Finance Initiative (</w:delText>
        </w:r>
      </w:del>
      <w:del w:id="32" w:author="Parks, Robbie M" w:date="2017-09-08T11:31:00Z">
        <w:r w:rsidDel="00134C35">
          <w:rPr>
            <w:rFonts w:ascii="Calibri" w:hAnsi="Calibri" w:cs="Calibri"/>
            <w:color w:val="000000"/>
            <w:sz w:val="22"/>
            <w:szCs w:val="22"/>
          </w:rPr>
          <w:delText>UNEP FI</w:delText>
        </w:r>
      </w:del>
      <w:del w:id="33" w:author="Parks, Robbie M" w:date="2017-09-08T11:29:00Z">
        <w:r w:rsidDel="00357F5A">
          <w:rPr>
            <w:rFonts w:ascii="Calibri" w:hAnsi="Calibri" w:cs="Calibri"/>
            <w:color w:val="000000"/>
            <w:sz w:val="22"/>
            <w:szCs w:val="22"/>
          </w:rPr>
          <w:delText>)</w:delText>
        </w:r>
      </w:del>
      <w:ins w:id="34" w:author="Parks, Robbie M" w:date="2017-09-08T11:31:00Z">
        <w:r w:rsidR="00134C35">
          <w:rPr>
            <w:rFonts w:ascii="Calibri" w:hAnsi="Calibri" w:cs="Calibri"/>
            <w:color w:val="000000"/>
            <w:sz w:val="22"/>
            <w:szCs w:val="22"/>
          </w:rPr>
          <w:t xml:space="preserve"> </w:t>
        </w:r>
      </w:ins>
      <w:del w:id="35" w:author="Parks, Robbie M" w:date="2017-09-08T11:31:00Z">
        <w:r w:rsidDel="00134C35">
          <w:rPr>
            <w:rFonts w:ascii="Calibri" w:hAnsi="Calibri" w:cs="Calibri"/>
            <w:color w:val="000000"/>
            <w:sz w:val="22"/>
            <w:szCs w:val="22"/>
          </w:rPr>
          <w:delText xml:space="preserve">, </w:delText>
        </w:r>
      </w:del>
      <w:r>
        <w:rPr>
          <w:rFonts w:ascii="Calibri" w:hAnsi="Calibri" w:cs="Calibri"/>
          <w:color w:val="000000"/>
          <w:sz w:val="22"/>
          <w:szCs w:val="22"/>
        </w:rPr>
        <w:t xml:space="preserve">I informed banks about the effects of climate change on the financial industry. For this, I researched a </w:t>
      </w:r>
      <w:r>
        <w:rPr>
          <w:rFonts w:ascii="Verdana" w:hAnsi="Verdana"/>
          <w:color w:val="171717"/>
          <w:sz w:val="18"/>
          <w:szCs w:val="18"/>
          <w:shd w:val="clear" w:color="auto" w:fill="FFFFFF"/>
        </w:rPr>
        <w:t>wide range of material</w:t>
      </w:r>
      <w:r>
        <w:rPr>
          <w:rFonts w:ascii="Calibri" w:hAnsi="Calibri" w:cs="Calibri"/>
          <w:color w:val="000000"/>
          <w:sz w:val="22"/>
          <w:szCs w:val="22"/>
        </w:rPr>
        <w:t xml:space="preserve"> including UNEP FI and University of Cambridge’s publication </w:t>
      </w:r>
      <w:del w:id="36" w:author="Parks, Robbie M" w:date="2017-09-08T11:35:00Z">
        <w:r w:rsidRPr="000244AD" w:rsidDel="000244AD">
          <w:rPr>
            <w:rFonts w:ascii="Calibri" w:hAnsi="Calibri" w:cs="Calibri"/>
            <w:i/>
            <w:color w:val="000000"/>
            <w:sz w:val="22"/>
            <w:szCs w:val="22"/>
            <w:rPrChange w:id="37" w:author="Parks, Robbie M" w:date="2017-09-08T11:35:00Z">
              <w:rPr>
                <w:rFonts w:ascii="Calibri" w:hAnsi="Calibri" w:cs="Calibri"/>
                <w:color w:val="000000"/>
                <w:sz w:val="22"/>
                <w:szCs w:val="22"/>
              </w:rPr>
            </w:rPrChange>
          </w:rPr>
          <w:delText>“</w:delText>
        </w:r>
      </w:del>
      <w:r w:rsidRPr="000244AD">
        <w:rPr>
          <w:rFonts w:ascii="Calibri" w:hAnsi="Calibri" w:cs="Calibri"/>
          <w:i/>
          <w:color w:val="000000"/>
          <w:sz w:val="22"/>
          <w:szCs w:val="22"/>
          <w:rPrChange w:id="38" w:author="Parks, Robbie M" w:date="2017-09-08T11:35:00Z">
            <w:rPr>
              <w:rFonts w:ascii="Calibri" w:hAnsi="Calibri" w:cs="Calibri"/>
              <w:color w:val="000000"/>
              <w:sz w:val="22"/>
              <w:szCs w:val="22"/>
            </w:rPr>
          </w:rPrChange>
        </w:rPr>
        <w:t>Stability and Sustainability in Banking Reform</w:t>
      </w:r>
      <w:del w:id="39" w:author="Parks, Robbie M" w:date="2017-09-08T11:35:00Z">
        <w:r w:rsidDel="000244AD">
          <w:rPr>
            <w:rFonts w:ascii="Calibri" w:hAnsi="Calibri" w:cs="Calibri"/>
            <w:color w:val="000000"/>
            <w:sz w:val="22"/>
            <w:szCs w:val="22"/>
          </w:rPr>
          <w:delText>”</w:delText>
        </w:r>
      </w:del>
      <w:r>
        <w:rPr>
          <w:rFonts w:ascii="Calibri" w:hAnsi="Calibri" w:cs="Calibri"/>
          <w:color w:val="000000"/>
          <w:sz w:val="22"/>
          <w:szCs w:val="22"/>
        </w:rPr>
        <w:t>. Further</w:t>
      </w:r>
      <w:del w:id="40" w:author="Parks, Robbie M" w:date="2017-09-08T11:27:00Z">
        <w:r w:rsidDel="00185457">
          <w:rPr>
            <w:rFonts w:ascii="Calibri" w:hAnsi="Calibri" w:cs="Calibri"/>
            <w:color w:val="000000"/>
            <w:sz w:val="22"/>
            <w:szCs w:val="22"/>
          </w:rPr>
          <w:delText>more</w:delText>
        </w:r>
      </w:del>
      <w:r>
        <w:rPr>
          <w:rFonts w:ascii="Calibri" w:hAnsi="Calibri" w:cs="Calibri"/>
          <w:color w:val="000000"/>
          <w:sz w:val="22"/>
          <w:szCs w:val="22"/>
        </w:rPr>
        <w:t>, I attended a workshop on green industrial policy and trade, held by Jorge E. Viñuales, during which I came to know the contradictions between trade and environmental policy.</w:t>
      </w:r>
      <w:del w:id="41" w:author="Parks, Robbie M" w:date="2017-09-08T11:27:00Z">
        <w:r w:rsidDel="00A34319">
          <w:rPr>
            <w:rFonts w:ascii="Calibri" w:hAnsi="Calibri" w:cs="Calibri"/>
            <w:color w:val="000000"/>
            <w:sz w:val="22"/>
            <w:szCs w:val="22"/>
          </w:rPr>
          <w:delText xml:space="preserve"> </w:delText>
        </w:r>
      </w:del>
      <w:del w:id="42" w:author="Parks, Robbie M" w:date="2017-09-08T11:25:00Z">
        <w:r w:rsidDel="00DF53AB">
          <w:rPr>
            <w:rFonts w:ascii="Calibri" w:hAnsi="Calibri" w:cs="Calibri"/>
            <w:color w:val="000000"/>
            <w:sz w:val="22"/>
            <w:szCs w:val="22"/>
          </w:rPr>
          <w:delText>Overall, the</w:delText>
        </w:r>
      </w:del>
      <w:del w:id="43" w:author="Parks, Robbie M" w:date="2017-09-08T11:27:00Z">
        <w:r w:rsidDel="00A34319">
          <w:rPr>
            <w:rFonts w:ascii="Calibri" w:hAnsi="Calibri" w:cs="Calibri"/>
            <w:color w:val="000000"/>
            <w:sz w:val="22"/>
            <w:szCs w:val="22"/>
          </w:rPr>
          <w:delText xml:space="preserve"> time at UNEP FI</w:delText>
        </w:r>
      </w:del>
      <w:del w:id="44" w:author="Parks, Robbie M" w:date="2017-09-08T11:25:00Z">
        <w:r w:rsidDel="00DF53AB">
          <w:rPr>
            <w:rFonts w:ascii="Calibri" w:hAnsi="Calibri" w:cs="Calibri"/>
            <w:color w:val="000000"/>
            <w:sz w:val="22"/>
            <w:szCs w:val="22"/>
          </w:rPr>
          <w:delText xml:space="preserve"> triggered my interest for the economic impact of environmental problems</w:delText>
        </w:r>
      </w:del>
      <w:del w:id="45" w:author="Parks, Robbie M" w:date="2017-09-08T11:27:00Z">
        <w:r w:rsidDel="00A34319">
          <w:rPr>
            <w:rFonts w:ascii="Calibri" w:hAnsi="Calibri" w:cs="Calibri"/>
            <w:color w:val="000000"/>
            <w:sz w:val="22"/>
            <w:szCs w:val="22"/>
          </w:rPr>
          <w:delText>.</w:delText>
        </w:r>
      </w:del>
      <w:r>
        <w:rPr>
          <w:rFonts w:ascii="Calibri" w:hAnsi="Calibri" w:cs="Calibri"/>
          <w:color w:val="000000"/>
          <w:sz w:val="22"/>
          <w:szCs w:val="22"/>
        </w:rPr>
        <w:t xml:space="preserve"> </w:t>
      </w:r>
    </w:p>
    <w:p w14:paraId="5A734700" w14:textId="47873DCC" w:rsidR="00F92D20" w:rsidRDefault="00F92D20" w:rsidP="009B7A93">
      <w:pPr>
        <w:pStyle w:val="NormalWeb"/>
        <w:spacing w:before="0" w:beforeAutospacing="0" w:after="160" w:afterAutospacing="0"/>
        <w:jc w:val="both"/>
        <w:pPrChange w:id="46" w:author="Parks, Robbie M" w:date="2017-09-08T11:06:00Z">
          <w:pPr>
            <w:pStyle w:val="NormalWeb"/>
            <w:spacing w:before="0" w:beforeAutospacing="0" w:after="160" w:afterAutospacing="0"/>
          </w:pPr>
        </w:pPrChange>
      </w:pPr>
      <w:del w:id="47" w:author="Parks, Robbie M" w:date="2017-09-08T11:33:00Z">
        <w:r w:rsidDel="008B0447">
          <w:rPr>
            <w:rFonts w:ascii="Calibri" w:hAnsi="Calibri" w:cs="Calibri"/>
            <w:color w:val="000000"/>
            <w:sz w:val="22"/>
            <w:szCs w:val="22"/>
          </w:rPr>
          <w:delText>During my internship</w:delText>
        </w:r>
      </w:del>
      <w:ins w:id="48" w:author="Parks, Robbie M" w:date="2017-09-08T11:33:00Z">
        <w:r w:rsidR="008B0447">
          <w:rPr>
            <w:rFonts w:ascii="Calibri" w:hAnsi="Calibri" w:cs="Calibri"/>
            <w:color w:val="000000"/>
            <w:sz w:val="22"/>
            <w:szCs w:val="22"/>
          </w:rPr>
          <w:t>While interning</w:t>
        </w:r>
      </w:ins>
      <w:r>
        <w:rPr>
          <w:rFonts w:ascii="Calibri" w:hAnsi="Calibri" w:cs="Calibri"/>
          <w:color w:val="000000"/>
          <w:sz w:val="22"/>
          <w:szCs w:val="22"/>
        </w:rPr>
        <w:t xml:space="preserve"> at the World Meteorological Organization, I assisted in organising a multi-stakeholder conference aiming to advance climate resilience, and supported the development of its Concept Note and Agenda. Because conference partners had differing priorities, I saw the complex dynamics that emerge in multilateral policy-making. Similarly, </w:t>
      </w:r>
      <w:r w:rsidR="00AB078C">
        <w:rPr>
          <w:rFonts w:ascii="Calibri" w:hAnsi="Calibri" w:cs="Calibri"/>
          <w:color w:val="000000"/>
          <w:sz w:val="22"/>
          <w:szCs w:val="22"/>
        </w:rPr>
        <w:t>as intern</w:t>
      </w:r>
      <w:r>
        <w:rPr>
          <w:rFonts w:ascii="Calibri" w:hAnsi="Calibri" w:cs="Calibri"/>
          <w:color w:val="000000"/>
          <w:sz w:val="22"/>
          <w:szCs w:val="22"/>
        </w:rPr>
        <w:t xml:space="preserve"> at the European Parliament, I witnessed how conflicting political views influenced the legislative process. </w:t>
      </w:r>
      <w:commentRangeStart w:id="49"/>
      <w:r>
        <w:rPr>
          <w:rFonts w:ascii="Calibri" w:hAnsi="Calibri" w:cs="Calibri"/>
          <w:color w:val="000000"/>
          <w:sz w:val="22"/>
          <w:szCs w:val="22"/>
        </w:rPr>
        <w:t>These experiences motivate me to study existing environmental law to be familiar with a recognised framework when designing international environmental policy</w:t>
      </w:r>
      <w:commentRangeEnd w:id="49"/>
      <w:r w:rsidR="00F66015">
        <w:rPr>
          <w:rStyle w:val="CommentReference"/>
          <w:rFonts w:ascii="Calibri" w:eastAsia="Calibri" w:hAnsi="Calibri" w:cs="Calibri"/>
          <w:color w:val="000000"/>
        </w:rPr>
        <w:commentReference w:id="49"/>
      </w:r>
      <w:del w:id="50" w:author="Parks, Robbie M" w:date="2017-09-08T11:37:00Z">
        <w:r w:rsidDel="00015C8C">
          <w:rPr>
            <w:rFonts w:ascii="Calibri" w:hAnsi="Calibri" w:cs="Calibri"/>
            <w:color w:val="000000"/>
            <w:sz w:val="22"/>
            <w:szCs w:val="22"/>
          </w:rPr>
          <w:delText xml:space="preserve"> in </w:delText>
        </w:r>
      </w:del>
      <w:del w:id="51" w:author="Parks, Robbie M" w:date="2017-09-08T11:36:00Z">
        <w:r w:rsidDel="00C24011">
          <w:rPr>
            <w:rFonts w:ascii="Calibri" w:hAnsi="Calibri" w:cs="Calibri"/>
            <w:color w:val="000000"/>
            <w:sz w:val="22"/>
            <w:szCs w:val="22"/>
          </w:rPr>
          <w:delText xml:space="preserve">my </w:delText>
        </w:r>
      </w:del>
      <w:del w:id="52" w:author="Parks, Robbie M" w:date="2017-09-08T11:37:00Z">
        <w:r w:rsidDel="00015C8C">
          <w:rPr>
            <w:rFonts w:ascii="Calibri" w:hAnsi="Calibri" w:cs="Calibri"/>
            <w:color w:val="000000"/>
            <w:sz w:val="22"/>
            <w:szCs w:val="22"/>
          </w:rPr>
          <w:delText>future</w:delText>
        </w:r>
      </w:del>
      <w:r>
        <w:rPr>
          <w:rFonts w:ascii="Calibri" w:hAnsi="Calibri" w:cs="Calibri"/>
          <w:color w:val="000000"/>
          <w:sz w:val="22"/>
          <w:szCs w:val="22"/>
        </w:rPr>
        <w:t xml:space="preserve">. </w:t>
      </w:r>
    </w:p>
    <w:p w14:paraId="1377AB23" w14:textId="6274D283" w:rsidR="00F92D20" w:rsidRDefault="00F92D20" w:rsidP="009B7A93">
      <w:pPr>
        <w:pStyle w:val="NormalWeb"/>
        <w:spacing w:before="0" w:beforeAutospacing="0" w:after="160" w:afterAutospacing="0"/>
        <w:jc w:val="both"/>
        <w:pPrChange w:id="53" w:author="Parks, Robbie M" w:date="2017-09-08T11:06:00Z">
          <w:pPr>
            <w:pStyle w:val="NormalWeb"/>
            <w:spacing w:before="0" w:beforeAutospacing="0" w:after="160" w:afterAutospacing="0"/>
          </w:pPr>
        </w:pPrChange>
      </w:pPr>
      <w:r>
        <w:rPr>
          <w:rFonts w:ascii="Calibri" w:hAnsi="Calibri" w:cs="Calibri"/>
          <w:color w:val="000000"/>
          <w:sz w:val="22"/>
          <w:szCs w:val="22"/>
        </w:rPr>
        <w:t xml:space="preserve">As an undergraduate, I </w:t>
      </w:r>
      <w:del w:id="54" w:author="Parks, Robbie M" w:date="2017-09-08T11:39:00Z">
        <w:r w:rsidDel="0050044D">
          <w:rPr>
            <w:rFonts w:ascii="Calibri" w:hAnsi="Calibri" w:cs="Calibri"/>
            <w:color w:val="000000"/>
            <w:sz w:val="22"/>
            <w:szCs w:val="22"/>
          </w:rPr>
          <w:delText xml:space="preserve">became </w:delText>
        </w:r>
      </w:del>
      <w:del w:id="55" w:author="Parks, Robbie M" w:date="2017-09-08T11:38:00Z">
        <w:r w:rsidDel="00F66015">
          <w:rPr>
            <w:rFonts w:ascii="Calibri" w:hAnsi="Calibri" w:cs="Calibri"/>
            <w:color w:val="000000"/>
            <w:sz w:val="22"/>
            <w:szCs w:val="22"/>
          </w:rPr>
          <w:delText xml:space="preserve">attracted </w:delText>
        </w:r>
      </w:del>
      <w:del w:id="56" w:author="Parks, Robbie M" w:date="2017-09-08T11:39:00Z">
        <w:r w:rsidDel="0050044D">
          <w:rPr>
            <w:rFonts w:ascii="Calibri" w:hAnsi="Calibri" w:cs="Calibri"/>
            <w:color w:val="000000"/>
            <w:sz w:val="22"/>
            <w:szCs w:val="22"/>
          </w:rPr>
          <w:delText xml:space="preserve">to </w:delText>
        </w:r>
      </w:del>
      <w:ins w:id="57" w:author="Parks, Robbie M" w:date="2017-09-08T11:39:00Z">
        <w:r w:rsidR="0050044D">
          <w:rPr>
            <w:rFonts w:ascii="Calibri" w:hAnsi="Calibri" w:cs="Calibri"/>
            <w:color w:val="000000"/>
            <w:sz w:val="22"/>
            <w:szCs w:val="22"/>
          </w:rPr>
          <w:t xml:space="preserve">focused on </w:t>
        </w:r>
      </w:ins>
      <w:del w:id="58" w:author="Parks, Robbie M" w:date="2017-09-08T11:38:00Z">
        <w:r w:rsidDel="00F66015">
          <w:rPr>
            <w:rFonts w:ascii="Calibri" w:hAnsi="Calibri" w:cs="Calibri"/>
            <w:color w:val="000000"/>
            <w:sz w:val="22"/>
            <w:szCs w:val="22"/>
          </w:rPr>
          <w:delText>t</w:delText>
        </w:r>
      </w:del>
      <w:del w:id="59" w:author="Parks, Robbie M" w:date="2017-09-08T11:37:00Z">
        <w:r w:rsidDel="00F66015">
          <w:rPr>
            <w:rFonts w:ascii="Calibri" w:hAnsi="Calibri" w:cs="Calibri"/>
            <w:color w:val="000000"/>
            <w:sz w:val="22"/>
            <w:szCs w:val="22"/>
          </w:rPr>
          <w:delText xml:space="preserve">he academic content of </w:delText>
        </w:r>
      </w:del>
      <w:r>
        <w:rPr>
          <w:rFonts w:ascii="Calibri" w:hAnsi="Calibri" w:cs="Calibri"/>
          <w:color w:val="000000"/>
          <w:sz w:val="22"/>
          <w:szCs w:val="22"/>
        </w:rPr>
        <w:t xml:space="preserve">environmental policy in economics and law courses, </w:t>
      </w:r>
      <w:del w:id="60" w:author="Parks, Robbie M" w:date="2017-09-08T11:39:00Z">
        <w:r w:rsidDel="009746BA">
          <w:rPr>
            <w:rFonts w:ascii="Calibri" w:hAnsi="Calibri" w:cs="Calibri"/>
            <w:color w:val="000000"/>
            <w:sz w:val="22"/>
            <w:szCs w:val="22"/>
          </w:rPr>
          <w:delText xml:space="preserve">wherein </w:delText>
        </w:r>
      </w:del>
      <w:ins w:id="61" w:author="Parks, Robbie M" w:date="2017-09-08T11:39:00Z">
        <w:r w:rsidR="009746BA">
          <w:rPr>
            <w:rFonts w:ascii="Calibri" w:hAnsi="Calibri" w:cs="Calibri"/>
            <w:color w:val="000000"/>
            <w:sz w:val="22"/>
            <w:szCs w:val="22"/>
          </w:rPr>
          <w:t>and from this</w:t>
        </w:r>
        <w:r w:rsidR="009746BA">
          <w:rPr>
            <w:rFonts w:ascii="Calibri" w:hAnsi="Calibri" w:cs="Calibri"/>
            <w:color w:val="000000"/>
            <w:sz w:val="22"/>
            <w:szCs w:val="22"/>
          </w:rPr>
          <w:t xml:space="preserve"> </w:t>
        </w:r>
      </w:ins>
      <w:r>
        <w:rPr>
          <w:rFonts w:ascii="Calibri" w:hAnsi="Calibri" w:cs="Calibri"/>
          <w:color w:val="000000"/>
          <w:sz w:val="22"/>
          <w:szCs w:val="22"/>
        </w:rPr>
        <w:t xml:space="preserve">I was also twice awarded a competitive merit-based scholarship. I complemented this knowledge with environmental concepts reading books such as </w:t>
      </w:r>
      <w:r>
        <w:rPr>
          <w:rFonts w:ascii="Calibri" w:hAnsi="Calibri" w:cs="Calibri"/>
          <w:i/>
          <w:iCs/>
          <w:color w:val="000000"/>
          <w:sz w:val="22"/>
          <w:szCs w:val="22"/>
        </w:rPr>
        <w:t>This changes everything</w:t>
      </w:r>
      <w:r>
        <w:rPr>
          <w:rFonts w:ascii="Calibri" w:hAnsi="Calibri" w:cs="Calibri"/>
          <w:color w:val="000000"/>
          <w:sz w:val="22"/>
          <w:szCs w:val="22"/>
        </w:rPr>
        <w:t xml:space="preserve"> by Naomi Klein. Although I believe her work understates private sector initiatives for climate action, the book showed me that the neoclassical economic model I had studied </w:t>
      </w:r>
      <w:del w:id="62" w:author="Parks, Robbie M" w:date="2017-09-08T11:40:00Z">
        <w:r w:rsidDel="00B877F8">
          <w:rPr>
            <w:rFonts w:ascii="Calibri" w:hAnsi="Calibri" w:cs="Calibri"/>
            <w:color w:val="000000"/>
            <w:sz w:val="22"/>
            <w:szCs w:val="22"/>
          </w:rPr>
          <w:delText xml:space="preserve">would need </w:delText>
        </w:r>
      </w:del>
      <w:ins w:id="63" w:author="Parks, Robbie M" w:date="2017-09-08T11:40:00Z">
        <w:r w:rsidR="00B877F8">
          <w:rPr>
            <w:rFonts w:ascii="Calibri" w:hAnsi="Calibri" w:cs="Calibri"/>
            <w:color w:val="000000"/>
            <w:sz w:val="22"/>
            <w:szCs w:val="22"/>
          </w:rPr>
          <w:t>needs</w:t>
        </w:r>
        <w:r w:rsidR="005513D7">
          <w:rPr>
            <w:rFonts w:ascii="Calibri" w:hAnsi="Calibri" w:cs="Calibri"/>
            <w:color w:val="000000"/>
            <w:sz w:val="22"/>
            <w:szCs w:val="22"/>
          </w:rPr>
          <w:t xml:space="preserve"> </w:t>
        </w:r>
      </w:ins>
      <w:r>
        <w:rPr>
          <w:rFonts w:ascii="Calibri" w:hAnsi="Calibri" w:cs="Calibri"/>
          <w:color w:val="000000"/>
          <w:sz w:val="22"/>
          <w:szCs w:val="22"/>
        </w:rPr>
        <w:t xml:space="preserve">to be reinterpreted to address environmental problems. </w:t>
      </w:r>
    </w:p>
    <w:p w14:paraId="70ED12E9" w14:textId="77777777" w:rsidR="00F92D20" w:rsidRDefault="00F92D20" w:rsidP="009B7A93">
      <w:pPr>
        <w:pStyle w:val="NormalWeb"/>
        <w:spacing w:before="0" w:beforeAutospacing="0" w:after="160" w:afterAutospacing="0"/>
        <w:jc w:val="both"/>
        <w:pPrChange w:id="64" w:author="Parks, Robbie M" w:date="2017-09-08T11:06:00Z">
          <w:pPr>
            <w:pStyle w:val="NormalWeb"/>
            <w:spacing w:before="0" w:beforeAutospacing="0" w:after="160" w:afterAutospacing="0"/>
          </w:pPr>
        </w:pPrChange>
      </w:pPr>
      <w:r>
        <w:rPr>
          <w:rFonts w:ascii="Calibri" w:hAnsi="Calibri" w:cs="Calibri"/>
          <w:color w:val="000000"/>
          <w:sz w:val="22"/>
          <w:szCs w:val="22"/>
        </w:rPr>
        <w:t xml:space="preserve">My interest in research developed while writing my Bachelor’s thesis about social start-ups in West Africa. I travelled to the region, conducted interviews with policy-makers, evaluated World Bank data </w:t>
      </w:r>
      <w:r w:rsidRPr="00E33DFF">
        <w:rPr>
          <w:rFonts w:ascii="Calibri" w:hAnsi="Calibri" w:cs="Calibri"/>
          <w:color w:val="000000"/>
          <w:sz w:val="22"/>
          <w:szCs w:val="22"/>
        </w:rPr>
        <w:t>and studied country reports from the Economist Intelligence Unit</w:t>
      </w:r>
      <w:r>
        <w:rPr>
          <w:rFonts w:ascii="Calibri" w:hAnsi="Calibri" w:cs="Calibri"/>
          <w:color w:val="000000"/>
          <w:sz w:val="22"/>
          <w:szCs w:val="22"/>
        </w:rPr>
        <w:t xml:space="preserve"> to analyse the local business environment. </w:t>
      </w:r>
      <w:commentRangeStart w:id="65"/>
      <w:r>
        <w:rPr>
          <w:rFonts w:ascii="Calibri" w:hAnsi="Calibri" w:cs="Calibri"/>
          <w:color w:val="000000"/>
          <w:sz w:val="22"/>
          <w:szCs w:val="22"/>
        </w:rPr>
        <w:t xml:space="preserve">During my internship at the Logistics Institute at National University of Singapore, I researched and analysed e-commerce markets in Asia using </w:t>
      </w:r>
      <w:proofErr w:type="spellStart"/>
      <w:r>
        <w:rPr>
          <w:rFonts w:ascii="Calibri" w:hAnsi="Calibri" w:cs="Calibri"/>
          <w:color w:val="000000"/>
          <w:sz w:val="22"/>
          <w:szCs w:val="22"/>
        </w:rPr>
        <w:t>Euromonitor’s</w:t>
      </w:r>
      <w:proofErr w:type="spellEnd"/>
      <w:r>
        <w:rPr>
          <w:rFonts w:ascii="Calibri" w:hAnsi="Calibri" w:cs="Calibri"/>
          <w:color w:val="000000"/>
          <w:sz w:val="22"/>
          <w:szCs w:val="22"/>
        </w:rPr>
        <w:t xml:space="preserve"> database</w:t>
      </w:r>
      <w:r>
        <w:rPr>
          <w:rFonts w:ascii="Helvetica Neue" w:hAnsi="Helvetica Neue"/>
          <w:color w:val="000000"/>
          <w:sz w:val="23"/>
          <w:szCs w:val="23"/>
          <w:shd w:val="clear" w:color="auto" w:fill="FFFFFF"/>
        </w:rPr>
        <w:t xml:space="preserve">. </w:t>
      </w:r>
      <w:commentRangeEnd w:id="65"/>
      <w:r w:rsidR="0083501D">
        <w:rPr>
          <w:rStyle w:val="CommentReference"/>
          <w:rFonts w:ascii="Calibri" w:eastAsia="Calibri" w:hAnsi="Calibri" w:cs="Calibri"/>
          <w:color w:val="000000"/>
        </w:rPr>
        <w:commentReference w:id="65"/>
      </w:r>
    </w:p>
    <w:p w14:paraId="28DF794E" w14:textId="77777777" w:rsidR="00676E42" w:rsidRDefault="00F92D20" w:rsidP="009B7A93">
      <w:pPr>
        <w:pStyle w:val="NormalWeb"/>
        <w:spacing w:before="0" w:beforeAutospacing="0" w:after="160" w:afterAutospacing="0"/>
        <w:jc w:val="both"/>
        <w:rPr>
          <w:ins w:id="66" w:author="Parks, Robbie M" w:date="2017-09-08T11:43:00Z"/>
          <w:rFonts w:ascii="Calibri" w:hAnsi="Calibri" w:cs="Calibri"/>
          <w:color w:val="000000"/>
          <w:sz w:val="22"/>
          <w:szCs w:val="22"/>
        </w:rPr>
        <w:pPrChange w:id="67" w:author="Parks, Robbie M" w:date="2017-09-08T11:06:00Z">
          <w:pPr>
            <w:pStyle w:val="NormalWeb"/>
            <w:spacing w:before="0" w:beforeAutospacing="0" w:after="160" w:afterAutospacing="0"/>
          </w:pPr>
        </w:pPrChange>
      </w:pPr>
      <w:r>
        <w:rPr>
          <w:rFonts w:ascii="Calibri" w:hAnsi="Calibri" w:cs="Calibri"/>
          <w:color w:val="000000"/>
          <w:sz w:val="22"/>
          <w:szCs w:val="22"/>
        </w:rPr>
        <w:t xml:space="preserve">In addition to my work and university experiences, I </w:t>
      </w:r>
      <w:ins w:id="68" w:author="Parks, Robbie M" w:date="2017-09-08T11:42:00Z">
        <w:r w:rsidR="0068427C">
          <w:rPr>
            <w:rFonts w:ascii="Calibri" w:hAnsi="Calibri" w:cs="Calibri"/>
            <w:color w:val="000000"/>
            <w:sz w:val="22"/>
            <w:szCs w:val="22"/>
          </w:rPr>
          <w:t xml:space="preserve">have </w:t>
        </w:r>
      </w:ins>
      <w:r>
        <w:rPr>
          <w:rFonts w:ascii="Calibri" w:hAnsi="Calibri" w:cs="Calibri"/>
          <w:color w:val="000000"/>
          <w:sz w:val="22"/>
          <w:szCs w:val="22"/>
        </w:rPr>
        <w:t xml:space="preserve">headed volunteer projects such as </w:t>
      </w:r>
      <w:r w:rsidRPr="004B6471">
        <w:rPr>
          <w:rFonts w:ascii="Calibri" w:hAnsi="Calibri" w:cs="Calibri"/>
          <w:i/>
          <w:color w:val="000000"/>
          <w:sz w:val="22"/>
          <w:szCs w:val="22"/>
          <w:rPrChange w:id="69" w:author="Parks, Robbie M" w:date="2017-09-08T11:42:00Z">
            <w:rPr>
              <w:rFonts w:ascii="Calibri" w:hAnsi="Calibri" w:cs="Calibri"/>
              <w:color w:val="000000"/>
              <w:sz w:val="22"/>
              <w:szCs w:val="22"/>
            </w:rPr>
          </w:rPrChange>
        </w:rPr>
        <w:t>Let’s Do It</w:t>
      </w:r>
      <w:r>
        <w:rPr>
          <w:rFonts w:ascii="Calibri" w:hAnsi="Calibri" w:cs="Calibri"/>
          <w:color w:val="000000"/>
          <w:sz w:val="22"/>
          <w:szCs w:val="22"/>
        </w:rPr>
        <w:t xml:space="preserve"> in Colombia, where I led 30 volunteers to raise environmental awareness by organizing workshops in schools. </w:t>
      </w:r>
      <w:commentRangeStart w:id="70"/>
      <w:r>
        <w:rPr>
          <w:rFonts w:ascii="Calibri" w:hAnsi="Calibri" w:cs="Calibri"/>
          <w:color w:val="000000"/>
          <w:sz w:val="22"/>
          <w:szCs w:val="22"/>
        </w:rPr>
        <w:t xml:space="preserve">My international background from work experience, research trips and fluency in four languages is also reflected in my </w:t>
      </w:r>
      <w:commentRangeStart w:id="71"/>
      <w:r>
        <w:rPr>
          <w:rFonts w:ascii="Calibri" w:hAnsi="Calibri" w:cs="Calibri"/>
          <w:color w:val="000000"/>
          <w:sz w:val="22"/>
          <w:szCs w:val="22"/>
        </w:rPr>
        <w:t xml:space="preserve">globalist </w:t>
      </w:r>
      <w:commentRangeEnd w:id="71"/>
      <w:r w:rsidR="009B4B86">
        <w:rPr>
          <w:rStyle w:val="CommentReference"/>
          <w:rFonts w:ascii="Calibri" w:eastAsia="Calibri" w:hAnsi="Calibri" w:cs="Calibri"/>
          <w:color w:val="000000"/>
        </w:rPr>
        <w:commentReference w:id="71"/>
      </w:r>
      <w:r>
        <w:rPr>
          <w:rFonts w:ascii="Calibri" w:hAnsi="Calibri" w:cs="Calibri"/>
          <w:color w:val="000000"/>
          <w:sz w:val="22"/>
          <w:szCs w:val="22"/>
        </w:rPr>
        <w:t>environmental approach, whereby the complexity of environmental issues necessitates international cooperation</w:t>
      </w:r>
      <w:commentRangeEnd w:id="70"/>
      <w:r w:rsidR="009B4B86">
        <w:rPr>
          <w:rStyle w:val="CommentReference"/>
          <w:rFonts w:ascii="Calibri" w:eastAsia="Calibri" w:hAnsi="Calibri" w:cs="Calibri"/>
          <w:color w:val="000000"/>
        </w:rPr>
        <w:commentReference w:id="70"/>
      </w:r>
      <w:r>
        <w:rPr>
          <w:rFonts w:ascii="Calibri" w:hAnsi="Calibri" w:cs="Calibri"/>
          <w:color w:val="000000"/>
          <w:sz w:val="22"/>
          <w:szCs w:val="22"/>
        </w:rPr>
        <w:t xml:space="preserve">. </w:t>
      </w:r>
    </w:p>
    <w:p w14:paraId="4EBEBD94" w14:textId="77777777" w:rsidR="00676E42" w:rsidRDefault="00F92D20" w:rsidP="00676E42">
      <w:pPr>
        <w:pStyle w:val="NormalWeb"/>
        <w:spacing w:before="0" w:beforeAutospacing="0" w:after="160" w:afterAutospacing="0"/>
        <w:jc w:val="both"/>
        <w:rPr>
          <w:ins w:id="72" w:author="Parks, Robbie M" w:date="2017-09-08T11:43:00Z"/>
        </w:rPr>
      </w:pPr>
      <w:r>
        <w:rPr>
          <w:rFonts w:ascii="Calibri" w:hAnsi="Calibri" w:cs="Calibri"/>
          <w:color w:val="000000"/>
          <w:sz w:val="22"/>
          <w:szCs w:val="22"/>
        </w:rPr>
        <w:t xml:space="preserve">With this </w:t>
      </w:r>
      <w:r w:rsidR="00E33DFF">
        <w:rPr>
          <w:rFonts w:ascii="Calibri" w:hAnsi="Calibri" w:cs="Calibri"/>
          <w:color w:val="000000"/>
          <w:sz w:val="22"/>
          <w:szCs w:val="22"/>
        </w:rPr>
        <w:t>programme,</w:t>
      </w:r>
      <w:r>
        <w:rPr>
          <w:rFonts w:ascii="Calibri" w:hAnsi="Calibri" w:cs="Calibri"/>
          <w:color w:val="000000"/>
          <w:sz w:val="22"/>
          <w:szCs w:val="22"/>
        </w:rPr>
        <w:t xml:space="preserve"> I hope</w:t>
      </w:r>
      <w:r w:rsidR="00E33DFF">
        <w:rPr>
          <w:rFonts w:ascii="Calibri" w:hAnsi="Calibri" w:cs="Calibri"/>
          <w:color w:val="000000"/>
          <w:sz w:val="22"/>
          <w:szCs w:val="22"/>
        </w:rPr>
        <w:t xml:space="preserve"> to build on my experience to</w:t>
      </w:r>
      <w:r>
        <w:rPr>
          <w:rFonts w:ascii="Calibri" w:hAnsi="Calibri" w:cs="Calibri"/>
          <w:color w:val="000000"/>
          <w:sz w:val="22"/>
          <w:szCs w:val="22"/>
        </w:rPr>
        <w:t xml:space="preserve"> shape international policy that effectively combats global environmental problems. </w:t>
      </w:r>
      <w:ins w:id="73" w:author="Parks, Robbie M" w:date="2017-09-08T11:43:00Z">
        <w:r w:rsidR="00676E42">
          <w:rPr>
            <w:rFonts w:ascii="Calibri" w:hAnsi="Calibri" w:cs="Calibri"/>
            <w:color w:val="000000"/>
            <w:sz w:val="22"/>
            <w:szCs w:val="22"/>
          </w:rPr>
          <w:t>I believe I am well-suited to your programme not only by my interest and ability in this f</w:t>
        </w:r>
        <w:bookmarkStart w:id="74" w:name="_GoBack"/>
        <w:bookmarkEnd w:id="74"/>
        <w:r w:rsidR="00676E42">
          <w:rPr>
            <w:rFonts w:ascii="Calibri" w:hAnsi="Calibri" w:cs="Calibri"/>
            <w:color w:val="000000"/>
            <w:sz w:val="22"/>
            <w:szCs w:val="22"/>
          </w:rPr>
          <w:t>ield, but also by my experience, expertise, and ambition post-study.</w:t>
        </w:r>
        <w:r w:rsidR="00676E42">
          <w:rPr>
            <w:rStyle w:val="CommentReference"/>
            <w:rFonts w:ascii="Calibri" w:eastAsia="Calibri" w:hAnsi="Calibri" w:cs="Calibri"/>
            <w:color w:val="000000"/>
          </w:rPr>
          <w:commentReference w:id="75"/>
        </w:r>
      </w:ins>
    </w:p>
    <w:p w14:paraId="51FB737F" w14:textId="7D94C10B" w:rsidR="00F92D20" w:rsidDel="00676E42" w:rsidRDefault="00F92D20" w:rsidP="009B7A93">
      <w:pPr>
        <w:pStyle w:val="NormalWeb"/>
        <w:spacing w:before="0" w:beforeAutospacing="0" w:after="160" w:afterAutospacing="0"/>
        <w:jc w:val="both"/>
        <w:rPr>
          <w:del w:id="76" w:author="Parks, Robbie M" w:date="2017-09-08T11:43:00Z"/>
        </w:rPr>
        <w:pPrChange w:id="77" w:author="Parks, Robbie M" w:date="2017-09-08T11:06:00Z">
          <w:pPr>
            <w:pStyle w:val="NormalWeb"/>
            <w:spacing w:before="0" w:beforeAutospacing="0" w:after="160" w:afterAutospacing="0"/>
          </w:pPr>
        </w:pPrChange>
      </w:pPr>
    </w:p>
    <w:p w14:paraId="41ED9023" w14:textId="77777777" w:rsidR="00952A95" w:rsidRDefault="00952A95" w:rsidP="00676E42">
      <w:pPr>
        <w:pStyle w:val="NormalWeb"/>
        <w:spacing w:before="0" w:beforeAutospacing="0" w:after="160" w:afterAutospacing="0"/>
        <w:jc w:val="both"/>
        <w:rPr>
          <w:u w:val="single"/>
        </w:rPr>
      </w:pPr>
      <w:r>
        <w:rPr>
          <w:u w:val="single"/>
        </w:rPr>
        <w:t>The END</w:t>
      </w:r>
    </w:p>
    <w:p w14:paraId="360CAD6A" w14:textId="77777777" w:rsidR="00952A95" w:rsidRDefault="00952A95" w:rsidP="00F92D20">
      <w:pPr>
        <w:rPr>
          <w:u w:val="single"/>
        </w:rPr>
      </w:pPr>
    </w:p>
    <w:p w14:paraId="26486656" w14:textId="51BF6183" w:rsidR="00F92D20" w:rsidRDefault="00F92D20" w:rsidP="00F92D20">
      <w:pPr>
        <w:rPr>
          <w:rFonts w:eastAsia="Times New Roman"/>
          <w:u w:val="single"/>
        </w:rPr>
      </w:pPr>
      <w:r>
        <w:rPr>
          <w:u w:val="single"/>
        </w:rPr>
        <w:br w:type="page"/>
      </w:r>
    </w:p>
    <w:p w14:paraId="3FE0CA81" w14:textId="77777777" w:rsidR="00DD4CB9" w:rsidRPr="00952A95" w:rsidRDefault="00DD4CB9" w:rsidP="00DD4CB9">
      <w:pPr>
        <w:rPr>
          <w:color w:val="auto"/>
          <w:sz w:val="38"/>
          <w:szCs w:val="38"/>
          <w:u w:val="single"/>
        </w:rPr>
      </w:pPr>
      <w:r w:rsidRPr="00952A95">
        <w:rPr>
          <w:color w:val="auto"/>
          <w:sz w:val="38"/>
          <w:szCs w:val="38"/>
          <w:u w:val="single"/>
        </w:rPr>
        <w:lastRenderedPageBreak/>
        <w:t>Forget everything below here</w:t>
      </w:r>
      <w:proofErr w:type="gramStart"/>
      <w:r w:rsidRPr="00952A95">
        <w:rPr>
          <w:color w:val="auto"/>
          <w:sz w:val="38"/>
          <w:szCs w:val="38"/>
          <w:u w:val="single"/>
        </w:rPr>
        <w:t>....its</w:t>
      </w:r>
      <w:proofErr w:type="gramEnd"/>
      <w:r w:rsidRPr="00952A95">
        <w:rPr>
          <w:color w:val="auto"/>
          <w:sz w:val="38"/>
          <w:szCs w:val="38"/>
          <w:u w:val="single"/>
        </w:rPr>
        <w:t xml:space="preserve"> old stuff</w:t>
      </w:r>
    </w:p>
    <w:p w14:paraId="2DC58D55" w14:textId="77777777" w:rsidR="00DD4CB9" w:rsidRPr="00952A95" w:rsidRDefault="00F92D20" w:rsidP="00DD4CB9">
      <w:pPr>
        <w:rPr>
          <w:color w:val="auto"/>
          <w:sz w:val="38"/>
          <w:szCs w:val="38"/>
          <w:u w:val="single"/>
        </w:rPr>
      </w:pPr>
      <w:r>
        <w:rPr>
          <w:u w:val="single"/>
        </w:rPr>
        <w:br w:type="page"/>
      </w:r>
      <w:r w:rsidR="00DD4CB9" w:rsidRPr="00952A95">
        <w:rPr>
          <w:color w:val="auto"/>
          <w:sz w:val="38"/>
          <w:szCs w:val="38"/>
          <w:u w:val="single"/>
        </w:rPr>
        <w:lastRenderedPageBreak/>
        <w:t>Forget everything below here</w:t>
      </w:r>
      <w:proofErr w:type="gramStart"/>
      <w:r w:rsidR="00DD4CB9" w:rsidRPr="00952A95">
        <w:rPr>
          <w:color w:val="auto"/>
          <w:sz w:val="38"/>
          <w:szCs w:val="38"/>
          <w:u w:val="single"/>
        </w:rPr>
        <w:t>....its</w:t>
      </w:r>
      <w:proofErr w:type="gramEnd"/>
      <w:r w:rsidR="00DD4CB9" w:rsidRPr="00952A95">
        <w:rPr>
          <w:color w:val="auto"/>
          <w:sz w:val="38"/>
          <w:szCs w:val="38"/>
          <w:u w:val="single"/>
        </w:rPr>
        <w:t xml:space="preserve"> old stuff</w:t>
      </w:r>
    </w:p>
    <w:p w14:paraId="56011548" w14:textId="77777777" w:rsidR="00F92D20" w:rsidRDefault="00F92D20">
      <w:pPr>
        <w:rPr>
          <w:rFonts w:eastAsia="Times New Roman"/>
          <w:u w:val="single"/>
        </w:rPr>
      </w:pPr>
      <w:r>
        <w:rPr>
          <w:rFonts w:eastAsia="Times New Roman"/>
          <w:u w:val="single"/>
        </w:rPr>
        <w:br w:type="page"/>
      </w:r>
    </w:p>
    <w:p w14:paraId="0ECBC0E3" w14:textId="77777777" w:rsidR="00DD4CB9" w:rsidRPr="00952A95" w:rsidRDefault="00DD4CB9" w:rsidP="00DD4CB9">
      <w:pPr>
        <w:rPr>
          <w:color w:val="auto"/>
          <w:sz w:val="38"/>
          <w:szCs w:val="38"/>
          <w:u w:val="single"/>
        </w:rPr>
      </w:pPr>
      <w:r w:rsidRPr="00952A95">
        <w:rPr>
          <w:color w:val="auto"/>
          <w:sz w:val="38"/>
          <w:szCs w:val="38"/>
          <w:u w:val="single"/>
        </w:rPr>
        <w:lastRenderedPageBreak/>
        <w:t>Forget everything below here</w:t>
      </w:r>
      <w:proofErr w:type="gramStart"/>
      <w:r w:rsidRPr="00952A95">
        <w:rPr>
          <w:color w:val="auto"/>
          <w:sz w:val="38"/>
          <w:szCs w:val="38"/>
          <w:u w:val="single"/>
        </w:rPr>
        <w:t>....its</w:t>
      </w:r>
      <w:proofErr w:type="gramEnd"/>
      <w:r w:rsidRPr="00952A95">
        <w:rPr>
          <w:color w:val="auto"/>
          <w:sz w:val="38"/>
          <w:szCs w:val="38"/>
          <w:u w:val="single"/>
        </w:rPr>
        <w:t xml:space="preserve"> old stuff</w:t>
      </w:r>
    </w:p>
    <w:p w14:paraId="7577E3BC" w14:textId="77777777" w:rsidR="00F92D20" w:rsidRDefault="00F92D20">
      <w:pPr>
        <w:rPr>
          <w:u w:val="single"/>
        </w:rPr>
      </w:pPr>
      <w:r>
        <w:rPr>
          <w:u w:val="single"/>
        </w:rPr>
        <w:br w:type="page"/>
      </w:r>
    </w:p>
    <w:p w14:paraId="256ABDB0" w14:textId="77777777" w:rsidR="00952A95" w:rsidRPr="00952A95" w:rsidRDefault="00952A95" w:rsidP="00F92D20">
      <w:pPr>
        <w:rPr>
          <w:color w:val="auto"/>
          <w:sz w:val="38"/>
          <w:szCs w:val="38"/>
          <w:u w:val="single"/>
        </w:rPr>
      </w:pPr>
      <w:r w:rsidRPr="00952A95">
        <w:rPr>
          <w:color w:val="auto"/>
          <w:sz w:val="38"/>
          <w:szCs w:val="38"/>
          <w:u w:val="single"/>
        </w:rPr>
        <w:lastRenderedPageBreak/>
        <w:t>Forget everything below here</w:t>
      </w:r>
      <w:proofErr w:type="gramStart"/>
      <w:r w:rsidRPr="00952A95">
        <w:rPr>
          <w:color w:val="auto"/>
          <w:sz w:val="38"/>
          <w:szCs w:val="38"/>
          <w:u w:val="single"/>
        </w:rPr>
        <w:t>....its</w:t>
      </w:r>
      <w:proofErr w:type="gramEnd"/>
      <w:r w:rsidRPr="00952A95">
        <w:rPr>
          <w:color w:val="auto"/>
          <w:sz w:val="38"/>
          <w:szCs w:val="38"/>
          <w:u w:val="single"/>
        </w:rPr>
        <w:t xml:space="preserve"> old stuff</w:t>
      </w:r>
    </w:p>
    <w:p w14:paraId="7A3AF4DA" w14:textId="77777777" w:rsidR="00952A95" w:rsidRDefault="00952A95" w:rsidP="00F92D20">
      <w:pPr>
        <w:rPr>
          <w:color w:val="BF8F00" w:themeColor="accent4" w:themeShade="BF"/>
          <w:u w:val="single"/>
        </w:rPr>
      </w:pPr>
    </w:p>
    <w:p w14:paraId="583EA157" w14:textId="77777777" w:rsidR="00952A95" w:rsidRPr="00952A95" w:rsidRDefault="00952A95" w:rsidP="00952A95">
      <w:pPr>
        <w:rPr>
          <w:color w:val="auto"/>
          <w:sz w:val="38"/>
          <w:szCs w:val="38"/>
          <w:u w:val="single"/>
        </w:rPr>
      </w:pPr>
      <w:r w:rsidRPr="00952A95">
        <w:rPr>
          <w:color w:val="auto"/>
          <w:sz w:val="38"/>
          <w:szCs w:val="38"/>
          <w:u w:val="single"/>
        </w:rPr>
        <w:t>Forget everything below here</w:t>
      </w:r>
      <w:proofErr w:type="gramStart"/>
      <w:r w:rsidRPr="00952A95">
        <w:rPr>
          <w:color w:val="auto"/>
          <w:sz w:val="38"/>
          <w:szCs w:val="38"/>
          <w:u w:val="single"/>
        </w:rPr>
        <w:t>....its</w:t>
      </w:r>
      <w:proofErr w:type="gramEnd"/>
      <w:r w:rsidRPr="00952A95">
        <w:rPr>
          <w:color w:val="auto"/>
          <w:sz w:val="38"/>
          <w:szCs w:val="38"/>
          <w:u w:val="single"/>
        </w:rPr>
        <w:t xml:space="preserve"> old stuff</w:t>
      </w:r>
    </w:p>
    <w:p w14:paraId="4C85AD99" w14:textId="77777777" w:rsidR="00952A95" w:rsidRDefault="00952A95" w:rsidP="00F92D20">
      <w:pPr>
        <w:rPr>
          <w:color w:val="BF8F00" w:themeColor="accent4" w:themeShade="BF"/>
          <w:u w:val="single"/>
        </w:rPr>
      </w:pPr>
    </w:p>
    <w:p w14:paraId="509117B6" w14:textId="42D04F79" w:rsidR="00BF6381" w:rsidRPr="00F92D20" w:rsidRDefault="00BF6381" w:rsidP="00F92D20">
      <w:pPr>
        <w:rPr>
          <w:rFonts w:eastAsia="Times New Roman"/>
          <w:color w:val="BF8F00" w:themeColor="accent4" w:themeShade="BF"/>
          <w:u w:val="single"/>
        </w:rPr>
      </w:pPr>
      <w:r w:rsidRPr="00F92D20">
        <w:rPr>
          <w:color w:val="BF8F00" w:themeColor="accent4" w:themeShade="BF"/>
          <w:u w:val="single"/>
        </w:rPr>
        <w:t>Guide</w:t>
      </w:r>
      <w:r w:rsidR="005E6F90" w:rsidRPr="00F92D20">
        <w:rPr>
          <w:color w:val="BF8F00" w:themeColor="accent4" w:themeShade="BF"/>
          <w:u w:val="single"/>
        </w:rPr>
        <w:t>:</w:t>
      </w:r>
    </w:p>
    <w:p w14:paraId="740B27F7" w14:textId="77777777" w:rsidR="00BF6381" w:rsidRPr="00F92D20" w:rsidRDefault="00BF6381" w:rsidP="00BF6381">
      <w:pPr>
        <w:rPr>
          <w:color w:val="BF8F00" w:themeColor="accent4" w:themeShade="BF"/>
        </w:rPr>
      </w:pPr>
      <w:r w:rsidRPr="00F92D20">
        <w:rPr>
          <w:color w:val="BF8F00" w:themeColor="accent4" w:themeShade="BF"/>
          <w:highlight w:val="cyan"/>
        </w:rPr>
        <w:t xml:space="preserve">Highlight in Blue means </w:t>
      </w:r>
      <w:r w:rsidRPr="00F92D20">
        <w:rPr>
          <w:i/>
          <w:color w:val="BF8F00" w:themeColor="accent4" w:themeShade="BF"/>
          <w:highlight w:val="cyan"/>
        </w:rPr>
        <w:t>could be cut out</w:t>
      </w:r>
    </w:p>
    <w:p w14:paraId="6B092856" w14:textId="77777777" w:rsidR="00BF6381" w:rsidRPr="00F92D20" w:rsidRDefault="00BF6381" w:rsidP="00BF6381">
      <w:pPr>
        <w:rPr>
          <w:color w:val="BF8F00" w:themeColor="accent4" w:themeShade="BF"/>
        </w:rPr>
      </w:pPr>
      <w:r w:rsidRPr="00F92D20">
        <w:rPr>
          <w:color w:val="BF8F00" w:themeColor="accent4" w:themeShade="BF"/>
          <w:highlight w:val="yellow"/>
        </w:rPr>
        <w:t xml:space="preserve">Highlight in yellow means </w:t>
      </w:r>
      <w:r w:rsidRPr="00F92D20">
        <w:rPr>
          <w:i/>
          <w:color w:val="BF8F00" w:themeColor="accent4" w:themeShade="BF"/>
          <w:highlight w:val="yellow"/>
        </w:rPr>
        <w:t>not sure about wording</w:t>
      </w:r>
    </w:p>
    <w:p w14:paraId="7545062F" w14:textId="6B2ECBAB" w:rsidR="00BF6381" w:rsidRPr="00F92D20" w:rsidRDefault="005E6F90" w:rsidP="009C4096">
      <w:pPr>
        <w:pStyle w:val="NormalWeb"/>
        <w:spacing w:before="0" w:beforeAutospacing="0" w:after="160" w:afterAutospacing="0"/>
        <w:rPr>
          <w:rFonts w:ascii="Calibri" w:hAnsi="Calibri" w:cs="Calibri"/>
          <w:color w:val="BF8F00" w:themeColor="accent4" w:themeShade="BF"/>
          <w:sz w:val="22"/>
          <w:szCs w:val="22"/>
          <w:u w:val="single"/>
        </w:rPr>
      </w:pPr>
      <w:r w:rsidRPr="00F92D20">
        <w:rPr>
          <w:rFonts w:ascii="Calibri" w:hAnsi="Calibri" w:cs="Calibri"/>
          <w:color w:val="BF8F00" w:themeColor="accent4" w:themeShade="BF"/>
          <w:sz w:val="22"/>
          <w:szCs w:val="22"/>
          <w:u w:val="single"/>
        </w:rPr>
        <w:t>Start:</w:t>
      </w:r>
    </w:p>
    <w:p w14:paraId="597C9392" w14:textId="6695035F" w:rsidR="006C4181" w:rsidRPr="00F92D20" w:rsidRDefault="006C4181" w:rsidP="009C4096">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 xml:space="preserve">The manifold implications of environmental issues on socio-economic development </w:t>
      </w:r>
      <w:r w:rsidRPr="00F92D20">
        <w:rPr>
          <w:rFonts w:ascii="Calibri" w:hAnsi="Calibri" w:cs="Calibri"/>
          <w:color w:val="BF8F00" w:themeColor="accent4" w:themeShade="BF"/>
          <w:sz w:val="22"/>
          <w:szCs w:val="22"/>
          <w:highlight w:val="cyan"/>
        </w:rPr>
        <w:t>and the urgency of environmental degradation</w:t>
      </w:r>
      <w:r w:rsidR="00FD39BF" w:rsidRPr="00F92D20">
        <w:rPr>
          <w:rFonts w:ascii="Calibri" w:hAnsi="Calibri" w:cs="Calibri"/>
          <w:color w:val="BF8F00" w:themeColor="accent4" w:themeShade="BF"/>
          <w:sz w:val="22"/>
          <w:szCs w:val="22"/>
        </w:rPr>
        <w:t xml:space="preserve"> have</w:t>
      </w:r>
      <w:r w:rsidRPr="00F92D20">
        <w:rPr>
          <w:rFonts w:ascii="Calibri" w:hAnsi="Calibri" w:cs="Calibri"/>
          <w:color w:val="BF8F00" w:themeColor="accent4" w:themeShade="BF"/>
          <w:sz w:val="22"/>
          <w:szCs w:val="22"/>
        </w:rPr>
        <w:t xml:space="preserve"> motivated me to tackle environmental challenges. Studying this programme is the best way to </w:t>
      </w:r>
      <w:r w:rsidR="00FD39BF" w:rsidRPr="00F92D20">
        <w:rPr>
          <w:rFonts w:ascii="Calibri" w:hAnsi="Calibri" w:cs="Calibri"/>
          <w:color w:val="BF8F00" w:themeColor="accent4" w:themeShade="BF"/>
          <w:sz w:val="22"/>
          <w:szCs w:val="22"/>
        </w:rPr>
        <w:t>go after</w:t>
      </w:r>
      <w:r w:rsidRPr="00F92D20">
        <w:rPr>
          <w:rFonts w:ascii="Calibri" w:hAnsi="Calibri" w:cs="Calibri"/>
          <w:color w:val="BF8F00" w:themeColor="accent4" w:themeShade="BF"/>
          <w:sz w:val="22"/>
          <w:szCs w:val="22"/>
        </w:rPr>
        <w:t xml:space="preserve"> this passion. Its training in legal and economic concepts will equip me with the necessary expertise to pursue a career in environmental po</w:t>
      </w:r>
      <w:r w:rsidR="005E6F90" w:rsidRPr="00F92D20">
        <w:rPr>
          <w:rFonts w:ascii="Calibri" w:hAnsi="Calibri" w:cs="Calibri"/>
          <w:color w:val="BF8F00" w:themeColor="accent4" w:themeShade="BF"/>
          <w:sz w:val="22"/>
          <w:szCs w:val="22"/>
        </w:rPr>
        <w:t>licy at an international organis</w:t>
      </w:r>
      <w:r w:rsidRPr="00F92D20">
        <w:rPr>
          <w:rFonts w:ascii="Calibri" w:hAnsi="Calibri" w:cs="Calibri"/>
          <w:color w:val="BF8F00" w:themeColor="accent4" w:themeShade="BF"/>
          <w:sz w:val="22"/>
          <w:szCs w:val="22"/>
        </w:rPr>
        <w:t>ation. Moreover, the interdisciplinary approach allows me to leverage the broad experience I gained while working at United Nations, European Parliament, National University of Singapore, volunteer projects and during my International Business studies</w:t>
      </w:r>
      <w:r w:rsidR="00FD39BF" w:rsidRPr="00F92D20">
        <w:rPr>
          <w:rFonts w:ascii="Calibri" w:hAnsi="Calibri" w:cs="Calibri"/>
          <w:color w:val="BF8F00" w:themeColor="accent4" w:themeShade="BF"/>
          <w:sz w:val="22"/>
          <w:szCs w:val="22"/>
        </w:rPr>
        <w:t>,</w:t>
      </w:r>
      <w:r w:rsidR="009C4096" w:rsidRPr="00F92D20">
        <w:rPr>
          <w:rFonts w:ascii="Calibri" w:hAnsi="Calibri" w:cs="Calibri"/>
          <w:color w:val="BF8F00" w:themeColor="accent4" w:themeShade="BF"/>
          <w:sz w:val="22"/>
          <w:szCs w:val="22"/>
        </w:rPr>
        <w:t xml:space="preserve"> and to become a competent and keen </w:t>
      </w:r>
      <w:r w:rsidRPr="00F92D20">
        <w:rPr>
          <w:rFonts w:ascii="Calibri" w:hAnsi="Calibri" w:cs="Calibri"/>
          <w:color w:val="BF8F00" w:themeColor="accent4" w:themeShade="BF"/>
          <w:sz w:val="22"/>
          <w:szCs w:val="22"/>
        </w:rPr>
        <w:t>student.</w:t>
      </w:r>
    </w:p>
    <w:p w14:paraId="1B361D16" w14:textId="2A252978"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Working at international organisations has shown me the challenges and current practices in forming</w:t>
      </w:r>
      <w:r w:rsidR="00BF6381" w:rsidRPr="00F92D20">
        <w:rPr>
          <w:rFonts w:ascii="Calibri" w:hAnsi="Calibri" w:cs="Calibri"/>
          <w:color w:val="BF8F00" w:themeColor="accent4" w:themeShade="BF"/>
          <w:sz w:val="22"/>
          <w:szCs w:val="22"/>
        </w:rPr>
        <w:t xml:space="preserve"> environmental policies. </w:t>
      </w:r>
      <w:r w:rsidRPr="00F92D20">
        <w:rPr>
          <w:rFonts w:ascii="Calibri" w:hAnsi="Calibri" w:cs="Calibri"/>
          <w:color w:val="BF8F00" w:themeColor="accent4" w:themeShade="BF"/>
          <w:sz w:val="22"/>
          <w:szCs w:val="22"/>
        </w:rPr>
        <w:t xml:space="preserve">At the UN Environment Finance Initiative (UNEP FI), I informed banks about the effects of climate change on the financial industry. For this, I researched a </w:t>
      </w:r>
      <w:r w:rsidRPr="00F92D20">
        <w:rPr>
          <w:rFonts w:ascii="Verdana" w:hAnsi="Verdana"/>
          <w:color w:val="BF8F00" w:themeColor="accent4" w:themeShade="BF"/>
          <w:sz w:val="18"/>
          <w:szCs w:val="18"/>
          <w:shd w:val="clear" w:color="auto" w:fill="FFFFFF"/>
        </w:rPr>
        <w:t>wide range of material</w:t>
      </w:r>
      <w:r w:rsidRPr="00F92D20">
        <w:rPr>
          <w:rFonts w:ascii="Calibri" w:hAnsi="Calibri" w:cs="Calibri"/>
          <w:color w:val="BF8F00" w:themeColor="accent4" w:themeShade="BF"/>
          <w:sz w:val="22"/>
          <w:szCs w:val="22"/>
        </w:rPr>
        <w:t xml:space="preserve"> - for example, UNEP FI and University of Cambridge’s joint publication “Stability and Sustainability in Banking Reform”. Furthermore, I attended a workshop on</w:t>
      </w:r>
      <w:r w:rsidR="005E6F90" w:rsidRPr="00F92D20">
        <w:rPr>
          <w:rFonts w:ascii="Calibri" w:hAnsi="Calibri" w:cs="Calibri"/>
          <w:color w:val="BF8F00" w:themeColor="accent4" w:themeShade="BF"/>
          <w:sz w:val="22"/>
          <w:szCs w:val="22"/>
        </w:rPr>
        <w:t xml:space="preserve"> green</w:t>
      </w:r>
      <w:r w:rsidRPr="00F92D20">
        <w:rPr>
          <w:rFonts w:ascii="Calibri" w:hAnsi="Calibri" w:cs="Calibri"/>
          <w:color w:val="BF8F00" w:themeColor="accent4" w:themeShade="BF"/>
          <w:sz w:val="22"/>
          <w:szCs w:val="22"/>
        </w:rPr>
        <w:t xml:space="preserve"> industrial policy and trade, held by Jorge E. Viñuales, during which a policy document</w:t>
      </w:r>
      <w:r w:rsidR="00BF6381" w:rsidRPr="00F92D20">
        <w:rPr>
          <w:rFonts w:ascii="Calibri" w:hAnsi="Calibri" w:cs="Calibri"/>
          <w:color w:val="BF8F00" w:themeColor="accent4" w:themeShade="BF"/>
          <w:sz w:val="22"/>
          <w:szCs w:val="22"/>
        </w:rPr>
        <w:t xml:space="preserve"> was developed</w:t>
      </w:r>
      <w:r w:rsidRPr="00F92D20">
        <w:rPr>
          <w:rFonts w:ascii="Calibri" w:hAnsi="Calibri" w:cs="Calibri"/>
          <w:color w:val="BF8F00" w:themeColor="accent4" w:themeShade="BF"/>
          <w:sz w:val="22"/>
          <w:szCs w:val="22"/>
        </w:rPr>
        <w:t xml:space="preserve">. </w:t>
      </w:r>
      <w:r w:rsidR="00FD39BF" w:rsidRPr="00F92D20">
        <w:rPr>
          <w:rFonts w:ascii="Calibri" w:hAnsi="Calibri" w:cs="Calibri"/>
          <w:color w:val="BF8F00" w:themeColor="accent4" w:themeShade="BF"/>
          <w:sz w:val="22"/>
          <w:szCs w:val="22"/>
        </w:rPr>
        <w:t>Overall, the</w:t>
      </w:r>
      <w:r w:rsidR="00BF6381" w:rsidRPr="00F92D20">
        <w:rPr>
          <w:rFonts w:ascii="Calibri" w:hAnsi="Calibri" w:cs="Calibri"/>
          <w:color w:val="BF8F00" w:themeColor="accent4" w:themeShade="BF"/>
          <w:sz w:val="22"/>
          <w:szCs w:val="22"/>
        </w:rPr>
        <w:t xml:space="preserve"> time at UNEP FI</w:t>
      </w:r>
      <w:r w:rsidR="00FD39BF" w:rsidRPr="00F92D20">
        <w:rPr>
          <w:rFonts w:ascii="Calibri" w:hAnsi="Calibri" w:cs="Calibri"/>
          <w:color w:val="BF8F00" w:themeColor="accent4" w:themeShade="BF"/>
          <w:sz w:val="22"/>
          <w:szCs w:val="22"/>
        </w:rPr>
        <w:t xml:space="preserve"> triggered</w:t>
      </w:r>
      <w:r w:rsidR="00BF6381" w:rsidRPr="00F92D20">
        <w:rPr>
          <w:rFonts w:ascii="Calibri" w:hAnsi="Calibri" w:cs="Calibri"/>
          <w:color w:val="BF8F00" w:themeColor="accent4" w:themeShade="BF"/>
          <w:sz w:val="22"/>
          <w:szCs w:val="22"/>
        </w:rPr>
        <w:t xml:space="preserve"> </w:t>
      </w:r>
      <w:r w:rsidR="00FD39BF" w:rsidRPr="00F92D20">
        <w:rPr>
          <w:rFonts w:ascii="Calibri" w:hAnsi="Calibri" w:cs="Calibri"/>
          <w:color w:val="BF8F00" w:themeColor="accent4" w:themeShade="BF"/>
          <w:sz w:val="22"/>
          <w:szCs w:val="22"/>
        </w:rPr>
        <w:t xml:space="preserve">my </w:t>
      </w:r>
      <w:r w:rsidR="00BF6381" w:rsidRPr="00F92D20">
        <w:rPr>
          <w:rFonts w:ascii="Calibri" w:hAnsi="Calibri" w:cs="Calibri"/>
          <w:color w:val="BF8F00" w:themeColor="accent4" w:themeShade="BF"/>
          <w:sz w:val="22"/>
          <w:szCs w:val="22"/>
        </w:rPr>
        <w:t xml:space="preserve">interest </w:t>
      </w:r>
      <w:r w:rsidR="00BF6381" w:rsidRPr="00F92D20">
        <w:rPr>
          <w:rFonts w:ascii="Calibri" w:hAnsi="Calibri" w:cs="Calibri"/>
          <w:color w:val="BF8F00" w:themeColor="accent4" w:themeShade="BF"/>
          <w:sz w:val="22"/>
          <w:szCs w:val="22"/>
          <w:shd w:val="clear" w:color="auto" w:fill="FFFF00"/>
        </w:rPr>
        <w:t xml:space="preserve">in/for </w:t>
      </w:r>
      <w:r w:rsidR="00BF6381" w:rsidRPr="00F92D20">
        <w:rPr>
          <w:rFonts w:ascii="Calibri" w:hAnsi="Calibri" w:cs="Calibri"/>
          <w:color w:val="BF8F00" w:themeColor="accent4" w:themeShade="BF"/>
          <w:sz w:val="22"/>
          <w:szCs w:val="22"/>
        </w:rPr>
        <w:t xml:space="preserve">the economic impact of environmental problems. </w:t>
      </w:r>
    </w:p>
    <w:p w14:paraId="06068EB1" w14:textId="5531F3C6"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During my internship at the World Meteorological Organization, I assis</w:t>
      </w:r>
      <w:r w:rsidR="0065102C" w:rsidRPr="00F92D20">
        <w:rPr>
          <w:rFonts w:ascii="Calibri" w:hAnsi="Calibri" w:cs="Calibri"/>
          <w:color w:val="BF8F00" w:themeColor="accent4" w:themeShade="BF"/>
          <w:sz w:val="22"/>
          <w:szCs w:val="22"/>
        </w:rPr>
        <w:t xml:space="preserve">ted in organising </w:t>
      </w:r>
      <w:r w:rsidR="0065102C" w:rsidRPr="00F92D20">
        <w:rPr>
          <w:rFonts w:ascii="Calibri" w:hAnsi="Calibri" w:cs="Calibri"/>
          <w:color w:val="BF8F00" w:themeColor="accent4" w:themeShade="BF"/>
          <w:sz w:val="22"/>
          <w:szCs w:val="22"/>
          <w:highlight w:val="cyan"/>
        </w:rPr>
        <w:t>the</w:t>
      </w:r>
      <w:r w:rsidR="0065102C" w:rsidRPr="00F92D20">
        <w:rPr>
          <w:rFonts w:ascii="Calibri" w:hAnsi="Calibri" w:cs="Calibri"/>
          <w:color w:val="BF8F00" w:themeColor="accent4" w:themeShade="BF"/>
          <w:sz w:val="22"/>
          <w:szCs w:val="22"/>
        </w:rPr>
        <w:t xml:space="preserve"> </w:t>
      </w:r>
      <w:r w:rsidR="0065102C" w:rsidRPr="00F92D20">
        <w:rPr>
          <w:rFonts w:ascii="Calibri" w:hAnsi="Calibri" w:cs="Calibri"/>
          <w:color w:val="BF8F00" w:themeColor="accent4" w:themeShade="BF"/>
          <w:sz w:val="22"/>
          <w:szCs w:val="22"/>
          <w:highlight w:val="cyan"/>
        </w:rPr>
        <w:t xml:space="preserve">AMCOMET – </w:t>
      </w:r>
      <w:r w:rsidRPr="00F92D20">
        <w:rPr>
          <w:rFonts w:ascii="Calibri" w:hAnsi="Calibri" w:cs="Calibri"/>
          <w:color w:val="BF8F00" w:themeColor="accent4" w:themeShade="BF"/>
          <w:sz w:val="22"/>
          <w:szCs w:val="22"/>
          <w:highlight w:val="cyan"/>
        </w:rPr>
        <w:t xml:space="preserve">Africa </w:t>
      </w:r>
      <w:proofErr w:type="spellStart"/>
      <w:r w:rsidRPr="00F92D20">
        <w:rPr>
          <w:rFonts w:ascii="Calibri" w:hAnsi="Calibri" w:cs="Calibri"/>
          <w:color w:val="BF8F00" w:themeColor="accent4" w:themeShade="BF"/>
          <w:sz w:val="22"/>
          <w:szCs w:val="22"/>
          <w:highlight w:val="cyan"/>
        </w:rPr>
        <w:t>Hydromet</w:t>
      </w:r>
      <w:proofErr w:type="spellEnd"/>
      <w:r w:rsidRPr="00F92D20">
        <w:rPr>
          <w:rFonts w:ascii="Calibri" w:hAnsi="Calibri" w:cs="Calibri"/>
          <w:color w:val="BF8F00" w:themeColor="accent4" w:themeShade="BF"/>
          <w:sz w:val="22"/>
          <w:szCs w:val="22"/>
          <w:highlight w:val="cyan"/>
        </w:rPr>
        <w:t xml:space="preserve"> Forum,</w:t>
      </w:r>
      <w:r w:rsidRPr="00F92D20">
        <w:rPr>
          <w:rFonts w:ascii="Calibri" w:hAnsi="Calibri" w:cs="Calibri"/>
          <w:color w:val="BF8F00" w:themeColor="accent4" w:themeShade="BF"/>
          <w:sz w:val="22"/>
          <w:szCs w:val="22"/>
        </w:rPr>
        <w:t xml:space="preserve"> a multi-stakeholder conference aiming to advance climate resilience, and supported the development of its Concept Note and Agenda. Because conference partners had differing priorities, I have seen the complex dynamics that emerge in multilateral policy-making. Similarly, as intern at the European Parliament, I witnessed how conflicting political views </w:t>
      </w:r>
      <w:r w:rsidRPr="00F92D20">
        <w:rPr>
          <w:rFonts w:ascii="Calibri" w:hAnsi="Calibri" w:cs="Calibri"/>
          <w:color w:val="BF8F00" w:themeColor="accent4" w:themeShade="BF"/>
          <w:sz w:val="22"/>
          <w:szCs w:val="22"/>
          <w:shd w:val="clear" w:color="auto" w:fill="FFFF00"/>
        </w:rPr>
        <w:t>influenced/biased</w:t>
      </w:r>
      <w:r w:rsidRPr="00F92D20">
        <w:rPr>
          <w:rFonts w:ascii="Calibri" w:hAnsi="Calibri" w:cs="Calibri"/>
          <w:color w:val="BF8F00" w:themeColor="accent4" w:themeShade="BF"/>
          <w:sz w:val="22"/>
          <w:szCs w:val="22"/>
        </w:rPr>
        <w:t xml:space="preserve"> the legislative process </w:t>
      </w:r>
      <w:r w:rsidRPr="00F92D20">
        <w:rPr>
          <w:rFonts w:ascii="Calibri" w:hAnsi="Calibri" w:cs="Calibri"/>
          <w:color w:val="BF8F00" w:themeColor="accent4" w:themeShade="BF"/>
          <w:sz w:val="22"/>
          <w:szCs w:val="22"/>
          <w:highlight w:val="cyan"/>
        </w:rPr>
        <w:t>during plenary sessions</w:t>
      </w:r>
      <w:r w:rsidRPr="00F92D20">
        <w:rPr>
          <w:rFonts w:ascii="Calibri" w:hAnsi="Calibri" w:cs="Calibri"/>
          <w:color w:val="BF8F00" w:themeColor="accent4" w:themeShade="BF"/>
          <w:sz w:val="22"/>
          <w:szCs w:val="22"/>
        </w:rPr>
        <w:t xml:space="preserve">. These experiences motivate me to study existing environmental law to be familiar with a </w:t>
      </w:r>
      <w:r w:rsidRPr="00F92D20">
        <w:rPr>
          <w:rFonts w:ascii="Calibri" w:hAnsi="Calibri" w:cs="Calibri"/>
          <w:color w:val="BF8F00" w:themeColor="accent4" w:themeShade="BF"/>
          <w:sz w:val="22"/>
          <w:szCs w:val="22"/>
          <w:shd w:val="clear" w:color="auto" w:fill="FFFF00"/>
        </w:rPr>
        <w:t>recognised</w:t>
      </w:r>
      <w:r w:rsidRPr="00F92D20">
        <w:rPr>
          <w:rFonts w:ascii="Calibri" w:hAnsi="Calibri" w:cs="Calibri"/>
          <w:color w:val="BF8F00" w:themeColor="accent4" w:themeShade="BF"/>
          <w:sz w:val="22"/>
          <w:szCs w:val="22"/>
        </w:rPr>
        <w:t xml:space="preserve"> framework when designing international environmental policy in my future. </w:t>
      </w:r>
    </w:p>
    <w:p w14:paraId="449CCA88" w14:textId="0144A7E7"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As an undergraduate, I became attracted to the academic content of the Env</w:t>
      </w:r>
      <w:r w:rsidR="0065102C" w:rsidRPr="00F92D20">
        <w:rPr>
          <w:rFonts w:ascii="Calibri" w:hAnsi="Calibri" w:cs="Calibri"/>
          <w:color w:val="BF8F00" w:themeColor="accent4" w:themeShade="BF"/>
          <w:sz w:val="22"/>
          <w:szCs w:val="22"/>
        </w:rPr>
        <w:t xml:space="preserve">ironmental Policy programme. I </w:t>
      </w:r>
      <w:r w:rsidRPr="00F92D20">
        <w:rPr>
          <w:rFonts w:ascii="Calibri" w:hAnsi="Calibri" w:cs="Calibri"/>
          <w:color w:val="BF8F00" w:themeColor="accent4" w:themeShade="BF"/>
          <w:sz w:val="22"/>
          <w:szCs w:val="22"/>
        </w:rPr>
        <w:t>took courses in economics and law, for which I was twice awarde</w:t>
      </w:r>
      <w:r w:rsidR="0065102C" w:rsidRPr="00F92D20">
        <w:rPr>
          <w:rFonts w:ascii="Calibri" w:hAnsi="Calibri" w:cs="Calibri"/>
          <w:color w:val="BF8F00" w:themeColor="accent4" w:themeShade="BF"/>
          <w:sz w:val="22"/>
          <w:szCs w:val="22"/>
        </w:rPr>
        <w:t xml:space="preserve">d with the </w:t>
      </w:r>
      <w:r w:rsidR="0065102C" w:rsidRPr="00F92D20">
        <w:rPr>
          <w:rFonts w:ascii="Calibri" w:hAnsi="Calibri" w:cs="Calibri"/>
          <w:color w:val="BF8F00" w:themeColor="accent4" w:themeShade="BF"/>
          <w:sz w:val="22"/>
          <w:szCs w:val="22"/>
          <w:highlight w:val="cyan"/>
        </w:rPr>
        <w:t>competitive</w:t>
      </w:r>
      <w:r w:rsidR="0065102C" w:rsidRPr="00F92D20">
        <w:rPr>
          <w:rFonts w:ascii="Calibri" w:hAnsi="Calibri" w:cs="Calibri"/>
          <w:color w:val="BF8F00" w:themeColor="accent4" w:themeShade="BF"/>
          <w:sz w:val="22"/>
          <w:szCs w:val="22"/>
        </w:rPr>
        <w:t xml:space="preserve"> </w:t>
      </w:r>
      <w:r w:rsidR="0065102C" w:rsidRPr="00F92D20">
        <w:rPr>
          <w:rFonts w:ascii="Calibri" w:hAnsi="Calibri" w:cs="Calibri"/>
          <w:color w:val="BF8F00" w:themeColor="accent4" w:themeShade="BF"/>
          <w:sz w:val="22"/>
          <w:szCs w:val="22"/>
          <w:highlight w:val="cyan"/>
        </w:rPr>
        <w:t>WU</w:t>
      </w:r>
      <w:r w:rsidR="0065102C" w:rsidRPr="00F92D20">
        <w:rPr>
          <w:rFonts w:ascii="Calibri" w:hAnsi="Calibri" w:cs="Calibri"/>
          <w:color w:val="BF8F00" w:themeColor="accent4" w:themeShade="BF"/>
          <w:sz w:val="22"/>
          <w:szCs w:val="22"/>
        </w:rPr>
        <w:t xml:space="preserve"> merit-</w:t>
      </w:r>
      <w:r w:rsidRPr="00F92D20">
        <w:rPr>
          <w:rFonts w:ascii="Calibri" w:hAnsi="Calibri" w:cs="Calibri"/>
          <w:color w:val="BF8F00" w:themeColor="accent4" w:themeShade="BF"/>
          <w:sz w:val="22"/>
          <w:szCs w:val="22"/>
        </w:rPr>
        <w:t xml:space="preserve">based scholarship. I complemented </w:t>
      </w:r>
      <w:r w:rsidR="00BF6381" w:rsidRPr="00F92D20">
        <w:rPr>
          <w:rFonts w:ascii="Calibri" w:hAnsi="Calibri" w:cs="Calibri"/>
          <w:color w:val="BF8F00" w:themeColor="accent4" w:themeShade="BF"/>
          <w:sz w:val="22"/>
          <w:szCs w:val="22"/>
        </w:rPr>
        <w:t>this</w:t>
      </w:r>
      <w:r w:rsidRPr="00F92D20">
        <w:rPr>
          <w:rFonts w:ascii="Calibri" w:hAnsi="Calibri" w:cs="Calibri"/>
          <w:color w:val="BF8F00" w:themeColor="accent4" w:themeShade="BF"/>
          <w:sz w:val="22"/>
          <w:szCs w:val="22"/>
        </w:rPr>
        <w:t xml:space="preserve"> knowledge with environmental concepts by reading books such as </w:t>
      </w:r>
      <w:r w:rsidRPr="00F92D20">
        <w:rPr>
          <w:rFonts w:ascii="Calibri" w:hAnsi="Calibri" w:cs="Calibri"/>
          <w:i/>
          <w:iCs/>
          <w:color w:val="BF8F00" w:themeColor="accent4" w:themeShade="BF"/>
          <w:sz w:val="22"/>
          <w:szCs w:val="22"/>
        </w:rPr>
        <w:t>This changes everything</w:t>
      </w:r>
      <w:r w:rsidRPr="00F92D20">
        <w:rPr>
          <w:rFonts w:ascii="Calibri" w:hAnsi="Calibri" w:cs="Calibri"/>
          <w:color w:val="BF8F00" w:themeColor="accent4" w:themeShade="BF"/>
          <w:sz w:val="22"/>
          <w:szCs w:val="22"/>
        </w:rPr>
        <w:t xml:space="preserve"> by Naomi Klein. Even though I believe her work understates private sector initiatives for climate action, the book showed me that the neoclassical economic model I had studied would need to be reinterpreted </w:t>
      </w:r>
      <w:r w:rsidRPr="00F92D20">
        <w:rPr>
          <w:rFonts w:ascii="Calibri" w:hAnsi="Calibri" w:cs="Calibri"/>
          <w:color w:val="BF8F00" w:themeColor="accent4" w:themeShade="BF"/>
          <w:sz w:val="22"/>
          <w:szCs w:val="22"/>
          <w:highlight w:val="cyan"/>
        </w:rPr>
        <w:t xml:space="preserve">to </w:t>
      </w:r>
      <w:r w:rsidR="00FD39BF" w:rsidRPr="00F92D20">
        <w:rPr>
          <w:rFonts w:ascii="Calibri" w:hAnsi="Calibri" w:cs="Calibri"/>
          <w:color w:val="BF8F00" w:themeColor="accent4" w:themeShade="BF"/>
          <w:sz w:val="22"/>
          <w:szCs w:val="22"/>
          <w:highlight w:val="cyan"/>
        </w:rPr>
        <w:t>account for</w:t>
      </w:r>
      <w:r w:rsidRPr="00F92D20">
        <w:rPr>
          <w:rFonts w:ascii="Calibri" w:hAnsi="Calibri" w:cs="Calibri"/>
          <w:color w:val="BF8F00" w:themeColor="accent4" w:themeShade="BF"/>
          <w:sz w:val="22"/>
          <w:szCs w:val="22"/>
          <w:highlight w:val="cyan"/>
        </w:rPr>
        <w:t xml:space="preserve"> environmental problems</w:t>
      </w:r>
      <w:r w:rsidRPr="00F92D20">
        <w:rPr>
          <w:rFonts w:ascii="Calibri" w:hAnsi="Calibri" w:cs="Calibri"/>
          <w:color w:val="BF8F00" w:themeColor="accent4" w:themeShade="BF"/>
          <w:sz w:val="22"/>
          <w:szCs w:val="22"/>
        </w:rPr>
        <w:t xml:space="preserve">. </w:t>
      </w:r>
    </w:p>
    <w:p w14:paraId="4E12A004" w14:textId="1FF5E1EF" w:rsidR="006C4181" w:rsidRPr="00F92D20" w:rsidRDefault="006C4181" w:rsidP="006C4181">
      <w:pPr>
        <w:pStyle w:val="NormalWeb"/>
        <w:spacing w:before="0" w:beforeAutospacing="0" w:after="160" w:afterAutospacing="0"/>
        <w:rPr>
          <w:color w:val="BF8F00" w:themeColor="accent4" w:themeShade="BF"/>
        </w:rPr>
      </w:pPr>
      <w:r w:rsidRPr="00F92D20">
        <w:rPr>
          <w:rFonts w:ascii="Calibri" w:hAnsi="Calibri" w:cs="Calibri"/>
          <w:color w:val="BF8F00" w:themeColor="accent4" w:themeShade="BF"/>
          <w:sz w:val="22"/>
          <w:szCs w:val="22"/>
        </w:rPr>
        <w:t>My profound interest in research developed while writing my Bachelor’s thesis about social start</w:t>
      </w:r>
      <w:r w:rsidR="0065102C" w:rsidRPr="00F92D20">
        <w:rPr>
          <w:rFonts w:ascii="Calibri" w:hAnsi="Calibri" w:cs="Calibri"/>
          <w:color w:val="BF8F00" w:themeColor="accent4" w:themeShade="BF"/>
          <w:sz w:val="22"/>
          <w:szCs w:val="22"/>
        </w:rPr>
        <w:t>-</w:t>
      </w:r>
      <w:r w:rsidRPr="00F92D20">
        <w:rPr>
          <w:rFonts w:ascii="Calibri" w:hAnsi="Calibri" w:cs="Calibri"/>
          <w:color w:val="BF8F00" w:themeColor="accent4" w:themeShade="BF"/>
          <w:sz w:val="22"/>
          <w:szCs w:val="22"/>
        </w:rPr>
        <w:t>ups in West Africa. I travelled to the region, conducte</w:t>
      </w:r>
      <w:r w:rsidR="00BF6381" w:rsidRPr="00F92D20">
        <w:rPr>
          <w:rFonts w:ascii="Calibri" w:hAnsi="Calibri" w:cs="Calibri"/>
          <w:color w:val="BF8F00" w:themeColor="accent4" w:themeShade="BF"/>
          <w:sz w:val="22"/>
          <w:szCs w:val="22"/>
        </w:rPr>
        <w:t>d interviews with policy-makers,</w:t>
      </w:r>
      <w:r w:rsidRPr="00F92D20">
        <w:rPr>
          <w:rFonts w:ascii="Calibri" w:hAnsi="Calibri" w:cs="Calibri"/>
          <w:color w:val="BF8F00" w:themeColor="accent4" w:themeShade="BF"/>
          <w:sz w:val="22"/>
          <w:szCs w:val="22"/>
        </w:rPr>
        <w:t xml:space="preserve"> evaluated World Bank data </w:t>
      </w:r>
      <w:r w:rsidRPr="00F92D20">
        <w:rPr>
          <w:rFonts w:ascii="Calibri" w:hAnsi="Calibri" w:cs="Calibri"/>
          <w:color w:val="BF8F00" w:themeColor="accent4" w:themeShade="BF"/>
          <w:sz w:val="22"/>
          <w:szCs w:val="22"/>
          <w:highlight w:val="cyan"/>
        </w:rPr>
        <w:t>and studied country reports from the Econo</w:t>
      </w:r>
      <w:r w:rsidR="0065102C" w:rsidRPr="00F92D20">
        <w:rPr>
          <w:rFonts w:ascii="Calibri" w:hAnsi="Calibri" w:cs="Calibri"/>
          <w:color w:val="BF8F00" w:themeColor="accent4" w:themeShade="BF"/>
          <w:sz w:val="22"/>
          <w:szCs w:val="22"/>
          <w:highlight w:val="cyan"/>
        </w:rPr>
        <w:t>mist Intelligence Unit</w:t>
      </w:r>
      <w:r w:rsidR="0065102C" w:rsidRPr="00F92D20">
        <w:rPr>
          <w:rFonts w:ascii="Calibri" w:hAnsi="Calibri" w:cs="Calibri"/>
          <w:color w:val="BF8F00" w:themeColor="accent4" w:themeShade="BF"/>
          <w:sz w:val="22"/>
          <w:szCs w:val="22"/>
        </w:rPr>
        <w:t xml:space="preserve"> to analys</w:t>
      </w:r>
      <w:r w:rsidRPr="00F92D20">
        <w:rPr>
          <w:rFonts w:ascii="Calibri" w:hAnsi="Calibri" w:cs="Calibri"/>
          <w:color w:val="BF8F00" w:themeColor="accent4" w:themeShade="BF"/>
          <w:sz w:val="22"/>
          <w:szCs w:val="22"/>
        </w:rPr>
        <w:t>e the local business environment. During my internship at the Logistics Institute at N</w:t>
      </w:r>
      <w:r w:rsidR="00D05A8F" w:rsidRPr="00F92D20">
        <w:rPr>
          <w:rFonts w:ascii="Calibri" w:hAnsi="Calibri" w:cs="Calibri"/>
          <w:color w:val="BF8F00" w:themeColor="accent4" w:themeShade="BF"/>
          <w:sz w:val="22"/>
          <w:szCs w:val="22"/>
        </w:rPr>
        <w:t xml:space="preserve">ational </w:t>
      </w:r>
      <w:r w:rsidRPr="00F92D20">
        <w:rPr>
          <w:rFonts w:ascii="Calibri" w:hAnsi="Calibri" w:cs="Calibri"/>
          <w:color w:val="BF8F00" w:themeColor="accent4" w:themeShade="BF"/>
          <w:sz w:val="22"/>
          <w:szCs w:val="22"/>
        </w:rPr>
        <w:t>U</w:t>
      </w:r>
      <w:r w:rsidR="00D05A8F" w:rsidRPr="00F92D20">
        <w:rPr>
          <w:rFonts w:ascii="Calibri" w:hAnsi="Calibri" w:cs="Calibri"/>
          <w:color w:val="BF8F00" w:themeColor="accent4" w:themeShade="BF"/>
          <w:sz w:val="22"/>
          <w:szCs w:val="22"/>
        </w:rPr>
        <w:t xml:space="preserve">niversity of </w:t>
      </w:r>
      <w:r w:rsidRPr="00F92D20">
        <w:rPr>
          <w:rFonts w:ascii="Calibri" w:hAnsi="Calibri" w:cs="Calibri"/>
          <w:color w:val="BF8F00" w:themeColor="accent4" w:themeShade="BF"/>
          <w:sz w:val="22"/>
          <w:szCs w:val="22"/>
        </w:rPr>
        <w:lastRenderedPageBreak/>
        <w:t>S</w:t>
      </w:r>
      <w:r w:rsidR="00D05A8F" w:rsidRPr="00F92D20">
        <w:rPr>
          <w:rFonts w:ascii="Calibri" w:hAnsi="Calibri" w:cs="Calibri"/>
          <w:color w:val="BF8F00" w:themeColor="accent4" w:themeShade="BF"/>
          <w:sz w:val="22"/>
          <w:szCs w:val="22"/>
        </w:rPr>
        <w:t>ingapore</w:t>
      </w:r>
      <w:r w:rsidRPr="00F92D20">
        <w:rPr>
          <w:rFonts w:ascii="Calibri" w:hAnsi="Calibri" w:cs="Calibri"/>
          <w:color w:val="BF8F00" w:themeColor="accent4" w:themeShade="BF"/>
          <w:sz w:val="22"/>
          <w:szCs w:val="22"/>
        </w:rPr>
        <w:t xml:space="preserve">, I used </w:t>
      </w:r>
      <w:proofErr w:type="spellStart"/>
      <w:r w:rsidRPr="00F92D20">
        <w:rPr>
          <w:rFonts w:ascii="Calibri" w:hAnsi="Calibri" w:cs="Calibri"/>
          <w:color w:val="BF8F00" w:themeColor="accent4" w:themeShade="BF"/>
          <w:sz w:val="22"/>
          <w:szCs w:val="22"/>
        </w:rPr>
        <w:t>Euromonitor’s</w:t>
      </w:r>
      <w:proofErr w:type="spellEnd"/>
      <w:r w:rsidRPr="00F92D20">
        <w:rPr>
          <w:rFonts w:ascii="Calibri" w:hAnsi="Calibri" w:cs="Calibri"/>
          <w:color w:val="BF8F00" w:themeColor="accent4" w:themeShade="BF"/>
          <w:sz w:val="22"/>
          <w:szCs w:val="22"/>
        </w:rPr>
        <w:t xml:space="preserve"> database to research e-commerce markets in Asia to identify </w:t>
      </w:r>
      <w:r w:rsidRPr="00F92D20">
        <w:rPr>
          <w:rFonts w:ascii="Calibri" w:hAnsi="Calibri" w:cs="Calibri"/>
          <w:color w:val="BF8F00" w:themeColor="accent4" w:themeShade="BF"/>
          <w:sz w:val="22"/>
          <w:szCs w:val="22"/>
          <w:highlight w:val="cyan"/>
        </w:rPr>
        <w:t>trends and</w:t>
      </w:r>
      <w:r w:rsidRPr="00F92D20">
        <w:rPr>
          <w:rFonts w:ascii="Calibri" w:hAnsi="Calibri" w:cs="Calibri"/>
          <w:color w:val="BF8F00" w:themeColor="accent4" w:themeShade="BF"/>
          <w:sz w:val="22"/>
          <w:szCs w:val="22"/>
        </w:rPr>
        <w:t xml:space="preserve"> business opportunities</w:t>
      </w:r>
      <w:r w:rsidRPr="00F92D20">
        <w:rPr>
          <w:rFonts w:ascii="Helvetica Neue" w:hAnsi="Helvetica Neue"/>
          <w:color w:val="BF8F00" w:themeColor="accent4" w:themeShade="BF"/>
          <w:sz w:val="23"/>
          <w:szCs w:val="23"/>
          <w:shd w:val="clear" w:color="auto" w:fill="FFFFFF"/>
        </w:rPr>
        <w:t xml:space="preserve">. </w:t>
      </w:r>
    </w:p>
    <w:p w14:paraId="6FA34697" w14:textId="49C05C4F" w:rsidR="006C4181" w:rsidRPr="00F92D20" w:rsidRDefault="006C4181" w:rsidP="006C4181">
      <w:pPr>
        <w:rPr>
          <w:color w:val="BF8F00" w:themeColor="accent4" w:themeShade="BF"/>
        </w:rPr>
      </w:pPr>
      <w:r w:rsidRPr="00F92D20">
        <w:rPr>
          <w:color w:val="BF8F00" w:themeColor="accent4" w:themeShade="BF"/>
        </w:rPr>
        <w:t xml:space="preserve">In addition to my work and university experiences, I headed volunteer projects such as Let’s Do It in Colombia, </w:t>
      </w:r>
      <w:r w:rsidRPr="00F92D20">
        <w:rPr>
          <w:color w:val="BF8F00" w:themeColor="accent4" w:themeShade="BF"/>
          <w:highlight w:val="yellow"/>
        </w:rPr>
        <w:t>where</w:t>
      </w:r>
      <w:r w:rsidRPr="00F92D20">
        <w:rPr>
          <w:color w:val="BF8F00" w:themeColor="accent4" w:themeShade="BF"/>
        </w:rPr>
        <w:t xml:space="preserve"> I led 30 volunteers </w:t>
      </w:r>
      <w:r w:rsidRPr="00F92D20">
        <w:rPr>
          <w:color w:val="BF8F00" w:themeColor="accent4" w:themeShade="BF"/>
          <w:highlight w:val="cyan"/>
        </w:rPr>
        <w:t>from 16 countries</w:t>
      </w:r>
      <w:r w:rsidRPr="00F92D20">
        <w:rPr>
          <w:color w:val="BF8F00" w:themeColor="accent4" w:themeShade="BF"/>
        </w:rPr>
        <w:t xml:space="preserve"> to raise environmental awareness by organizing workshops </w:t>
      </w:r>
      <w:r w:rsidRPr="00F92D20">
        <w:rPr>
          <w:color w:val="BF8F00" w:themeColor="accent4" w:themeShade="BF"/>
          <w:highlight w:val="cyan"/>
        </w:rPr>
        <w:t>in schools</w:t>
      </w:r>
      <w:r w:rsidRPr="00F92D20">
        <w:rPr>
          <w:color w:val="BF8F00" w:themeColor="accent4" w:themeShade="BF"/>
        </w:rPr>
        <w:t xml:space="preserve">. My international background </w:t>
      </w:r>
      <w:r w:rsidRPr="00F92D20">
        <w:rPr>
          <w:color w:val="BF8F00" w:themeColor="accent4" w:themeShade="BF"/>
          <w:highlight w:val="yellow"/>
        </w:rPr>
        <w:t>through</w:t>
      </w:r>
      <w:r w:rsidRPr="00F92D20">
        <w:rPr>
          <w:color w:val="BF8F00" w:themeColor="accent4" w:themeShade="BF"/>
        </w:rPr>
        <w:t xml:space="preserve"> work experience</w:t>
      </w:r>
      <w:r w:rsidR="0065102C" w:rsidRPr="00F92D20">
        <w:rPr>
          <w:color w:val="BF8F00" w:themeColor="accent4" w:themeShade="BF"/>
        </w:rPr>
        <w:t>, research trips</w:t>
      </w:r>
      <w:r w:rsidRPr="00F92D20">
        <w:rPr>
          <w:color w:val="BF8F00" w:themeColor="accent4" w:themeShade="BF"/>
        </w:rPr>
        <w:t xml:space="preserve"> and fluency in four languages is also reflected in my globalist environmental approach: The </w:t>
      </w:r>
      <w:commentRangeStart w:id="78"/>
      <w:r w:rsidRPr="00F92D20">
        <w:rPr>
          <w:color w:val="BF8F00" w:themeColor="accent4" w:themeShade="BF"/>
          <w:shd w:val="clear" w:color="auto" w:fill="FFFF00"/>
        </w:rPr>
        <w:t>complexity</w:t>
      </w:r>
      <w:r w:rsidRPr="00F92D20">
        <w:rPr>
          <w:color w:val="BF8F00" w:themeColor="accent4" w:themeShade="BF"/>
        </w:rPr>
        <w:t xml:space="preserve"> </w:t>
      </w:r>
      <w:commentRangeEnd w:id="78"/>
      <w:r w:rsidR="005E6F90" w:rsidRPr="00F92D20">
        <w:rPr>
          <w:rStyle w:val="CommentReference"/>
          <w:color w:val="BF8F00" w:themeColor="accent4" w:themeShade="BF"/>
        </w:rPr>
        <w:commentReference w:id="78"/>
      </w:r>
      <w:r w:rsidRPr="00F92D20">
        <w:rPr>
          <w:color w:val="BF8F00" w:themeColor="accent4" w:themeShade="BF"/>
        </w:rPr>
        <w:t xml:space="preserve">of environmental issues such as marine pollution or climate change necessitates international cooperation. My </w:t>
      </w:r>
      <w:r w:rsidR="005E6F90" w:rsidRPr="00F92D20">
        <w:rPr>
          <w:color w:val="BF8F00" w:themeColor="accent4" w:themeShade="BF"/>
        </w:rPr>
        <w:t xml:space="preserve">international </w:t>
      </w:r>
      <w:proofErr w:type="spellStart"/>
      <w:r w:rsidR="005E6F90" w:rsidRPr="00F92D20">
        <w:rPr>
          <w:color w:val="BF8F00" w:themeColor="accent4" w:themeShade="BF"/>
          <w:highlight w:val="yellow"/>
        </w:rPr>
        <w:t>mindset</w:t>
      </w:r>
      <w:proofErr w:type="spellEnd"/>
      <w:r w:rsidRPr="00F92D20">
        <w:rPr>
          <w:color w:val="BF8F00" w:themeColor="accent4" w:themeShade="BF"/>
        </w:rPr>
        <w:t xml:space="preserve">, paired with the </w:t>
      </w:r>
      <w:r w:rsidRPr="00F92D20">
        <w:rPr>
          <w:color w:val="BF8F00" w:themeColor="accent4" w:themeShade="BF"/>
          <w:shd w:val="clear" w:color="auto" w:fill="FFFF00"/>
        </w:rPr>
        <w:t>training</w:t>
      </w:r>
      <w:r w:rsidRPr="00F92D20">
        <w:rPr>
          <w:color w:val="BF8F00" w:themeColor="accent4" w:themeShade="BF"/>
        </w:rPr>
        <w:t xml:space="preserve"> from this programme, will enable me to shape environmental policy that effectively combats global environmental problems. </w:t>
      </w:r>
    </w:p>
    <w:p w14:paraId="2803BB08" w14:textId="70A2F85F" w:rsidR="006C4181" w:rsidRPr="00F92D20" w:rsidRDefault="006C4181" w:rsidP="006C4181">
      <w:pPr>
        <w:rPr>
          <w:color w:val="BF8F00" w:themeColor="accent4" w:themeShade="BF"/>
          <w:u w:val="single"/>
        </w:rPr>
      </w:pPr>
      <w:r w:rsidRPr="00F92D20">
        <w:rPr>
          <w:color w:val="BF8F00" w:themeColor="accent4" w:themeShade="BF"/>
          <w:u w:val="single"/>
        </w:rPr>
        <w:t>The END</w:t>
      </w:r>
    </w:p>
    <w:p w14:paraId="5EE3D1EE" w14:textId="0E0F3EB2" w:rsidR="006C4181" w:rsidRDefault="006C4181" w:rsidP="006C4181">
      <w:r>
        <w:br w:type="page"/>
      </w:r>
    </w:p>
    <w:p w14:paraId="55A3CD48" w14:textId="77777777" w:rsidR="006C4181" w:rsidRDefault="006C4181">
      <w:r>
        <w:lastRenderedPageBreak/>
        <w:br w:type="page"/>
      </w:r>
    </w:p>
    <w:p w14:paraId="00D3B386" w14:textId="2F96DF72" w:rsidR="009A4F1E" w:rsidRPr="0065102C" w:rsidRDefault="00B41624">
      <w:pPr>
        <w:rPr>
          <w:color w:val="FFD966" w:themeColor="accent4" w:themeTint="99"/>
        </w:rPr>
      </w:pPr>
      <w:r w:rsidRPr="0065102C">
        <w:rPr>
          <w:color w:val="FFD966" w:themeColor="accent4" w:themeTint="99"/>
        </w:rPr>
        <w:lastRenderedPageBreak/>
        <w:t xml:space="preserve">The </w:t>
      </w:r>
      <w:r w:rsidR="002E76C0" w:rsidRPr="0065102C">
        <w:rPr>
          <w:color w:val="FFD966" w:themeColor="accent4" w:themeTint="99"/>
        </w:rPr>
        <w:t xml:space="preserve">manifold implications </w:t>
      </w:r>
      <w:r w:rsidR="00A67AFA" w:rsidRPr="0065102C">
        <w:rPr>
          <w:color w:val="FFD966" w:themeColor="accent4" w:themeTint="99"/>
        </w:rPr>
        <w:t xml:space="preserve">of environmental issues </w:t>
      </w:r>
      <w:r w:rsidR="002E76C0" w:rsidRPr="0065102C">
        <w:rPr>
          <w:color w:val="FFD966" w:themeColor="accent4" w:themeTint="99"/>
        </w:rPr>
        <w:t xml:space="preserve">on socio-economic development </w:t>
      </w:r>
      <w:r w:rsidR="00A67AFA" w:rsidRPr="0065102C">
        <w:rPr>
          <w:color w:val="FFD966" w:themeColor="accent4" w:themeTint="99"/>
        </w:rPr>
        <w:t xml:space="preserve">and </w:t>
      </w:r>
      <w:r w:rsidR="00C7526F" w:rsidRPr="0065102C">
        <w:rPr>
          <w:color w:val="FFD966" w:themeColor="accent4" w:themeTint="99"/>
        </w:rPr>
        <w:t>the</w:t>
      </w:r>
      <w:r w:rsidR="00A67AFA" w:rsidRPr="0065102C">
        <w:rPr>
          <w:color w:val="FFD966" w:themeColor="accent4" w:themeTint="99"/>
        </w:rPr>
        <w:t xml:space="preserve"> urgency </w:t>
      </w:r>
      <w:r w:rsidR="00C7526F" w:rsidRPr="0065102C">
        <w:rPr>
          <w:color w:val="FFD966" w:themeColor="accent4" w:themeTint="99"/>
        </w:rPr>
        <w:t xml:space="preserve">of environmental degradation </w:t>
      </w:r>
      <w:r w:rsidR="00116EF3" w:rsidRPr="0065102C">
        <w:rPr>
          <w:color w:val="FFD966" w:themeColor="accent4" w:themeTint="99"/>
        </w:rPr>
        <w:t xml:space="preserve">has motivated me </w:t>
      </w:r>
      <w:r w:rsidR="00C17B4C" w:rsidRPr="0065102C">
        <w:rPr>
          <w:color w:val="FFD966" w:themeColor="accent4" w:themeTint="99"/>
        </w:rPr>
        <w:t>to tackle</w:t>
      </w:r>
      <w:r w:rsidR="00116EF3" w:rsidRPr="0065102C">
        <w:rPr>
          <w:color w:val="FFD966" w:themeColor="accent4" w:themeTint="99"/>
        </w:rPr>
        <w:t xml:space="preserve"> </w:t>
      </w:r>
      <w:r w:rsidR="0059474B" w:rsidRPr="0065102C">
        <w:rPr>
          <w:color w:val="FFD966" w:themeColor="accent4" w:themeTint="99"/>
        </w:rPr>
        <w:t>environmental challenge</w:t>
      </w:r>
      <w:r w:rsidR="006835D9" w:rsidRPr="0065102C">
        <w:rPr>
          <w:color w:val="FFD966" w:themeColor="accent4" w:themeTint="99"/>
        </w:rPr>
        <w:t>s</w:t>
      </w:r>
      <w:r w:rsidR="004F7A4E" w:rsidRPr="0065102C">
        <w:rPr>
          <w:color w:val="FFD966" w:themeColor="accent4" w:themeTint="99"/>
        </w:rPr>
        <w:t>.</w:t>
      </w:r>
      <w:r w:rsidR="00116EF3" w:rsidRPr="0065102C">
        <w:rPr>
          <w:color w:val="FFD966" w:themeColor="accent4" w:themeTint="99"/>
        </w:rPr>
        <w:t xml:space="preserve"> </w:t>
      </w:r>
      <w:r w:rsidR="004F7A4E" w:rsidRPr="0065102C">
        <w:rPr>
          <w:color w:val="FFD966" w:themeColor="accent4" w:themeTint="99"/>
        </w:rPr>
        <w:t>S</w:t>
      </w:r>
      <w:r w:rsidR="00116EF3" w:rsidRPr="0065102C">
        <w:rPr>
          <w:color w:val="FFD966" w:themeColor="accent4" w:themeTint="99"/>
        </w:rPr>
        <w:t xml:space="preserve">tudying </w:t>
      </w:r>
      <w:r w:rsidR="00717832" w:rsidRPr="0065102C">
        <w:rPr>
          <w:color w:val="FFD966" w:themeColor="accent4" w:themeTint="99"/>
        </w:rPr>
        <w:t>this programme</w:t>
      </w:r>
      <w:r w:rsidR="00C17B4C" w:rsidRPr="0065102C">
        <w:rPr>
          <w:color w:val="FFD966" w:themeColor="accent4" w:themeTint="99"/>
        </w:rPr>
        <w:t xml:space="preserve"> is the best way to go after this passion. </w:t>
      </w:r>
      <w:r w:rsidR="00717832" w:rsidRPr="0065102C">
        <w:rPr>
          <w:color w:val="FFD966" w:themeColor="accent4" w:themeTint="99"/>
        </w:rPr>
        <w:t>Its training</w:t>
      </w:r>
      <w:r w:rsidR="00E31C26" w:rsidRPr="0065102C">
        <w:rPr>
          <w:color w:val="FFD966" w:themeColor="accent4" w:themeTint="99"/>
        </w:rPr>
        <w:t xml:space="preserve"> in legal and economic concepts will equip me with the necessary expertise to pursue a career in environmental policy at an international organization.</w:t>
      </w:r>
      <w:r w:rsidR="00C17B4C" w:rsidRPr="0065102C">
        <w:rPr>
          <w:color w:val="FFD966" w:themeColor="accent4" w:themeTint="99"/>
        </w:rPr>
        <w:t xml:space="preserve"> Moreover, its interdisciplinary approach allows me to leverage </w:t>
      </w:r>
      <w:r w:rsidR="00717832" w:rsidRPr="0065102C">
        <w:rPr>
          <w:color w:val="FFD966" w:themeColor="accent4" w:themeTint="99"/>
        </w:rPr>
        <w:t>the</w:t>
      </w:r>
      <w:r w:rsidR="00C17B4C" w:rsidRPr="0065102C">
        <w:rPr>
          <w:color w:val="FFD966" w:themeColor="accent4" w:themeTint="99"/>
        </w:rPr>
        <w:t xml:space="preserve"> broad </w:t>
      </w:r>
      <w:commentRangeStart w:id="79"/>
      <w:r w:rsidR="00984E55" w:rsidRPr="0065102C">
        <w:rPr>
          <w:color w:val="FFD966" w:themeColor="accent4" w:themeTint="99"/>
        </w:rPr>
        <w:t xml:space="preserve">international </w:t>
      </w:r>
      <w:commentRangeEnd w:id="79"/>
      <w:r w:rsidR="00984E55" w:rsidRPr="0065102C">
        <w:rPr>
          <w:rStyle w:val="CommentReference"/>
          <w:color w:val="FFD966" w:themeColor="accent4" w:themeTint="99"/>
        </w:rPr>
        <w:commentReference w:id="79"/>
      </w:r>
      <w:r w:rsidR="00C17B4C" w:rsidRPr="0065102C">
        <w:rPr>
          <w:color w:val="FFD966" w:themeColor="accent4" w:themeTint="99"/>
        </w:rPr>
        <w:t xml:space="preserve">experience </w:t>
      </w:r>
      <w:r w:rsidR="00A72593" w:rsidRPr="0065102C">
        <w:rPr>
          <w:color w:val="FFD966" w:themeColor="accent4" w:themeTint="99"/>
        </w:rPr>
        <w:t>I gained while working at United Nations (UN), European Parliament, National University of Singapore</w:t>
      </w:r>
      <w:r w:rsidR="0024174B" w:rsidRPr="0065102C">
        <w:rPr>
          <w:color w:val="FFD966" w:themeColor="accent4" w:themeTint="99"/>
        </w:rPr>
        <w:t xml:space="preserve"> (NUS)</w:t>
      </w:r>
      <w:r w:rsidR="005658A9" w:rsidRPr="0065102C">
        <w:rPr>
          <w:color w:val="FFD966" w:themeColor="accent4" w:themeTint="99"/>
        </w:rPr>
        <w:t>, volunteer projects</w:t>
      </w:r>
      <w:r w:rsidR="00A72593" w:rsidRPr="0065102C">
        <w:rPr>
          <w:color w:val="FFD966" w:themeColor="accent4" w:themeTint="99"/>
        </w:rPr>
        <w:t xml:space="preserve"> and during my International Business studies</w:t>
      </w:r>
      <w:r w:rsidR="005658A9" w:rsidRPr="0065102C">
        <w:rPr>
          <w:color w:val="FFD966" w:themeColor="accent4" w:themeTint="99"/>
        </w:rPr>
        <w:t>.</w:t>
      </w:r>
    </w:p>
    <w:p w14:paraId="3C41CBE2" w14:textId="686DD8E8" w:rsidR="0084463F" w:rsidRPr="0065102C" w:rsidRDefault="005658A9" w:rsidP="0084463F">
      <w:pPr>
        <w:rPr>
          <w:color w:val="FFD966" w:themeColor="accent4" w:themeTint="99"/>
        </w:rPr>
      </w:pPr>
      <w:commentRangeStart w:id="80"/>
      <w:r w:rsidRPr="0065102C">
        <w:rPr>
          <w:color w:val="FFD966" w:themeColor="accent4" w:themeTint="99"/>
        </w:rPr>
        <w:t>At</w:t>
      </w:r>
      <w:r w:rsidR="00A72593" w:rsidRPr="0065102C">
        <w:rPr>
          <w:color w:val="FFD966" w:themeColor="accent4" w:themeTint="99"/>
        </w:rPr>
        <w:t xml:space="preserve"> </w:t>
      </w:r>
      <w:r w:rsidR="00A504B2" w:rsidRPr="0065102C">
        <w:rPr>
          <w:color w:val="FFD966" w:themeColor="accent4" w:themeTint="99"/>
        </w:rPr>
        <w:t>international</w:t>
      </w:r>
      <w:r w:rsidR="00A72593" w:rsidRPr="0065102C">
        <w:rPr>
          <w:color w:val="FFD966" w:themeColor="accent4" w:themeTint="99"/>
        </w:rPr>
        <w:t xml:space="preserve"> organisations, I have learned how environmental policy is shaped in practice and </w:t>
      </w:r>
      <w:r w:rsidR="0059474B" w:rsidRPr="0065102C">
        <w:rPr>
          <w:color w:val="FFD966" w:themeColor="accent4" w:themeTint="99"/>
        </w:rPr>
        <w:t xml:space="preserve">experienced </w:t>
      </w:r>
      <w:r w:rsidR="00A72593" w:rsidRPr="0065102C">
        <w:rPr>
          <w:color w:val="FFD966" w:themeColor="accent4" w:themeTint="99"/>
        </w:rPr>
        <w:t xml:space="preserve">the challenges one faces in the field. </w:t>
      </w:r>
      <w:commentRangeEnd w:id="80"/>
      <w:r w:rsidR="00300CE3" w:rsidRPr="0065102C">
        <w:rPr>
          <w:rStyle w:val="CommentReference"/>
          <w:color w:val="FFD966" w:themeColor="accent4" w:themeTint="99"/>
        </w:rPr>
        <w:commentReference w:id="80"/>
      </w:r>
      <w:r w:rsidR="0084463F" w:rsidRPr="0065102C">
        <w:rPr>
          <w:color w:val="FFD966" w:themeColor="accent4" w:themeTint="99"/>
        </w:rPr>
        <w:t xml:space="preserve">At the </w:t>
      </w:r>
      <w:r w:rsidR="00A72593" w:rsidRPr="0065102C">
        <w:rPr>
          <w:color w:val="FFD966" w:themeColor="accent4" w:themeTint="99"/>
        </w:rPr>
        <w:t>UN</w:t>
      </w:r>
      <w:r w:rsidR="0084463F" w:rsidRPr="0065102C">
        <w:rPr>
          <w:color w:val="FFD966" w:themeColor="accent4" w:themeTint="99"/>
        </w:rPr>
        <w:t xml:space="preserve"> Environment Finance Initiative</w:t>
      </w:r>
      <w:r w:rsidR="00A72593" w:rsidRPr="0065102C">
        <w:rPr>
          <w:color w:val="FFD966" w:themeColor="accent4" w:themeTint="99"/>
        </w:rPr>
        <w:t xml:space="preserve"> (UNEP FI)</w:t>
      </w:r>
      <w:r w:rsidR="0084463F" w:rsidRPr="0065102C">
        <w:rPr>
          <w:color w:val="FFD966" w:themeColor="accent4" w:themeTint="99"/>
        </w:rPr>
        <w:t xml:space="preserve">, I </w:t>
      </w:r>
      <w:r w:rsidR="00A73FE1" w:rsidRPr="0065102C">
        <w:rPr>
          <w:color w:val="FFD966" w:themeColor="accent4" w:themeTint="99"/>
        </w:rPr>
        <w:t>attend</w:t>
      </w:r>
      <w:r w:rsidR="00156569" w:rsidRPr="0065102C">
        <w:rPr>
          <w:color w:val="FFD966" w:themeColor="accent4" w:themeTint="99"/>
        </w:rPr>
        <w:t>ed</w:t>
      </w:r>
      <w:r w:rsidR="00A73FE1" w:rsidRPr="0065102C">
        <w:rPr>
          <w:color w:val="FFD966" w:themeColor="accent4" w:themeTint="99"/>
        </w:rPr>
        <w:t xml:space="preserve"> </w:t>
      </w:r>
      <w:r w:rsidR="00156569" w:rsidRPr="0065102C">
        <w:rPr>
          <w:color w:val="FFD966" w:themeColor="accent4" w:themeTint="99"/>
        </w:rPr>
        <w:t xml:space="preserve">a </w:t>
      </w:r>
      <w:r w:rsidR="006962CA" w:rsidRPr="0065102C">
        <w:rPr>
          <w:color w:val="FFD966" w:themeColor="accent4" w:themeTint="99"/>
        </w:rPr>
        <w:t>workshop</w:t>
      </w:r>
      <w:r w:rsidR="00571706" w:rsidRPr="0065102C">
        <w:rPr>
          <w:color w:val="FFD966" w:themeColor="accent4" w:themeTint="99"/>
        </w:rPr>
        <w:t xml:space="preserve"> </w:t>
      </w:r>
      <w:r w:rsidR="00067B0F" w:rsidRPr="0065102C">
        <w:rPr>
          <w:color w:val="FFD966" w:themeColor="accent4" w:themeTint="99"/>
        </w:rPr>
        <w:t xml:space="preserve">on industrial policy and trade </w:t>
      </w:r>
      <w:r w:rsidR="00571706" w:rsidRPr="0065102C">
        <w:rPr>
          <w:color w:val="FFD966" w:themeColor="accent4" w:themeTint="99"/>
        </w:rPr>
        <w:t xml:space="preserve">held </w:t>
      </w:r>
      <w:r w:rsidR="00A73FE1" w:rsidRPr="0065102C">
        <w:rPr>
          <w:color w:val="FFD966" w:themeColor="accent4" w:themeTint="99"/>
        </w:rPr>
        <w:t xml:space="preserve">by </w:t>
      </w:r>
      <w:commentRangeStart w:id="81"/>
      <w:r w:rsidR="00571706" w:rsidRPr="0065102C">
        <w:rPr>
          <w:color w:val="FFD966" w:themeColor="accent4" w:themeTint="99"/>
        </w:rPr>
        <w:t>Jorge E. Viñuales</w:t>
      </w:r>
      <w:commentRangeEnd w:id="81"/>
      <w:r w:rsidR="00571706" w:rsidRPr="0065102C">
        <w:rPr>
          <w:rStyle w:val="CommentReference"/>
          <w:color w:val="FFD966" w:themeColor="accent4" w:themeTint="99"/>
        </w:rPr>
        <w:commentReference w:id="81"/>
      </w:r>
      <w:r w:rsidR="008B3D52" w:rsidRPr="0065102C">
        <w:rPr>
          <w:color w:val="FFD966" w:themeColor="accent4" w:themeTint="99"/>
        </w:rPr>
        <w:t xml:space="preserve">, </w:t>
      </w:r>
      <w:r w:rsidR="006F0B2B" w:rsidRPr="0065102C">
        <w:rPr>
          <w:color w:val="FFD966" w:themeColor="accent4" w:themeTint="99"/>
        </w:rPr>
        <w:t>during which I saw</w:t>
      </w:r>
      <w:r w:rsidR="00156569" w:rsidRPr="0065102C">
        <w:rPr>
          <w:color w:val="FFD966" w:themeColor="accent4" w:themeTint="99"/>
        </w:rPr>
        <w:t xml:space="preserve"> </w:t>
      </w:r>
      <w:r w:rsidR="006F0B2B" w:rsidRPr="0065102C">
        <w:rPr>
          <w:color w:val="FFD966" w:themeColor="accent4" w:themeTint="99"/>
        </w:rPr>
        <w:t>how</w:t>
      </w:r>
      <w:r w:rsidR="00270E5C" w:rsidRPr="0065102C">
        <w:rPr>
          <w:color w:val="FFD966" w:themeColor="accent4" w:themeTint="99"/>
        </w:rPr>
        <w:t xml:space="preserve"> policy documents develop</w:t>
      </w:r>
      <w:r w:rsidR="00156569" w:rsidRPr="0065102C">
        <w:rPr>
          <w:color w:val="FFD966" w:themeColor="accent4" w:themeTint="99"/>
        </w:rPr>
        <w:t xml:space="preserve">. </w:t>
      </w:r>
      <w:r w:rsidR="00A73FE1" w:rsidRPr="0065102C">
        <w:rPr>
          <w:color w:val="FFD966" w:themeColor="accent4" w:themeTint="99"/>
        </w:rPr>
        <w:t>Furthermore</w:t>
      </w:r>
      <w:r w:rsidR="00717832" w:rsidRPr="0065102C">
        <w:rPr>
          <w:color w:val="FFD966" w:themeColor="accent4" w:themeTint="99"/>
        </w:rPr>
        <w:t>, I</w:t>
      </w:r>
      <w:r w:rsidR="00067B0F" w:rsidRPr="0065102C">
        <w:rPr>
          <w:color w:val="FFD966" w:themeColor="accent4" w:themeTint="99"/>
        </w:rPr>
        <w:t xml:space="preserve"> utilised</w:t>
      </w:r>
      <w:r w:rsidR="00A67AFA" w:rsidRPr="0065102C">
        <w:rPr>
          <w:color w:val="FFD966" w:themeColor="accent4" w:themeTint="99"/>
        </w:rPr>
        <w:t xml:space="preserve"> </w:t>
      </w:r>
      <w:r w:rsidR="00571706" w:rsidRPr="0065102C">
        <w:rPr>
          <w:color w:val="FFD966" w:themeColor="accent4" w:themeTint="99"/>
        </w:rPr>
        <w:t xml:space="preserve">a </w:t>
      </w:r>
      <w:r w:rsidR="0084463F" w:rsidRPr="0065102C">
        <w:rPr>
          <w:rFonts w:ascii="Verdana" w:eastAsia="Verdana" w:hAnsi="Verdana" w:cs="Verdana"/>
          <w:color w:val="FFD966" w:themeColor="accent4" w:themeTint="99"/>
          <w:sz w:val="18"/>
          <w:szCs w:val="18"/>
          <w:highlight w:val="white"/>
        </w:rPr>
        <w:t>wide range of material</w:t>
      </w:r>
      <w:r w:rsidR="0084463F" w:rsidRPr="0065102C">
        <w:rPr>
          <w:color w:val="FFD966" w:themeColor="accent4" w:themeTint="99"/>
        </w:rPr>
        <w:t xml:space="preserve"> - for example, UNEP FI and University of Cambridge’s joint publication “</w:t>
      </w:r>
      <w:r w:rsidR="00717832" w:rsidRPr="0065102C">
        <w:rPr>
          <w:color w:val="FFD966" w:themeColor="accent4" w:themeTint="99"/>
        </w:rPr>
        <w:t>Stability and Sustainability in Banking Reform</w:t>
      </w:r>
      <w:r w:rsidR="00067B0F" w:rsidRPr="0065102C">
        <w:rPr>
          <w:color w:val="FFD966" w:themeColor="accent4" w:themeTint="99"/>
        </w:rPr>
        <w:t>”</w:t>
      </w:r>
      <w:r w:rsidR="006F0B2B" w:rsidRPr="0065102C">
        <w:rPr>
          <w:color w:val="FFD966" w:themeColor="accent4" w:themeTint="99"/>
        </w:rPr>
        <w:t xml:space="preserve"> </w:t>
      </w:r>
      <w:r w:rsidR="00067B0F" w:rsidRPr="0065102C">
        <w:rPr>
          <w:color w:val="FFD966" w:themeColor="accent4" w:themeTint="99"/>
        </w:rPr>
        <w:t xml:space="preserve">- </w:t>
      </w:r>
      <w:r w:rsidR="006F0B2B" w:rsidRPr="0065102C">
        <w:rPr>
          <w:color w:val="FFD966" w:themeColor="accent4" w:themeTint="99"/>
        </w:rPr>
        <w:t xml:space="preserve">to </w:t>
      </w:r>
      <w:r w:rsidR="00067B0F" w:rsidRPr="0065102C">
        <w:rPr>
          <w:color w:val="FFD966" w:themeColor="accent4" w:themeTint="99"/>
        </w:rPr>
        <w:t>research the effects of climate change on the financial industry and communicated my findings to</w:t>
      </w:r>
      <w:r w:rsidR="006F0B2B" w:rsidRPr="0065102C">
        <w:rPr>
          <w:color w:val="FFD966" w:themeColor="accent4" w:themeTint="99"/>
        </w:rPr>
        <w:t xml:space="preserve"> </w:t>
      </w:r>
      <w:r w:rsidR="00067B0F" w:rsidRPr="0065102C">
        <w:rPr>
          <w:color w:val="FFD966" w:themeColor="accent4" w:themeTint="99"/>
        </w:rPr>
        <w:t>banks</w:t>
      </w:r>
      <w:r w:rsidR="0084463F" w:rsidRPr="0065102C">
        <w:rPr>
          <w:color w:val="FFD966" w:themeColor="accent4" w:themeTint="99"/>
        </w:rPr>
        <w:t xml:space="preserve">. This sparked my interest </w:t>
      </w:r>
      <w:r w:rsidR="00300CE3" w:rsidRPr="0065102C">
        <w:rPr>
          <w:color w:val="FFD966" w:themeColor="accent4" w:themeTint="99"/>
        </w:rPr>
        <w:t xml:space="preserve">in </w:t>
      </w:r>
      <w:r w:rsidR="00571706" w:rsidRPr="0065102C">
        <w:rPr>
          <w:color w:val="FFD966" w:themeColor="accent4" w:themeTint="99"/>
        </w:rPr>
        <w:t xml:space="preserve">the economic </w:t>
      </w:r>
      <w:r w:rsidR="00067B0F" w:rsidRPr="0065102C">
        <w:rPr>
          <w:color w:val="FFD966" w:themeColor="accent4" w:themeTint="99"/>
        </w:rPr>
        <w:t>impact</w:t>
      </w:r>
      <w:r w:rsidR="00571706" w:rsidRPr="0065102C">
        <w:rPr>
          <w:color w:val="FFD966" w:themeColor="accent4" w:themeTint="99"/>
        </w:rPr>
        <w:t xml:space="preserve"> of</w:t>
      </w:r>
      <w:r w:rsidR="0084463F" w:rsidRPr="0065102C">
        <w:rPr>
          <w:color w:val="FFD966" w:themeColor="accent4" w:themeTint="99"/>
        </w:rPr>
        <w:t xml:space="preserve"> environmental problems, and I am excited to elaborate this interest through this programme. </w:t>
      </w:r>
    </w:p>
    <w:p w14:paraId="00D3B387" w14:textId="40513CF4" w:rsidR="009A4F1E" w:rsidRPr="0065102C" w:rsidRDefault="00E31C26">
      <w:pPr>
        <w:rPr>
          <w:color w:val="FFD966" w:themeColor="accent4" w:themeTint="99"/>
        </w:rPr>
      </w:pPr>
      <w:r w:rsidRPr="0065102C">
        <w:rPr>
          <w:color w:val="FFD966" w:themeColor="accent4" w:themeTint="99"/>
        </w:rPr>
        <w:t xml:space="preserve">During my </w:t>
      </w:r>
      <w:r w:rsidR="005658A9" w:rsidRPr="0065102C">
        <w:rPr>
          <w:color w:val="FFD966" w:themeColor="accent4" w:themeTint="99"/>
        </w:rPr>
        <w:t>internship</w:t>
      </w:r>
      <w:r w:rsidRPr="0065102C">
        <w:rPr>
          <w:color w:val="FFD966" w:themeColor="accent4" w:themeTint="99"/>
        </w:rPr>
        <w:t xml:space="preserve"> at the World Meteorological Organization, I assisted in organizing the AMCOMET – Africa </w:t>
      </w:r>
      <w:proofErr w:type="spellStart"/>
      <w:r w:rsidRPr="0065102C">
        <w:rPr>
          <w:color w:val="FFD966" w:themeColor="accent4" w:themeTint="99"/>
        </w:rPr>
        <w:t>Hydromet</w:t>
      </w:r>
      <w:proofErr w:type="spellEnd"/>
      <w:r w:rsidRPr="0065102C">
        <w:rPr>
          <w:color w:val="FFD966" w:themeColor="accent4" w:themeTint="99"/>
        </w:rPr>
        <w:t xml:space="preserve"> Forum, a multi-stakeholder conference aiming</w:t>
      </w:r>
      <w:r w:rsidR="0084463F" w:rsidRPr="0065102C">
        <w:rPr>
          <w:color w:val="FFD966" w:themeColor="accent4" w:themeTint="99"/>
        </w:rPr>
        <w:t xml:space="preserve"> to advance climate resilience,</w:t>
      </w:r>
      <w:r w:rsidRPr="0065102C">
        <w:rPr>
          <w:color w:val="FFD966" w:themeColor="accent4" w:themeTint="99"/>
        </w:rPr>
        <w:t xml:space="preserve"> and supported the development of its Concept Note and Agenda. Because conference partners had differing priorities, I have seen the complex dynamics that emerge </w:t>
      </w:r>
      <w:r w:rsidR="00A72593" w:rsidRPr="0065102C">
        <w:rPr>
          <w:color w:val="FFD966" w:themeColor="accent4" w:themeTint="99"/>
        </w:rPr>
        <w:t>in</w:t>
      </w:r>
      <w:r w:rsidRPr="0065102C">
        <w:rPr>
          <w:color w:val="FFD966" w:themeColor="accent4" w:themeTint="99"/>
        </w:rPr>
        <w:t xml:space="preserve"> multilateral policy-making. </w:t>
      </w:r>
      <w:r w:rsidR="00A504B2" w:rsidRPr="0065102C">
        <w:rPr>
          <w:color w:val="FFD966" w:themeColor="accent4" w:themeTint="99"/>
        </w:rPr>
        <w:t xml:space="preserve">Similarly, as intern at the European Parliament, I </w:t>
      </w:r>
      <w:r w:rsidR="00A504B2" w:rsidRPr="0065102C">
        <w:rPr>
          <w:color w:val="FFD966" w:themeColor="accent4" w:themeTint="99"/>
          <w:highlight w:val="yellow"/>
        </w:rPr>
        <w:t>witnessed</w:t>
      </w:r>
      <w:r w:rsidR="00A504B2" w:rsidRPr="0065102C">
        <w:rPr>
          <w:color w:val="FFD966" w:themeColor="accent4" w:themeTint="99"/>
        </w:rPr>
        <w:t xml:space="preserve"> confronting political views during plenary sessions. These experiences </w:t>
      </w:r>
      <w:r w:rsidRPr="0065102C">
        <w:rPr>
          <w:color w:val="FFD966" w:themeColor="accent4" w:themeTint="99"/>
        </w:rPr>
        <w:t xml:space="preserve">motivate me to study existing environmental law to be </w:t>
      </w:r>
      <w:r w:rsidR="00156569" w:rsidRPr="0065102C">
        <w:rPr>
          <w:color w:val="FFD966" w:themeColor="accent4" w:themeTint="99"/>
        </w:rPr>
        <w:t xml:space="preserve">familiar </w:t>
      </w:r>
      <w:r w:rsidRPr="0065102C">
        <w:rPr>
          <w:color w:val="FFD966" w:themeColor="accent4" w:themeTint="99"/>
        </w:rPr>
        <w:t xml:space="preserve">with </w:t>
      </w:r>
      <w:r w:rsidR="00A67AFA" w:rsidRPr="0065102C">
        <w:rPr>
          <w:color w:val="FFD966" w:themeColor="accent4" w:themeTint="99"/>
        </w:rPr>
        <w:t xml:space="preserve">a </w:t>
      </w:r>
      <w:r w:rsidR="0059474B" w:rsidRPr="0065102C">
        <w:rPr>
          <w:color w:val="FFD966" w:themeColor="accent4" w:themeTint="99"/>
          <w:highlight w:val="yellow"/>
        </w:rPr>
        <w:t>recognised</w:t>
      </w:r>
      <w:r w:rsidR="0059474B" w:rsidRPr="0065102C">
        <w:rPr>
          <w:color w:val="FFD966" w:themeColor="accent4" w:themeTint="99"/>
        </w:rPr>
        <w:t xml:space="preserve"> </w:t>
      </w:r>
      <w:r w:rsidR="00A67AFA" w:rsidRPr="0065102C">
        <w:rPr>
          <w:color w:val="FFD966" w:themeColor="accent4" w:themeTint="99"/>
        </w:rPr>
        <w:t>framework</w:t>
      </w:r>
      <w:r w:rsidRPr="0065102C">
        <w:rPr>
          <w:color w:val="FFD966" w:themeColor="accent4" w:themeTint="99"/>
        </w:rPr>
        <w:t xml:space="preserve"> when designing international environmental policy</w:t>
      </w:r>
      <w:r w:rsidR="00067B0F" w:rsidRPr="0065102C">
        <w:rPr>
          <w:color w:val="FFD966" w:themeColor="accent4" w:themeTint="99"/>
        </w:rPr>
        <w:t xml:space="preserve"> in my future</w:t>
      </w:r>
      <w:r w:rsidRPr="0065102C">
        <w:rPr>
          <w:color w:val="FFD966" w:themeColor="accent4" w:themeTint="99"/>
        </w:rPr>
        <w:t xml:space="preserve">. </w:t>
      </w:r>
    </w:p>
    <w:p w14:paraId="00D3B38A" w14:textId="2405D6C3" w:rsidR="009A4F1E" w:rsidRPr="0065102C" w:rsidRDefault="00A67AFA">
      <w:pPr>
        <w:rPr>
          <w:color w:val="FFD966" w:themeColor="accent4" w:themeTint="99"/>
        </w:rPr>
      </w:pPr>
      <w:r w:rsidRPr="0065102C">
        <w:rPr>
          <w:color w:val="FFD966" w:themeColor="accent4" w:themeTint="99"/>
        </w:rPr>
        <w:t xml:space="preserve">As undergraduate student, </w:t>
      </w:r>
      <w:commentRangeStart w:id="82"/>
      <w:r w:rsidR="00E31C26" w:rsidRPr="0065102C">
        <w:rPr>
          <w:color w:val="FFD966" w:themeColor="accent4" w:themeTint="99"/>
        </w:rPr>
        <w:t>I</w:t>
      </w:r>
      <w:r w:rsidR="00156569" w:rsidRPr="0065102C">
        <w:rPr>
          <w:color w:val="FFD966" w:themeColor="accent4" w:themeTint="99"/>
        </w:rPr>
        <w:t xml:space="preserve"> was not only rewarded twice with the competitive WU merit based scholarship</w:t>
      </w:r>
      <w:commentRangeEnd w:id="82"/>
      <w:r w:rsidR="00156569" w:rsidRPr="0065102C">
        <w:rPr>
          <w:rStyle w:val="CommentReference"/>
          <w:color w:val="FFD966" w:themeColor="accent4" w:themeTint="99"/>
        </w:rPr>
        <w:commentReference w:id="82"/>
      </w:r>
      <w:r w:rsidR="00156569" w:rsidRPr="0065102C">
        <w:rPr>
          <w:color w:val="FFD966" w:themeColor="accent4" w:themeTint="99"/>
        </w:rPr>
        <w:t>, but also</w:t>
      </w:r>
      <w:r w:rsidR="00E31C26" w:rsidRPr="0065102C">
        <w:rPr>
          <w:color w:val="FFD966" w:themeColor="accent4" w:themeTint="99"/>
        </w:rPr>
        <w:t xml:space="preserve"> became attracted to the academic content of th</w:t>
      </w:r>
      <w:r w:rsidRPr="0065102C">
        <w:rPr>
          <w:color w:val="FFD966" w:themeColor="accent4" w:themeTint="99"/>
        </w:rPr>
        <w:t>is programme</w:t>
      </w:r>
      <w:r w:rsidR="00E31C26" w:rsidRPr="0065102C">
        <w:rPr>
          <w:color w:val="FFD966" w:themeColor="accent4" w:themeTint="99"/>
        </w:rPr>
        <w:t>. I</w:t>
      </w:r>
      <w:r w:rsidR="00215CC0" w:rsidRPr="0065102C">
        <w:rPr>
          <w:color w:val="FFD966" w:themeColor="accent4" w:themeTint="99"/>
        </w:rPr>
        <w:t xml:space="preserve"> </w:t>
      </w:r>
      <w:r w:rsidR="00E31C26" w:rsidRPr="0065102C">
        <w:rPr>
          <w:color w:val="FFD966" w:themeColor="accent4" w:themeTint="99"/>
        </w:rPr>
        <w:t>took courses in economics and law</w:t>
      </w:r>
      <w:r w:rsidR="00215CC0" w:rsidRPr="0065102C">
        <w:rPr>
          <w:color w:val="FFD966" w:themeColor="accent4" w:themeTint="99"/>
        </w:rPr>
        <w:t xml:space="preserve"> </w:t>
      </w:r>
      <w:r w:rsidR="00E31C26" w:rsidRPr="0065102C">
        <w:rPr>
          <w:color w:val="FFD966" w:themeColor="accent4" w:themeTint="99"/>
        </w:rPr>
        <w:t>an</w:t>
      </w:r>
      <w:r w:rsidR="00215CC0" w:rsidRPr="0065102C">
        <w:rPr>
          <w:color w:val="FFD966" w:themeColor="accent4" w:themeTint="99"/>
        </w:rPr>
        <w:t xml:space="preserve">d </w:t>
      </w:r>
      <w:r w:rsidR="00E31C26" w:rsidRPr="0065102C">
        <w:rPr>
          <w:color w:val="FFD966" w:themeColor="accent4" w:themeTint="99"/>
        </w:rPr>
        <w:t xml:space="preserve">by engaging in wider readings, </w:t>
      </w:r>
      <w:r w:rsidR="00AF4030" w:rsidRPr="0065102C">
        <w:rPr>
          <w:color w:val="FFD966" w:themeColor="accent4" w:themeTint="99"/>
        </w:rPr>
        <w:t xml:space="preserve">I </w:t>
      </w:r>
      <w:r w:rsidR="00E31C26" w:rsidRPr="0065102C">
        <w:rPr>
          <w:color w:val="FFD966" w:themeColor="accent4" w:themeTint="99"/>
        </w:rPr>
        <w:t xml:space="preserve">complemented my knowledge with environmental concepts. For example, </w:t>
      </w:r>
      <w:r w:rsidR="00156569" w:rsidRPr="0065102C">
        <w:rPr>
          <w:color w:val="FFD966" w:themeColor="accent4" w:themeTint="99"/>
        </w:rPr>
        <w:t>with</w:t>
      </w:r>
      <w:r w:rsidR="00E31C26" w:rsidRPr="0065102C">
        <w:rPr>
          <w:color w:val="FFD966" w:themeColor="accent4" w:themeTint="99"/>
        </w:rPr>
        <w:t xml:space="preserve"> </w:t>
      </w:r>
      <w:r w:rsidR="00E31C26" w:rsidRPr="0065102C">
        <w:rPr>
          <w:i/>
          <w:color w:val="FFD966" w:themeColor="accent4" w:themeTint="99"/>
        </w:rPr>
        <w:t>This changes everything</w:t>
      </w:r>
      <w:r w:rsidR="00E31C26" w:rsidRPr="0065102C">
        <w:rPr>
          <w:color w:val="FFD966" w:themeColor="accent4" w:themeTint="99"/>
        </w:rPr>
        <w:t xml:space="preserve"> by Naomi Klein. Even though I</w:t>
      </w:r>
      <w:r w:rsidR="008D797E" w:rsidRPr="0065102C">
        <w:rPr>
          <w:color w:val="FFD966" w:themeColor="accent4" w:themeTint="99"/>
        </w:rPr>
        <w:t xml:space="preserve"> believe </w:t>
      </w:r>
      <w:r w:rsidR="00913E31" w:rsidRPr="0065102C">
        <w:rPr>
          <w:color w:val="FFD966" w:themeColor="accent4" w:themeTint="99"/>
        </w:rPr>
        <w:t>her</w:t>
      </w:r>
      <w:r w:rsidR="008D797E" w:rsidRPr="0065102C">
        <w:rPr>
          <w:color w:val="FFD966" w:themeColor="accent4" w:themeTint="99"/>
        </w:rPr>
        <w:t xml:space="preserve"> work </w:t>
      </w:r>
      <w:r w:rsidR="00B67766" w:rsidRPr="0065102C">
        <w:rPr>
          <w:color w:val="FFD966" w:themeColor="accent4" w:themeTint="99"/>
        </w:rPr>
        <w:t>understates pr</w:t>
      </w:r>
      <w:r w:rsidR="00913E31" w:rsidRPr="0065102C">
        <w:rPr>
          <w:color w:val="FFD966" w:themeColor="accent4" w:themeTint="99"/>
        </w:rPr>
        <w:t xml:space="preserve">ivate sector </w:t>
      </w:r>
      <w:r w:rsidR="00B67766" w:rsidRPr="0065102C">
        <w:rPr>
          <w:color w:val="FFD966" w:themeColor="accent4" w:themeTint="99"/>
        </w:rPr>
        <w:t>initiatives for</w:t>
      </w:r>
      <w:r w:rsidR="007228A6" w:rsidRPr="0065102C">
        <w:rPr>
          <w:color w:val="FFD966" w:themeColor="accent4" w:themeTint="99"/>
        </w:rPr>
        <w:t xml:space="preserve"> climate action</w:t>
      </w:r>
      <w:r w:rsidR="008D797E" w:rsidRPr="0065102C">
        <w:rPr>
          <w:color w:val="FFD966" w:themeColor="accent4" w:themeTint="99"/>
        </w:rPr>
        <w:t xml:space="preserve">, </w:t>
      </w:r>
      <w:r w:rsidR="00913E31" w:rsidRPr="0065102C">
        <w:rPr>
          <w:color w:val="FFD966" w:themeColor="accent4" w:themeTint="99"/>
        </w:rPr>
        <w:t>the book</w:t>
      </w:r>
      <w:r w:rsidR="008D797E" w:rsidRPr="0065102C">
        <w:rPr>
          <w:color w:val="FFD966" w:themeColor="accent4" w:themeTint="99"/>
        </w:rPr>
        <w:t xml:space="preserve"> </w:t>
      </w:r>
      <w:r w:rsidR="00E31C26" w:rsidRPr="0065102C">
        <w:rPr>
          <w:color w:val="FFD966" w:themeColor="accent4" w:themeTint="99"/>
        </w:rPr>
        <w:t xml:space="preserve">showed me that the neoclassical economic model I had studied would need to be </w:t>
      </w:r>
      <w:r w:rsidR="007D51CD" w:rsidRPr="0065102C">
        <w:rPr>
          <w:color w:val="FFD966" w:themeColor="accent4" w:themeTint="99"/>
        </w:rPr>
        <w:t xml:space="preserve">reinterpreted </w:t>
      </w:r>
      <w:r w:rsidR="00E31C26" w:rsidRPr="0065102C">
        <w:rPr>
          <w:color w:val="FFD966" w:themeColor="accent4" w:themeTint="99"/>
        </w:rPr>
        <w:t>to effectively tackle environmental problems.</w:t>
      </w:r>
      <w:r w:rsidR="00215CC0" w:rsidRPr="0065102C">
        <w:rPr>
          <w:color w:val="FFD966" w:themeColor="accent4" w:themeTint="99"/>
        </w:rPr>
        <w:t xml:space="preserve"> </w:t>
      </w:r>
    </w:p>
    <w:p w14:paraId="464E66FA" w14:textId="5E67E45C" w:rsidR="00984E55" w:rsidRPr="0065102C" w:rsidRDefault="00B67766" w:rsidP="00984E55">
      <w:pPr>
        <w:tabs>
          <w:tab w:val="center" w:pos="4513"/>
        </w:tabs>
        <w:rPr>
          <w:rFonts w:ascii="Helvetica" w:hAnsi="Helvetica" w:cs="Helvetica"/>
          <w:color w:val="FFD966" w:themeColor="accent4" w:themeTint="99"/>
          <w:sz w:val="23"/>
          <w:szCs w:val="23"/>
          <w:shd w:val="clear" w:color="auto" w:fill="FFFFFF"/>
        </w:rPr>
      </w:pPr>
      <w:r w:rsidRPr="0065102C">
        <w:rPr>
          <w:color w:val="FFD966" w:themeColor="accent4" w:themeTint="99"/>
        </w:rPr>
        <w:t>M</w:t>
      </w:r>
      <w:r w:rsidR="00300CE3" w:rsidRPr="0065102C">
        <w:rPr>
          <w:color w:val="FFD966" w:themeColor="accent4" w:themeTint="99"/>
        </w:rPr>
        <w:t>y</w:t>
      </w:r>
      <w:r w:rsidR="00984E55" w:rsidRPr="0065102C">
        <w:rPr>
          <w:color w:val="FFD966" w:themeColor="accent4" w:themeTint="99"/>
        </w:rPr>
        <w:t xml:space="preserve"> </w:t>
      </w:r>
      <w:r w:rsidR="00300CE3" w:rsidRPr="0065102C">
        <w:rPr>
          <w:color w:val="FFD966" w:themeColor="accent4" w:themeTint="99"/>
        </w:rPr>
        <w:t xml:space="preserve">profound interest in research </w:t>
      </w:r>
      <w:r w:rsidR="007D51CD" w:rsidRPr="0065102C">
        <w:rPr>
          <w:color w:val="FFD966" w:themeColor="accent4" w:themeTint="99"/>
        </w:rPr>
        <w:t>developed</w:t>
      </w:r>
      <w:r w:rsidR="00300CE3" w:rsidRPr="0065102C">
        <w:rPr>
          <w:color w:val="FFD966" w:themeColor="accent4" w:themeTint="99"/>
        </w:rPr>
        <w:t xml:space="preserve"> </w:t>
      </w:r>
      <w:r w:rsidRPr="0065102C">
        <w:rPr>
          <w:color w:val="FFD966" w:themeColor="accent4" w:themeTint="99"/>
          <w:highlight w:val="yellow"/>
        </w:rPr>
        <w:t>at universities/in academia/in academic environments</w:t>
      </w:r>
      <w:r w:rsidR="00BD10A4" w:rsidRPr="0065102C">
        <w:rPr>
          <w:color w:val="FFD966" w:themeColor="accent4" w:themeTint="99"/>
        </w:rPr>
        <w:t xml:space="preserve"> as well</w:t>
      </w:r>
      <w:r w:rsidR="00984E55" w:rsidRPr="0065102C">
        <w:rPr>
          <w:color w:val="FFD966" w:themeColor="accent4" w:themeTint="99"/>
        </w:rPr>
        <w:t xml:space="preserve">. I </w:t>
      </w:r>
      <w:r w:rsidR="00CE5420" w:rsidRPr="0065102C">
        <w:rPr>
          <w:color w:val="FFD966" w:themeColor="accent4" w:themeTint="99"/>
        </w:rPr>
        <w:t>evaluated</w:t>
      </w:r>
      <w:r w:rsidRPr="0065102C">
        <w:rPr>
          <w:color w:val="FFD966" w:themeColor="accent4" w:themeTint="99"/>
        </w:rPr>
        <w:t xml:space="preserve"> </w:t>
      </w:r>
      <w:commentRangeStart w:id="83"/>
      <w:r w:rsidR="00CE5420" w:rsidRPr="0065102C">
        <w:rPr>
          <w:color w:val="FFD966" w:themeColor="accent4" w:themeTint="99"/>
        </w:rPr>
        <w:t>World Bank</w:t>
      </w:r>
      <w:r w:rsidRPr="0065102C">
        <w:rPr>
          <w:color w:val="FFD966" w:themeColor="accent4" w:themeTint="99"/>
        </w:rPr>
        <w:t xml:space="preserve"> </w:t>
      </w:r>
      <w:commentRangeEnd w:id="83"/>
      <w:r w:rsidR="00CE5420" w:rsidRPr="0065102C">
        <w:rPr>
          <w:rStyle w:val="CommentReference"/>
          <w:color w:val="FFD966" w:themeColor="accent4" w:themeTint="99"/>
        </w:rPr>
        <w:commentReference w:id="83"/>
      </w:r>
      <w:r w:rsidRPr="0065102C">
        <w:rPr>
          <w:color w:val="FFD966" w:themeColor="accent4" w:themeTint="99"/>
        </w:rPr>
        <w:t>data</w:t>
      </w:r>
      <w:r w:rsidR="00CE5420" w:rsidRPr="0065102C">
        <w:rPr>
          <w:color w:val="FFD966" w:themeColor="accent4" w:themeTint="99"/>
        </w:rPr>
        <w:t xml:space="preserve"> and analysed country reports from the Economist Intelligence Unit </w:t>
      </w:r>
      <w:r w:rsidRPr="0065102C">
        <w:rPr>
          <w:color w:val="FFD966" w:themeColor="accent4" w:themeTint="99"/>
        </w:rPr>
        <w:t xml:space="preserve">when writing </w:t>
      </w:r>
      <w:r w:rsidR="00984E55" w:rsidRPr="0065102C">
        <w:rPr>
          <w:color w:val="FFD966" w:themeColor="accent4" w:themeTint="99"/>
        </w:rPr>
        <w:t xml:space="preserve">my </w:t>
      </w:r>
      <w:r w:rsidR="00300CE3" w:rsidRPr="0065102C">
        <w:rPr>
          <w:color w:val="FFD966" w:themeColor="accent4" w:themeTint="99"/>
        </w:rPr>
        <w:t xml:space="preserve">Bachelor’s </w:t>
      </w:r>
      <w:r w:rsidR="00984E55" w:rsidRPr="0065102C">
        <w:rPr>
          <w:color w:val="FFD966" w:themeColor="accent4" w:themeTint="99"/>
        </w:rPr>
        <w:t>thesis about social Start-Ups in West Af</w:t>
      </w:r>
      <w:r w:rsidRPr="0065102C">
        <w:rPr>
          <w:color w:val="FFD966" w:themeColor="accent4" w:themeTint="99"/>
        </w:rPr>
        <w:t>rica</w:t>
      </w:r>
      <w:r w:rsidR="0024174B" w:rsidRPr="0065102C">
        <w:rPr>
          <w:color w:val="FFD966" w:themeColor="accent4" w:themeTint="99"/>
        </w:rPr>
        <w:t xml:space="preserve">. During my internship at the Logistics Institute at NUS, I </w:t>
      </w:r>
      <w:r w:rsidRPr="0065102C">
        <w:rPr>
          <w:color w:val="FFD966" w:themeColor="accent4" w:themeTint="99"/>
        </w:rPr>
        <w:t xml:space="preserve">used </w:t>
      </w:r>
      <w:commentRangeStart w:id="84"/>
      <w:proofErr w:type="spellStart"/>
      <w:r w:rsidRPr="0065102C">
        <w:rPr>
          <w:color w:val="FFD966" w:themeColor="accent4" w:themeTint="99"/>
        </w:rPr>
        <w:t>Euromonitor’s</w:t>
      </w:r>
      <w:proofErr w:type="spellEnd"/>
      <w:r w:rsidRPr="0065102C">
        <w:rPr>
          <w:color w:val="FFD966" w:themeColor="accent4" w:themeTint="99"/>
        </w:rPr>
        <w:t xml:space="preserve"> </w:t>
      </w:r>
      <w:commentRangeEnd w:id="84"/>
      <w:r w:rsidRPr="0065102C">
        <w:rPr>
          <w:rStyle w:val="CommentReference"/>
          <w:color w:val="FFD966" w:themeColor="accent4" w:themeTint="99"/>
        </w:rPr>
        <w:commentReference w:id="84"/>
      </w:r>
      <w:r w:rsidR="00CE5420" w:rsidRPr="0065102C">
        <w:rPr>
          <w:color w:val="FFD966" w:themeColor="accent4" w:themeTint="99"/>
        </w:rPr>
        <w:t>database</w:t>
      </w:r>
      <w:r w:rsidRPr="0065102C">
        <w:rPr>
          <w:color w:val="FFD966" w:themeColor="accent4" w:themeTint="99"/>
        </w:rPr>
        <w:t xml:space="preserve"> to research</w:t>
      </w:r>
      <w:r w:rsidR="0024174B" w:rsidRPr="0065102C">
        <w:rPr>
          <w:color w:val="FFD966" w:themeColor="accent4" w:themeTint="99"/>
        </w:rPr>
        <w:t xml:space="preserve"> about e-commerce markets </w:t>
      </w:r>
      <w:r w:rsidR="006D00AE" w:rsidRPr="0065102C">
        <w:rPr>
          <w:color w:val="FFD966" w:themeColor="accent4" w:themeTint="99"/>
        </w:rPr>
        <w:t>in Asia</w:t>
      </w:r>
      <w:r w:rsidR="006D00AE" w:rsidRPr="0065102C">
        <w:rPr>
          <w:rFonts w:ascii="Helvetica" w:hAnsi="Helvetica" w:cs="Helvetica"/>
          <w:color w:val="FFD966" w:themeColor="accent4" w:themeTint="99"/>
          <w:sz w:val="23"/>
          <w:szCs w:val="23"/>
          <w:shd w:val="clear" w:color="auto" w:fill="FFFFFF"/>
        </w:rPr>
        <w:t xml:space="preserve">. </w:t>
      </w:r>
    </w:p>
    <w:p w14:paraId="6A0BE17F" w14:textId="706B40DE" w:rsidR="00635E1E" w:rsidRPr="0065102C" w:rsidRDefault="00BD10A4">
      <w:pPr>
        <w:rPr>
          <w:color w:val="FFD966" w:themeColor="accent4" w:themeTint="99"/>
        </w:rPr>
      </w:pPr>
      <w:r w:rsidRPr="0065102C">
        <w:rPr>
          <w:color w:val="FFD966" w:themeColor="accent4" w:themeTint="99"/>
        </w:rPr>
        <w:t xml:space="preserve">To describe </w:t>
      </w:r>
      <w:commentRangeStart w:id="85"/>
      <w:r w:rsidR="00CE5420" w:rsidRPr="0065102C">
        <w:rPr>
          <w:color w:val="FFD966" w:themeColor="accent4" w:themeTint="99"/>
        </w:rPr>
        <w:t xml:space="preserve">my </w:t>
      </w:r>
      <w:r w:rsidR="00CE5420" w:rsidRPr="0065102C">
        <w:rPr>
          <w:color w:val="FFD966" w:themeColor="accent4" w:themeTint="99"/>
          <w:highlight w:val="yellow"/>
        </w:rPr>
        <w:t>character/personality</w:t>
      </w:r>
      <w:r w:rsidRPr="0065102C">
        <w:rPr>
          <w:color w:val="FFD966" w:themeColor="accent4" w:themeTint="99"/>
        </w:rPr>
        <w:t>, the word cosmopolitan fits best</w:t>
      </w:r>
      <w:r w:rsidR="005E7E7E" w:rsidRPr="0065102C">
        <w:rPr>
          <w:color w:val="FFD966" w:themeColor="accent4" w:themeTint="99"/>
        </w:rPr>
        <w:t>. I have explored 65 countries and speak Spanish, French, English and German</w:t>
      </w:r>
      <w:r w:rsidRPr="0065102C">
        <w:rPr>
          <w:color w:val="FFD966" w:themeColor="accent4" w:themeTint="99"/>
        </w:rPr>
        <w:t>. This trait supports my intercultural skills.</w:t>
      </w:r>
      <w:r w:rsidR="00A35531" w:rsidRPr="0065102C">
        <w:rPr>
          <w:color w:val="FFD966" w:themeColor="accent4" w:themeTint="99"/>
        </w:rPr>
        <w:t xml:space="preserve"> </w:t>
      </w:r>
      <w:r w:rsidR="005E7E7E" w:rsidRPr="0065102C">
        <w:rPr>
          <w:color w:val="FFD966" w:themeColor="accent4" w:themeTint="99"/>
        </w:rPr>
        <w:t xml:space="preserve">As head at Let’s Do It in Colombia, a project aiming to raise environmental awareness by organising workshops in schools, I led 30 volunteers from 16 countries </w:t>
      </w:r>
      <w:r w:rsidR="002913D4" w:rsidRPr="0065102C">
        <w:rPr>
          <w:color w:val="FFD966" w:themeColor="accent4" w:themeTint="99"/>
        </w:rPr>
        <w:t xml:space="preserve">and my understanding of diverse countries and cultures </w:t>
      </w:r>
      <w:r w:rsidR="001A2804" w:rsidRPr="0065102C">
        <w:rPr>
          <w:color w:val="FFD966" w:themeColor="accent4" w:themeTint="99"/>
        </w:rPr>
        <w:t xml:space="preserve">made me </w:t>
      </w:r>
      <w:r w:rsidR="002913D4" w:rsidRPr="0065102C">
        <w:rPr>
          <w:color w:val="FFD966" w:themeColor="accent4" w:themeTint="99"/>
        </w:rPr>
        <w:t xml:space="preserve">an agile leader. </w:t>
      </w:r>
      <w:commentRangeEnd w:id="85"/>
      <w:r w:rsidR="00211D74" w:rsidRPr="0065102C">
        <w:rPr>
          <w:rStyle w:val="CommentReference"/>
          <w:color w:val="FFD966" w:themeColor="accent4" w:themeTint="99"/>
        </w:rPr>
        <w:commentReference w:id="85"/>
      </w:r>
    </w:p>
    <w:p w14:paraId="16A8BE9B" w14:textId="1836565A" w:rsidR="00B52240" w:rsidRPr="0065102C" w:rsidRDefault="00946B3A">
      <w:pPr>
        <w:rPr>
          <w:color w:val="FFD966" w:themeColor="accent4" w:themeTint="99"/>
        </w:rPr>
      </w:pPr>
      <w:bookmarkStart w:id="86" w:name="_gjdgxs" w:colFirst="0" w:colLast="0"/>
      <w:bookmarkEnd w:id="86"/>
      <w:r w:rsidRPr="0065102C">
        <w:rPr>
          <w:color w:val="FFD966" w:themeColor="accent4" w:themeTint="99"/>
        </w:rPr>
        <w:t>My international</w:t>
      </w:r>
      <w:r w:rsidR="00E31C26" w:rsidRPr="0065102C">
        <w:rPr>
          <w:color w:val="FFD966" w:themeColor="accent4" w:themeTint="99"/>
        </w:rPr>
        <w:t xml:space="preserve"> </w:t>
      </w:r>
      <w:proofErr w:type="spellStart"/>
      <w:r w:rsidR="00E31C26" w:rsidRPr="0065102C">
        <w:rPr>
          <w:color w:val="FFD966" w:themeColor="accent4" w:themeTint="99"/>
        </w:rPr>
        <w:t>mindset</w:t>
      </w:r>
      <w:proofErr w:type="spellEnd"/>
      <w:r w:rsidR="00A56644" w:rsidRPr="0065102C">
        <w:rPr>
          <w:color w:val="FFD966" w:themeColor="accent4" w:themeTint="99"/>
        </w:rPr>
        <w:t xml:space="preserve"> is reflected in my globalist </w:t>
      </w:r>
      <w:r w:rsidR="00EB7D23" w:rsidRPr="0065102C">
        <w:rPr>
          <w:color w:val="FFD966" w:themeColor="accent4" w:themeTint="99"/>
        </w:rPr>
        <w:t>environmental approach</w:t>
      </w:r>
      <w:r w:rsidR="00A56644" w:rsidRPr="0065102C">
        <w:rPr>
          <w:color w:val="FFD966" w:themeColor="accent4" w:themeTint="99"/>
        </w:rPr>
        <w:t>.</w:t>
      </w:r>
      <w:r w:rsidR="00E31C26" w:rsidRPr="0065102C">
        <w:rPr>
          <w:color w:val="FFD966" w:themeColor="accent4" w:themeTint="99"/>
        </w:rPr>
        <w:t xml:space="preserve"> The </w:t>
      </w:r>
      <w:commentRangeStart w:id="87"/>
      <w:r w:rsidR="007A5719" w:rsidRPr="0065102C">
        <w:rPr>
          <w:color w:val="FFD966" w:themeColor="accent4" w:themeTint="99"/>
          <w:highlight w:val="yellow"/>
        </w:rPr>
        <w:t>complexity</w:t>
      </w:r>
      <w:r w:rsidR="007A5719" w:rsidRPr="0065102C">
        <w:rPr>
          <w:color w:val="FFD966" w:themeColor="accent4" w:themeTint="99"/>
        </w:rPr>
        <w:t xml:space="preserve"> </w:t>
      </w:r>
      <w:commentRangeEnd w:id="87"/>
      <w:r w:rsidR="0067290F" w:rsidRPr="0065102C">
        <w:rPr>
          <w:rStyle w:val="CommentReference"/>
          <w:color w:val="FFD966" w:themeColor="accent4" w:themeTint="99"/>
        </w:rPr>
        <w:commentReference w:id="87"/>
      </w:r>
      <w:r w:rsidR="00E31C26" w:rsidRPr="0065102C">
        <w:rPr>
          <w:color w:val="FFD966" w:themeColor="accent4" w:themeTint="99"/>
        </w:rPr>
        <w:t>of environmental issues such as marine pollution or climate change necessitates international cooperation</w:t>
      </w:r>
      <w:r w:rsidR="00B52240" w:rsidRPr="0065102C">
        <w:rPr>
          <w:color w:val="FFD966" w:themeColor="accent4" w:themeTint="99"/>
        </w:rPr>
        <w:t>. My intercultural skills, paired with</w:t>
      </w:r>
      <w:r w:rsidR="00A56644" w:rsidRPr="0065102C">
        <w:rPr>
          <w:color w:val="FFD966" w:themeColor="accent4" w:themeTint="99"/>
        </w:rPr>
        <w:t xml:space="preserve"> the </w:t>
      </w:r>
      <w:r w:rsidR="00A56644" w:rsidRPr="0065102C">
        <w:rPr>
          <w:color w:val="FFD966" w:themeColor="accent4" w:themeTint="99"/>
          <w:highlight w:val="yellow"/>
        </w:rPr>
        <w:t>training</w:t>
      </w:r>
      <w:r w:rsidR="00A56644" w:rsidRPr="0065102C">
        <w:rPr>
          <w:color w:val="FFD966" w:themeColor="accent4" w:themeTint="99"/>
        </w:rPr>
        <w:t xml:space="preserve"> from this programme, will enable me to shape environmental policy </w:t>
      </w:r>
      <w:r w:rsidR="00E31C26" w:rsidRPr="0065102C">
        <w:rPr>
          <w:color w:val="FFD966" w:themeColor="accent4" w:themeTint="99"/>
        </w:rPr>
        <w:t>that effectively combats</w:t>
      </w:r>
      <w:r w:rsidR="00F62098" w:rsidRPr="0065102C">
        <w:rPr>
          <w:color w:val="FFD966" w:themeColor="accent4" w:themeTint="99"/>
        </w:rPr>
        <w:t xml:space="preserve"> </w:t>
      </w:r>
      <w:r w:rsidR="00C7526F" w:rsidRPr="0065102C">
        <w:rPr>
          <w:color w:val="FFD966" w:themeColor="accent4" w:themeTint="99"/>
        </w:rPr>
        <w:t>global environmental problems</w:t>
      </w:r>
      <w:r w:rsidR="00A56644" w:rsidRPr="0065102C">
        <w:rPr>
          <w:color w:val="FFD966" w:themeColor="accent4" w:themeTint="99"/>
        </w:rPr>
        <w:t xml:space="preserve">. </w:t>
      </w:r>
    </w:p>
    <w:p w14:paraId="00D3B38E" w14:textId="4033624B" w:rsidR="009A4F1E" w:rsidRDefault="00E31C26" w:rsidP="0065102C">
      <w:pPr>
        <w:tabs>
          <w:tab w:val="left" w:pos="7470"/>
        </w:tabs>
      </w:pPr>
      <w:r>
        <w:lastRenderedPageBreak/>
        <w:t>The END</w:t>
      </w:r>
    </w:p>
    <w:p w14:paraId="00D3B38F" w14:textId="7F869FF3" w:rsidR="009A4F1E" w:rsidRDefault="009A4F1E"/>
    <w:p w14:paraId="6AB318B9" w14:textId="73C85D53" w:rsidR="00A56644" w:rsidRDefault="00A56644"/>
    <w:p w14:paraId="68B13D79" w14:textId="477A9D91" w:rsidR="00A56644" w:rsidRDefault="00270E5C">
      <w:r>
        <w:t>Everything below is unused and does not need to be evaluated</w:t>
      </w:r>
    </w:p>
    <w:p w14:paraId="235E440E" w14:textId="72658175" w:rsidR="00A56644" w:rsidRDefault="00A56644"/>
    <w:p w14:paraId="7E2DC4C5" w14:textId="77777777" w:rsidR="00A56644" w:rsidRDefault="00A56644" w:rsidP="00A56644">
      <w:r>
        <w:t xml:space="preserve">I believe that my cosmopolitan character is beneficial </w:t>
      </w:r>
    </w:p>
    <w:p w14:paraId="3CE2C096" w14:textId="77777777" w:rsidR="00A56644" w:rsidRDefault="00A56644" w:rsidP="00A56644">
      <w:r>
        <w:t xml:space="preserve"> finding such cooperation. and broad experience to shape effective environmental policy on a global scale. </w:t>
      </w:r>
    </w:p>
    <w:p w14:paraId="6203209E" w14:textId="77777777" w:rsidR="00A56644" w:rsidRDefault="00A56644" w:rsidP="00A56644">
      <w:r>
        <w:t xml:space="preserve">is reflected in my globalist approach </w:t>
      </w:r>
      <w:r>
        <w:rPr>
          <w:highlight w:val="yellow"/>
        </w:rPr>
        <w:t>towards</w:t>
      </w:r>
    </w:p>
    <w:p w14:paraId="3B24646F" w14:textId="77777777" w:rsidR="00A56644" w:rsidRDefault="00A56644"/>
    <w:p w14:paraId="00D3B390" w14:textId="6458E9DB" w:rsidR="009A4F1E" w:rsidRDefault="009748A5">
      <w:r>
        <w:t>Even though I lived most of my life in a small Austrian village surrounded by insular thinking, I have always enjoyed exploring.</w:t>
      </w:r>
    </w:p>
    <w:p w14:paraId="7D51D003" w14:textId="77777777" w:rsidR="002913D4" w:rsidRDefault="002913D4" w:rsidP="002913D4">
      <w:r>
        <w:t xml:space="preserve">International experience shaped my personality. I have also used this interest in working environments. As head at Let’s Do It in Colombia, a project aiming to raise environmental awareness by organising workshops in schools, I led 30 volunteers from 16 countries and my fascination for </w:t>
      </w:r>
      <w:r w:rsidRPr="004A3692">
        <w:rPr>
          <w:highlight w:val="yellow"/>
        </w:rPr>
        <w:t>intercultural XXX</w:t>
      </w:r>
      <w:r>
        <w:t xml:space="preserve"> arose. I have been to 65 countries and learned Spanish, French, English and German fluently, so, I consider myself as genuinely cosmopolitan. </w:t>
      </w:r>
    </w:p>
    <w:p w14:paraId="56EF8D9E" w14:textId="3F18BAB1" w:rsidR="009748A5" w:rsidRDefault="009748A5"/>
    <w:p w14:paraId="32BEFF67" w14:textId="77777777" w:rsidR="009748A5" w:rsidRDefault="009748A5"/>
    <w:p w14:paraId="47A99F8C" w14:textId="13E49B01" w:rsidR="009748A5" w:rsidRDefault="009748A5">
      <w:r>
        <w:t>I soon realised that environmental pollution was hardly a priority in impoverished neighbourhoods. So, I decided to leverage the diversity of the team and volunteers shared stories about environmental problems in their home. Since most pupils have never left their hometown, these insights into the wider world and effects from environmental degradation were fascinating to them and they became interested in learning more about environmental protection.</w:t>
      </w:r>
    </w:p>
    <w:p w14:paraId="1DC7C531" w14:textId="77777777" w:rsidR="009748A5" w:rsidRDefault="009748A5"/>
    <w:p w14:paraId="68D358BB" w14:textId="77777777" w:rsidR="00A72593" w:rsidRDefault="00A72593" w:rsidP="00A72593">
      <w:r>
        <w:t xml:space="preserve">As an intern at the United Nations Environment Finance Initiative, I assessed the economic impact of environmental problems. Working in communications, I had the goal to inform financial institutions about the implications of climate change. To do so, I utilised </w:t>
      </w:r>
      <w:r>
        <w:rPr>
          <w:rFonts w:ascii="Verdana" w:eastAsia="Verdana" w:hAnsi="Verdana" w:cs="Verdana"/>
          <w:color w:val="171717"/>
          <w:sz w:val="18"/>
          <w:szCs w:val="18"/>
          <w:highlight w:val="white"/>
        </w:rPr>
        <w:t>a wide range of material</w:t>
      </w:r>
      <w:r>
        <w:t xml:space="preserve"> - for example, UNEP FI and University of Cambridge’s joint publication “XX” -  to research the effects of climate [change] on economic development and financial stability and then wrote concise messages for banks, insurance and investment companies. This sparked my interest in how environmental problems affect the global economic system, and I am excited to elaborate this interest through this programme. </w:t>
      </w:r>
    </w:p>
    <w:p w14:paraId="00D3B391" w14:textId="77777777" w:rsidR="009A4F1E" w:rsidRDefault="009A4F1E"/>
    <w:p w14:paraId="78FA4BFF" w14:textId="77777777" w:rsidR="00A72593" w:rsidRDefault="00A72593" w:rsidP="00A72593">
      <w:r>
        <w:t>During my work at the World Meteorological Organization, I applied analytical thinking to communicate scientific information to a wider audience. To illustrate, I extracted the most important points</w:t>
      </w:r>
      <w:r>
        <w:commentReference w:id="88"/>
      </w:r>
      <w:r>
        <w:commentReference w:id="89"/>
      </w:r>
      <w:r>
        <w:t xml:space="preserve"> from important </w:t>
      </w:r>
      <w:proofErr w:type="spellStart"/>
      <w:r>
        <w:t>meteorlogical</w:t>
      </w:r>
      <w:proofErr w:type="spellEnd"/>
      <w:r>
        <w:t xml:space="preserve"> concepts</w:t>
      </w:r>
      <w:commentRangeStart w:id="90"/>
      <w:commentRangeStart w:id="91"/>
      <w:r>
        <w:t xml:space="preserve"> and wrote easy-to-understand website content for the WMO website. </w:t>
      </w:r>
      <w:commentRangeEnd w:id="90"/>
      <w:r>
        <w:commentReference w:id="90"/>
      </w:r>
      <w:commentRangeEnd w:id="91"/>
      <w:r>
        <w:commentReference w:id="91"/>
      </w:r>
    </w:p>
    <w:p w14:paraId="00D3B392" w14:textId="77777777" w:rsidR="009A4F1E" w:rsidRDefault="009A4F1E"/>
    <w:p w14:paraId="00D3B393" w14:textId="1E61AB7E" w:rsidR="009A4F1E" w:rsidRDefault="0084463F">
      <w:r>
        <w:rPr>
          <w:highlight w:val="yellow"/>
        </w:rPr>
        <w:t>Second, the course</w:t>
      </w:r>
      <w:r>
        <w:t xml:space="preserve"> is strongly aligned with my enthusiasm for tackling environmental challenges on the international plane</w:t>
      </w:r>
      <w:commentRangeStart w:id="92"/>
      <w:r>
        <w:rPr>
          <w:highlight w:val="yellow"/>
        </w:rPr>
        <w:t>. Second, interdisciplinary - broad experience (</w:t>
      </w:r>
      <w:commentRangeStart w:id="93"/>
      <w:r>
        <w:rPr>
          <w:highlight w:val="yellow"/>
        </w:rPr>
        <w:t>European Parliament</w:t>
      </w:r>
      <w:commentRangeEnd w:id="93"/>
      <w:r>
        <w:commentReference w:id="93"/>
      </w:r>
      <w:r>
        <w:rPr>
          <w:highlight w:val="yellow"/>
        </w:rPr>
        <w:t xml:space="preserve">, </w:t>
      </w:r>
      <w:commentRangeEnd w:id="92"/>
      <w:r>
        <w:commentReference w:id="92"/>
      </w:r>
      <w:r>
        <w:rPr>
          <w:highlight w:val="yellow"/>
        </w:rPr>
        <w:t>Third,</w:t>
      </w:r>
      <w:r>
        <w:t xml:space="preserve"> the course’s aim to foster an international approach to common problems is strongly aligned with my enthusiasm for tackling environmental challenges on the international plane.</w:t>
      </w:r>
    </w:p>
    <w:p w14:paraId="00D3B394" w14:textId="77777777" w:rsidR="009A4F1E" w:rsidRDefault="00E31C26">
      <w:r>
        <w:t>unused</w:t>
      </w:r>
    </w:p>
    <w:p w14:paraId="00D3B395" w14:textId="77777777" w:rsidR="009A4F1E" w:rsidRDefault="00E31C26">
      <w:r>
        <w:t xml:space="preserve">I have seen the difficulties of accommodating interests from multiple representatives when </w:t>
      </w:r>
      <w:r>
        <w:rPr>
          <w:highlight w:val="yellow"/>
        </w:rPr>
        <w:t>setting the programme</w:t>
      </w:r>
      <w:r>
        <w:t xml:space="preserve"> for </w:t>
      </w:r>
      <w:r>
        <w:rPr>
          <w:highlight w:val="yellow"/>
        </w:rPr>
        <w:t>multilateral decision-making</w:t>
      </w:r>
      <w:r>
        <w:t xml:space="preserve">. </w:t>
      </w:r>
    </w:p>
    <w:p w14:paraId="00D3B396" w14:textId="77777777" w:rsidR="009A4F1E" w:rsidRDefault="009A4F1E"/>
    <w:p w14:paraId="00D3B397" w14:textId="77777777" w:rsidR="009A4F1E" w:rsidRDefault="00E31C26">
      <w:r>
        <w:t xml:space="preserve">The Environmental Policy programme will teach me about international environmental regulation, so I could deepen my understanding of how compromises in international policy design have been reached. </w:t>
      </w:r>
    </w:p>
    <w:p w14:paraId="00D3B398" w14:textId="77777777" w:rsidR="009A4F1E" w:rsidRDefault="009A4F1E"/>
    <w:p w14:paraId="00D3B399" w14:textId="77777777" w:rsidR="009A4F1E" w:rsidRDefault="00E31C26">
      <w:r>
        <w:t xml:space="preserve">My sincere interest in the MPhil in Environmental Policy </w:t>
      </w:r>
      <w:r>
        <w:rPr>
          <w:highlight w:val="yellow"/>
        </w:rPr>
        <w:t>is founded in three reasons</w:t>
      </w:r>
      <w:r>
        <w:t xml:space="preserve">. First, the course aim to foster an international approach to common problems is strongly aligned with my </w:t>
      </w:r>
      <w:r>
        <w:rPr>
          <w:highlight w:val="yellow"/>
        </w:rPr>
        <w:t>desire/enthusiasm for to tackle(</w:t>
      </w:r>
      <w:proofErr w:type="spellStart"/>
      <w:r>
        <w:rPr>
          <w:highlight w:val="yellow"/>
        </w:rPr>
        <w:t>ing</w:t>
      </w:r>
      <w:proofErr w:type="spellEnd"/>
      <w:r>
        <w:rPr>
          <w:highlight w:val="yellow"/>
        </w:rPr>
        <w:t>) environmental challenges on a global level</w:t>
      </w:r>
      <w:r>
        <w:t xml:space="preserve">. </w:t>
      </w:r>
      <w:commentRangeStart w:id="94"/>
      <w:r>
        <w:t xml:space="preserve">Second, the multidisciplinary environment of the course allows me to </w:t>
      </w:r>
      <w:r>
        <w:rPr>
          <w:highlight w:val="yellow"/>
        </w:rPr>
        <w:t>leverage</w:t>
      </w:r>
      <w:r>
        <w:t xml:space="preserve"> my broad experience from business, politics, academia and international organizations. </w:t>
      </w:r>
      <w:commentRangeEnd w:id="94"/>
      <w:r>
        <w:commentReference w:id="94"/>
      </w:r>
      <w:r>
        <w:t xml:space="preserve">Lastly, </w:t>
      </w:r>
      <w:commentRangeStart w:id="95"/>
      <w:r>
        <w:t xml:space="preserve">the provided training in legal and economic concepts of environmental policy will equip me with the necessary </w:t>
      </w:r>
      <w:r>
        <w:rPr>
          <w:highlight w:val="yellow"/>
        </w:rPr>
        <w:t>skills</w:t>
      </w:r>
      <w:r>
        <w:t xml:space="preserve"> to pursue a career </w:t>
      </w:r>
      <w:r>
        <w:rPr>
          <w:highlight w:val="yellow"/>
        </w:rPr>
        <w:t>at/in</w:t>
      </w:r>
      <w:r>
        <w:t xml:space="preserve"> an </w:t>
      </w:r>
      <w:r>
        <w:rPr>
          <w:highlight w:val="yellow"/>
        </w:rPr>
        <w:t>international environmental organization</w:t>
      </w:r>
      <w:r>
        <w:t xml:space="preserve"> such as UN Environment (UNEP).</w:t>
      </w:r>
      <w:commentRangeEnd w:id="95"/>
      <w:r>
        <w:commentReference w:id="95"/>
      </w:r>
    </w:p>
    <w:p w14:paraId="00D3B39A" w14:textId="77777777" w:rsidR="009A4F1E" w:rsidRDefault="009A4F1E"/>
    <w:p w14:paraId="00D3B39B" w14:textId="77777777" w:rsidR="009A4F1E" w:rsidRDefault="00E31C26">
      <w:r>
        <w:t xml:space="preserve">Grew up in a small Austrian village </w:t>
      </w:r>
      <w:r>
        <w:rPr>
          <w:highlight w:val="yellow"/>
        </w:rPr>
        <w:t>surrounded</w:t>
      </w:r>
      <w:r>
        <w:t xml:space="preserve"> by insular thinking,</w:t>
      </w:r>
    </w:p>
    <w:p w14:paraId="00D3B39C" w14:textId="77777777" w:rsidR="009A4F1E" w:rsidRDefault="009A4F1E"/>
    <w:p w14:paraId="00D3B39D" w14:textId="77777777" w:rsidR="009A4F1E" w:rsidRDefault="00E31C26">
      <w:r>
        <w:t xml:space="preserve">grew up </w:t>
      </w:r>
      <w:proofErr w:type="gramStart"/>
      <w:r>
        <w:t>in  a</w:t>
      </w:r>
      <w:proofErr w:type="gramEnd"/>
      <w:r>
        <w:t xml:space="preserve"> local family in rural Austria</w:t>
      </w:r>
    </w:p>
    <w:p w14:paraId="00D3B39E" w14:textId="77777777" w:rsidR="009A4F1E" w:rsidRDefault="009A4F1E"/>
    <w:p w14:paraId="00D3B39F" w14:textId="77777777" w:rsidR="009A4F1E" w:rsidRDefault="00E31C26">
      <w:proofErr w:type="gramStart"/>
      <w:r>
        <w:t>be able to</w:t>
      </w:r>
      <w:proofErr w:type="gramEnd"/>
      <w:r>
        <w:t xml:space="preserve"> identify and overcome difficulties of cooperation in my future career. </w:t>
      </w:r>
    </w:p>
    <w:p w14:paraId="00D3B3A0" w14:textId="77777777" w:rsidR="009A4F1E" w:rsidRDefault="00E31C26">
      <w:r>
        <w:t xml:space="preserve">is crucial to design effective international environmental policy, and I strongly believe that this course is ideal to gain this understanding.  </w:t>
      </w:r>
    </w:p>
    <w:p w14:paraId="00D3B3A1" w14:textId="77777777" w:rsidR="009A4F1E" w:rsidRDefault="00E31C26">
      <w:r>
        <w:t xml:space="preserve">I have seen the </w:t>
      </w:r>
      <w:r>
        <w:rPr>
          <w:highlight w:val="yellow"/>
        </w:rPr>
        <w:t>dynamics</w:t>
      </w:r>
      <w:r>
        <w:t xml:space="preserve"> </w:t>
      </w:r>
      <w:r>
        <w:rPr>
          <w:highlight w:val="yellow"/>
        </w:rPr>
        <w:t>of</w:t>
      </w:r>
      <w:r>
        <w:t xml:space="preserve"> multilateral cooperation when setting the </w:t>
      </w:r>
      <w:r>
        <w:rPr>
          <w:highlight w:val="yellow"/>
        </w:rPr>
        <w:t>playground</w:t>
      </w:r>
      <w:r>
        <w:t xml:space="preserve"> for policy-making. Studying international environmental law and the principals it is embedded in will teach me the legal framework of international environmental cooperation. </w:t>
      </w:r>
    </w:p>
    <w:p w14:paraId="00D3B3A2" w14:textId="77777777" w:rsidR="009A4F1E" w:rsidRDefault="009A4F1E"/>
    <w:p w14:paraId="00D3B3A3" w14:textId="77777777" w:rsidR="009A4F1E" w:rsidRDefault="009A4F1E"/>
    <w:p w14:paraId="00D3B3A4" w14:textId="77777777" w:rsidR="009A4F1E" w:rsidRDefault="00E31C26">
      <w:r>
        <w:t xml:space="preserve">my desire to work on global environmental challenges. </w:t>
      </w:r>
    </w:p>
    <w:p w14:paraId="00D3B3A5" w14:textId="77777777" w:rsidR="009A4F1E" w:rsidRDefault="009A4F1E"/>
    <w:p w14:paraId="00D3B3A6" w14:textId="77777777" w:rsidR="009A4F1E" w:rsidRDefault="00E31C26">
      <w:r>
        <w:lastRenderedPageBreak/>
        <w:t xml:space="preserve">I have gained experience in multiple disciplines – from work experience in at the European Parliament or at the Logistics Institute at National University of Singapore to an undergraduate degree in International Business – and decided only recently to pursue this desire.  </w:t>
      </w:r>
    </w:p>
    <w:p w14:paraId="00D3B3A7" w14:textId="77777777" w:rsidR="009A4F1E" w:rsidRDefault="009A4F1E"/>
    <w:p w14:paraId="00D3B3A8" w14:textId="77777777" w:rsidR="009A4F1E" w:rsidRDefault="00E31C26">
      <w:r>
        <w:t xml:space="preserve"> Having experience in multiple disciplines, I decided during my internship at the United Nations to pursue a career in environmental policy. </w:t>
      </w:r>
    </w:p>
    <w:p w14:paraId="00D3B3A9" w14:textId="77777777" w:rsidR="009A4F1E" w:rsidRDefault="009A4F1E"/>
    <w:p w14:paraId="00D3B3AA" w14:textId="77777777" w:rsidR="009A4F1E" w:rsidRDefault="009A4F1E"/>
    <w:p w14:paraId="00D3B3AB" w14:textId="77777777" w:rsidR="009A4F1E" w:rsidRDefault="00E31C26">
      <w:r>
        <w:t xml:space="preserve">, </w:t>
      </w:r>
      <w:proofErr w:type="gramStart"/>
      <w:r>
        <w:t>my  multiple</w:t>
      </w:r>
      <w:proofErr w:type="gramEnd"/>
      <w:r>
        <w:t xml:space="preserve"> fields and my motivation to improve my analytical, legal, economic skills . </w:t>
      </w:r>
    </w:p>
    <w:p w14:paraId="00D3B3AC" w14:textId="77777777" w:rsidR="009A4F1E" w:rsidRDefault="00E31C26">
      <w:r>
        <w:t xml:space="preserve">First, my experience in multiple disciplines - - motivate me </w:t>
      </w:r>
    </w:p>
    <w:p w14:paraId="00D3B3AD" w14:textId="77777777" w:rsidR="009A4F1E" w:rsidRDefault="009A4F1E"/>
    <w:p w14:paraId="00D3B3AE" w14:textId="77777777" w:rsidR="009A4F1E" w:rsidRDefault="009A4F1E"/>
    <w:p w14:paraId="00D3B3AF" w14:textId="77777777" w:rsidR="009A4F1E" w:rsidRDefault="009A4F1E"/>
    <w:p w14:paraId="00D3B3B0" w14:textId="77777777" w:rsidR="009A4F1E" w:rsidRDefault="009A4F1E"/>
    <w:p w14:paraId="00D3B3B1" w14:textId="77777777" w:rsidR="009A4F1E" w:rsidRDefault="00E31C26">
      <w:r>
        <w:t>Being interested in multiple disciplines, I have only recently decided to pursue a career in environmental policy.</w:t>
      </w:r>
    </w:p>
    <w:p w14:paraId="00D3B3B2" w14:textId="77777777" w:rsidR="009A4F1E" w:rsidRDefault="009A4F1E"/>
    <w:p w14:paraId="00D3B3B3" w14:textId="77777777" w:rsidR="009A4F1E" w:rsidRDefault="00E31C26">
      <w:r>
        <w:t xml:space="preserve">in multiple disciplines – from work experience politics at the European Parliament or at the Logistics Institute at National University of Singapore to a degree in International Business – I only decided recently to pursue specialize in environmental policy. </w:t>
      </w:r>
    </w:p>
    <w:sectPr w:rsidR="009A4F1E">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Parks, Robbie M" w:date="2017-09-08T11:37:00Z" w:initials="PRM">
    <w:p w14:paraId="6151C8DD" w14:textId="53A5D1A1" w:rsidR="00F66015" w:rsidRDefault="00F66015">
      <w:pPr>
        <w:pStyle w:val="CommentText"/>
      </w:pPr>
      <w:r>
        <w:rPr>
          <w:rStyle w:val="CommentReference"/>
        </w:rPr>
        <w:annotationRef/>
      </w:r>
      <w:r>
        <w:t>This is kind of a repeat. Do you need this?</w:t>
      </w:r>
    </w:p>
  </w:comment>
  <w:comment w:id="65" w:author="Parks, Robbie M" w:date="2017-09-08T11:40:00Z" w:initials="PRM">
    <w:p w14:paraId="2C926359" w14:textId="41CCA20D" w:rsidR="0083501D" w:rsidRDefault="0083501D">
      <w:pPr>
        <w:pStyle w:val="CommentText"/>
      </w:pPr>
      <w:r>
        <w:rPr>
          <w:rStyle w:val="CommentReference"/>
        </w:rPr>
        <w:annotationRef/>
      </w:r>
      <w:r>
        <w:t>Possibly too many internships mentioned? Not a huge thing but something to consider.</w:t>
      </w:r>
    </w:p>
  </w:comment>
  <w:comment w:id="71" w:author="Parks, Robbie M" w:date="2017-09-08T11:42:00Z" w:initials="PRM">
    <w:p w14:paraId="24E217B0" w14:textId="78178588" w:rsidR="009B4B86" w:rsidRDefault="009B4B86">
      <w:pPr>
        <w:pStyle w:val="CommentText"/>
      </w:pPr>
      <w:r>
        <w:rPr>
          <w:rStyle w:val="CommentReference"/>
        </w:rPr>
        <w:annotationRef/>
      </w:r>
      <w:r>
        <w:t>Another word? This is associated with Steven Bannon to me.</w:t>
      </w:r>
    </w:p>
  </w:comment>
  <w:comment w:id="70" w:author="Parks, Robbie M" w:date="2017-09-08T11:42:00Z" w:initials="PRM">
    <w:p w14:paraId="4950AAAA" w14:textId="17F0E652" w:rsidR="009B4B86" w:rsidRDefault="009B4B86">
      <w:pPr>
        <w:pStyle w:val="CommentText"/>
      </w:pPr>
      <w:r>
        <w:rPr>
          <w:rStyle w:val="CommentReference"/>
        </w:rPr>
        <w:annotationRef/>
      </w:r>
      <w:r>
        <w:t>What does this mean? If I’m an admissions tutor, I want to be able to understand something without having to read it 3 times.</w:t>
      </w:r>
    </w:p>
  </w:comment>
  <w:comment w:id="75" w:author="Parks, Robbie M" w:date="2017-09-08T11:23:00Z" w:initials="PRM">
    <w:p w14:paraId="067BB6E7" w14:textId="77777777" w:rsidR="00676E42" w:rsidRDefault="00676E42" w:rsidP="00676E42">
      <w:pPr>
        <w:pStyle w:val="CommentText"/>
      </w:pPr>
      <w:r>
        <w:rPr>
          <w:rStyle w:val="CommentReference"/>
        </w:rPr>
        <w:annotationRef/>
      </w:r>
      <w:r>
        <w:t>There were too many passive verbs. Generally active verbs in English demonstrate initiative. If you express your interests as passive, it will reflect upon your personality. One or two is OK, but keep the balance favouring active verbs.</w:t>
      </w:r>
    </w:p>
  </w:comment>
  <w:comment w:id="78" w:author="Markus Fischer" w:date="2017-08-31T21:53:00Z" w:initials="MF">
    <w:p w14:paraId="3605BE2A" w14:textId="36BFA8D1" w:rsidR="005E6F90" w:rsidRDefault="005E6F90">
      <w:pPr>
        <w:pStyle w:val="CommentText"/>
      </w:pPr>
      <w:r>
        <w:rPr>
          <w:rStyle w:val="CommentReference"/>
        </w:rPr>
        <w:annotationRef/>
      </w:r>
      <w:r>
        <w:t>I am looking for a word that means “having numerous unpredictable effects at the same time”</w:t>
      </w:r>
    </w:p>
  </w:comment>
  <w:comment w:id="79" w:author="Markus Fischer" w:date="2017-08-26T13:26:00Z" w:initials="MF">
    <w:p w14:paraId="4053E642" w14:textId="6BD1E4FB" w:rsidR="00984E55" w:rsidRDefault="00984E55">
      <w:pPr>
        <w:pStyle w:val="CommentText"/>
      </w:pPr>
      <w:r>
        <w:rPr>
          <w:rStyle w:val="CommentReference"/>
        </w:rPr>
        <w:annotationRef/>
      </w:r>
      <w:r>
        <w:t xml:space="preserve">Should I mention “international”. Or just broad experience. </w:t>
      </w:r>
    </w:p>
  </w:comment>
  <w:comment w:id="80" w:author="Markus Fischer" w:date="2017-08-27T12:32:00Z" w:initials="MF">
    <w:p w14:paraId="34C74E02" w14:textId="19A3E1AD" w:rsidR="00300CE3" w:rsidRDefault="00300CE3">
      <w:pPr>
        <w:pStyle w:val="CommentText"/>
      </w:pPr>
      <w:r>
        <w:rPr>
          <w:rStyle w:val="CommentReference"/>
        </w:rPr>
        <w:annotationRef/>
      </w:r>
      <w:r>
        <w:t xml:space="preserve">Might need to be </w:t>
      </w:r>
      <w:r w:rsidR="00A56644">
        <w:t>rephrased</w:t>
      </w:r>
    </w:p>
  </w:comment>
  <w:comment w:id="81" w:author="Markus Fischer" w:date="2017-08-27T12:30:00Z" w:initials="MF">
    <w:p w14:paraId="07C5BDCB" w14:textId="60621DFE" w:rsidR="00571706" w:rsidRDefault="00571706">
      <w:pPr>
        <w:pStyle w:val="CommentText"/>
      </w:pPr>
      <w:r>
        <w:rPr>
          <w:rStyle w:val="CommentReference"/>
        </w:rPr>
        <w:annotationRef/>
      </w:r>
      <w:r>
        <w:t>He is the course director, so I thought I would mention him. Luckily, I had the chance to attend this workshop on Monday</w:t>
      </w:r>
    </w:p>
  </w:comment>
  <w:comment w:id="82" w:author="Markus Fischer" w:date="2017-08-30T19:31:00Z" w:initials="MF">
    <w:p w14:paraId="1C8EF60A" w14:textId="35498D86" w:rsidR="00156569" w:rsidRDefault="00156569">
      <w:pPr>
        <w:pStyle w:val="CommentText"/>
      </w:pPr>
      <w:r>
        <w:rPr>
          <w:rStyle w:val="CommentReference"/>
        </w:rPr>
        <w:annotationRef/>
      </w:r>
      <w:r w:rsidR="00C7526F">
        <w:t xml:space="preserve">Because academic performance is important, I wanted to mention this. Even though I will also submit my transcripts, this makes clearer that my University was particularly tuff compared to others. </w:t>
      </w:r>
    </w:p>
    <w:p w14:paraId="61C7178F" w14:textId="2DDFA689" w:rsidR="00BD10A4" w:rsidRDefault="00BD10A4">
      <w:pPr>
        <w:pStyle w:val="CommentText"/>
      </w:pPr>
    </w:p>
    <w:p w14:paraId="7804AA96" w14:textId="38757984" w:rsidR="00BD10A4" w:rsidRDefault="00BD10A4">
      <w:pPr>
        <w:pStyle w:val="CommentText"/>
      </w:pPr>
      <w:r>
        <w:t>I could also mention it under: I took courses in economics and law - for which I was rewarded twice with the competitive WU merit based scholarship</w:t>
      </w:r>
      <w:r>
        <w:rPr>
          <w:rStyle w:val="CommentReference"/>
        </w:rPr>
        <w:annotationRef/>
      </w:r>
      <w:r>
        <w:t xml:space="preserve"> - and by engaging in wider readings, I complemented my knowledge with environmental concepts</w:t>
      </w:r>
    </w:p>
  </w:comment>
  <w:comment w:id="83" w:author="Markus Fischer" w:date="2017-08-27T22:44:00Z" w:initials="MF">
    <w:p w14:paraId="26EDDCAD" w14:textId="617F451B" w:rsidR="00CE5420" w:rsidRDefault="00CE5420">
      <w:pPr>
        <w:pStyle w:val="CommentText"/>
      </w:pPr>
      <w:r>
        <w:rPr>
          <w:rStyle w:val="CommentReference"/>
        </w:rPr>
        <w:annotationRef/>
      </w:r>
      <w:r>
        <w:t>Should I mention the database? I could also say economic data...</w:t>
      </w:r>
    </w:p>
  </w:comment>
  <w:comment w:id="84" w:author="Markus Fischer" w:date="2017-08-27T22:40:00Z" w:initials="MF">
    <w:p w14:paraId="350F2B11" w14:textId="5E065460" w:rsidR="00B67766" w:rsidRDefault="00B67766">
      <w:pPr>
        <w:pStyle w:val="CommentText"/>
      </w:pPr>
      <w:r>
        <w:rPr>
          <w:rStyle w:val="CommentReference"/>
        </w:rPr>
        <w:annotationRef/>
      </w:r>
      <w:r>
        <w:t>Should I mention these two databases that I used?</w:t>
      </w:r>
    </w:p>
  </w:comment>
  <w:comment w:id="85" w:author="Markus Fischer" w:date="2017-08-27T23:15:00Z" w:initials="MF">
    <w:p w14:paraId="079AB4E1" w14:textId="32294FA9" w:rsidR="00E31C26" w:rsidRDefault="00211D74">
      <w:pPr>
        <w:pStyle w:val="CommentText"/>
      </w:pPr>
      <w:r>
        <w:rPr>
          <w:rStyle w:val="CommentReference"/>
        </w:rPr>
        <w:annotationRef/>
      </w:r>
      <w:r w:rsidR="00E31C26">
        <w:t>I thought it might be good to have one sho</w:t>
      </w:r>
      <w:r w:rsidR="00156569">
        <w:t>rt paragraph that tells about my</w:t>
      </w:r>
      <w:r w:rsidR="00E31C26">
        <w:t xml:space="preserve"> personality/character. This would also be linked to my passion for tackling environmental problems GLOBALLY. (so the link between cosmopolitan and global problems, which is also in line with UN experience). This idea is further developed in the next paragraph</w:t>
      </w:r>
      <w:r w:rsidR="00156569">
        <w:br/>
      </w:r>
      <w:r w:rsidR="00156569">
        <w:br/>
      </w:r>
    </w:p>
  </w:comment>
  <w:comment w:id="87" w:author="Markus Fischer" w:date="2017-08-27T17:01:00Z" w:initials="MF">
    <w:p w14:paraId="5C03BDC6" w14:textId="46812BCF" w:rsidR="0067290F" w:rsidRDefault="0067290F">
      <w:pPr>
        <w:pStyle w:val="CommentText"/>
      </w:pPr>
      <w:r>
        <w:rPr>
          <w:rStyle w:val="CommentReference"/>
        </w:rPr>
        <w:annotationRef/>
      </w:r>
      <w:r>
        <w:t>I am looking for a word that says: having various unpredicted effects</w:t>
      </w:r>
    </w:p>
  </w:comment>
  <w:comment w:id="88" w:author="Markus Fischer" w:date="2017-08-24T21:32:00Z" w:initials="">
    <w:p w14:paraId="35427670" w14:textId="77777777" w:rsidR="00A72593" w:rsidRDefault="00A72593" w:rsidP="00A72593">
      <w:pPr>
        <w:widowControl w:val="0"/>
        <w:spacing w:after="0" w:line="240" w:lineRule="auto"/>
        <w:rPr>
          <w:rFonts w:ascii="Arial" w:eastAsia="Arial" w:hAnsi="Arial" w:cs="Arial"/>
        </w:rPr>
      </w:pPr>
      <w:r>
        <w:rPr>
          <w:rFonts w:ascii="Arial" w:eastAsia="Arial" w:hAnsi="Arial" w:cs="Arial"/>
        </w:rPr>
        <w:t>I have written two paragraphs about WMO and will use only one. Which one should it be?</w:t>
      </w:r>
    </w:p>
  </w:comment>
  <w:comment w:id="89" w:author="Katharina Kunze" w:date="2017-08-24T21:32:00Z" w:initials="">
    <w:p w14:paraId="51C689D1" w14:textId="77777777" w:rsidR="00A72593" w:rsidRDefault="00A72593" w:rsidP="00A72593">
      <w:pPr>
        <w:widowControl w:val="0"/>
        <w:spacing w:after="0" w:line="240" w:lineRule="auto"/>
        <w:rPr>
          <w:rFonts w:ascii="Arial" w:eastAsia="Arial" w:hAnsi="Arial" w:cs="Arial"/>
        </w:rPr>
      </w:pPr>
      <w:r>
        <w:rPr>
          <w:rFonts w:ascii="Arial" w:eastAsia="Arial" w:hAnsi="Arial" w:cs="Arial"/>
        </w:rPr>
        <w:t>Why only one? It seems that you did different things. I would merge the two paragraphs to one; but continue talking about the two areas you worked in.</w:t>
      </w:r>
    </w:p>
  </w:comment>
  <w:comment w:id="90" w:author="Markus Fischer" w:date="2017-08-24T21:32:00Z" w:initials="">
    <w:p w14:paraId="48A1FCAE" w14:textId="77777777" w:rsidR="00A72593" w:rsidRDefault="00A72593" w:rsidP="00A72593">
      <w:pPr>
        <w:widowControl w:val="0"/>
        <w:spacing w:after="0" w:line="240" w:lineRule="auto"/>
        <w:rPr>
          <w:rFonts w:ascii="Arial" w:eastAsia="Arial" w:hAnsi="Arial" w:cs="Arial"/>
        </w:rPr>
      </w:pPr>
      <w:r>
        <w:rPr>
          <w:rFonts w:ascii="Arial" w:eastAsia="Arial" w:hAnsi="Arial" w:cs="Arial"/>
        </w:rPr>
        <w:t>I have written two paragraphs about WMO and will use only one. Which one should it be?</w:t>
      </w:r>
    </w:p>
  </w:comment>
  <w:comment w:id="91" w:author="Katharina Kunze" w:date="2017-08-24T21:32:00Z" w:initials="">
    <w:p w14:paraId="09676C51" w14:textId="77777777" w:rsidR="00A72593" w:rsidRDefault="00A72593" w:rsidP="00A72593">
      <w:pPr>
        <w:widowControl w:val="0"/>
        <w:spacing w:after="0" w:line="240" w:lineRule="auto"/>
        <w:rPr>
          <w:rFonts w:ascii="Arial" w:eastAsia="Arial" w:hAnsi="Arial" w:cs="Arial"/>
        </w:rPr>
      </w:pPr>
      <w:r>
        <w:rPr>
          <w:rFonts w:ascii="Arial" w:eastAsia="Arial" w:hAnsi="Arial" w:cs="Arial"/>
        </w:rPr>
        <w:t>Why only one? It seems that you did different things. I would merge the two paragraphs to one; but continue talking about the two areas you worked in.</w:t>
      </w:r>
    </w:p>
  </w:comment>
  <w:comment w:id="93" w:author="Markus Fischer" w:date="2017-08-25T14:45:00Z" w:initials="">
    <w:p w14:paraId="23FCC94E" w14:textId="77777777" w:rsidR="0084463F" w:rsidRDefault="0084463F" w:rsidP="0084463F">
      <w:pPr>
        <w:widowControl w:val="0"/>
        <w:spacing w:after="0" w:line="240" w:lineRule="auto"/>
        <w:rPr>
          <w:rFonts w:ascii="Arial" w:eastAsia="Arial" w:hAnsi="Arial" w:cs="Arial"/>
        </w:rPr>
      </w:pPr>
      <w:r>
        <w:rPr>
          <w:rFonts w:ascii="Arial" w:eastAsia="Arial" w:hAnsi="Arial" w:cs="Arial"/>
        </w:rPr>
        <w:t xml:space="preserve">bring in European Parliament </w:t>
      </w:r>
    </w:p>
    <w:p w14:paraId="33C38895" w14:textId="77777777" w:rsidR="0084463F" w:rsidRDefault="0084463F" w:rsidP="0084463F">
      <w:pPr>
        <w:widowControl w:val="0"/>
        <w:spacing w:after="0" w:line="240" w:lineRule="auto"/>
        <w:rPr>
          <w:rFonts w:ascii="Arial" w:eastAsia="Arial" w:hAnsi="Arial" w:cs="Arial"/>
        </w:rPr>
      </w:pPr>
      <w:r>
        <w:rPr>
          <w:rFonts w:ascii="Arial" w:eastAsia="Arial" w:hAnsi="Arial" w:cs="Arial"/>
        </w:rPr>
        <w:t xml:space="preserve"> and NUS somewhere</w:t>
      </w:r>
    </w:p>
  </w:comment>
  <w:comment w:id="92" w:author="Markus Fischer" w:date="2017-08-24T22:32:00Z" w:initials="">
    <w:p w14:paraId="6F5B8E66" w14:textId="77777777" w:rsidR="0084463F" w:rsidRDefault="0084463F" w:rsidP="0084463F">
      <w:pPr>
        <w:widowControl w:val="0"/>
        <w:spacing w:after="0" w:line="240" w:lineRule="auto"/>
        <w:rPr>
          <w:rFonts w:ascii="Arial" w:eastAsia="Arial" w:hAnsi="Arial" w:cs="Arial"/>
        </w:rPr>
      </w:pPr>
      <w:r>
        <w:rPr>
          <w:rFonts w:ascii="Arial" w:eastAsia="Arial" w:hAnsi="Arial" w:cs="Arial"/>
        </w:rPr>
        <w:t>First sentence: Why is environment the most important to me: inter linkage with development agenda and urgency. Second sentence: Why environmental policy is the best to go after this environmental passion</w:t>
      </w:r>
    </w:p>
  </w:comment>
  <w:comment w:id="94" w:author="Markus Fischer" w:date="2017-08-07T00:27:00Z" w:initials="">
    <w:p w14:paraId="00D3B3C0" w14:textId="77777777" w:rsidR="009A4F1E" w:rsidRDefault="00E31C26">
      <w:pPr>
        <w:widowControl w:val="0"/>
        <w:spacing w:after="0" w:line="240" w:lineRule="auto"/>
        <w:rPr>
          <w:rFonts w:ascii="Arial" w:eastAsia="Arial" w:hAnsi="Arial" w:cs="Arial"/>
        </w:rPr>
      </w:pPr>
      <w:r>
        <w:rPr>
          <w:rFonts w:ascii="Arial" w:eastAsia="Arial" w:hAnsi="Arial" w:cs="Arial"/>
        </w:rPr>
        <w:t xml:space="preserve">This </w:t>
      </w:r>
      <w:proofErr w:type="gramStart"/>
      <w:r>
        <w:rPr>
          <w:rFonts w:ascii="Arial" w:eastAsia="Arial" w:hAnsi="Arial" w:cs="Arial"/>
        </w:rPr>
        <w:t>has to</w:t>
      </w:r>
      <w:proofErr w:type="gramEnd"/>
      <w:r>
        <w:rPr>
          <w:rFonts w:ascii="Arial" w:eastAsia="Arial" w:hAnsi="Arial" w:cs="Arial"/>
        </w:rPr>
        <w:t xml:space="preserve"> go</w:t>
      </w:r>
    </w:p>
  </w:comment>
  <w:comment w:id="95" w:author="Markus Fischer" w:date="2017-08-05T20:03:00Z" w:initials="">
    <w:p w14:paraId="00D3B3C1" w14:textId="77777777" w:rsidR="009A4F1E" w:rsidRDefault="00E31C26">
      <w:pPr>
        <w:widowControl w:val="0"/>
        <w:spacing w:after="0" w:line="240" w:lineRule="auto"/>
        <w:rPr>
          <w:rFonts w:ascii="Arial" w:eastAsia="Arial" w:hAnsi="Arial" w:cs="Arial"/>
        </w:rPr>
      </w:pPr>
      <w:r>
        <w:rPr>
          <w:rFonts w:ascii="Arial" w:eastAsia="Arial" w:hAnsi="Arial" w:cs="Arial"/>
        </w:rPr>
        <w:t>Will the reader know that the course provides this training? If yes, I would make it more concise:</w:t>
      </w:r>
      <w:r>
        <w:rPr>
          <w:rFonts w:ascii="Arial" w:eastAsia="Arial" w:hAnsi="Arial" w:cs="Arial"/>
        </w:rPr>
        <w:br/>
      </w:r>
      <w:r>
        <w:rPr>
          <w:rFonts w:ascii="Arial" w:eastAsia="Arial" w:hAnsi="Arial" w:cs="Arial"/>
        </w:rPr>
        <w:br/>
        <w:t>Lastly, understanding the legal and economic concepts of environmental policy will prepare me for a career 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1C8DD" w15:done="0"/>
  <w15:commentEx w15:paraId="2C926359" w15:done="0"/>
  <w15:commentEx w15:paraId="24E217B0" w15:done="0"/>
  <w15:commentEx w15:paraId="4950AAAA" w15:done="0"/>
  <w15:commentEx w15:paraId="067BB6E7" w15:done="0"/>
  <w15:commentEx w15:paraId="3605BE2A" w15:done="0"/>
  <w15:commentEx w15:paraId="4053E642" w15:done="0"/>
  <w15:commentEx w15:paraId="34C74E02" w15:done="0"/>
  <w15:commentEx w15:paraId="07C5BDCB" w15:done="0"/>
  <w15:commentEx w15:paraId="7804AA96" w15:done="0"/>
  <w15:commentEx w15:paraId="26EDDCAD" w15:done="0"/>
  <w15:commentEx w15:paraId="350F2B11" w15:done="0"/>
  <w15:commentEx w15:paraId="079AB4E1" w15:done="0"/>
  <w15:commentEx w15:paraId="5C03BDC6" w15:done="0"/>
  <w15:commentEx w15:paraId="35427670" w15:done="0"/>
  <w15:commentEx w15:paraId="51C689D1" w15:done="0"/>
  <w15:commentEx w15:paraId="48A1FCAE" w15:done="0"/>
  <w15:commentEx w15:paraId="09676C51" w15:done="0"/>
  <w15:commentEx w15:paraId="33C38895" w15:done="0"/>
  <w15:commentEx w15:paraId="6F5B8E66" w15:done="0"/>
  <w15:commentEx w15:paraId="00D3B3C0" w15:done="0"/>
  <w15:commentEx w15:paraId="00D3B3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5BE2A" w16cid:durableId="1D5303DC"/>
  <w16cid:commentId w16cid:paraId="4053E642" w16cid:durableId="1D4BF587"/>
  <w16cid:commentId w16cid:paraId="34C74E02" w16cid:durableId="1D4D3A67"/>
  <w16cid:commentId w16cid:paraId="07C5BDCB" w16cid:durableId="1D4D39CE"/>
  <w16cid:commentId w16cid:paraId="7804AA96" w16cid:durableId="1D519123"/>
  <w16cid:commentId w16cid:paraId="26EDDCAD" w16cid:durableId="1D4DC9CA"/>
  <w16cid:commentId w16cid:paraId="350F2B11" w16cid:durableId="1D4DC8E5"/>
  <w16cid:commentId w16cid:paraId="079AB4E1" w16cid:durableId="1D4DD0FE"/>
  <w16cid:commentId w16cid:paraId="5C03BDC6" w16cid:durableId="1D4D7964"/>
  <w16cid:commentId w16cid:paraId="48A1FCAE" w16cid:durableId="1D4BE334"/>
  <w16cid:commentId w16cid:paraId="09676C51" w16cid:durableId="1D4BE335"/>
  <w16cid:commentId w16cid:paraId="33C38895" w16cid:durableId="1D4BE330"/>
  <w16cid:commentId w16cid:paraId="6F5B8E66" w16cid:durableId="1D4BE331"/>
  <w16cid:commentId w16cid:paraId="00D3B3C0" w16cid:durableId="1D4BE33A"/>
  <w16cid:commentId w16cid:paraId="00D3B3C1" w16cid:durableId="1D4BE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rson w15:author="Markus Fischer">
    <w15:presenceInfo w15:providerId="Windows Live" w15:userId="097007f5f535f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1E"/>
    <w:rsid w:val="00015C8C"/>
    <w:rsid w:val="000244AD"/>
    <w:rsid w:val="00067B0F"/>
    <w:rsid w:val="00116EF3"/>
    <w:rsid w:val="00134C35"/>
    <w:rsid w:val="00156569"/>
    <w:rsid w:val="00185457"/>
    <w:rsid w:val="0019113F"/>
    <w:rsid w:val="001A2804"/>
    <w:rsid w:val="001B5B0E"/>
    <w:rsid w:val="001C0F82"/>
    <w:rsid w:val="001D7D13"/>
    <w:rsid w:val="00211D74"/>
    <w:rsid w:val="00215CC0"/>
    <w:rsid w:val="00222712"/>
    <w:rsid w:val="0024174B"/>
    <w:rsid w:val="00242455"/>
    <w:rsid w:val="00270E5C"/>
    <w:rsid w:val="002913D4"/>
    <w:rsid w:val="002A0E49"/>
    <w:rsid w:val="002B6147"/>
    <w:rsid w:val="002E76C0"/>
    <w:rsid w:val="00300CE3"/>
    <w:rsid w:val="003078E7"/>
    <w:rsid w:val="00357F5A"/>
    <w:rsid w:val="003638F2"/>
    <w:rsid w:val="00383633"/>
    <w:rsid w:val="003910C1"/>
    <w:rsid w:val="003D07EF"/>
    <w:rsid w:val="00404F4B"/>
    <w:rsid w:val="00427BF5"/>
    <w:rsid w:val="004300E2"/>
    <w:rsid w:val="00441A53"/>
    <w:rsid w:val="004959D9"/>
    <w:rsid w:val="004B6471"/>
    <w:rsid w:val="004E0F25"/>
    <w:rsid w:val="004F7A4E"/>
    <w:rsid w:val="0050044D"/>
    <w:rsid w:val="00532105"/>
    <w:rsid w:val="005513D7"/>
    <w:rsid w:val="005658A9"/>
    <w:rsid w:val="00571706"/>
    <w:rsid w:val="0059474B"/>
    <w:rsid w:val="005A72C4"/>
    <w:rsid w:val="005B6B45"/>
    <w:rsid w:val="005D5358"/>
    <w:rsid w:val="005E6F90"/>
    <w:rsid w:val="005E7E7E"/>
    <w:rsid w:val="00635E1E"/>
    <w:rsid w:val="0065102C"/>
    <w:rsid w:val="00662D7F"/>
    <w:rsid w:val="00671B62"/>
    <w:rsid w:val="0067290F"/>
    <w:rsid w:val="00676E42"/>
    <w:rsid w:val="006835D9"/>
    <w:rsid w:val="0068427C"/>
    <w:rsid w:val="006962CA"/>
    <w:rsid w:val="006C4181"/>
    <w:rsid w:val="006D00AE"/>
    <w:rsid w:val="006E1420"/>
    <w:rsid w:val="006F0B2B"/>
    <w:rsid w:val="00717832"/>
    <w:rsid w:val="007228A6"/>
    <w:rsid w:val="007343F6"/>
    <w:rsid w:val="00740834"/>
    <w:rsid w:val="00786CDB"/>
    <w:rsid w:val="007A5719"/>
    <w:rsid w:val="007C02EF"/>
    <w:rsid w:val="007D51CD"/>
    <w:rsid w:val="00804A0B"/>
    <w:rsid w:val="0083501D"/>
    <w:rsid w:val="00843F23"/>
    <w:rsid w:val="0084463F"/>
    <w:rsid w:val="008B0447"/>
    <w:rsid w:val="008B3D52"/>
    <w:rsid w:val="008B3EFC"/>
    <w:rsid w:val="008D797E"/>
    <w:rsid w:val="009040AA"/>
    <w:rsid w:val="00913E31"/>
    <w:rsid w:val="00946B3A"/>
    <w:rsid w:val="00952A95"/>
    <w:rsid w:val="009746BA"/>
    <w:rsid w:val="009748A5"/>
    <w:rsid w:val="00984E55"/>
    <w:rsid w:val="009A4F1E"/>
    <w:rsid w:val="009B4B86"/>
    <w:rsid w:val="009B7A93"/>
    <w:rsid w:val="009C4096"/>
    <w:rsid w:val="009F724E"/>
    <w:rsid w:val="00A34319"/>
    <w:rsid w:val="00A35531"/>
    <w:rsid w:val="00A504B2"/>
    <w:rsid w:val="00A56644"/>
    <w:rsid w:val="00A67AFA"/>
    <w:rsid w:val="00A72593"/>
    <w:rsid w:val="00A73FE1"/>
    <w:rsid w:val="00AA5A44"/>
    <w:rsid w:val="00AB078C"/>
    <w:rsid w:val="00AF4030"/>
    <w:rsid w:val="00B27A46"/>
    <w:rsid w:val="00B27D95"/>
    <w:rsid w:val="00B333EC"/>
    <w:rsid w:val="00B33517"/>
    <w:rsid w:val="00B41624"/>
    <w:rsid w:val="00B441C1"/>
    <w:rsid w:val="00B44830"/>
    <w:rsid w:val="00B52240"/>
    <w:rsid w:val="00B67766"/>
    <w:rsid w:val="00B877F8"/>
    <w:rsid w:val="00BD10A4"/>
    <w:rsid w:val="00BF6381"/>
    <w:rsid w:val="00C11FA1"/>
    <w:rsid w:val="00C17B4C"/>
    <w:rsid w:val="00C24011"/>
    <w:rsid w:val="00C7526F"/>
    <w:rsid w:val="00CD2207"/>
    <w:rsid w:val="00CE5420"/>
    <w:rsid w:val="00D05A8F"/>
    <w:rsid w:val="00DD4CB9"/>
    <w:rsid w:val="00DF53AB"/>
    <w:rsid w:val="00E31C26"/>
    <w:rsid w:val="00E33DFF"/>
    <w:rsid w:val="00E42E89"/>
    <w:rsid w:val="00E52A8A"/>
    <w:rsid w:val="00E741C1"/>
    <w:rsid w:val="00E825F5"/>
    <w:rsid w:val="00E94A1D"/>
    <w:rsid w:val="00EA57A1"/>
    <w:rsid w:val="00EB3B0B"/>
    <w:rsid w:val="00EB7D23"/>
    <w:rsid w:val="00F62098"/>
    <w:rsid w:val="00F66015"/>
    <w:rsid w:val="00F75C77"/>
    <w:rsid w:val="00F92D20"/>
    <w:rsid w:val="00FD39BF"/>
    <w:rsid w:val="00FF41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B386"/>
  <w15:docId w15:val="{AA66B6E1-F780-4ED4-9F98-51D9614C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1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62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4463F"/>
    <w:rPr>
      <w:b/>
      <w:bCs/>
    </w:rPr>
  </w:style>
  <w:style w:type="character" w:customStyle="1" w:styleId="CommentSubjectChar">
    <w:name w:val="Comment Subject Char"/>
    <w:basedOn w:val="CommentTextChar"/>
    <w:link w:val="CommentSubject"/>
    <w:uiPriority w:val="99"/>
    <w:semiHidden/>
    <w:rsid w:val="0084463F"/>
    <w:rPr>
      <w:b/>
      <w:bCs/>
      <w:sz w:val="20"/>
      <w:szCs w:val="20"/>
    </w:rPr>
  </w:style>
  <w:style w:type="paragraph" w:styleId="NormalWeb">
    <w:name w:val="Normal (Web)"/>
    <w:basedOn w:val="Normal"/>
    <w:uiPriority w:val="99"/>
    <w:unhideWhenUsed/>
    <w:rsid w:val="006C41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78823">
      <w:bodyDiv w:val="1"/>
      <w:marLeft w:val="0"/>
      <w:marRight w:val="0"/>
      <w:marTop w:val="0"/>
      <w:marBottom w:val="0"/>
      <w:divBdr>
        <w:top w:val="none" w:sz="0" w:space="0" w:color="auto"/>
        <w:left w:val="none" w:sz="0" w:space="0" w:color="auto"/>
        <w:bottom w:val="none" w:sz="0" w:space="0" w:color="auto"/>
        <w:right w:val="none" w:sz="0" w:space="0" w:color="auto"/>
      </w:divBdr>
      <w:divsChild>
        <w:div w:id="141505839">
          <w:marLeft w:val="0"/>
          <w:marRight w:val="0"/>
          <w:marTop w:val="0"/>
          <w:marBottom w:val="0"/>
          <w:divBdr>
            <w:top w:val="none" w:sz="0" w:space="0" w:color="auto"/>
            <w:left w:val="none" w:sz="0" w:space="0" w:color="auto"/>
            <w:bottom w:val="none" w:sz="0" w:space="0" w:color="auto"/>
            <w:right w:val="none" w:sz="0" w:space="0" w:color="auto"/>
          </w:divBdr>
          <w:divsChild>
            <w:div w:id="1936401223">
              <w:marLeft w:val="0"/>
              <w:marRight w:val="0"/>
              <w:marTop w:val="0"/>
              <w:marBottom w:val="0"/>
              <w:divBdr>
                <w:top w:val="none" w:sz="0" w:space="0" w:color="auto"/>
                <w:left w:val="none" w:sz="0" w:space="0" w:color="auto"/>
                <w:bottom w:val="none" w:sz="0" w:space="0" w:color="auto"/>
                <w:right w:val="none" w:sz="0" w:space="0" w:color="auto"/>
              </w:divBdr>
            </w:div>
            <w:div w:id="2016682567">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915434759">
              <w:marLeft w:val="0"/>
              <w:marRight w:val="0"/>
              <w:marTop w:val="0"/>
              <w:marBottom w:val="0"/>
              <w:divBdr>
                <w:top w:val="none" w:sz="0" w:space="0" w:color="auto"/>
                <w:left w:val="none" w:sz="0" w:space="0" w:color="auto"/>
                <w:bottom w:val="none" w:sz="0" w:space="0" w:color="auto"/>
                <w:right w:val="none" w:sz="0" w:space="0" w:color="auto"/>
              </w:divBdr>
            </w:div>
            <w:div w:id="1474981429">
              <w:marLeft w:val="0"/>
              <w:marRight w:val="0"/>
              <w:marTop w:val="0"/>
              <w:marBottom w:val="0"/>
              <w:divBdr>
                <w:top w:val="none" w:sz="0" w:space="0" w:color="auto"/>
                <w:left w:val="none" w:sz="0" w:space="0" w:color="auto"/>
                <w:bottom w:val="none" w:sz="0" w:space="0" w:color="auto"/>
                <w:right w:val="none" w:sz="0" w:space="0" w:color="auto"/>
              </w:divBdr>
            </w:div>
          </w:divsChild>
        </w:div>
        <w:div w:id="1370105657">
          <w:marLeft w:val="0"/>
          <w:marRight w:val="0"/>
          <w:marTop w:val="0"/>
          <w:marBottom w:val="0"/>
          <w:divBdr>
            <w:top w:val="none" w:sz="0" w:space="0" w:color="auto"/>
            <w:left w:val="none" w:sz="0" w:space="0" w:color="auto"/>
            <w:bottom w:val="none" w:sz="0" w:space="0" w:color="auto"/>
            <w:right w:val="none" w:sz="0" w:space="0" w:color="auto"/>
          </w:divBdr>
        </w:div>
        <w:div w:id="1144348849">
          <w:marLeft w:val="0"/>
          <w:marRight w:val="0"/>
          <w:marTop w:val="0"/>
          <w:marBottom w:val="0"/>
          <w:divBdr>
            <w:top w:val="none" w:sz="0" w:space="0" w:color="auto"/>
            <w:left w:val="none" w:sz="0" w:space="0" w:color="auto"/>
            <w:bottom w:val="none" w:sz="0" w:space="0" w:color="auto"/>
            <w:right w:val="none" w:sz="0" w:space="0" w:color="auto"/>
          </w:divBdr>
        </w:div>
      </w:divsChild>
    </w:div>
    <w:div w:id="1178234532">
      <w:bodyDiv w:val="1"/>
      <w:marLeft w:val="0"/>
      <w:marRight w:val="0"/>
      <w:marTop w:val="0"/>
      <w:marBottom w:val="0"/>
      <w:divBdr>
        <w:top w:val="none" w:sz="0" w:space="0" w:color="auto"/>
        <w:left w:val="none" w:sz="0" w:space="0" w:color="auto"/>
        <w:bottom w:val="none" w:sz="0" w:space="0" w:color="auto"/>
        <w:right w:val="none" w:sz="0" w:space="0" w:color="auto"/>
      </w:divBdr>
    </w:div>
    <w:div w:id="1460758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2651</Words>
  <Characters>15115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dc:creator>
  <cp:lastModifiedBy>Parks, Robbie M</cp:lastModifiedBy>
  <cp:revision>45</cp:revision>
  <dcterms:created xsi:type="dcterms:W3CDTF">2017-09-08T10:05:00Z</dcterms:created>
  <dcterms:modified xsi:type="dcterms:W3CDTF">2017-09-08T10:43:00Z</dcterms:modified>
</cp:coreProperties>
</file>