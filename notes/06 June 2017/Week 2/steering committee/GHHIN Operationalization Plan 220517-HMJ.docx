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64" w:rsidRDefault="00E21864" w:rsidP="00AB6B12"/>
    <w:p w:rsidR="000651CF" w:rsidRPr="00135BDB" w:rsidRDefault="000651CF" w:rsidP="006C2969">
      <w:pPr>
        <w:rPr>
          <w:sz w:val="48"/>
          <w:szCs w:val="52"/>
        </w:rPr>
      </w:pPr>
    </w:p>
    <w:p w:rsidR="000651CF" w:rsidRPr="006C2969" w:rsidRDefault="006C2969" w:rsidP="00DE3577">
      <w:pPr>
        <w:jc w:val="center"/>
        <w:rPr>
          <w:sz w:val="48"/>
          <w:szCs w:val="52"/>
        </w:rPr>
      </w:pPr>
      <w:r w:rsidRPr="006C2969">
        <w:rPr>
          <w:sz w:val="48"/>
          <w:szCs w:val="52"/>
        </w:rPr>
        <w:t>2017 Operationalization Plan</w:t>
      </w:r>
    </w:p>
    <w:p w:rsidR="000651CF" w:rsidRDefault="000651CF" w:rsidP="000651CF"/>
    <w:p w:rsidR="000651CF" w:rsidRDefault="000651CF" w:rsidP="000651CF"/>
    <w:p w:rsidR="000651CF" w:rsidRPr="00132085" w:rsidRDefault="00132085" w:rsidP="002D6757">
      <w:pPr>
        <w:jc w:val="center"/>
        <w:rPr>
          <w:i/>
          <w:iCs/>
        </w:rPr>
      </w:pPr>
      <w:r w:rsidRPr="00132085">
        <w:rPr>
          <w:i/>
          <w:iCs/>
          <w:highlight w:val="yellow"/>
        </w:rPr>
        <w:t xml:space="preserve">Under revision by Steering Committee </w:t>
      </w:r>
    </w:p>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DE3577" w:rsidP="000651CF">
      <w:pPr>
        <w:jc w:val="center"/>
      </w:pPr>
      <w:r>
        <w:t>Update Version: May 12, 2017</w:t>
      </w:r>
    </w:p>
    <w:p w:rsidR="000651CF" w:rsidRDefault="000651CF" w:rsidP="000651CF"/>
    <w:p w:rsidR="000651CF" w:rsidRDefault="000651CF" w:rsidP="000651CF"/>
    <w:p w:rsidR="000651CF" w:rsidRDefault="000651CF" w:rsidP="000651CF"/>
    <w:p w:rsidR="000651CF" w:rsidRDefault="000651CF" w:rsidP="000651CF">
      <w:pPr>
        <w:sectPr w:rsidR="000651CF" w:rsidSect="00984D49">
          <w:headerReference w:type="default" r:id="rId10"/>
          <w:footerReference w:type="default" r:id="rId11"/>
          <w:headerReference w:type="first" r:id="rId12"/>
          <w:pgSz w:w="11907" w:h="16839" w:code="9"/>
          <w:pgMar w:top="1440" w:right="1440" w:bottom="1440" w:left="1440" w:header="794" w:footer="708" w:gutter="0"/>
          <w:cols w:space="708"/>
          <w:titlePg/>
          <w:docGrid w:linePitch="360"/>
        </w:sectPr>
      </w:pPr>
    </w:p>
    <w:sdt>
      <w:sdtPr>
        <w:rPr>
          <w:rFonts w:asciiTheme="minorHAnsi" w:eastAsiaTheme="minorEastAsia" w:hAnsiTheme="minorHAnsi" w:cstheme="minorBidi"/>
          <w:b w:val="0"/>
          <w:bCs w:val="0"/>
          <w:color w:val="auto"/>
          <w:sz w:val="20"/>
          <w:szCs w:val="22"/>
          <w:lang w:val="en-GB" w:eastAsia="zh-CN"/>
        </w:rPr>
        <w:id w:val="1877654102"/>
        <w:docPartObj>
          <w:docPartGallery w:val="Table of Contents"/>
          <w:docPartUnique/>
        </w:docPartObj>
      </w:sdtPr>
      <w:sdtEndPr>
        <w:rPr>
          <w:noProof/>
        </w:rPr>
      </w:sdtEndPr>
      <w:sdtContent>
        <w:p w:rsidR="006C39CD" w:rsidRPr="006C39CD" w:rsidRDefault="001E68D6" w:rsidP="006C39CD">
          <w:pPr>
            <w:pStyle w:val="TOCHeading"/>
            <w:spacing w:before="0"/>
            <w:rPr>
              <w:rFonts w:asciiTheme="minorHAnsi" w:hAnsiTheme="minorHAnsi"/>
              <w:color w:val="auto"/>
              <w:sz w:val="36"/>
              <w:szCs w:val="36"/>
            </w:rPr>
          </w:pPr>
          <w:r>
            <w:rPr>
              <w:rFonts w:asciiTheme="minorHAnsi" w:hAnsiTheme="minorHAnsi"/>
              <w:color w:val="auto"/>
              <w:sz w:val="36"/>
              <w:szCs w:val="36"/>
            </w:rPr>
            <w:t xml:space="preserve">TABLE OF </w:t>
          </w:r>
          <w:r w:rsidRPr="001E68D6">
            <w:rPr>
              <w:rFonts w:asciiTheme="minorHAnsi" w:hAnsiTheme="minorHAnsi"/>
              <w:color w:val="C00000"/>
              <w:sz w:val="36"/>
              <w:szCs w:val="36"/>
            </w:rPr>
            <w:t>CONTENTS</w:t>
          </w:r>
        </w:p>
        <w:p w:rsidR="00DE3577" w:rsidRDefault="006C39CD" w:rsidP="005004EB">
          <w:pPr>
            <w:pStyle w:val="TOC1"/>
            <w:rPr>
              <w:noProof/>
              <w:sz w:val="22"/>
              <w:lang w:val="en-US"/>
            </w:rPr>
          </w:pPr>
          <w:r>
            <w:fldChar w:fldCharType="begin"/>
          </w:r>
          <w:r>
            <w:instrText xml:space="preserve"> TOC \o "1-3" \h \z \u </w:instrText>
          </w:r>
          <w:r>
            <w:fldChar w:fldCharType="separate"/>
          </w:r>
          <w:hyperlink w:anchor="_Toc482371123" w:history="1">
            <w:r w:rsidR="00DE3577">
              <w:rPr>
                <w:noProof/>
                <w:webHidden/>
              </w:rPr>
              <w:fldChar w:fldCharType="begin"/>
            </w:r>
            <w:r w:rsidR="00DE3577">
              <w:rPr>
                <w:noProof/>
                <w:webHidden/>
              </w:rPr>
              <w:instrText xml:space="preserve"> PAGEREF _Toc482371123 \h </w:instrText>
            </w:r>
            <w:r w:rsidR="00DE3577">
              <w:rPr>
                <w:noProof/>
                <w:webHidden/>
              </w:rPr>
            </w:r>
            <w:r w:rsidR="00DE3577">
              <w:rPr>
                <w:noProof/>
                <w:webHidden/>
              </w:rPr>
              <w:fldChar w:fldCharType="separate"/>
            </w:r>
            <w:r w:rsidR="00AB2735">
              <w:rPr>
                <w:noProof/>
                <w:webHidden/>
              </w:rPr>
              <w:t>1</w:t>
            </w:r>
            <w:r w:rsidR="00DE3577">
              <w:rPr>
                <w:noProof/>
                <w:webHidden/>
              </w:rPr>
              <w:fldChar w:fldCharType="end"/>
            </w:r>
          </w:hyperlink>
        </w:p>
        <w:p w:rsidR="00DE3577" w:rsidRDefault="008C423B">
          <w:pPr>
            <w:pStyle w:val="TOC1"/>
            <w:rPr>
              <w:noProof/>
              <w:sz w:val="22"/>
              <w:lang w:val="en-US"/>
            </w:rPr>
          </w:pPr>
          <w:hyperlink w:anchor="_Toc482371124" w:history="1">
            <w:r w:rsidR="00DE3577" w:rsidRPr="009862DA">
              <w:rPr>
                <w:rStyle w:val="Hyperlink"/>
                <w:noProof/>
              </w:rPr>
              <w:t>I.</w:t>
            </w:r>
            <w:r w:rsidR="00DE3577">
              <w:rPr>
                <w:noProof/>
                <w:sz w:val="22"/>
                <w:lang w:val="en-US"/>
              </w:rPr>
              <w:tab/>
            </w:r>
            <w:r w:rsidR="00DE3577" w:rsidRPr="009862DA">
              <w:rPr>
                <w:rStyle w:val="Hyperlink"/>
                <w:noProof/>
              </w:rPr>
              <w:t>GHHIN Coordination</w:t>
            </w:r>
            <w:r w:rsidR="00DE3577">
              <w:rPr>
                <w:noProof/>
                <w:webHidden/>
              </w:rPr>
              <w:tab/>
            </w:r>
            <w:r w:rsidR="00DE3577">
              <w:rPr>
                <w:noProof/>
                <w:webHidden/>
              </w:rPr>
              <w:fldChar w:fldCharType="begin"/>
            </w:r>
            <w:r w:rsidR="00DE3577">
              <w:rPr>
                <w:noProof/>
                <w:webHidden/>
              </w:rPr>
              <w:instrText xml:space="preserve"> PAGEREF _Toc482371124 \h </w:instrText>
            </w:r>
            <w:r w:rsidR="00DE3577">
              <w:rPr>
                <w:noProof/>
                <w:webHidden/>
              </w:rPr>
            </w:r>
            <w:r w:rsidR="00DE3577">
              <w:rPr>
                <w:noProof/>
                <w:webHidden/>
              </w:rPr>
              <w:fldChar w:fldCharType="separate"/>
            </w:r>
            <w:r w:rsidR="00AB2735">
              <w:rPr>
                <w:noProof/>
                <w:webHidden/>
              </w:rPr>
              <w:t>2</w:t>
            </w:r>
            <w:r w:rsidR="00DE3577">
              <w:rPr>
                <w:noProof/>
                <w:webHidden/>
              </w:rPr>
              <w:fldChar w:fldCharType="end"/>
            </w:r>
          </w:hyperlink>
        </w:p>
        <w:p w:rsidR="00DE3577" w:rsidRDefault="008C423B">
          <w:pPr>
            <w:pStyle w:val="TOC1"/>
            <w:rPr>
              <w:noProof/>
              <w:sz w:val="22"/>
              <w:lang w:val="en-US"/>
            </w:rPr>
          </w:pPr>
          <w:hyperlink w:anchor="_Toc482371127" w:history="1">
            <w:r w:rsidR="00DE3577" w:rsidRPr="009862DA">
              <w:rPr>
                <w:rStyle w:val="Hyperlink"/>
                <w:noProof/>
              </w:rPr>
              <w:t>II.</w:t>
            </w:r>
            <w:r w:rsidR="00DE3577">
              <w:rPr>
                <w:noProof/>
                <w:sz w:val="22"/>
                <w:lang w:val="en-US"/>
              </w:rPr>
              <w:tab/>
            </w:r>
            <w:r w:rsidR="00DE3577" w:rsidRPr="009862DA">
              <w:rPr>
                <w:rStyle w:val="Hyperlink"/>
                <w:noProof/>
              </w:rPr>
              <w:t>Formalize the GHHIN Advisory Committee</w:t>
            </w:r>
            <w:r w:rsidR="00DE3577">
              <w:rPr>
                <w:noProof/>
                <w:webHidden/>
              </w:rPr>
              <w:tab/>
            </w:r>
            <w:r w:rsidR="00DE3577">
              <w:rPr>
                <w:noProof/>
                <w:webHidden/>
              </w:rPr>
              <w:fldChar w:fldCharType="begin"/>
            </w:r>
            <w:r w:rsidR="00DE3577">
              <w:rPr>
                <w:noProof/>
                <w:webHidden/>
              </w:rPr>
              <w:instrText xml:space="preserve"> PAGEREF _Toc482371127 \h </w:instrText>
            </w:r>
            <w:r w:rsidR="00DE3577">
              <w:rPr>
                <w:noProof/>
                <w:webHidden/>
              </w:rPr>
            </w:r>
            <w:r w:rsidR="00DE3577">
              <w:rPr>
                <w:noProof/>
                <w:webHidden/>
              </w:rPr>
              <w:fldChar w:fldCharType="separate"/>
            </w:r>
            <w:r w:rsidR="00AB2735">
              <w:rPr>
                <w:noProof/>
                <w:webHidden/>
              </w:rPr>
              <w:t>3</w:t>
            </w:r>
            <w:r w:rsidR="00DE3577">
              <w:rPr>
                <w:noProof/>
                <w:webHidden/>
              </w:rPr>
              <w:fldChar w:fldCharType="end"/>
            </w:r>
          </w:hyperlink>
        </w:p>
        <w:p w:rsidR="00DE3577" w:rsidRDefault="008C423B">
          <w:pPr>
            <w:pStyle w:val="TOC1"/>
            <w:rPr>
              <w:noProof/>
              <w:sz w:val="22"/>
              <w:lang w:val="en-US"/>
            </w:rPr>
          </w:pPr>
          <w:hyperlink w:anchor="_Toc482371128" w:history="1">
            <w:r w:rsidR="00DE3577" w:rsidRPr="009862DA">
              <w:rPr>
                <w:rStyle w:val="Hyperlink"/>
                <w:noProof/>
              </w:rPr>
              <w:t>III.</w:t>
            </w:r>
            <w:r w:rsidR="00DE3577">
              <w:rPr>
                <w:noProof/>
                <w:sz w:val="22"/>
                <w:lang w:val="en-US"/>
              </w:rPr>
              <w:tab/>
            </w:r>
            <w:r w:rsidR="00DE3577" w:rsidRPr="009862DA">
              <w:rPr>
                <w:rStyle w:val="Hyperlink"/>
                <w:noProof/>
              </w:rPr>
              <w:t>Establish Process to Produce Global Synthesis Report</w:t>
            </w:r>
            <w:r w:rsidR="00DE3577">
              <w:rPr>
                <w:noProof/>
                <w:webHidden/>
              </w:rPr>
              <w:tab/>
            </w:r>
            <w:r w:rsidR="00DE3577">
              <w:rPr>
                <w:noProof/>
                <w:webHidden/>
              </w:rPr>
              <w:fldChar w:fldCharType="begin"/>
            </w:r>
            <w:r w:rsidR="00DE3577">
              <w:rPr>
                <w:noProof/>
                <w:webHidden/>
              </w:rPr>
              <w:instrText xml:space="preserve"> PAGEREF _Toc482371128 \h </w:instrText>
            </w:r>
            <w:r w:rsidR="00DE3577">
              <w:rPr>
                <w:noProof/>
                <w:webHidden/>
              </w:rPr>
            </w:r>
            <w:r w:rsidR="00DE3577">
              <w:rPr>
                <w:noProof/>
                <w:webHidden/>
              </w:rPr>
              <w:fldChar w:fldCharType="separate"/>
            </w:r>
            <w:r w:rsidR="00AB2735">
              <w:rPr>
                <w:noProof/>
                <w:webHidden/>
              </w:rPr>
              <w:t>4</w:t>
            </w:r>
            <w:r w:rsidR="00DE3577">
              <w:rPr>
                <w:noProof/>
                <w:webHidden/>
              </w:rPr>
              <w:fldChar w:fldCharType="end"/>
            </w:r>
          </w:hyperlink>
        </w:p>
        <w:p w:rsidR="00DE3577" w:rsidRDefault="008C423B">
          <w:pPr>
            <w:pStyle w:val="TOC1"/>
            <w:rPr>
              <w:noProof/>
              <w:sz w:val="22"/>
              <w:lang w:val="en-US"/>
            </w:rPr>
          </w:pPr>
          <w:hyperlink w:anchor="_Toc482371129" w:history="1">
            <w:r w:rsidR="00DE3577" w:rsidRPr="009862DA">
              <w:rPr>
                <w:rStyle w:val="Hyperlink"/>
                <w:rFonts w:ascii="Calibri Light" w:hAnsi="Calibri Light"/>
                <w:b/>
                <w:bCs/>
                <w:noProof/>
                <w:lang w:val="en-US"/>
              </w:rPr>
              <w:t>IV.</w:t>
            </w:r>
            <w:r w:rsidR="00DE3577">
              <w:rPr>
                <w:noProof/>
                <w:sz w:val="22"/>
                <w:lang w:val="en-US"/>
              </w:rPr>
              <w:tab/>
            </w:r>
            <w:r w:rsidR="00DE3577" w:rsidRPr="009862DA">
              <w:rPr>
                <w:rStyle w:val="Hyperlink"/>
                <w:noProof/>
              </w:rPr>
              <w:t>Comparative Heat-Health System Stocktaking Report</w:t>
            </w:r>
            <w:r w:rsidR="00DE3577">
              <w:rPr>
                <w:noProof/>
                <w:webHidden/>
              </w:rPr>
              <w:tab/>
            </w:r>
            <w:r w:rsidR="00DE3577">
              <w:rPr>
                <w:noProof/>
                <w:webHidden/>
              </w:rPr>
              <w:fldChar w:fldCharType="begin"/>
            </w:r>
            <w:r w:rsidR="00DE3577">
              <w:rPr>
                <w:noProof/>
                <w:webHidden/>
              </w:rPr>
              <w:instrText xml:space="preserve"> PAGEREF _Toc482371129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rsidR="00DE3577" w:rsidRDefault="008C423B">
          <w:pPr>
            <w:pStyle w:val="TOC1"/>
            <w:rPr>
              <w:noProof/>
              <w:sz w:val="22"/>
              <w:lang w:val="en-US"/>
            </w:rPr>
          </w:pPr>
          <w:hyperlink w:anchor="_Toc482371130" w:history="1">
            <w:r w:rsidR="00DE3577" w:rsidRPr="009862DA">
              <w:rPr>
                <w:rStyle w:val="Hyperlink"/>
                <w:b/>
                <w:bCs/>
                <w:noProof/>
              </w:rPr>
              <w:t>V.</w:t>
            </w:r>
            <w:r w:rsidR="00DE3577">
              <w:rPr>
                <w:noProof/>
                <w:sz w:val="22"/>
                <w:lang w:val="en-US"/>
              </w:rPr>
              <w:tab/>
            </w:r>
            <w:r w:rsidR="00DE3577" w:rsidRPr="009862DA">
              <w:rPr>
                <w:rStyle w:val="Hyperlink"/>
                <w:noProof/>
              </w:rPr>
              <w:t>Develop and Launch GHHIN Outreach Strategy</w:t>
            </w:r>
            <w:r w:rsidR="00DE3577">
              <w:rPr>
                <w:noProof/>
                <w:webHidden/>
              </w:rPr>
              <w:tab/>
            </w:r>
            <w:r w:rsidR="00DE3577">
              <w:rPr>
                <w:noProof/>
                <w:webHidden/>
              </w:rPr>
              <w:fldChar w:fldCharType="begin"/>
            </w:r>
            <w:r w:rsidR="00DE3577">
              <w:rPr>
                <w:noProof/>
                <w:webHidden/>
              </w:rPr>
              <w:instrText xml:space="preserve"> PAGEREF _Toc482371130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rsidR="00DE3577" w:rsidRDefault="008C423B" w:rsidP="005004EB">
          <w:pPr>
            <w:pStyle w:val="TOC1"/>
            <w:rPr>
              <w:noProof/>
              <w:sz w:val="22"/>
              <w:lang w:val="en-US"/>
            </w:rPr>
          </w:pPr>
          <w:hyperlink w:anchor="_Toc482371131" w:history="1">
            <w:r w:rsidR="00DE3577" w:rsidRPr="009862DA">
              <w:rPr>
                <w:rStyle w:val="Hyperlink"/>
                <w:b/>
                <w:bCs/>
                <w:noProof/>
              </w:rPr>
              <w:t>VI.</w:t>
            </w:r>
            <w:r w:rsidR="00DE3577">
              <w:rPr>
                <w:noProof/>
                <w:sz w:val="22"/>
                <w:lang w:val="en-US"/>
              </w:rPr>
              <w:tab/>
            </w:r>
            <w:r w:rsidR="00DE3577" w:rsidRPr="009862DA">
              <w:rPr>
                <w:rStyle w:val="Hyperlink"/>
                <w:noProof/>
              </w:rPr>
              <w:t xml:space="preserve">Global Heat Health Forum </w:t>
            </w:r>
            <w:r w:rsidR="00DE3577">
              <w:rPr>
                <w:noProof/>
                <w:webHidden/>
              </w:rPr>
              <w:tab/>
            </w:r>
            <w:r w:rsidR="00DE3577">
              <w:rPr>
                <w:noProof/>
                <w:webHidden/>
              </w:rPr>
              <w:fldChar w:fldCharType="begin"/>
            </w:r>
            <w:r w:rsidR="00DE3577">
              <w:rPr>
                <w:noProof/>
                <w:webHidden/>
              </w:rPr>
              <w:instrText xml:space="preserve"> PAGEREF _Toc482371131 \h </w:instrText>
            </w:r>
            <w:r w:rsidR="00DE3577">
              <w:rPr>
                <w:noProof/>
                <w:webHidden/>
              </w:rPr>
            </w:r>
            <w:r w:rsidR="00DE3577">
              <w:rPr>
                <w:noProof/>
                <w:webHidden/>
              </w:rPr>
              <w:fldChar w:fldCharType="separate"/>
            </w:r>
            <w:r w:rsidR="00AB2735">
              <w:rPr>
                <w:noProof/>
                <w:webHidden/>
              </w:rPr>
              <w:t>9</w:t>
            </w:r>
            <w:r w:rsidR="00DE3577">
              <w:rPr>
                <w:noProof/>
                <w:webHidden/>
              </w:rPr>
              <w:fldChar w:fldCharType="end"/>
            </w:r>
          </w:hyperlink>
        </w:p>
        <w:p w:rsidR="00DE3577" w:rsidRDefault="008C423B">
          <w:pPr>
            <w:pStyle w:val="TOC2"/>
            <w:rPr>
              <w:noProof/>
              <w:sz w:val="22"/>
              <w:lang w:val="en-US"/>
            </w:rPr>
          </w:pPr>
          <w:hyperlink w:anchor="_Toc482371134" w:history="1">
            <w:r w:rsidR="00DE3577" w:rsidRPr="009862DA">
              <w:rPr>
                <w:rStyle w:val="Hyperlink"/>
                <w:rFonts w:ascii="Calibri Light" w:hAnsi="Calibri Light"/>
                <w:noProof/>
                <w:lang w:val="en-US"/>
              </w:rPr>
              <w:t>Work plan and Budget Overview</w:t>
            </w:r>
            <w:r w:rsidR="00DE3577">
              <w:rPr>
                <w:noProof/>
                <w:webHidden/>
              </w:rPr>
              <w:tab/>
            </w:r>
            <w:r w:rsidR="00DE3577">
              <w:rPr>
                <w:noProof/>
                <w:webHidden/>
              </w:rPr>
              <w:fldChar w:fldCharType="begin"/>
            </w:r>
            <w:r w:rsidR="00DE3577">
              <w:rPr>
                <w:noProof/>
                <w:webHidden/>
              </w:rPr>
              <w:instrText xml:space="preserve"> PAGEREF _Toc482371134 \h </w:instrText>
            </w:r>
            <w:r w:rsidR="00DE3577">
              <w:rPr>
                <w:noProof/>
                <w:webHidden/>
              </w:rPr>
            </w:r>
            <w:r w:rsidR="00DE3577">
              <w:rPr>
                <w:noProof/>
                <w:webHidden/>
              </w:rPr>
              <w:fldChar w:fldCharType="separate"/>
            </w:r>
            <w:r w:rsidR="00AB2735">
              <w:rPr>
                <w:noProof/>
                <w:webHidden/>
              </w:rPr>
              <w:t>11</w:t>
            </w:r>
            <w:r w:rsidR="00DE3577">
              <w:rPr>
                <w:noProof/>
                <w:webHidden/>
              </w:rPr>
              <w:fldChar w:fldCharType="end"/>
            </w:r>
          </w:hyperlink>
        </w:p>
        <w:p w:rsidR="00DE3577" w:rsidRDefault="008C423B">
          <w:pPr>
            <w:pStyle w:val="TOC2"/>
            <w:tabs>
              <w:tab w:val="left" w:pos="1540"/>
            </w:tabs>
            <w:rPr>
              <w:noProof/>
              <w:sz w:val="22"/>
              <w:lang w:val="en-US"/>
            </w:rPr>
          </w:pPr>
          <w:hyperlink w:anchor="_Toc482371135" w:history="1">
            <w:r w:rsidR="005004EB">
              <w:rPr>
                <w:rStyle w:val="Hyperlink"/>
                <w:noProof/>
              </w:rPr>
              <w:t xml:space="preserve">Annex 1: </w:t>
            </w:r>
            <w:r w:rsidR="00DE3577" w:rsidRPr="009862DA">
              <w:rPr>
                <w:rStyle w:val="Hyperlink"/>
                <w:noProof/>
              </w:rPr>
              <w:t>Staff Technical Coordination Function</w:t>
            </w:r>
            <w:r w:rsidR="00DE3577">
              <w:rPr>
                <w:noProof/>
                <w:webHidden/>
              </w:rPr>
              <w:tab/>
            </w:r>
            <w:r w:rsidR="00DE3577">
              <w:rPr>
                <w:noProof/>
                <w:webHidden/>
              </w:rPr>
              <w:fldChar w:fldCharType="begin"/>
            </w:r>
            <w:r w:rsidR="00DE3577">
              <w:rPr>
                <w:noProof/>
                <w:webHidden/>
              </w:rPr>
              <w:instrText xml:space="preserve"> PAGEREF _Toc482371135 \h </w:instrText>
            </w:r>
            <w:r w:rsidR="00DE3577">
              <w:rPr>
                <w:noProof/>
                <w:webHidden/>
              </w:rPr>
            </w:r>
            <w:r w:rsidR="00DE3577">
              <w:rPr>
                <w:noProof/>
                <w:webHidden/>
              </w:rPr>
              <w:fldChar w:fldCharType="separate"/>
            </w:r>
            <w:r w:rsidR="00AB2735">
              <w:rPr>
                <w:noProof/>
                <w:webHidden/>
              </w:rPr>
              <w:t>13</w:t>
            </w:r>
            <w:r w:rsidR="00DE3577">
              <w:rPr>
                <w:noProof/>
                <w:webHidden/>
              </w:rPr>
              <w:fldChar w:fldCharType="end"/>
            </w:r>
          </w:hyperlink>
        </w:p>
        <w:p w:rsidR="00DE3577" w:rsidRDefault="008C423B">
          <w:pPr>
            <w:pStyle w:val="TOC2"/>
            <w:rPr>
              <w:noProof/>
              <w:sz w:val="22"/>
              <w:lang w:val="en-US"/>
            </w:rPr>
          </w:pPr>
          <w:hyperlink w:anchor="_Toc482371136" w:history="1">
            <w:r w:rsidR="00DE3577" w:rsidRPr="009862DA">
              <w:rPr>
                <w:rStyle w:val="Hyperlink"/>
                <w:noProof/>
              </w:rPr>
              <w:t>Annex 2: Agenda Global forum</w:t>
            </w:r>
            <w:r w:rsidR="00DE3577">
              <w:rPr>
                <w:noProof/>
                <w:webHidden/>
              </w:rPr>
              <w:tab/>
            </w:r>
            <w:r w:rsidR="00DE3577">
              <w:rPr>
                <w:noProof/>
                <w:webHidden/>
              </w:rPr>
              <w:fldChar w:fldCharType="begin"/>
            </w:r>
            <w:r w:rsidR="00DE3577">
              <w:rPr>
                <w:noProof/>
                <w:webHidden/>
              </w:rPr>
              <w:instrText xml:space="preserve"> PAGEREF _Toc482371136 \h </w:instrText>
            </w:r>
            <w:r w:rsidR="00DE3577">
              <w:rPr>
                <w:noProof/>
                <w:webHidden/>
              </w:rPr>
            </w:r>
            <w:r w:rsidR="00DE3577">
              <w:rPr>
                <w:noProof/>
                <w:webHidden/>
              </w:rPr>
              <w:fldChar w:fldCharType="separate"/>
            </w:r>
            <w:r w:rsidR="00AB2735">
              <w:rPr>
                <w:noProof/>
                <w:webHidden/>
              </w:rPr>
              <w:t>14</w:t>
            </w:r>
            <w:r w:rsidR="00DE3577">
              <w:rPr>
                <w:noProof/>
                <w:webHidden/>
              </w:rPr>
              <w:fldChar w:fldCharType="end"/>
            </w:r>
          </w:hyperlink>
        </w:p>
        <w:p w:rsidR="006C39CD" w:rsidRDefault="006C39CD">
          <w:r>
            <w:rPr>
              <w:b/>
              <w:bCs/>
              <w:noProof/>
            </w:rPr>
            <w:fldChar w:fldCharType="end"/>
          </w:r>
        </w:p>
      </w:sdtContent>
    </w:sdt>
    <w:p w:rsidR="00135BDB" w:rsidRPr="00135BDB" w:rsidRDefault="00135BDB" w:rsidP="00135BDB"/>
    <w:p w:rsidR="00135BDB" w:rsidRDefault="00135BDB" w:rsidP="00AB6B12"/>
    <w:p w:rsidR="00135BDB" w:rsidRDefault="004E7BE6" w:rsidP="004E7BE6">
      <w:pPr>
        <w:tabs>
          <w:tab w:val="left" w:pos="7294"/>
        </w:tabs>
      </w:pPr>
      <w:r>
        <w:tab/>
      </w:r>
    </w:p>
    <w:p w:rsidR="00135BDB" w:rsidRDefault="00135BDB" w:rsidP="00AB6B12"/>
    <w:p w:rsidR="00E1101B" w:rsidRDefault="00E1101B" w:rsidP="00AB6B12"/>
    <w:p w:rsidR="00E1101B" w:rsidRPr="00E1101B" w:rsidRDefault="00E1101B" w:rsidP="00E1101B"/>
    <w:p w:rsidR="00E1101B" w:rsidRPr="00E1101B" w:rsidRDefault="00E1101B" w:rsidP="00E1101B"/>
    <w:p w:rsidR="00E1101B" w:rsidRPr="00E1101B" w:rsidRDefault="00E1101B" w:rsidP="00E1101B"/>
    <w:p w:rsidR="00E1101B" w:rsidRPr="00E1101B" w:rsidRDefault="004E7BE6" w:rsidP="004E7BE6">
      <w:pPr>
        <w:tabs>
          <w:tab w:val="left" w:pos="2263"/>
        </w:tabs>
      </w:pPr>
      <w:r>
        <w:tab/>
      </w:r>
    </w:p>
    <w:p w:rsidR="00E1101B" w:rsidRPr="00E1101B" w:rsidRDefault="00E1101B" w:rsidP="00E1101B"/>
    <w:p w:rsidR="00E1101B" w:rsidRDefault="00E1101B" w:rsidP="00E1101B">
      <w:pPr>
        <w:tabs>
          <w:tab w:val="left" w:pos="2768"/>
        </w:tabs>
      </w:pPr>
      <w:r>
        <w:tab/>
      </w:r>
    </w:p>
    <w:p w:rsidR="00E1101B" w:rsidRDefault="00E1101B" w:rsidP="00E1101B"/>
    <w:p w:rsidR="00135BDB" w:rsidRPr="00E1101B" w:rsidRDefault="00135BDB" w:rsidP="00E1101B">
      <w:pPr>
        <w:sectPr w:rsidR="00135BDB" w:rsidRPr="00E1101B" w:rsidSect="004E7BE6">
          <w:footerReference w:type="default" r:id="rId13"/>
          <w:pgSz w:w="11907" w:h="16839" w:code="9"/>
          <w:pgMar w:top="1440" w:right="1440" w:bottom="1440" w:left="1440" w:header="454" w:footer="454" w:gutter="0"/>
          <w:pgNumType w:fmt="lowerRoman" w:start="1"/>
          <w:cols w:space="708"/>
          <w:docGrid w:linePitch="360"/>
        </w:sectPr>
      </w:pPr>
    </w:p>
    <w:p w:rsidR="006C39CD" w:rsidRPr="001E68D6" w:rsidRDefault="001E68D6" w:rsidP="006E5B8A">
      <w:pPr>
        <w:pStyle w:val="Heading1"/>
        <w:rPr>
          <w:b/>
          <w:bCs/>
        </w:rPr>
      </w:pPr>
      <w:bookmarkStart w:id="0" w:name="_Toc482371123"/>
      <w:r w:rsidRPr="001E68D6">
        <w:rPr>
          <w:b/>
          <w:bCs/>
        </w:rPr>
        <w:lastRenderedPageBreak/>
        <w:t xml:space="preserve">EXECUTIVE </w:t>
      </w:r>
      <w:r w:rsidRPr="001E68D6">
        <w:rPr>
          <w:b/>
          <w:bCs/>
          <w:color w:val="C00000"/>
        </w:rPr>
        <w:t>SUMMARY</w:t>
      </w:r>
      <w:bookmarkEnd w:id="0"/>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 xml:space="preserve">The GHHIN is </w:t>
      </w:r>
      <w:r>
        <w:rPr>
          <w:rFonts w:ascii="Calibri Light" w:hAnsi="Calibri Light"/>
        </w:rPr>
        <w:t xml:space="preserve">envisioned to be </w:t>
      </w:r>
      <w:r w:rsidRPr="004D0DF4">
        <w:rPr>
          <w:rFonts w:ascii="Calibri Light" w:hAnsi="Calibri Light"/>
        </w:rPr>
        <w:t>an independent, voluntary, mem</w:t>
      </w:r>
      <w:r>
        <w:rPr>
          <w:rFonts w:ascii="Calibri Light" w:hAnsi="Calibri Light"/>
        </w:rPr>
        <w:t xml:space="preserve">ber driven forum of scientists, </w:t>
      </w:r>
      <w:r w:rsidRPr="004D0DF4">
        <w:rPr>
          <w:rFonts w:ascii="Calibri Light" w:hAnsi="Calibri Light"/>
        </w:rPr>
        <w:t>professionals, and policymakers focused on enhancing and multiplying th</w:t>
      </w:r>
      <w:r>
        <w:rPr>
          <w:rFonts w:ascii="Calibri Light" w:hAnsi="Calibri Light"/>
        </w:rPr>
        <w:t xml:space="preserve">e global and local learning and </w:t>
      </w:r>
      <w:r w:rsidRPr="004D0DF4">
        <w:rPr>
          <w:rFonts w:ascii="Calibri Light" w:hAnsi="Calibri Light"/>
        </w:rPr>
        <w:t xml:space="preserve">resilience-building for heat health that is already occurring. </w:t>
      </w:r>
      <w:r>
        <w:rPr>
          <w:rFonts w:ascii="Calibri Light" w:hAnsi="Calibri Light"/>
        </w:rPr>
        <w:t xml:space="preserve">This is a unique user interface platform for the global extreme heat health community. </w:t>
      </w:r>
    </w:p>
    <w:p w:rsidR="006C2969" w:rsidRDefault="006C2969" w:rsidP="006C2969">
      <w:pPr>
        <w:autoSpaceDE w:val="0"/>
        <w:autoSpaceDN w:val="0"/>
        <w:adjustRightInd w:val="0"/>
        <w:spacing w:after="0" w:line="240" w:lineRule="auto"/>
        <w:jc w:val="both"/>
        <w:rPr>
          <w:rFonts w:ascii="Calibri Light" w:hAnsi="Calibri Light"/>
        </w:rPr>
      </w:pPr>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GHHI</w:t>
      </w:r>
      <w:r>
        <w:rPr>
          <w:rFonts w:ascii="Calibri Light" w:hAnsi="Calibri Light"/>
        </w:rPr>
        <w:t xml:space="preserve">N seeks to serve as a catalyst, </w:t>
      </w:r>
      <w:r w:rsidRPr="004D0DF4">
        <w:rPr>
          <w:rFonts w:ascii="Calibri Light" w:hAnsi="Calibri Light"/>
        </w:rPr>
        <w:t>knowledge broker, disseminator of good practices, and a forum for facili</w:t>
      </w:r>
      <w:r>
        <w:rPr>
          <w:rFonts w:ascii="Calibri Light" w:hAnsi="Calibri Light"/>
        </w:rPr>
        <w:t xml:space="preserve">tating exchange and identifying </w:t>
      </w:r>
      <w:r w:rsidRPr="004D0DF4">
        <w:rPr>
          <w:rFonts w:ascii="Calibri Light" w:hAnsi="Calibri Light"/>
        </w:rPr>
        <w:t xml:space="preserve">needs. The GHHIN </w:t>
      </w:r>
      <w:r>
        <w:rPr>
          <w:rFonts w:ascii="Calibri Light" w:hAnsi="Calibri Light"/>
        </w:rPr>
        <w:t>will</w:t>
      </w:r>
      <w:r w:rsidRPr="004D0DF4">
        <w:rPr>
          <w:rFonts w:ascii="Calibri Light" w:hAnsi="Calibri Light"/>
        </w:rPr>
        <w:t xml:space="preserve"> create a global common space to promote</w:t>
      </w:r>
      <w:r>
        <w:rPr>
          <w:rFonts w:ascii="Calibri Light" w:hAnsi="Calibri Light"/>
        </w:rPr>
        <w:t xml:space="preserve"> evidence-driven interventions, </w:t>
      </w:r>
      <w:r w:rsidRPr="004D0DF4">
        <w:rPr>
          <w:rFonts w:ascii="Calibri Light" w:hAnsi="Calibri Light"/>
        </w:rPr>
        <w:t>shared-learning, co-production of information, synthesis of priorities</w:t>
      </w:r>
      <w:r>
        <w:rPr>
          <w:rFonts w:ascii="Calibri Light" w:hAnsi="Calibri Light"/>
        </w:rPr>
        <w:t xml:space="preserve"> and capacity building that can </w:t>
      </w:r>
      <w:r w:rsidRPr="004D0DF4">
        <w:rPr>
          <w:rFonts w:ascii="Calibri Light" w:hAnsi="Calibri Light"/>
        </w:rPr>
        <w:t>empower multi-disciplinary actors</w:t>
      </w:r>
      <w:r>
        <w:rPr>
          <w:rFonts w:ascii="Calibri Light" w:hAnsi="Calibri Light"/>
        </w:rPr>
        <w:t xml:space="preserve"> </w:t>
      </w:r>
      <w:r w:rsidRPr="00324D52">
        <w:rPr>
          <w:rFonts w:ascii="Calibri Light" w:hAnsi="Calibri Light"/>
        </w:rPr>
        <w:t>(e.g. health system practitioners, government authorities, community service organizations, urban p</w:t>
      </w:r>
      <w:r>
        <w:rPr>
          <w:rFonts w:ascii="Calibri Light" w:hAnsi="Calibri Light"/>
        </w:rPr>
        <w:t xml:space="preserve">lanners, and the </w:t>
      </w:r>
      <w:r w:rsidRPr="00324D52">
        <w:rPr>
          <w:rFonts w:ascii="Calibri Light" w:hAnsi="Calibri Light"/>
        </w:rPr>
        <w:t>meteorological community)</w:t>
      </w:r>
      <w:r w:rsidRPr="004D0DF4">
        <w:rPr>
          <w:rFonts w:ascii="Calibri Light" w:hAnsi="Calibri Light"/>
        </w:rPr>
        <w:t xml:space="preserve"> to take more effective and inform</w:t>
      </w:r>
      <w:r>
        <w:rPr>
          <w:rFonts w:ascii="Calibri Light" w:hAnsi="Calibri Light"/>
        </w:rPr>
        <w:t xml:space="preserve">ed life-saving preparedness and </w:t>
      </w:r>
      <w:r w:rsidRPr="004D0DF4">
        <w:rPr>
          <w:rFonts w:ascii="Calibri Light" w:hAnsi="Calibri Light"/>
        </w:rPr>
        <w:t xml:space="preserve">planning measures. In order to synchronize learning across global to local </w:t>
      </w:r>
      <w:r>
        <w:rPr>
          <w:rFonts w:ascii="Calibri Light" w:hAnsi="Calibri Light"/>
        </w:rPr>
        <w:t xml:space="preserve">heat-health related activities. </w:t>
      </w:r>
      <w:r w:rsidRPr="004D0DF4">
        <w:rPr>
          <w:rFonts w:ascii="Calibri Light" w:hAnsi="Calibri Light"/>
        </w:rPr>
        <w:t>GHHIN will propose a common framework that can be used as appr</w:t>
      </w:r>
      <w:r>
        <w:rPr>
          <w:rFonts w:ascii="Calibri Light" w:hAnsi="Calibri Light"/>
        </w:rPr>
        <w:t xml:space="preserve">opriate by members in their own </w:t>
      </w:r>
      <w:r w:rsidRPr="004D0DF4">
        <w:rPr>
          <w:rFonts w:ascii="Calibri Light" w:hAnsi="Calibri Light"/>
        </w:rPr>
        <w:t>work, to help connect local efforts and learning into the global dialogue.</w:t>
      </w:r>
      <w:r>
        <w:rPr>
          <w:rFonts w:ascii="Calibri Light" w:hAnsi="Calibri Light"/>
        </w:rPr>
        <w:t xml:space="preserve"> </w:t>
      </w:r>
      <w:r w:rsidRPr="00324D52">
        <w:rPr>
          <w:rFonts w:ascii="Calibri Light" w:hAnsi="Calibri Light"/>
        </w:rPr>
        <w:t xml:space="preserve">It is a voluntary member-based initiative with a light-touch governance process </w:t>
      </w:r>
      <w:r>
        <w:rPr>
          <w:rFonts w:ascii="Calibri Light" w:hAnsi="Calibri Light"/>
        </w:rPr>
        <w:t xml:space="preserve">initially </w:t>
      </w:r>
      <w:r w:rsidRPr="00324D52">
        <w:rPr>
          <w:rFonts w:ascii="Calibri Light" w:hAnsi="Calibri Light"/>
        </w:rPr>
        <w:t>supported by the WHO/WMO and US NOAA</w:t>
      </w:r>
      <w:r>
        <w:rPr>
          <w:rFonts w:ascii="Calibri Light" w:hAnsi="Calibri Light"/>
        </w:rPr>
        <w:t>, and driven forward through inputs from other key partners</w:t>
      </w:r>
      <w:r w:rsidRPr="00324D52">
        <w:rPr>
          <w:rFonts w:ascii="Calibri Light" w:hAnsi="Calibri Light"/>
        </w:rPr>
        <w:t xml:space="preserve">. </w:t>
      </w:r>
    </w:p>
    <w:p w:rsidR="006C2969" w:rsidRPr="004D0DF4" w:rsidRDefault="006C2969" w:rsidP="006C2969">
      <w:pPr>
        <w:autoSpaceDE w:val="0"/>
        <w:autoSpaceDN w:val="0"/>
        <w:adjustRightInd w:val="0"/>
        <w:spacing w:after="0" w:line="240" w:lineRule="auto"/>
        <w:rPr>
          <w:rFonts w:ascii="Calibri Light" w:hAnsi="Calibri Light"/>
        </w:rPr>
      </w:pPr>
    </w:p>
    <w:p w:rsidR="006C2969" w:rsidRDefault="006C2969" w:rsidP="006C2969">
      <w:pPr>
        <w:rPr>
          <w:rFonts w:ascii="Calibri Light" w:hAnsi="Calibri Light"/>
        </w:rPr>
      </w:pPr>
      <w:r w:rsidRPr="00324D52">
        <w:rPr>
          <w:rFonts w:ascii="Calibri Light" w:hAnsi="Calibri Light"/>
        </w:rPr>
        <w:t xml:space="preserve">Operationalization </w:t>
      </w:r>
      <w:r>
        <w:rPr>
          <w:rFonts w:ascii="Calibri Light" w:hAnsi="Calibri Light"/>
        </w:rPr>
        <w:t>of GHHIN calls for 5 key elements in 2017/2018:</w:t>
      </w:r>
    </w:p>
    <w:tbl>
      <w:tblPr>
        <w:tblStyle w:val="TableGrid"/>
        <w:tblW w:w="0" w:type="auto"/>
        <w:tblInd w:w="720" w:type="dxa"/>
        <w:tblLook w:val="04A0" w:firstRow="1" w:lastRow="0" w:firstColumn="1" w:lastColumn="0" w:noHBand="0" w:noVBand="1"/>
      </w:tblPr>
      <w:tblGrid>
        <w:gridCol w:w="4879"/>
        <w:gridCol w:w="3644"/>
      </w:tblGrid>
      <w:tr w:rsidR="006C2969" w:rsidRPr="001234F4" w:rsidTr="00DE3577">
        <w:tc>
          <w:tcPr>
            <w:tcW w:w="4879" w:type="dxa"/>
          </w:tcPr>
          <w:p w:rsidR="006C2969" w:rsidRPr="006C2969" w:rsidRDefault="006C2969" w:rsidP="00DE3577">
            <w:pPr>
              <w:pStyle w:val="ListParagraph"/>
              <w:rPr>
                <w:rFonts w:ascii="Calibri Light" w:eastAsiaTheme="majorEastAsia" w:hAnsi="Calibri Light" w:cstheme="majorBidi"/>
                <w:b/>
                <w:bCs/>
                <w:color w:val="FF0000"/>
                <w:sz w:val="28"/>
                <w:szCs w:val="28"/>
                <w:lang w:val="en-US"/>
              </w:rPr>
            </w:pPr>
            <w:r w:rsidRPr="006C2969">
              <w:rPr>
                <w:rFonts w:ascii="Calibri Light" w:eastAsiaTheme="majorEastAsia" w:hAnsi="Calibri Light" w:cstheme="majorBidi"/>
                <w:b/>
                <w:bCs/>
                <w:color w:val="FF0000"/>
                <w:sz w:val="28"/>
                <w:szCs w:val="28"/>
                <w:lang w:val="en-US"/>
              </w:rPr>
              <w:t>TASK</w:t>
            </w:r>
          </w:p>
        </w:tc>
        <w:tc>
          <w:tcPr>
            <w:tcW w:w="3644" w:type="dxa"/>
          </w:tcPr>
          <w:p w:rsidR="006C2969" w:rsidRPr="006C2969" w:rsidRDefault="006C2969" w:rsidP="006C2969">
            <w:pPr>
              <w:pStyle w:val="ListParagraph"/>
              <w:rPr>
                <w:rFonts w:ascii="Calibri Light" w:hAnsi="Calibri Light"/>
                <w:color w:val="FF0000"/>
                <w:lang w:val="en-US"/>
              </w:rPr>
            </w:pPr>
            <w:r w:rsidRPr="006C2969">
              <w:rPr>
                <w:rFonts w:ascii="Calibri Light" w:eastAsiaTheme="majorEastAsia" w:hAnsi="Calibri Light" w:cstheme="majorBidi"/>
                <w:b/>
                <w:bCs/>
                <w:color w:val="FF0000"/>
                <w:sz w:val="28"/>
                <w:szCs w:val="28"/>
                <w:lang w:val="en-US"/>
              </w:rPr>
              <w:t>S</w:t>
            </w:r>
            <w:r>
              <w:rPr>
                <w:rFonts w:ascii="Calibri Light" w:eastAsiaTheme="majorEastAsia" w:hAnsi="Calibri Light" w:cstheme="majorBidi"/>
                <w:b/>
                <w:bCs/>
                <w:color w:val="FF0000"/>
                <w:sz w:val="28"/>
                <w:szCs w:val="28"/>
                <w:lang w:val="en-US"/>
              </w:rPr>
              <w:t>TATUS</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Establish and Staff GHHIN Coordination Unit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Need resources</w:t>
            </w:r>
            <w:r w:rsidR="00F825F0">
              <w:rPr>
                <w:rFonts w:ascii="Calibri Light" w:hAnsi="Calibri Light"/>
                <w:lang w:val="en-US"/>
              </w:rPr>
              <w:t xml:space="preserve"> for full time support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 xml:space="preserve">Formalize the Ad-Hoc Advisory Committee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 xml:space="preserve">In our control </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Establish Process to Produce Bi-annual Global Synthesis Report</w:t>
            </w:r>
          </w:p>
        </w:tc>
        <w:tc>
          <w:tcPr>
            <w:tcW w:w="3644" w:type="dxa"/>
          </w:tcPr>
          <w:p w:rsidR="006C2969" w:rsidRPr="001234F4" w:rsidRDefault="002B3C8C" w:rsidP="00DE3577">
            <w:pPr>
              <w:ind w:left="360"/>
              <w:rPr>
                <w:rFonts w:ascii="Calibri Light" w:hAnsi="Calibri Light"/>
                <w:lang w:val="en-US"/>
              </w:rPr>
            </w:pPr>
            <w:r>
              <w:rPr>
                <w:rFonts w:ascii="Calibri Light" w:hAnsi="Calibri Light"/>
                <w:lang w:val="en-US"/>
              </w:rPr>
              <w:t>Need resource mobilization</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Comparative Heat-Health System Stocktaking Report</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Develop and launch GHHIN  Outreach Strategy</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Organize the 1st Global Forum  </w:t>
            </w:r>
          </w:p>
        </w:tc>
        <w:tc>
          <w:tcPr>
            <w:tcW w:w="3644" w:type="dxa"/>
          </w:tcPr>
          <w:p w:rsidR="006C2969" w:rsidRPr="001234F4" w:rsidRDefault="002B3C8C" w:rsidP="002B3C8C">
            <w:pPr>
              <w:ind w:left="360"/>
              <w:rPr>
                <w:rFonts w:ascii="Calibri Light" w:hAnsi="Calibri Light"/>
                <w:lang w:val="en-US"/>
              </w:rPr>
            </w:pPr>
            <w:r>
              <w:rPr>
                <w:rFonts w:ascii="Calibri Light" w:hAnsi="Calibri Light"/>
                <w:lang w:val="en-US"/>
              </w:rPr>
              <w:t>Need resource mobilization</w:t>
            </w:r>
          </w:p>
        </w:tc>
      </w:tr>
    </w:tbl>
    <w:p w:rsidR="006C2969" w:rsidRDefault="006C2969" w:rsidP="006C2969">
      <w:pPr>
        <w:rPr>
          <w:rFonts w:ascii="Calibri Light" w:hAnsi="Calibri Light"/>
          <w:lang w:val="en-US"/>
        </w:rPr>
      </w:pPr>
    </w:p>
    <w:p w:rsidR="006C2969" w:rsidRDefault="006C2969" w:rsidP="006C2969">
      <w:pPr>
        <w:rPr>
          <w:rFonts w:ascii="Calibri Light" w:hAnsi="Calibri Light"/>
          <w:lang w:val="en-US"/>
        </w:rPr>
      </w:pPr>
      <w:r>
        <w:rPr>
          <w:rFonts w:ascii="Calibri Light" w:hAnsi="Calibri Light"/>
          <w:lang w:val="en-US"/>
        </w:rPr>
        <w:t xml:space="preserve">Budget and Resource Plan </w:t>
      </w:r>
    </w:p>
    <w:p w:rsidR="006C2969" w:rsidRDefault="006C2969">
      <w:pPr>
        <w:rPr>
          <w:color w:val="000000" w:themeColor="text1"/>
          <w:sz w:val="36"/>
          <w:szCs w:val="40"/>
        </w:rPr>
      </w:pPr>
      <w:r>
        <w:br w:type="page"/>
      </w:r>
    </w:p>
    <w:p w:rsidR="000779FA" w:rsidRDefault="006C2969" w:rsidP="001E68D6">
      <w:pPr>
        <w:pStyle w:val="Heading1"/>
        <w:numPr>
          <w:ilvl w:val="0"/>
          <w:numId w:val="1"/>
        </w:numPr>
        <w:ind w:left="426"/>
      </w:pPr>
      <w:r>
        <w:lastRenderedPageBreak/>
        <w:t xml:space="preserve"> </w:t>
      </w:r>
      <w:bookmarkStart w:id="1" w:name="_Toc482371124"/>
      <w:r>
        <w:t>GHHIN Coordination</w:t>
      </w:r>
      <w:bookmarkEnd w:id="1"/>
    </w:p>
    <w:p w:rsidR="006C2969" w:rsidRPr="00324D52" w:rsidRDefault="006C2969" w:rsidP="006C2969">
      <w:pPr>
        <w:pStyle w:val="Heading2"/>
        <w:spacing w:line="240" w:lineRule="auto"/>
        <w:ind w:firstLine="0"/>
        <w:rPr>
          <w:rFonts w:ascii="Calibri Light" w:hAnsi="Calibri Light"/>
        </w:rPr>
      </w:pPr>
      <w:bookmarkStart w:id="2" w:name="_Toc471229729"/>
      <w:bookmarkStart w:id="3" w:name="_Toc477372202"/>
      <w:bookmarkStart w:id="4" w:name="_Toc482371125"/>
      <w:r>
        <w:rPr>
          <w:rFonts w:ascii="Calibri Light" w:hAnsi="Calibri Light"/>
          <w:noProof/>
          <w:lang w:val="en-US" w:eastAsia="en-US"/>
        </w:rPr>
        <w:drawing>
          <wp:anchor distT="0" distB="0" distL="114300" distR="114300" simplePos="0" relativeHeight="251662336" behindDoc="0" locked="0" layoutInCell="1" allowOverlap="1" wp14:anchorId="51B74494" wp14:editId="7ECEC4AB">
            <wp:simplePos x="0" y="0"/>
            <wp:positionH relativeFrom="column">
              <wp:posOffset>2414905</wp:posOffset>
            </wp:positionH>
            <wp:positionV relativeFrom="paragraph">
              <wp:posOffset>154940</wp:posOffset>
            </wp:positionV>
            <wp:extent cx="3686810" cy="2551430"/>
            <wp:effectExtent l="19050" t="19050" r="27940" b="20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activities-and-servic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810" cy="2551430"/>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Pr="00324D52">
        <w:rPr>
          <w:rFonts w:ascii="Calibri Light" w:hAnsi="Calibri Light"/>
        </w:rPr>
        <w:t>Coordination Functions</w:t>
      </w:r>
      <w:bookmarkEnd w:id="2"/>
      <w:bookmarkEnd w:id="3"/>
      <w:bookmarkEnd w:id="4"/>
    </w:p>
    <w:p w:rsidR="006C2969" w:rsidRPr="00324D52" w:rsidRDefault="006C2969" w:rsidP="006C2969">
      <w:pPr>
        <w:spacing w:line="240" w:lineRule="auto"/>
        <w:rPr>
          <w:rFonts w:ascii="Calibri Light" w:hAnsi="Calibri Light"/>
        </w:rPr>
      </w:pPr>
      <w:r w:rsidRPr="00324D52">
        <w:rPr>
          <w:rFonts w:ascii="Calibri Light" w:hAnsi="Calibri Light"/>
        </w:rPr>
        <w:t>A full-time GHHIN coordination function, hosted by the WHO/WMO Joint Office is proposed to get the network off the ground.</w:t>
      </w:r>
      <w:r w:rsidR="002D6757">
        <w:rPr>
          <w:rFonts w:ascii="Calibri Light" w:hAnsi="Calibri Light"/>
        </w:rPr>
        <w:t xml:space="preserve">  Alternative arrangements can also be considered.</w:t>
      </w:r>
      <w:r w:rsidRPr="00324D52">
        <w:rPr>
          <w:rFonts w:ascii="Calibri Light" w:hAnsi="Calibri Light"/>
        </w:rPr>
        <w:t xml:space="preserve"> It will serve to identify members, organize meetings, support core communication platforms, and manage key activities on behalf of the network. Specific responsibilities include:</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Fundraising for core activities and staff</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Member engagement and support for the formation of regional nodes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Convening an annual forum and preparing an annual report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Providing coordination support to nodes and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networking and communication platforms for members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technical and capacity building resources</w:t>
      </w:r>
    </w:p>
    <w:p w:rsidR="006C2969" w:rsidRPr="006C2969" w:rsidRDefault="006C2969" w:rsidP="006C2969">
      <w:pPr>
        <w:spacing w:line="240" w:lineRule="auto"/>
        <w:rPr>
          <w:rFonts w:ascii="Calibri Light" w:hAnsi="Calibri Light"/>
          <w:b/>
          <w:bCs/>
          <w:color w:val="C00000"/>
          <w:sz w:val="28"/>
          <w:szCs w:val="32"/>
        </w:rPr>
      </w:pPr>
      <w:r w:rsidRPr="006C2969">
        <w:rPr>
          <w:rFonts w:ascii="Calibri Light" w:hAnsi="Calibri Light"/>
          <w:b/>
          <w:bCs/>
          <w:color w:val="C00000"/>
          <w:sz w:val="28"/>
          <w:szCs w:val="32"/>
        </w:rPr>
        <w:t>Location, Composition, and Engagement</w:t>
      </w:r>
    </w:p>
    <w:p w:rsidR="006C2969" w:rsidRPr="00324D52" w:rsidRDefault="006C2969" w:rsidP="003955AE">
      <w:pPr>
        <w:spacing w:line="240" w:lineRule="auto"/>
        <w:rPr>
          <w:rFonts w:ascii="Calibri Light" w:hAnsi="Calibri Light"/>
        </w:rPr>
      </w:pPr>
      <w:r w:rsidRPr="00324D52">
        <w:rPr>
          <w:rFonts w:ascii="Calibri Light" w:hAnsi="Calibri Light"/>
        </w:rPr>
        <w:t xml:space="preserve">The WMO/WHO joint office for Climate and Health in Geneva will host the GHHIN Initiative and help provide initial coordination support. Voluntary leads from members will be welcomed to host regional nodes, lead working groups, and develop activities identified as GHHIN priorities.  The unit </w:t>
      </w:r>
      <w:r w:rsidR="003955AE">
        <w:rPr>
          <w:rFonts w:ascii="Calibri Light" w:hAnsi="Calibri Light"/>
        </w:rPr>
        <w:t>will aim to recruit a full time coordinator</w:t>
      </w:r>
      <w:r w:rsidRPr="00324D52">
        <w:rPr>
          <w:rFonts w:ascii="Calibri Light" w:hAnsi="Calibri Light"/>
        </w:rPr>
        <w:t>. The coordination unit will actively interact and support other bodies such as: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steering committee;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leaders of regional nodes;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virtual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new members, experts, partners; </w:t>
      </w:r>
    </w:p>
    <w:p w:rsidR="006C2969" w:rsidRPr="00324D52" w:rsidRDefault="003955AE" w:rsidP="006C2969">
      <w:pPr>
        <w:pStyle w:val="ListParagraph"/>
        <w:numPr>
          <w:ilvl w:val="0"/>
          <w:numId w:val="6"/>
        </w:numPr>
        <w:spacing w:line="240" w:lineRule="auto"/>
        <w:rPr>
          <w:rFonts w:ascii="Calibri Light" w:hAnsi="Calibri Light"/>
        </w:rPr>
      </w:pPr>
      <w:r>
        <w:rPr>
          <w:rFonts w:ascii="Calibri Light" w:hAnsi="Calibri Light"/>
        </w:rPr>
        <w:t xml:space="preserve">individual </w:t>
      </w:r>
      <w:r w:rsidR="006C2969" w:rsidRPr="00324D52">
        <w:rPr>
          <w:rFonts w:ascii="Calibri Light" w:hAnsi="Calibri Light"/>
        </w:rPr>
        <w:t>contractors;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donors  </w:t>
      </w:r>
    </w:p>
    <w:p w:rsidR="006C2969" w:rsidRPr="00324D52" w:rsidRDefault="006C2969" w:rsidP="003955AE">
      <w:pPr>
        <w:pStyle w:val="Heading2"/>
        <w:ind w:firstLine="0"/>
        <w:rPr>
          <w:rFonts w:ascii="Calibri Light" w:hAnsi="Calibri Light"/>
        </w:rPr>
      </w:pPr>
      <w:bookmarkStart w:id="5" w:name="_Toc477372203"/>
      <w:bookmarkStart w:id="6" w:name="_Toc482371126"/>
      <w:r w:rsidRPr="00324D52">
        <w:rPr>
          <w:rFonts w:ascii="Calibri Light" w:hAnsi="Calibri Light"/>
        </w:rPr>
        <w:t>Expected Outputs in 2017/2018</w:t>
      </w:r>
      <w:bookmarkEnd w:id="5"/>
      <w:bookmarkEnd w:id="6"/>
      <w:r w:rsidRPr="00324D52">
        <w:rPr>
          <w:rFonts w:ascii="Calibri Light" w:hAnsi="Calibri Light"/>
        </w:rPr>
        <w:t xml:space="preserve"> </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Regular monthly </w:t>
      </w:r>
      <w:r w:rsidR="006C2969" w:rsidRPr="00324D52">
        <w:rPr>
          <w:rFonts w:ascii="Calibri Light" w:hAnsi="Calibri Light"/>
        </w:rPr>
        <w:t xml:space="preserve">Coordination </w:t>
      </w:r>
      <w:r>
        <w:rPr>
          <w:rFonts w:ascii="Calibri Light" w:hAnsi="Calibri Light"/>
        </w:rPr>
        <w:t>meetings</w:t>
      </w:r>
      <w:r w:rsidR="006C2969" w:rsidRPr="00324D52">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Website and Online Platform</w:t>
      </w:r>
      <w:r w:rsidR="003955AE">
        <w:rPr>
          <w:rFonts w:ascii="Calibri Light" w:hAnsi="Calibri Light"/>
        </w:rPr>
        <w:t xml:space="preserve"> start to develop</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Annual forum </w:t>
      </w:r>
    </w:p>
    <w:p w:rsidR="006C2969" w:rsidRPr="00324D52" w:rsidRDefault="006C2969" w:rsidP="003955AE">
      <w:pPr>
        <w:pStyle w:val="ListParagraph"/>
        <w:numPr>
          <w:ilvl w:val="0"/>
          <w:numId w:val="7"/>
        </w:numPr>
        <w:rPr>
          <w:rFonts w:ascii="Calibri Light" w:hAnsi="Calibri Light"/>
        </w:rPr>
      </w:pPr>
      <w:r w:rsidRPr="00324D52">
        <w:rPr>
          <w:rFonts w:ascii="Calibri Light" w:hAnsi="Calibri Light"/>
        </w:rPr>
        <w:t xml:space="preserve">Annual report </w:t>
      </w:r>
      <w:r w:rsidR="003955AE">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Learning Mentoring Program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Technical working groups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Health Action Profiles Database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Alert and Support Desk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Formation of regional nodes </w:t>
      </w:r>
    </w:p>
    <w:p w:rsidR="006C2969" w:rsidRPr="00324D52" w:rsidRDefault="006C2969" w:rsidP="006C2969">
      <w:pPr>
        <w:pStyle w:val="ListParagraph"/>
        <w:rPr>
          <w:rFonts w:ascii="Calibri Light" w:hAnsi="Calibri Light"/>
          <w:lang w:val="en-US"/>
        </w:rPr>
      </w:pPr>
    </w:p>
    <w:p w:rsidR="006C2969" w:rsidRPr="006C2969" w:rsidRDefault="006C2969" w:rsidP="006C2969">
      <w:pPr>
        <w:pStyle w:val="Heading1"/>
        <w:numPr>
          <w:ilvl w:val="0"/>
          <w:numId w:val="1"/>
        </w:numPr>
        <w:ind w:left="426"/>
      </w:pPr>
      <w:bookmarkStart w:id="7" w:name="_Toc477372204"/>
      <w:bookmarkStart w:id="8" w:name="_Toc482371127"/>
      <w:r w:rsidRPr="006C2969">
        <w:lastRenderedPageBreak/>
        <w:t>Formalize the GHHIN Advisory Committee</w:t>
      </w:r>
      <w:bookmarkEnd w:id="7"/>
      <w:bookmarkEnd w:id="8"/>
    </w:p>
    <w:p w:rsidR="006C2969" w:rsidRPr="006C2969" w:rsidRDefault="006C2969" w:rsidP="006C2969">
      <w:pPr>
        <w:rPr>
          <w:b/>
          <w:bCs/>
          <w:color w:val="C00000"/>
          <w:sz w:val="28"/>
          <w:szCs w:val="32"/>
        </w:rPr>
      </w:pPr>
      <w:r w:rsidRPr="006C2969">
        <w:rPr>
          <w:b/>
          <w:bCs/>
          <w:color w:val="C00000"/>
          <w:sz w:val="28"/>
          <w:szCs w:val="32"/>
        </w:rPr>
        <w:t>Coordination Team</w:t>
      </w:r>
      <w:r w:rsidR="002B3C8C">
        <w:rPr>
          <w:b/>
          <w:bCs/>
          <w:color w:val="C00000"/>
          <w:sz w:val="28"/>
          <w:szCs w:val="32"/>
        </w:rPr>
        <w:t xml:space="preserve"> (2016-2017)</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Juli Trtanj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Xxx</w:t>
      </w:r>
      <w:r>
        <w:rPr>
          <w:rFonts w:ascii="Calibri Light" w:eastAsia="Times New Roman" w:hAnsi="Calibri Light" w:cs="Tahoma"/>
          <w:szCs w:val="20"/>
          <w:lang w:val="en-US"/>
        </w:rPr>
        <w:tab/>
      </w:r>
      <w:r>
        <w:rPr>
          <w:rFonts w:ascii="Calibri Light" w:eastAsia="Times New Roman" w:hAnsi="Calibri Light" w:cs="Tahoma"/>
          <w:szCs w:val="20"/>
          <w:lang w:val="en-US"/>
        </w:rPr>
        <w:tab/>
        <w:t>NOAA, Sea Grant Fellow</w:t>
      </w:r>
    </w:p>
    <w:p w:rsidR="006C2969" w:rsidRPr="00EF00D9" w:rsidRDefault="006C2969" w:rsidP="006C2969">
      <w:pPr>
        <w:rPr>
          <w:rFonts w:ascii="Calibri Light" w:eastAsia="Times New Roman" w:hAnsi="Calibri Light" w:cs="Tahoma"/>
          <w:szCs w:val="20"/>
          <w:lang w:val="en-US"/>
        </w:rPr>
      </w:pPr>
      <w:r w:rsidRPr="006C2969">
        <w:rPr>
          <w:b/>
          <w:bCs/>
          <w:color w:val="C00000"/>
          <w:sz w:val="28"/>
          <w:szCs w:val="32"/>
        </w:rPr>
        <w:t>A Steering Committee</w:t>
      </w:r>
      <w:r w:rsidRPr="00EF00D9">
        <w:rPr>
          <w:rFonts w:ascii="Calibri Light" w:eastAsia="Times New Roman" w:hAnsi="Calibri Light" w:cs="Tahoma"/>
          <w:szCs w:val="20"/>
          <w:lang w:val="en-US"/>
        </w:rPr>
        <w:t xml:space="preserve"> of the following members </w:t>
      </w:r>
      <w:proofErr w:type="gramStart"/>
      <w:r w:rsidRPr="00EF00D9">
        <w:rPr>
          <w:rFonts w:ascii="Calibri Light" w:eastAsia="Times New Roman" w:hAnsi="Calibri Light" w:cs="Tahoma"/>
          <w:szCs w:val="20"/>
          <w:lang w:val="en-US"/>
        </w:rPr>
        <w:t>have</w:t>
      </w:r>
      <w:proofErr w:type="gramEnd"/>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p>
    <w:p w:rsidR="003955AE" w:rsidRPr="004D0DF4" w:rsidRDefault="003955AE"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Kris Ebi  </w:t>
      </w:r>
      <w:r w:rsidRPr="004D0DF4">
        <w:rPr>
          <w:rFonts w:ascii="Calibri Light" w:eastAsia="Times New Roman" w:hAnsi="Calibri Light" w:cs="Tahoma"/>
          <w:szCs w:val="20"/>
          <w:lang w:val="en-US"/>
        </w:rPr>
        <w:tab/>
      </w:r>
      <w:r w:rsidRPr="004D0DF4">
        <w:rPr>
          <w:rFonts w:ascii="Calibri Light" w:eastAsia="Times New Roman" w:hAnsi="Calibri Light" w:cs="Tahoma"/>
          <w:szCs w:val="20"/>
          <w:lang w:val="en-US"/>
        </w:rPr>
        <w:tab/>
        <w:t>Professor, Global Health, University of Washington, Seattle</w:t>
      </w:r>
    </w:p>
    <w:p w:rsidR="003955AE" w:rsidRPr="00EF00D9" w:rsidRDefault="003955AE"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Shubhayu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rsidR="003955AE" w:rsidRPr="003955AE" w:rsidRDefault="006C2969"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Angie Bone </w:t>
      </w:r>
      <w:r w:rsidRPr="004D0DF4">
        <w:rPr>
          <w:rFonts w:ascii="Calibri Light" w:eastAsia="Times New Roman" w:hAnsi="Calibri Light" w:cs="Tahoma"/>
          <w:szCs w:val="20"/>
          <w:lang w:val="en-US"/>
        </w:rPr>
        <w:tab/>
        <w:t>Centre for Radiation, Chemicals and Environmental Hazards Public Health England</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Kim Knowlton  </w:t>
      </w:r>
      <w:r w:rsidRPr="004D0DF4">
        <w:rPr>
          <w:rFonts w:ascii="Calibri Light" w:eastAsia="Times New Roman" w:hAnsi="Calibri Light" w:cs="Tahoma"/>
          <w:szCs w:val="20"/>
          <w:lang w:val="en-US"/>
        </w:rPr>
        <w:tab/>
        <w:t xml:space="preserve">National Resources Defense Council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rsidR="002D6757" w:rsidRDefault="006C2969" w:rsidP="002D6757">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Glen McGregor</w:t>
      </w:r>
      <w:r w:rsidRPr="004D0DF4">
        <w:rPr>
          <w:rFonts w:ascii="Calibri Light" w:eastAsia="Times New Roman" w:hAnsi="Calibri Light" w:cs="Tahoma"/>
          <w:szCs w:val="20"/>
          <w:lang w:val="en-US"/>
        </w:rPr>
        <w:tab/>
        <w:t xml:space="preserve">Professor,  Durham University </w:t>
      </w:r>
    </w:p>
    <w:p w:rsidR="00390F7D" w:rsidRDefault="002D6757" w:rsidP="00390F7D">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00390F7D" w:rsidRPr="00390F7D">
        <w:rPr>
          <w:rFonts w:ascii="Calibri Light" w:eastAsia="Times New Roman" w:hAnsi="Calibri Light" w:cs="Tahoma"/>
          <w:szCs w:val="20"/>
          <w:lang w:val="en-US"/>
        </w:rPr>
        <w:t xml:space="preserve"> </w:t>
      </w:r>
    </w:p>
    <w:p w:rsidR="00390F7D" w:rsidRPr="00EF00D9" w:rsidRDefault="00390F7D" w:rsidP="00390F7D">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Deutscher Wetterdienst </w:t>
      </w:r>
      <w:r>
        <w:rPr>
          <w:rFonts w:ascii="Calibri Light" w:eastAsia="Times New Roman" w:hAnsi="Calibri Light" w:cs="Tahoma"/>
          <w:szCs w:val="20"/>
          <w:lang w:val="en-US"/>
        </w:rPr>
        <w:t xml:space="preserve"> </w:t>
      </w:r>
    </w:p>
    <w:p w:rsidR="006C2969" w:rsidRPr="002D6757" w:rsidRDefault="006C2969" w:rsidP="002D6757">
      <w:pPr>
        <w:pStyle w:val="ListParagraph"/>
        <w:numPr>
          <w:ilvl w:val="0"/>
          <w:numId w:val="11"/>
        </w:numPr>
        <w:rPr>
          <w:rFonts w:ascii="Calibri Light" w:eastAsia="Times New Roman" w:hAnsi="Calibri Light" w:cs="Tahoma"/>
          <w:szCs w:val="20"/>
          <w:lang w:val="en-US"/>
        </w:rPr>
      </w:pPr>
    </w:p>
    <w:p w:rsidR="006C2969" w:rsidRPr="003955AE" w:rsidRDefault="006C2969" w:rsidP="003955AE">
      <w:pPr>
        <w:rPr>
          <w:rFonts w:ascii="Calibri Light" w:eastAsia="Times New Roman" w:hAnsi="Calibri Light" w:cs="Tahoma"/>
          <w:b/>
          <w:bCs/>
          <w:szCs w:val="20"/>
          <w:lang w:val="en-US"/>
        </w:rPr>
      </w:pPr>
      <w:r w:rsidRPr="003955AE">
        <w:rPr>
          <w:rFonts w:ascii="Calibri Light" w:eastAsia="Times New Roman" w:hAnsi="Calibri Light" w:cs="Tahoma"/>
          <w:b/>
          <w:bCs/>
          <w:szCs w:val="20"/>
          <w:lang w:val="en-US"/>
        </w:rPr>
        <w:t xml:space="preserve">(Additional Global </w:t>
      </w:r>
      <w:r w:rsidRPr="003955AE">
        <w:rPr>
          <w:rFonts w:ascii="Calibri Light" w:eastAsia="Times New Roman" w:hAnsi="Calibri Light" w:cs="Tahoma"/>
          <w:b/>
          <w:bCs/>
          <w:szCs w:val="20"/>
          <w:highlight w:val="yellow"/>
          <w:lang w:val="en-US"/>
        </w:rPr>
        <w:t>Members</w:t>
      </w:r>
      <w:r w:rsidR="003955AE" w:rsidRPr="003955AE">
        <w:rPr>
          <w:rFonts w:ascii="Calibri Light" w:eastAsia="Times New Roman" w:hAnsi="Calibri Light" w:cs="Tahoma"/>
          <w:b/>
          <w:bCs/>
          <w:szCs w:val="20"/>
          <w:highlight w:val="yellow"/>
          <w:lang w:val="en-US"/>
        </w:rPr>
        <w:t xml:space="preserve"> need to be identified</w:t>
      </w:r>
      <w:r w:rsidRPr="003955AE">
        <w:rPr>
          <w:rFonts w:ascii="Calibri Light" w:eastAsia="Times New Roman" w:hAnsi="Calibri Light" w:cs="Tahoma"/>
          <w:b/>
          <w:bCs/>
          <w:szCs w:val="20"/>
          <w:lang w:val="en-US"/>
        </w:rPr>
        <w:t xml:space="preserve">) </w:t>
      </w:r>
    </w:p>
    <w:p w:rsidR="006C2969" w:rsidRDefault="006C2969" w:rsidP="006C2969">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Chao REN,  Associate Professor, School of Architecture, The</w:t>
      </w:r>
      <w:r>
        <w:rPr>
          <w:rFonts w:ascii="Calibri Light" w:eastAsia="Times New Roman" w:hAnsi="Calibri Light" w:cs="Tahoma"/>
          <w:szCs w:val="20"/>
          <w:lang w:val="en-US"/>
        </w:rPr>
        <w:t xml:space="preserve"> Chinese University of Hong Kong</w:t>
      </w:r>
    </w:p>
    <w:p w:rsidR="006C2969" w:rsidRPr="00196F9A" w:rsidRDefault="006C2969" w:rsidP="006C2969">
      <w:pPr>
        <w:pStyle w:val="ListParagraph"/>
        <w:numPr>
          <w:ilvl w:val="0"/>
          <w:numId w:val="11"/>
        </w:numPr>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rsidR="003955AE" w:rsidRPr="00EF00D9"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 xml:space="preserve">or Shanghai HH </w:t>
      </w:r>
    </w:p>
    <w:p w:rsidR="006C2969" w:rsidRPr="00EF00D9" w:rsidRDefault="006C2969" w:rsidP="006C2969">
      <w:pPr>
        <w:pStyle w:val="ListParagraph"/>
        <w:numPr>
          <w:ilvl w:val="0"/>
          <w:numId w:val="11"/>
        </w:numPr>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w:t>
      </w:r>
      <w:proofErr w:type="spellStart"/>
      <w:r w:rsidRPr="00EF00D9">
        <w:rPr>
          <w:rFonts w:ascii="Calibri Light" w:eastAsia="Times New Roman" w:hAnsi="Calibri Light" w:cs="Tahoma"/>
          <w:szCs w:val="20"/>
          <w:lang w:val="en-US"/>
        </w:rPr>
        <w:t>Dutta</w:t>
      </w:r>
      <w:proofErr w:type="spellEnd"/>
      <w:r w:rsidRPr="00EF00D9">
        <w:rPr>
          <w:rFonts w:ascii="Calibri Light" w:eastAsia="Times New Roman" w:hAnsi="Calibri Light" w:cs="Tahoma"/>
          <w:szCs w:val="20"/>
          <w:lang w:val="en-US"/>
        </w:rPr>
        <w:t xml:space="preserve">, India Meteorological Department </w:t>
      </w:r>
    </w:p>
    <w:p w:rsidR="002B3C8C" w:rsidRDefault="002B3C8C"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rsidR="003955AE"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rsidR="003955AE" w:rsidRDefault="003955AE"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p>
    <w:p w:rsidR="003955AE"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rsidR="006C2969" w:rsidRPr="00196F9A" w:rsidRDefault="006C2969" w:rsidP="006C2969">
      <w:pPr>
        <w:pStyle w:val="ListParagraph"/>
        <w:numPr>
          <w:ilvl w:val="0"/>
          <w:numId w:val="11"/>
        </w:numPr>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r w:rsidRPr="00EF00D9">
        <w:rPr>
          <w:rFonts w:ascii="Calibri Light" w:eastAsia="Times New Roman" w:hAnsi="Calibri Light" w:cs="Tahoma"/>
          <w:szCs w:val="20"/>
          <w:lang w:val="fr-CH"/>
        </w:rPr>
        <w:t>Ph.D</w:t>
      </w:r>
      <w:proofErr w:type="spellEnd"/>
      <w:r w:rsidRPr="00EF00D9">
        <w:rPr>
          <w:rFonts w:ascii="Calibri Light" w:eastAsia="Times New Roman" w:hAnsi="Calibri Light" w:cs="Tahoma"/>
          <w:szCs w:val="20"/>
          <w:lang w:val="fr-CH"/>
        </w:rPr>
        <w:t xml:space="preserve">) Centre pour l'Étude et la Simulation du Climat à l'Échelle Régionale (ESCER), Université du Québec à Montréal </w:t>
      </w:r>
    </w:p>
    <w:p w:rsidR="006C2969" w:rsidRPr="00833975" w:rsidRDefault="006C2969">
      <w:pPr>
        <w:rPr>
          <w:b/>
          <w:bCs/>
          <w:color w:val="C00000"/>
          <w:sz w:val="28"/>
          <w:szCs w:val="32"/>
          <w:lang w:val="fr-CH"/>
        </w:rPr>
      </w:pPr>
      <w:r w:rsidRPr="00833975">
        <w:rPr>
          <w:lang w:val="fr-CH"/>
        </w:rPr>
        <w:br w:type="page"/>
      </w:r>
    </w:p>
    <w:p w:rsidR="006C2969" w:rsidRPr="002A178A" w:rsidRDefault="006C2969" w:rsidP="006C2969">
      <w:pPr>
        <w:pStyle w:val="Heading1"/>
        <w:numPr>
          <w:ilvl w:val="0"/>
          <w:numId w:val="1"/>
        </w:numPr>
        <w:ind w:left="426"/>
      </w:pPr>
      <w:bookmarkStart w:id="9" w:name="_Toc477372205"/>
      <w:bookmarkStart w:id="10" w:name="_Toc482371128"/>
      <w:r>
        <w:lastRenderedPageBreak/>
        <w:t>Global</w:t>
      </w:r>
      <w:r w:rsidR="00693168">
        <w:t xml:space="preserve"> Heat and Human Health</w:t>
      </w:r>
      <w:r>
        <w:t xml:space="preserve"> Synthesis Report</w:t>
      </w:r>
      <w:bookmarkEnd w:id="9"/>
      <w:bookmarkEnd w:id="10"/>
    </w:p>
    <w:p w:rsidR="006C2969" w:rsidRPr="006C2969" w:rsidRDefault="006C2969" w:rsidP="006C2969">
      <w:pPr>
        <w:pStyle w:val="ListParagraph"/>
        <w:numPr>
          <w:ilvl w:val="0"/>
          <w:numId w:val="13"/>
        </w:numPr>
        <w:rPr>
          <w:b/>
          <w:bCs/>
          <w:color w:val="C00000"/>
          <w:sz w:val="28"/>
          <w:szCs w:val="32"/>
        </w:rPr>
      </w:pPr>
      <w:r w:rsidRPr="006C2969">
        <w:rPr>
          <w:b/>
          <w:bCs/>
          <w:color w:val="C00000"/>
          <w:sz w:val="28"/>
          <w:szCs w:val="32"/>
        </w:rPr>
        <w:t>Scope and Purpose of the Report</w:t>
      </w:r>
    </w:p>
    <w:p w:rsidR="00693168" w:rsidRDefault="006C2969" w:rsidP="00F57226">
      <w:pPr>
        <w:ind w:left="360"/>
        <w:rPr>
          <w:rFonts w:ascii="Calibri Light" w:hAnsi="Calibri Light" w:cstheme="majorBidi"/>
          <w:szCs w:val="20"/>
          <w:lang w:val="en-US"/>
        </w:rPr>
      </w:pPr>
      <w:r w:rsidRPr="006C2969">
        <w:rPr>
          <w:rFonts w:ascii="Calibri Light" w:hAnsi="Calibri Light" w:cstheme="majorBidi"/>
          <w:szCs w:val="20"/>
          <w:lang w:val="en-US"/>
        </w:rPr>
        <w:t>The GHHIN Global Heat Health Synthesis report will be published on a bi-annual basis</w:t>
      </w:r>
      <w:r w:rsidR="00F57226">
        <w:rPr>
          <w:rFonts w:ascii="Calibri Light" w:hAnsi="Calibri Light" w:cstheme="majorBidi"/>
          <w:szCs w:val="20"/>
          <w:lang w:val="en-US"/>
        </w:rPr>
        <w:t>, every 2 years</w:t>
      </w:r>
      <w:r w:rsidRPr="006C2969">
        <w:rPr>
          <w:rFonts w:ascii="Calibri Light" w:hAnsi="Calibri Light" w:cstheme="majorBidi"/>
          <w:szCs w:val="20"/>
          <w:lang w:val="en-US"/>
        </w:rPr>
        <w:t xml:space="preserve"> to synthesi</w:t>
      </w:r>
      <w:ins w:id="11" w:author="Hunter Jones" w:date="2017-06-22T14:04:00Z">
        <w:r w:rsidR="008C423B">
          <w:rPr>
            <w:rFonts w:ascii="Calibri Light" w:hAnsi="Calibri Light" w:cstheme="majorBidi"/>
            <w:szCs w:val="20"/>
            <w:lang w:val="en-US"/>
          </w:rPr>
          <w:t>ze</w:t>
        </w:r>
      </w:ins>
      <w:del w:id="12" w:author="Hunter Jones" w:date="2017-06-22T14:04:00Z">
        <w:r w:rsidRPr="006C2969" w:rsidDel="008C423B">
          <w:rPr>
            <w:rFonts w:ascii="Calibri Light" w:hAnsi="Calibri Light" w:cstheme="majorBidi"/>
            <w:szCs w:val="20"/>
            <w:lang w:val="en-US"/>
          </w:rPr>
          <w:delText>s</w:delText>
        </w:r>
      </w:del>
      <w:r w:rsidRPr="006C2969">
        <w:rPr>
          <w:rFonts w:ascii="Calibri Light" w:hAnsi="Calibri Light" w:cstheme="majorBidi"/>
          <w:szCs w:val="20"/>
          <w:lang w:val="en-US"/>
        </w:rPr>
        <w:t xml:space="preserve"> the state of </w:t>
      </w:r>
      <w:commentRangeStart w:id="13"/>
      <w:r w:rsidRPr="006C2969">
        <w:rPr>
          <w:rFonts w:ascii="Calibri Light" w:hAnsi="Calibri Light" w:cstheme="majorBidi"/>
          <w:szCs w:val="20"/>
          <w:lang w:val="en-US"/>
        </w:rPr>
        <w:t xml:space="preserve">science </w:t>
      </w:r>
      <w:r w:rsidR="003955AE">
        <w:rPr>
          <w:rFonts w:ascii="Calibri Light" w:hAnsi="Calibri Light" w:cstheme="majorBidi"/>
          <w:szCs w:val="20"/>
          <w:lang w:val="en-US"/>
        </w:rPr>
        <w:t xml:space="preserve">and practice </w:t>
      </w:r>
      <w:commentRangeEnd w:id="13"/>
      <w:r w:rsidR="008C423B">
        <w:rPr>
          <w:rStyle w:val="CommentReference"/>
          <w:rFonts w:ascii="Verdana" w:hAnsi="Verdana"/>
        </w:rPr>
        <w:commentReference w:id="13"/>
      </w:r>
      <w:r w:rsidR="00F57226">
        <w:rPr>
          <w:rFonts w:ascii="Calibri Light" w:hAnsi="Calibri Light" w:cstheme="majorBidi"/>
          <w:szCs w:val="20"/>
          <w:lang w:val="en-US"/>
        </w:rPr>
        <w:t xml:space="preserve">to monitor, </w:t>
      </w:r>
      <w:del w:id="14" w:author="Hunter Jones" w:date="2017-06-22T14:05:00Z">
        <w:r w:rsidR="00F57226" w:rsidDel="008C423B">
          <w:rPr>
            <w:rFonts w:ascii="Calibri Light" w:hAnsi="Calibri Light" w:cstheme="majorBidi"/>
            <w:szCs w:val="20"/>
            <w:lang w:val="en-US"/>
          </w:rPr>
          <w:delText>forecast</w:delText>
        </w:r>
      </w:del>
      <w:ins w:id="15" w:author="Hunter Jones" w:date="2017-06-22T14:05:00Z">
        <w:r w:rsidR="008C423B">
          <w:rPr>
            <w:rFonts w:ascii="Calibri Light" w:hAnsi="Calibri Light" w:cstheme="majorBidi"/>
            <w:szCs w:val="20"/>
            <w:lang w:val="en-US"/>
          </w:rPr>
          <w:t>predict</w:t>
        </w:r>
      </w:ins>
      <w:r w:rsidR="00F57226">
        <w:rPr>
          <w:rFonts w:ascii="Calibri Light" w:hAnsi="Calibri Light" w:cstheme="majorBidi"/>
          <w:szCs w:val="20"/>
          <w:lang w:val="en-US"/>
        </w:rPr>
        <w:t>, and address</w:t>
      </w:r>
      <w:r w:rsidRPr="006C2969">
        <w:rPr>
          <w:rFonts w:ascii="Calibri Light" w:hAnsi="Calibri Light" w:cstheme="majorBidi"/>
          <w:szCs w:val="20"/>
          <w:lang w:val="en-US"/>
        </w:rPr>
        <w:t xml:space="preserve"> extreme heat </w:t>
      </w:r>
      <w:r w:rsidR="00F57226">
        <w:rPr>
          <w:rFonts w:ascii="Calibri Light" w:hAnsi="Calibri Light" w:cstheme="majorBidi"/>
          <w:szCs w:val="20"/>
          <w:lang w:val="en-US"/>
        </w:rPr>
        <w:t xml:space="preserve">risks to </w:t>
      </w:r>
      <w:r w:rsidRPr="006C2969">
        <w:rPr>
          <w:rFonts w:ascii="Calibri Light" w:hAnsi="Calibri Light" w:cstheme="majorBidi"/>
          <w:szCs w:val="20"/>
          <w:lang w:val="en-US"/>
        </w:rPr>
        <w:t>human health. The report will help to establish baseline conditions (exposure/information/response etc.) confronting the heat-health community</w:t>
      </w:r>
      <w:del w:id="16" w:author="Hunter Jones" w:date="2017-06-22T16:18:00Z">
        <w:r w:rsidRPr="006C2969" w:rsidDel="00257153">
          <w:rPr>
            <w:rFonts w:ascii="Calibri Light" w:hAnsi="Calibri Light" w:cstheme="majorBidi"/>
            <w:szCs w:val="20"/>
            <w:lang w:val="en-US"/>
          </w:rPr>
          <w:delText>; to</w:delText>
        </w:r>
      </w:del>
      <w:ins w:id="17" w:author="Hunter Jones" w:date="2017-06-22T16:18:00Z">
        <w:r w:rsidR="00257153">
          <w:rPr>
            <w:rFonts w:ascii="Calibri Light" w:hAnsi="Calibri Light" w:cstheme="majorBidi"/>
            <w:szCs w:val="20"/>
            <w:lang w:val="en-US"/>
          </w:rPr>
          <w:t>,</w:t>
        </w:r>
      </w:ins>
      <w:r w:rsidRPr="006C2969">
        <w:rPr>
          <w:rFonts w:ascii="Calibri Light" w:hAnsi="Calibri Light" w:cstheme="majorBidi"/>
          <w:szCs w:val="20"/>
          <w:lang w:val="en-US"/>
        </w:rPr>
        <w:t xml:space="preserve"> track progress being made</w:t>
      </w:r>
      <w:r w:rsidR="00F57226">
        <w:rPr>
          <w:rFonts w:ascii="Calibri Light" w:hAnsi="Calibri Light" w:cstheme="majorBidi"/>
          <w:szCs w:val="20"/>
          <w:lang w:val="en-US"/>
        </w:rPr>
        <w:t xml:space="preserve"> over time</w:t>
      </w:r>
      <w:del w:id="18" w:author="Hunter Jones" w:date="2017-06-22T16:18:00Z">
        <w:r w:rsidRPr="006C2969" w:rsidDel="00257153">
          <w:rPr>
            <w:rFonts w:ascii="Calibri Light" w:hAnsi="Calibri Light" w:cstheme="majorBidi"/>
            <w:szCs w:val="20"/>
            <w:lang w:val="en-US"/>
          </w:rPr>
          <w:delText>; to</w:delText>
        </w:r>
      </w:del>
      <w:ins w:id="19" w:author="Hunter Jones" w:date="2017-06-22T16:18:00Z">
        <w:r w:rsidR="00257153">
          <w:rPr>
            <w:rFonts w:ascii="Calibri Light" w:hAnsi="Calibri Light" w:cstheme="majorBidi"/>
            <w:szCs w:val="20"/>
            <w:lang w:val="en-US"/>
          </w:rPr>
          <w:t>,</w:t>
        </w:r>
      </w:ins>
      <w:r w:rsidRPr="006C2969">
        <w:rPr>
          <w:rFonts w:ascii="Calibri Light" w:hAnsi="Calibri Light" w:cstheme="majorBidi"/>
          <w:szCs w:val="20"/>
          <w:lang w:val="en-US"/>
        </w:rPr>
        <w:t xml:space="preserve"> highlight knowledge and research gaps</w:t>
      </w:r>
      <w:del w:id="20" w:author="Hunter Jones" w:date="2017-06-22T16:18:00Z">
        <w:r w:rsidRPr="006C2969" w:rsidDel="00257153">
          <w:rPr>
            <w:rFonts w:ascii="Calibri Light" w:hAnsi="Calibri Light" w:cstheme="majorBidi"/>
            <w:szCs w:val="20"/>
            <w:lang w:val="en-US"/>
          </w:rPr>
          <w:delText xml:space="preserve">; </w:delText>
        </w:r>
        <w:r w:rsidR="00F57226" w:rsidDel="00257153">
          <w:rPr>
            <w:rFonts w:ascii="Calibri Light" w:hAnsi="Calibri Light" w:cstheme="majorBidi"/>
            <w:szCs w:val="20"/>
            <w:lang w:val="en-US"/>
          </w:rPr>
          <w:delText>to</w:delText>
        </w:r>
      </w:del>
      <w:ins w:id="21" w:author="Hunter Jones" w:date="2017-06-22T16:18:00Z">
        <w:r w:rsidR="00257153">
          <w:rPr>
            <w:rFonts w:ascii="Calibri Light" w:hAnsi="Calibri Light" w:cstheme="majorBidi"/>
            <w:szCs w:val="20"/>
            <w:lang w:val="en-US"/>
          </w:rPr>
          <w:t>,</w:t>
        </w:r>
      </w:ins>
      <w:r w:rsidR="00F57226">
        <w:rPr>
          <w:rFonts w:ascii="Calibri Light" w:hAnsi="Calibri Light" w:cstheme="majorBidi"/>
          <w:szCs w:val="20"/>
          <w:lang w:val="en-US"/>
        </w:rPr>
        <w:t xml:space="preserve"> provide an authoritative voice upon which members can advocate more effectively</w:t>
      </w:r>
      <w:del w:id="22" w:author="Hunter Jones" w:date="2017-06-22T16:18:00Z">
        <w:r w:rsidR="00F57226" w:rsidDel="00257153">
          <w:rPr>
            <w:rFonts w:ascii="Calibri Light" w:hAnsi="Calibri Light" w:cstheme="majorBidi"/>
            <w:szCs w:val="20"/>
            <w:lang w:val="en-US"/>
          </w:rPr>
          <w:delText xml:space="preserve">; </w:delText>
        </w:r>
      </w:del>
      <w:ins w:id="23" w:author="Hunter Jones" w:date="2017-06-22T16:18:00Z">
        <w:r w:rsidR="00257153">
          <w:rPr>
            <w:rFonts w:ascii="Calibri Light" w:hAnsi="Calibri Light" w:cstheme="majorBidi"/>
            <w:szCs w:val="20"/>
            <w:lang w:val="en-US"/>
          </w:rPr>
          <w:t>,</w:t>
        </w:r>
        <w:r w:rsidR="00257153">
          <w:rPr>
            <w:rFonts w:ascii="Calibri Light" w:hAnsi="Calibri Light" w:cstheme="majorBidi"/>
            <w:szCs w:val="20"/>
            <w:lang w:val="en-US"/>
          </w:rPr>
          <w:t xml:space="preserve"> </w:t>
        </w:r>
      </w:ins>
      <w:r w:rsidR="00F57226">
        <w:rPr>
          <w:rFonts w:ascii="Calibri Light" w:hAnsi="Calibri Light" w:cstheme="majorBidi"/>
          <w:szCs w:val="20"/>
          <w:lang w:val="en-US"/>
        </w:rPr>
        <w:t>and</w:t>
      </w:r>
      <w:ins w:id="24" w:author="Hunter Jones" w:date="2017-06-22T16:18:00Z">
        <w:r w:rsidR="00257153">
          <w:rPr>
            <w:rFonts w:ascii="Calibri Light" w:hAnsi="Calibri Light" w:cstheme="majorBidi"/>
            <w:szCs w:val="20"/>
            <w:lang w:val="en-US"/>
          </w:rPr>
          <w:t xml:space="preserve"> will</w:t>
        </w:r>
      </w:ins>
      <w:r w:rsidR="00F57226">
        <w:rPr>
          <w:rFonts w:ascii="Calibri Light" w:hAnsi="Calibri Light" w:cstheme="majorBidi"/>
          <w:szCs w:val="20"/>
          <w:lang w:val="en-US"/>
        </w:rPr>
        <w:t xml:space="preserve"> be presented in  </w:t>
      </w:r>
      <w:r w:rsidRPr="006C2969">
        <w:rPr>
          <w:rFonts w:ascii="Calibri Light" w:hAnsi="Calibri Light" w:cstheme="majorBidi"/>
          <w:szCs w:val="20"/>
          <w:lang w:val="en-US"/>
        </w:rPr>
        <w:t>an accessi</w:t>
      </w:r>
      <w:r w:rsidR="00693168">
        <w:rPr>
          <w:rFonts w:ascii="Calibri Light" w:hAnsi="Calibri Light" w:cstheme="majorBidi"/>
          <w:szCs w:val="20"/>
          <w:lang w:val="en-US"/>
        </w:rPr>
        <w:t>ble format to a broad readership</w:t>
      </w:r>
      <w:r w:rsidRPr="006C2969">
        <w:rPr>
          <w:rFonts w:ascii="Calibri Light" w:hAnsi="Calibri Light" w:cstheme="majorBidi"/>
          <w:szCs w:val="20"/>
          <w:lang w:val="en-US"/>
        </w:rPr>
        <w:t>. The report will complement and synthesize information on the GHHIN Global Heat Health web portal, which is routinely updated with new research, initiatives, events, outcomes, indicators, and other items.</w:t>
      </w:r>
      <w:r w:rsidR="00693168">
        <w:rPr>
          <w:rFonts w:ascii="Calibri Light" w:hAnsi="Calibri Light" w:cstheme="majorBidi"/>
          <w:szCs w:val="20"/>
          <w:lang w:val="en-US"/>
        </w:rPr>
        <w:t xml:space="preserve"> </w:t>
      </w:r>
    </w:p>
    <w:p w:rsidR="006C2969" w:rsidRPr="006C2969" w:rsidRDefault="00693168" w:rsidP="00693168">
      <w:pPr>
        <w:ind w:left="360"/>
        <w:rPr>
          <w:rFonts w:ascii="Calibri Light" w:hAnsi="Calibri Light" w:cstheme="majorBidi"/>
          <w:b/>
          <w:bCs/>
          <w:szCs w:val="20"/>
          <w:lang w:val="en-US"/>
        </w:rPr>
      </w:pPr>
      <w:r>
        <w:rPr>
          <w:rFonts w:ascii="Calibri Light" w:hAnsi="Calibri Light" w:cstheme="majorBidi"/>
          <w:szCs w:val="20"/>
          <w:lang w:val="en-US"/>
        </w:rPr>
        <w:t xml:space="preserve">In the future the member driven portal and annual forums will serve as a content/data collection opportunities to inform the synthesis report.  The first synthesis report will draw upon a stocktaking exercise completed by the steering committee. </w:t>
      </w:r>
    </w:p>
    <w:p w:rsidR="006C2969" w:rsidRPr="006C2969" w:rsidRDefault="006C2969" w:rsidP="006C2969">
      <w:pPr>
        <w:pStyle w:val="ListParagraph"/>
        <w:numPr>
          <w:ilvl w:val="0"/>
          <w:numId w:val="3"/>
        </w:numPr>
      </w:pPr>
      <w:r w:rsidRPr="006C2969">
        <w:t>To track the magnitude and global differentiation of exposure, impacts, vulnerability and global response capacity.</w:t>
      </w:r>
    </w:p>
    <w:p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Draw on </w:t>
      </w:r>
      <w:r w:rsidR="003955AE">
        <w:rPr>
          <w:rFonts w:ascii="Calibri Light" w:hAnsi="Calibri Light" w:cstheme="majorBidi"/>
          <w:szCs w:val="20"/>
          <w:lang w:val="en-US"/>
        </w:rPr>
        <w:t xml:space="preserve">and align with </w:t>
      </w:r>
      <w:r w:rsidRPr="00324D52">
        <w:rPr>
          <w:rFonts w:ascii="Calibri Light" w:hAnsi="Calibri Light" w:cstheme="majorBidi"/>
          <w:szCs w:val="20"/>
          <w:lang w:val="en-US"/>
        </w:rPr>
        <w:t xml:space="preserve">IPCC, US Assessment/ </w:t>
      </w:r>
      <w:r w:rsidR="003955AE">
        <w:rPr>
          <w:rFonts w:ascii="Calibri Light" w:hAnsi="Calibri Light" w:cstheme="majorBidi"/>
          <w:szCs w:val="20"/>
          <w:lang w:val="en-US"/>
        </w:rPr>
        <w:t xml:space="preserve">WMO State of Climate, </w:t>
      </w:r>
      <w:r w:rsidRPr="00324D52">
        <w:rPr>
          <w:rFonts w:ascii="Calibri Light" w:hAnsi="Calibri Light" w:cstheme="majorBidi"/>
          <w:szCs w:val="20"/>
          <w:lang w:val="en-US"/>
        </w:rPr>
        <w:t xml:space="preserve">other impacts data </w:t>
      </w:r>
    </w:p>
    <w:p w:rsidR="006C2969" w:rsidRPr="00324D52" w:rsidRDefault="006C2969" w:rsidP="006C2969">
      <w:pPr>
        <w:pStyle w:val="ListParagraph"/>
        <w:numPr>
          <w:ilvl w:val="1"/>
          <w:numId w:val="12"/>
        </w:numPr>
        <w:rPr>
          <w:rFonts w:ascii="Calibri Light" w:hAnsi="Calibri Light" w:cstheme="majorBidi"/>
          <w:szCs w:val="20"/>
          <w:lang w:val="en-US"/>
        </w:rPr>
      </w:pPr>
      <w:commentRangeStart w:id="25"/>
      <w:r w:rsidRPr="00324D52">
        <w:rPr>
          <w:rFonts w:ascii="Calibri Light" w:hAnsi="Calibri Light" w:cstheme="majorBidi"/>
          <w:szCs w:val="20"/>
          <w:lang w:val="en-US"/>
        </w:rPr>
        <w:t xml:space="preserve">Link to Lancet Tracking Change WG1 – Annual publication pre-COP Nov. every year. </w:t>
      </w:r>
    </w:p>
    <w:p w:rsidR="006C2969" w:rsidRPr="006C2969" w:rsidRDefault="006C2969" w:rsidP="006C2969">
      <w:pPr>
        <w:pStyle w:val="ListParagraph"/>
        <w:numPr>
          <w:ilvl w:val="0"/>
          <w:numId w:val="2"/>
        </w:numPr>
      </w:pPr>
      <w:r w:rsidRPr="006C2969">
        <w:t>exposure to annual mean temperature change (positioning extremes in the trend)</w:t>
      </w:r>
    </w:p>
    <w:p w:rsidR="006C2969" w:rsidRPr="006C2969" w:rsidRDefault="006C2969" w:rsidP="006C2969">
      <w:pPr>
        <w:pStyle w:val="ListParagraph"/>
        <w:numPr>
          <w:ilvl w:val="0"/>
          <w:numId w:val="2"/>
        </w:numPr>
      </w:pPr>
      <w:r w:rsidRPr="006C2969">
        <w:t xml:space="preserve">exposure to </w:t>
      </w:r>
      <w:proofErr w:type="spellStart"/>
      <w:r w:rsidRPr="006C2969">
        <w:t>heatwaves</w:t>
      </w:r>
      <w:proofErr w:type="spellEnd"/>
      <w:r w:rsidRPr="006C2969">
        <w:t xml:space="preserve"> </w:t>
      </w:r>
      <w:ins w:id="26" w:author="Hunter Jones" w:date="2017-06-22T16:19:00Z">
        <w:r w:rsidR="00257153">
          <w:t>(</w:t>
        </w:r>
      </w:ins>
      <w:ins w:id="27" w:author="Hunter Jones" w:date="2017-06-22T16:20:00Z">
        <w:r w:rsidR="00257153">
          <w:t xml:space="preserve">proposed: </w:t>
        </w:r>
      </w:ins>
      <w:ins w:id="28" w:author="Hunter Jones" w:date="2017-06-22T16:19:00Z">
        <w:r w:rsidR="00257153">
          <w:t xml:space="preserve">&gt;95% </w:t>
        </w:r>
      </w:ins>
      <w:ins w:id="29" w:author="Hunter Jones" w:date="2017-06-22T16:20:00Z">
        <w:r w:rsidR="00257153">
          <w:t>T</w:t>
        </w:r>
      </w:ins>
      <w:ins w:id="30" w:author="Hunter Jones" w:date="2017-06-22T16:21:00Z">
        <w:r w:rsidR="00257153">
          <w:t>-</w:t>
        </w:r>
        <w:proofErr w:type="spellStart"/>
        <w:r w:rsidR="00257153">
          <w:t>A</w:t>
        </w:r>
      </w:ins>
      <w:ins w:id="31" w:author="Hunter Jones" w:date="2017-06-22T16:20:00Z">
        <w:r w:rsidR="00257153">
          <w:t>vg</w:t>
        </w:r>
        <w:proofErr w:type="spellEnd"/>
        <w:r w:rsidR="00257153">
          <w:t xml:space="preserve"> </w:t>
        </w:r>
      </w:ins>
      <w:ins w:id="32" w:author="Hunter Jones" w:date="2017-06-22T16:19:00Z">
        <w:r w:rsidR="00257153">
          <w:t>relative to 1981-2010</w:t>
        </w:r>
      </w:ins>
      <w:ins w:id="33" w:author="Hunter Jones" w:date="2017-06-22T16:20:00Z">
        <w:r w:rsidR="00257153">
          <w:t xml:space="preserve"> for 2+ days</w:t>
        </w:r>
      </w:ins>
      <w:ins w:id="34" w:author="Hunter Jones" w:date="2017-06-22T16:19:00Z">
        <w:r w:rsidR="00257153">
          <w:t>)</w:t>
        </w:r>
      </w:ins>
    </w:p>
    <w:p w:rsidR="006C2969" w:rsidRPr="006C2969" w:rsidRDefault="006C2969" w:rsidP="006C2969">
      <w:pPr>
        <w:pStyle w:val="ListParagraph"/>
        <w:numPr>
          <w:ilvl w:val="0"/>
          <w:numId w:val="2"/>
        </w:numPr>
      </w:pPr>
      <w:r w:rsidRPr="006C2969">
        <w:t xml:space="preserve">heat index relevant for </w:t>
      </w:r>
      <w:proofErr w:type="spellStart"/>
      <w:r w:rsidRPr="006C2969">
        <w:t>labor</w:t>
      </w:r>
      <w:proofErr w:type="spellEnd"/>
      <w:r w:rsidRPr="006C2969">
        <w:t xml:space="preserve"> productivity</w:t>
      </w:r>
    </w:p>
    <w:p w:rsidR="006C2969" w:rsidRPr="006C2969" w:rsidRDefault="006C2969" w:rsidP="006C2969">
      <w:pPr>
        <w:pStyle w:val="ListParagraph"/>
        <w:numPr>
          <w:ilvl w:val="0"/>
          <w:numId w:val="2"/>
        </w:numPr>
      </w:pPr>
      <w:proofErr w:type="gramStart"/>
      <w:r w:rsidRPr="006C2969">
        <w:t>mortality</w:t>
      </w:r>
      <w:proofErr w:type="gramEnd"/>
      <w:r w:rsidRPr="006C2969">
        <w:t xml:space="preserve"> and morbidity statistics (can we build on emdat.be?)</w:t>
      </w:r>
    </w:p>
    <w:p w:rsidR="006C2969" w:rsidRPr="006C2969" w:rsidRDefault="006C2969" w:rsidP="006C2969">
      <w:pPr>
        <w:pStyle w:val="ListParagraph"/>
        <w:numPr>
          <w:ilvl w:val="0"/>
          <w:numId w:val="2"/>
        </w:numPr>
      </w:pPr>
      <w:r w:rsidRPr="006C2969">
        <w:t>key global thresholds and related indicators for extreme heat</w:t>
      </w:r>
      <w:commentRangeEnd w:id="25"/>
      <w:r w:rsidR="00257153">
        <w:rPr>
          <w:rStyle w:val="CommentReference"/>
          <w:rFonts w:ascii="Verdana" w:hAnsi="Verdana"/>
        </w:rPr>
        <w:commentReference w:id="25"/>
      </w:r>
    </w:p>
    <w:p w:rsidR="006C2969" w:rsidRPr="00324D52" w:rsidRDefault="006C2969" w:rsidP="006C2969">
      <w:pPr>
        <w:pStyle w:val="ListParagraph"/>
        <w:ind w:left="1070"/>
        <w:rPr>
          <w:rFonts w:ascii="Calibri Light" w:hAnsi="Calibri Light" w:cstheme="majorBidi"/>
          <w:szCs w:val="20"/>
          <w:lang w:val="en-US"/>
        </w:rPr>
      </w:pPr>
    </w:p>
    <w:p w:rsidR="006C2969" w:rsidRPr="006C2969" w:rsidRDefault="006C2969" w:rsidP="006C2969">
      <w:pPr>
        <w:pStyle w:val="ListParagraph"/>
        <w:numPr>
          <w:ilvl w:val="0"/>
          <w:numId w:val="3"/>
        </w:numPr>
      </w:pPr>
      <w:r w:rsidRPr="006C2969">
        <w:t xml:space="preserve">To draw out and articulate evidence based key messages, emerging and pressing issues needing advocacy, investment, and attention. </w:t>
      </w:r>
    </w:p>
    <w:p w:rsidR="006C2969" w:rsidRPr="006C2969" w:rsidRDefault="006C2969" w:rsidP="006C2969">
      <w:pPr>
        <w:pStyle w:val="ListParagraph"/>
      </w:pPr>
    </w:p>
    <w:p w:rsidR="006C2969" w:rsidRPr="006C2969" w:rsidRDefault="006C2969" w:rsidP="006C2969">
      <w:pPr>
        <w:pStyle w:val="ListParagraph"/>
        <w:numPr>
          <w:ilvl w:val="0"/>
          <w:numId w:val="3"/>
        </w:numPr>
      </w:pPr>
      <w:r w:rsidRPr="006C2969">
        <w:t xml:space="preserve">To provide a high profile venue to showcase and draw upon member info in the GHHIN profiles of country action – bringing in success stories, national progress to feed </w:t>
      </w:r>
      <w:proofErr w:type="gramStart"/>
      <w:r w:rsidRPr="006C2969">
        <w:t xml:space="preserve">report </w:t>
      </w:r>
      <w:ins w:id="35" w:author="Hunter Jones" w:date="2017-06-22T16:26:00Z">
        <w:r w:rsidR="00257153">
          <w:t>.</w:t>
        </w:r>
      </w:ins>
      <w:proofErr w:type="gramEnd"/>
    </w:p>
    <w:p w:rsidR="006C2969" w:rsidRPr="006C2969" w:rsidRDefault="00257153" w:rsidP="00257153">
      <w:pPr>
        <w:pStyle w:val="ListParagraph"/>
        <w:tabs>
          <w:tab w:val="left" w:pos="6630"/>
        </w:tabs>
        <w:pPrChange w:id="36" w:author="Hunter Jones" w:date="2017-06-22T16:23:00Z">
          <w:pPr>
            <w:pStyle w:val="ListParagraph"/>
          </w:pPr>
        </w:pPrChange>
      </w:pPr>
      <w:ins w:id="37" w:author="Hunter Jones" w:date="2017-06-22T16:23:00Z">
        <w:r>
          <w:tab/>
        </w:r>
      </w:ins>
    </w:p>
    <w:p w:rsidR="006C2969" w:rsidRPr="006C2969" w:rsidRDefault="006C2969" w:rsidP="006C2969">
      <w:pPr>
        <w:pStyle w:val="ListParagraph"/>
        <w:numPr>
          <w:ilvl w:val="0"/>
          <w:numId w:val="3"/>
        </w:numPr>
      </w:pPr>
      <w:r w:rsidRPr="006C2969">
        <w:t xml:space="preserve">To document ongoing observational and surveillance, process study, </w:t>
      </w:r>
      <w:r w:rsidR="003955AE" w:rsidRPr="006C2969">
        <w:t>biomedical, climate</w:t>
      </w:r>
      <w:r w:rsidRPr="006C2969">
        <w:t xml:space="preserve"> and multidisciplinary research, and information needs for the global heat-health community</w:t>
      </w:r>
      <w:ins w:id="38" w:author="Hunter Jones" w:date="2017-06-22T16:26:00Z">
        <w:r w:rsidR="00257153">
          <w:t>.</w:t>
        </w:r>
      </w:ins>
    </w:p>
    <w:p w:rsidR="006C2969" w:rsidRPr="00324D52" w:rsidRDefault="006C2969" w:rsidP="006C2969">
      <w:pPr>
        <w:pStyle w:val="ListParagraph"/>
        <w:ind w:left="1070"/>
        <w:rPr>
          <w:rFonts w:ascii="Calibri Light" w:hAnsi="Calibri Light" w:cstheme="majorBidi"/>
          <w:szCs w:val="20"/>
          <w:lang w:val="en-US"/>
        </w:rPr>
      </w:pPr>
    </w:p>
    <w:p w:rsidR="00AB2735" w:rsidRDefault="00AB2735">
      <w:pPr>
        <w:rPr>
          <w:b/>
          <w:bCs/>
          <w:color w:val="C00000"/>
          <w:sz w:val="28"/>
          <w:szCs w:val="32"/>
        </w:rPr>
      </w:pPr>
      <w:r>
        <w:rPr>
          <w:b/>
          <w:bCs/>
          <w:color w:val="C00000"/>
          <w:sz w:val="28"/>
          <w:szCs w:val="32"/>
        </w:rPr>
        <w:br w:type="page"/>
      </w:r>
    </w:p>
    <w:p w:rsidR="006C2969" w:rsidRPr="003F4581" w:rsidRDefault="006C2969" w:rsidP="00390F7D">
      <w:pPr>
        <w:pStyle w:val="ListParagraph"/>
        <w:numPr>
          <w:ilvl w:val="0"/>
          <w:numId w:val="13"/>
        </w:numPr>
        <w:rPr>
          <w:b/>
          <w:bCs/>
          <w:color w:val="C00000"/>
          <w:sz w:val="28"/>
          <w:szCs w:val="32"/>
        </w:rPr>
      </w:pPr>
      <w:r w:rsidRPr="003F4581">
        <w:rPr>
          <w:b/>
          <w:bCs/>
          <w:color w:val="C00000"/>
          <w:sz w:val="28"/>
          <w:szCs w:val="32"/>
        </w:rPr>
        <w:lastRenderedPageBreak/>
        <w:t xml:space="preserve">Proposed Structure </w:t>
      </w:r>
    </w:p>
    <w:tbl>
      <w:tblPr>
        <w:tblStyle w:val="TableGrid"/>
        <w:tblW w:w="0" w:type="auto"/>
        <w:tblInd w:w="108" w:type="dxa"/>
        <w:tblLook w:val="04A0" w:firstRow="1" w:lastRow="0" w:firstColumn="1" w:lastColumn="0" w:noHBand="0" w:noVBand="1"/>
      </w:tblPr>
      <w:tblGrid>
        <w:gridCol w:w="2552"/>
        <w:gridCol w:w="5103"/>
        <w:gridCol w:w="1480"/>
      </w:tblGrid>
      <w:tr w:rsidR="006C2969" w:rsidRPr="00324D52" w:rsidTr="00F57226">
        <w:tc>
          <w:tcPr>
            <w:tcW w:w="2552"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Sections</w:t>
            </w:r>
          </w:p>
        </w:tc>
        <w:tc>
          <w:tcPr>
            <w:tcW w:w="5103"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Content Description</w:t>
            </w:r>
          </w:p>
        </w:tc>
        <w:tc>
          <w:tcPr>
            <w:tcW w:w="1480" w:type="dxa"/>
          </w:tcPr>
          <w:p w:rsidR="006C2969" w:rsidRPr="006C2969" w:rsidRDefault="006C2969" w:rsidP="006C2969">
            <w:pPr>
              <w:pStyle w:val="CommentText"/>
              <w:jc w:val="center"/>
              <w:rPr>
                <w:rFonts w:ascii="Calibri Light" w:hAnsi="Calibri Light" w:cstheme="majorBidi"/>
                <w:b/>
                <w:bCs/>
                <w:color w:val="FF0000"/>
                <w:lang w:val="en-US"/>
              </w:rPr>
            </w:pPr>
            <w:r w:rsidRPr="006C2969">
              <w:rPr>
                <w:rFonts w:ascii="Calibri Light" w:hAnsi="Calibri Light" w:cstheme="majorBidi"/>
                <w:b/>
                <w:bCs/>
                <w:color w:val="FF0000"/>
                <w:lang w:val="en-US"/>
              </w:rPr>
              <w:t>Key indicators</w:t>
            </w:r>
          </w:p>
          <w:p w:rsidR="006C2969" w:rsidRPr="006C2969" w:rsidRDefault="006C2969" w:rsidP="006C2969">
            <w:pPr>
              <w:jc w:val="center"/>
              <w:rPr>
                <w:rFonts w:ascii="Calibri Light" w:hAnsi="Calibri Light" w:cstheme="majorBidi"/>
                <w:b/>
                <w:bCs/>
                <w:color w:val="FF0000"/>
                <w:szCs w:val="20"/>
              </w:rPr>
            </w:pPr>
          </w:p>
        </w:tc>
      </w:tr>
      <w:tr w:rsidR="006C2969" w:rsidRPr="00324D52" w:rsidTr="00F57226">
        <w:tc>
          <w:tcPr>
            <w:tcW w:w="2552"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Part 1 – Key Messages and Emerging Issues</w:t>
            </w:r>
          </w:p>
          <w:p w:rsidR="006C2969" w:rsidRPr="00324D52" w:rsidRDefault="006C2969" w:rsidP="00DE3577">
            <w:pPr>
              <w:rPr>
                <w:rFonts w:ascii="Calibri Light" w:hAnsi="Calibri Light" w:cstheme="majorBidi"/>
                <w:b/>
                <w:szCs w:val="20"/>
                <w:lang w:val="en-US"/>
              </w:rPr>
            </w:pPr>
          </w:p>
        </w:tc>
        <w:tc>
          <w:tcPr>
            <w:tcW w:w="5103" w:type="dxa"/>
          </w:tcPr>
          <w:p w:rsidR="006C2969" w:rsidRPr="00324D52" w:rsidRDefault="00257153" w:rsidP="00774FD0">
            <w:pPr>
              <w:rPr>
                <w:rFonts w:ascii="Calibri Light" w:hAnsi="Calibri Light" w:cstheme="majorBidi"/>
                <w:szCs w:val="20"/>
                <w:lang w:val="en-US"/>
              </w:rPr>
            </w:pPr>
            <w:ins w:id="39" w:author="Hunter Jones" w:date="2017-06-22T16:27:00Z">
              <w:r>
                <w:rPr>
                  <w:rFonts w:ascii="Calibri Light" w:hAnsi="Calibri Light" w:cstheme="majorBidi"/>
                  <w:szCs w:val="20"/>
                  <w:lang w:val="en-US"/>
                </w:rPr>
                <w:t>Drawn from summation of contents below. Bias toward illuminating k</w:t>
              </w:r>
              <w:r w:rsidR="00774FD0">
                <w:rPr>
                  <w:rFonts w:ascii="Calibri Light" w:hAnsi="Calibri Light" w:cstheme="majorBidi"/>
                  <w:szCs w:val="20"/>
                  <w:lang w:val="en-US"/>
                </w:rPr>
                <w:t>ey successes and remaining gaps</w:t>
              </w:r>
            </w:ins>
            <w:ins w:id="40" w:author="Hunter Jones" w:date="2017-06-22T16:28:00Z">
              <w:r w:rsidR="00774FD0">
                <w:rPr>
                  <w:rFonts w:ascii="Calibri Light" w:hAnsi="Calibri Light" w:cstheme="majorBidi"/>
                  <w:szCs w:val="20"/>
                  <w:lang w:val="en-US"/>
                </w:rPr>
                <w:t xml:space="preserve">. </w:t>
              </w:r>
            </w:ins>
            <w:ins w:id="41" w:author="Hunter Jones" w:date="2017-06-22T16:29:00Z">
              <w:r w:rsidR="00774FD0">
                <w:rPr>
                  <w:rFonts w:ascii="Calibri Light" w:hAnsi="Calibri Light" w:cstheme="majorBidi"/>
                  <w:szCs w:val="20"/>
                  <w:lang w:val="en-US"/>
                </w:rPr>
                <w:t>We need key figures (as Han</w:t>
              </w:r>
            </w:ins>
            <w:ins w:id="42" w:author="Hunter Jones" w:date="2017-06-22T16:30:00Z">
              <w:r w:rsidR="00774FD0">
                <w:rPr>
                  <w:rFonts w:ascii="Calibri Light" w:hAnsi="Calibri Light" w:cstheme="majorBidi"/>
                  <w:szCs w:val="20"/>
                  <w:lang w:val="en-US"/>
                </w:rPr>
                <w:t>n</w:t>
              </w:r>
            </w:ins>
            <w:ins w:id="43" w:author="Hunter Jones" w:date="2017-06-22T16:29:00Z">
              <w:r w:rsidR="00774FD0">
                <w:rPr>
                  <w:rFonts w:ascii="Calibri Light" w:hAnsi="Calibri Light" w:cstheme="majorBidi"/>
                  <w:szCs w:val="20"/>
                  <w:lang w:val="en-US"/>
                </w:rPr>
                <w:t>ah suggested) that draw on contents from other chapters but are easy to update and display as a sort of dashboard upfront.</w:t>
              </w:r>
            </w:ins>
          </w:p>
        </w:tc>
        <w:tc>
          <w:tcPr>
            <w:tcW w:w="1480" w:type="dxa"/>
          </w:tcPr>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r>
      <w:tr w:rsidR="00341668" w:rsidRPr="00324D52" w:rsidTr="00F57226">
        <w:tc>
          <w:tcPr>
            <w:tcW w:w="2552" w:type="dxa"/>
          </w:tcPr>
          <w:p w:rsidR="00341668" w:rsidRDefault="00390F7D" w:rsidP="00DE3577">
            <w:pPr>
              <w:rPr>
                <w:rFonts w:ascii="Calibri Light" w:hAnsi="Calibri Light" w:cstheme="majorBidi"/>
                <w:b/>
                <w:szCs w:val="20"/>
                <w:lang w:val="en-US"/>
              </w:rPr>
            </w:pPr>
            <w:r w:rsidRPr="0077298E">
              <w:rPr>
                <w:rFonts w:ascii="Calibri Light" w:hAnsi="Calibri Light" w:cstheme="majorBidi"/>
                <w:b/>
                <w:szCs w:val="20"/>
                <w:lang w:val="en-US"/>
              </w:rPr>
              <w:t xml:space="preserve">Part 2 – </w:t>
            </w:r>
            <w:r w:rsidR="00341668">
              <w:rPr>
                <w:rFonts w:ascii="Calibri Light" w:hAnsi="Calibri Light" w:cstheme="majorBidi"/>
                <w:b/>
                <w:szCs w:val="20"/>
                <w:lang w:val="en-US"/>
              </w:rPr>
              <w:t>Hazard Synthesis</w:t>
            </w:r>
          </w:p>
          <w:p w:rsidR="00390F7D" w:rsidRPr="00390F7D" w:rsidRDefault="00390F7D" w:rsidP="00DE3577">
            <w:pPr>
              <w:rPr>
                <w:rFonts w:ascii="Calibri Light" w:hAnsi="Calibri Light" w:cstheme="majorBidi"/>
                <w:bCs/>
                <w:szCs w:val="20"/>
                <w:lang w:val="en-US"/>
              </w:rPr>
            </w:pPr>
          </w:p>
        </w:tc>
        <w:tc>
          <w:tcPr>
            <w:tcW w:w="5103" w:type="dxa"/>
          </w:tcPr>
          <w:p w:rsidR="00341668" w:rsidRPr="0077298E" w:rsidRDefault="00F57226" w:rsidP="00DE3577">
            <w:pPr>
              <w:rPr>
                <w:rFonts w:ascii="Calibri Light" w:hAnsi="Calibri Light" w:cstheme="majorBidi"/>
                <w:szCs w:val="20"/>
                <w:lang w:val="en-US"/>
              </w:rPr>
            </w:pPr>
            <w:r w:rsidRPr="00390F7D">
              <w:rPr>
                <w:rFonts w:ascii="Calibri Light" w:hAnsi="Calibri Light" w:cstheme="majorBidi"/>
                <w:bCs/>
                <w:szCs w:val="20"/>
                <w:lang w:val="en-US"/>
              </w:rPr>
              <w:t xml:space="preserve">Observed </w:t>
            </w:r>
            <w:r>
              <w:rPr>
                <w:rFonts w:ascii="Calibri Light" w:hAnsi="Calibri Light" w:cstheme="majorBidi"/>
                <w:bCs/>
                <w:szCs w:val="20"/>
                <w:lang w:val="en-US"/>
              </w:rPr>
              <w:t>status and projections of global heat hazards</w:t>
            </w:r>
          </w:p>
        </w:tc>
        <w:tc>
          <w:tcPr>
            <w:tcW w:w="1480" w:type="dxa"/>
          </w:tcPr>
          <w:p w:rsidR="00341668" w:rsidRPr="0077298E" w:rsidRDefault="00341668" w:rsidP="00DE3577">
            <w:pPr>
              <w:rPr>
                <w:rFonts w:ascii="Calibri Light" w:hAnsi="Calibri Light" w:cstheme="majorBidi"/>
                <w:szCs w:val="20"/>
                <w:lang w:val="en-US"/>
              </w:rPr>
            </w:pPr>
          </w:p>
        </w:tc>
      </w:tr>
      <w:tr w:rsidR="006C2969" w:rsidRPr="00324D52" w:rsidTr="00F57226">
        <w:tc>
          <w:tcPr>
            <w:tcW w:w="2552"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3</w:t>
            </w:r>
            <w:r w:rsidRPr="00324D52">
              <w:rPr>
                <w:rFonts w:ascii="Calibri Light" w:hAnsi="Calibri Light" w:cstheme="majorBidi"/>
                <w:b/>
                <w:szCs w:val="20"/>
                <w:lang w:val="en-US"/>
              </w:rPr>
              <w:t xml:space="preserve"> – Synthesis of Global Heat Exposure trends</w:t>
            </w:r>
          </w:p>
          <w:p w:rsidR="006C2969" w:rsidRPr="00324D52" w:rsidRDefault="006C2969" w:rsidP="00DE3577">
            <w:pPr>
              <w:rPr>
                <w:rFonts w:ascii="Calibri Light" w:hAnsi="Calibri Light" w:cstheme="majorBidi"/>
                <w:b/>
                <w:szCs w:val="20"/>
                <w:lang w:val="en-US"/>
              </w:rPr>
            </w:pPr>
          </w:p>
        </w:tc>
        <w:tc>
          <w:tcPr>
            <w:tcW w:w="5103" w:type="dxa"/>
          </w:tcPr>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Primarily, reports on exposure trends and indicators over the past 2 year reporting period.</w:t>
            </w:r>
          </w:p>
          <w:p w:rsidR="00F57226" w:rsidRDefault="00F57226" w:rsidP="00F57226">
            <w:pPr>
              <w:rPr>
                <w:rFonts w:ascii="Calibri Light" w:hAnsi="Calibri Light" w:cstheme="majorBidi"/>
                <w:szCs w:val="20"/>
                <w:lang w:val="en-US"/>
              </w:rPr>
            </w:pPr>
            <w:r w:rsidRPr="00324D52">
              <w:rPr>
                <w:rFonts w:ascii="Calibri Light" w:hAnsi="Calibri Light" w:cstheme="majorBidi"/>
                <w:szCs w:val="20"/>
                <w:lang w:val="en-US"/>
              </w:rPr>
              <w:t>Secondarily, brings together all of the global literature published in the intervening years of the report that examine changing exposures to extreme heat.</w:t>
            </w:r>
          </w:p>
          <w:p w:rsidR="006C2969" w:rsidRPr="00324D52" w:rsidRDefault="006C2969" w:rsidP="00F57226">
            <w:pPr>
              <w:rPr>
                <w:rFonts w:ascii="Calibri Light" w:hAnsi="Calibri Light" w:cstheme="majorBidi"/>
                <w:szCs w:val="20"/>
                <w:lang w:val="en-US"/>
              </w:rPr>
            </w:pPr>
            <w:r w:rsidRPr="00324D52">
              <w:rPr>
                <w:rFonts w:ascii="Calibri Light" w:hAnsi="Calibri Light" w:cstheme="majorBidi"/>
                <w:szCs w:val="20"/>
                <w:lang w:val="en-US"/>
              </w:rPr>
              <w:t>Global Overview (including major climate drivers such as ENSO)</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Basically, what was the exposure over the past 2 years, and what have we learned about exposure over the past 2 years?</w:t>
            </w:r>
          </w:p>
          <w:p w:rsidR="006C2969" w:rsidRPr="00324D52" w:rsidRDefault="006C2969" w:rsidP="00DE3577">
            <w:pPr>
              <w:rPr>
                <w:rFonts w:ascii="Calibri Light" w:hAnsi="Calibri Light" w:cstheme="majorBidi"/>
                <w:szCs w:val="20"/>
                <w:lang w:val="en-US"/>
              </w:rPr>
            </w:pPr>
          </w:p>
          <w:p w:rsidR="006C2969" w:rsidRDefault="006C2969" w:rsidP="00DE3577">
            <w:pPr>
              <w:rPr>
                <w:rFonts w:ascii="Calibri Light" w:hAnsi="Calibri Light" w:cstheme="majorBidi"/>
                <w:szCs w:val="20"/>
                <w:lang w:val="en-US"/>
              </w:rPr>
            </w:pPr>
            <w:r w:rsidRPr="00324D52">
              <w:rPr>
                <w:rFonts w:ascii="Calibri Light" w:hAnsi="Calibri Light" w:cstheme="majorBidi"/>
                <w:szCs w:val="20"/>
                <w:lang w:val="en-US"/>
              </w:rPr>
              <w:t>Maps of populations at risk, urban heat islands</w:t>
            </w:r>
          </w:p>
          <w:p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exposure</w:t>
            </w:r>
          </w:p>
        </w:tc>
        <w:tc>
          <w:tcPr>
            <w:tcW w:w="148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Alignment with Lancet Indicators</w:t>
            </w:r>
          </w:p>
        </w:tc>
      </w:tr>
      <w:tr w:rsidR="006C2969" w:rsidRPr="00324D52" w:rsidTr="00F57226">
        <w:tc>
          <w:tcPr>
            <w:tcW w:w="2552" w:type="dxa"/>
          </w:tcPr>
          <w:p w:rsidR="006C2969" w:rsidRPr="00324D52" w:rsidRDefault="006C2969" w:rsidP="00F57226">
            <w:pPr>
              <w:rPr>
                <w:rFonts w:ascii="Calibri Light" w:hAnsi="Calibri Light" w:cstheme="majorBidi"/>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4</w:t>
            </w:r>
            <w:r w:rsidRPr="00324D52">
              <w:rPr>
                <w:rFonts w:ascii="Calibri Light" w:hAnsi="Calibri Light" w:cstheme="majorBidi"/>
                <w:b/>
                <w:szCs w:val="20"/>
                <w:lang w:val="en-US"/>
              </w:rPr>
              <w:t xml:space="preserve">– Synthesis of Vulnerability </w:t>
            </w:r>
          </w:p>
          <w:p w:rsidR="006C2969" w:rsidRPr="00324D52" w:rsidRDefault="006C2969" w:rsidP="00DE3577">
            <w:pPr>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Who is vulnerable, where? </w:t>
            </w:r>
          </w:p>
          <w:p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How is </w:t>
            </w:r>
            <w:r w:rsidRPr="00324D52">
              <w:rPr>
                <w:rFonts w:ascii="Calibri Light" w:hAnsi="Calibri Light" w:cstheme="majorBidi"/>
                <w:szCs w:val="20"/>
                <w:lang w:val="en-US"/>
              </w:rPr>
              <w:t>vulnerability chang</w:t>
            </w:r>
            <w:r>
              <w:rPr>
                <w:rFonts w:ascii="Calibri Light" w:hAnsi="Calibri Light" w:cstheme="majorBidi"/>
                <w:szCs w:val="20"/>
                <w:lang w:val="en-US"/>
              </w:rPr>
              <w:t xml:space="preserve">ing, </w:t>
            </w:r>
            <w:r w:rsidRPr="00324D52">
              <w:rPr>
                <w:rFonts w:ascii="Calibri Light" w:hAnsi="Calibri Light" w:cstheme="majorBidi"/>
                <w:szCs w:val="20"/>
                <w:lang w:val="en-US"/>
              </w:rPr>
              <w:t>what</w:t>
            </w:r>
            <w:r>
              <w:rPr>
                <w:rFonts w:ascii="Calibri Light" w:hAnsi="Calibri Light" w:cstheme="majorBidi"/>
                <w:szCs w:val="20"/>
                <w:lang w:val="en-US"/>
              </w:rPr>
              <w:t xml:space="preserve"> </w:t>
            </w:r>
            <w:r w:rsidRPr="00324D52">
              <w:rPr>
                <w:rFonts w:ascii="Calibri Light" w:hAnsi="Calibri Light" w:cstheme="majorBidi"/>
                <w:szCs w:val="20"/>
                <w:lang w:val="en-US"/>
              </w:rPr>
              <w:t xml:space="preserve">indicators of </w:t>
            </w:r>
            <w:r>
              <w:rPr>
                <w:rFonts w:ascii="Calibri Light" w:hAnsi="Calibri Light" w:cstheme="majorBidi"/>
                <w:szCs w:val="20"/>
                <w:lang w:val="en-US"/>
              </w:rPr>
              <w:t>vulnerability are available at</w:t>
            </w:r>
            <w:r w:rsidRPr="00324D52">
              <w:rPr>
                <w:rFonts w:ascii="Calibri Light" w:hAnsi="Calibri Light" w:cstheme="majorBidi"/>
                <w:szCs w:val="20"/>
                <w:lang w:val="en-US"/>
              </w:rPr>
              <w:t xml:space="preserve"> </w:t>
            </w:r>
            <w:r>
              <w:rPr>
                <w:rFonts w:ascii="Calibri Light" w:hAnsi="Calibri Light" w:cstheme="majorBidi"/>
                <w:szCs w:val="20"/>
                <w:lang w:val="en-US"/>
              </w:rPr>
              <w:t>national, sub-national levels?</w:t>
            </w:r>
          </w:p>
          <w:p w:rsidR="006C2969" w:rsidRDefault="00F57226" w:rsidP="00F57226">
            <w:pPr>
              <w:rPr>
                <w:rFonts w:ascii="Calibri Light" w:hAnsi="Calibri Light" w:cstheme="majorBidi"/>
                <w:szCs w:val="20"/>
                <w:lang w:val="en-US"/>
              </w:rPr>
            </w:pPr>
            <w:r>
              <w:rPr>
                <w:rFonts w:ascii="Calibri Light" w:hAnsi="Calibri Light" w:cstheme="majorBidi"/>
                <w:szCs w:val="20"/>
                <w:lang w:val="en-US"/>
              </w:rPr>
              <w:t>How are drivers of vulnerability changing:</w:t>
            </w:r>
            <w:r w:rsidRPr="00324D52">
              <w:rPr>
                <w:rFonts w:ascii="Calibri Light" w:hAnsi="Calibri Light" w:cstheme="majorBidi"/>
                <w:szCs w:val="20"/>
                <w:lang w:val="en-US"/>
              </w:rPr>
              <w:t xml:space="preserve"> </w:t>
            </w:r>
            <w:proofErr w:type="gramStart"/>
            <w:r w:rsidRPr="00324D52">
              <w:rPr>
                <w:rFonts w:ascii="Calibri Light" w:hAnsi="Calibri Light" w:cstheme="majorBidi"/>
                <w:szCs w:val="20"/>
                <w:lang w:val="en-US"/>
              </w:rPr>
              <w:t>Urbanization</w:t>
            </w:r>
            <w:r>
              <w:rPr>
                <w:rFonts w:ascii="Calibri Light" w:hAnsi="Calibri Light" w:cstheme="majorBidi"/>
                <w:szCs w:val="20"/>
                <w:lang w:val="en-US"/>
              </w:rPr>
              <w:t>.</w:t>
            </w:r>
            <w:proofErr w:type="gramEnd"/>
            <w:r>
              <w:rPr>
                <w:rFonts w:ascii="Calibri Light" w:hAnsi="Calibri Light" w:cstheme="majorBidi"/>
                <w:szCs w:val="20"/>
                <w:lang w:val="en-US"/>
              </w:rPr>
              <w:t xml:space="preserve"> Aging. Migration.</w:t>
            </w:r>
            <w:r w:rsidR="006C2969" w:rsidRPr="00324D52">
              <w:rPr>
                <w:rFonts w:ascii="Calibri Light" w:hAnsi="Calibri Light" w:cstheme="majorBidi"/>
                <w:szCs w:val="20"/>
                <w:lang w:val="en-US"/>
              </w:rPr>
              <w:t xml:space="preserve"> </w:t>
            </w:r>
            <w:r>
              <w:rPr>
                <w:rFonts w:ascii="Calibri Light" w:hAnsi="Calibri Light" w:cstheme="majorBidi"/>
                <w:szCs w:val="20"/>
                <w:lang w:val="en-US"/>
              </w:rPr>
              <w:t xml:space="preserve">Energy Access. </w:t>
            </w:r>
          </w:p>
          <w:p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vulnerability</w:t>
            </w:r>
          </w:p>
        </w:tc>
        <w:tc>
          <w:tcPr>
            <w:tcW w:w="1480" w:type="dxa"/>
          </w:tcPr>
          <w:p w:rsidR="00F57226" w:rsidRPr="00324D52" w:rsidRDefault="006C2969" w:rsidP="00F57226">
            <w:pPr>
              <w:rPr>
                <w:rFonts w:ascii="Calibri Light" w:hAnsi="Calibri Light" w:cstheme="majorBidi"/>
                <w:szCs w:val="20"/>
                <w:lang w:val="en-US"/>
              </w:rPr>
            </w:pPr>
            <w:r>
              <w:rPr>
                <w:rFonts w:ascii="Calibri Light" w:hAnsi="Calibri Light" w:cstheme="majorBidi"/>
                <w:szCs w:val="20"/>
                <w:lang w:val="en-US"/>
              </w:rPr>
              <w:t xml:space="preserve">Key Indicators </w:t>
            </w:r>
            <w:r w:rsidR="00F57226" w:rsidRPr="00324D52">
              <w:rPr>
                <w:rFonts w:ascii="Calibri Light" w:hAnsi="Calibri Light" w:cstheme="majorBidi"/>
                <w:szCs w:val="20"/>
                <w:lang w:val="en-US"/>
              </w:rPr>
              <w:t>Regional dimensions</w:t>
            </w:r>
          </w:p>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r>
      <w:tr w:rsidR="00390F7D" w:rsidRPr="00324D52" w:rsidTr="00F57226">
        <w:tc>
          <w:tcPr>
            <w:tcW w:w="2552" w:type="dxa"/>
          </w:tcPr>
          <w:p w:rsidR="00390F7D" w:rsidRPr="00324D52" w:rsidRDefault="00390F7D" w:rsidP="00F57226">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5</w:t>
            </w:r>
            <w:r w:rsidRPr="00324D52">
              <w:rPr>
                <w:rFonts w:ascii="Calibri Light" w:hAnsi="Calibri Light" w:cstheme="majorBidi"/>
                <w:b/>
                <w:szCs w:val="20"/>
                <w:lang w:val="en-US"/>
              </w:rPr>
              <w:t>– Synthesis of Impacts</w:t>
            </w:r>
            <w:r w:rsidRPr="00324D52">
              <w:rPr>
                <w:rFonts w:ascii="Calibri Light" w:hAnsi="Calibri Light" w:cstheme="majorBidi"/>
                <w:szCs w:val="20"/>
                <w:lang w:val="en-US"/>
              </w:rPr>
              <w:t xml:space="preserve"> </w:t>
            </w:r>
          </w:p>
          <w:p w:rsidR="00390F7D" w:rsidRPr="00324D52" w:rsidRDefault="00390F7D" w:rsidP="00DE3577">
            <w:pPr>
              <w:rPr>
                <w:rFonts w:ascii="Calibri Light" w:hAnsi="Calibri Light" w:cstheme="majorBidi"/>
                <w:b/>
                <w:szCs w:val="20"/>
                <w:lang w:val="en-US"/>
              </w:rPr>
            </w:pPr>
          </w:p>
        </w:tc>
        <w:tc>
          <w:tcPr>
            <w:tcW w:w="5103" w:type="dxa"/>
          </w:tcPr>
          <w:p w:rsidR="00390F7D" w:rsidRDefault="00F57226" w:rsidP="00F57226">
            <w:pPr>
              <w:rPr>
                <w:rFonts w:ascii="Calibri Light" w:hAnsi="Calibri Light" w:cstheme="majorBidi"/>
                <w:szCs w:val="20"/>
                <w:lang w:val="en-US"/>
              </w:rPr>
            </w:pPr>
            <w:r>
              <w:rPr>
                <w:rFonts w:ascii="Calibri Light" w:hAnsi="Calibri Light" w:cstheme="majorBidi"/>
                <w:szCs w:val="20"/>
                <w:lang w:val="en-US"/>
              </w:rPr>
              <w:t xml:space="preserve">Summarizes global literature as baseline, and published </w:t>
            </w:r>
            <w:proofErr w:type="gramStart"/>
            <w:r>
              <w:rPr>
                <w:rFonts w:ascii="Calibri Light" w:hAnsi="Calibri Light" w:cstheme="majorBidi"/>
                <w:szCs w:val="20"/>
                <w:lang w:val="en-US"/>
              </w:rPr>
              <w:t>in  intervening</w:t>
            </w:r>
            <w:proofErr w:type="gramEnd"/>
            <w:r>
              <w:rPr>
                <w:rFonts w:ascii="Calibri Light" w:hAnsi="Calibri Light" w:cstheme="majorBidi"/>
                <w:szCs w:val="20"/>
                <w:lang w:val="en-US"/>
              </w:rPr>
              <w:t xml:space="preserve"> years. Key figures to be cited in part 1. </w:t>
            </w:r>
          </w:p>
          <w:p w:rsidR="00F57226" w:rsidRPr="00324D52"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impacts</w:t>
            </w:r>
          </w:p>
        </w:tc>
        <w:tc>
          <w:tcPr>
            <w:tcW w:w="1480" w:type="dxa"/>
          </w:tcPr>
          <w:p w:rsidR="00390F7D" w:rsidRDefault="00390F7D" w:rsidP="00DE3577">
            <w:pPr>
              <w:rPr>
                <w:rFonts w:ascii="Calibri Light" w:hAnsi="Calibri Light" w:cstheme="majorBidi"/>
                <w:szCs w:val="20"/>
                <w:lang w:val="en-US"/>
              </w:rPr>
            </w:pPr>
          </w:p>
        </w:tc>
      </w:tr>
      <w:tr w:rsidR="00390F7D" w:rsidRPr="00324D52" w:rsidTr="00F57226">
        <w:trPr>
          <w:trHeight w:val="860"/>
        </w:trPr>
        <w:tc>
          <w:tcPr>
            <w:tcW w:w="2552" w:type="dxa"/>
          </w:tcPr>
          <w:p w:rsidR="00390F7D" w:rsidRPr="00324D52" w:rsidRDefault="00390F7D" w:rsidP="00390F7D">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6</w:t>
            </w:r>
            <w:r w:rsidRPr="00324D52">
              <w:rPr>
                <w:rFonts w:ascii="Calibri Light" w:hAnsi="Calibri Light" w:cstheme="majorBidi"/>
                <w:b/>
                <w:szCs w:val="20"/>
                <w:lang w:val="en-US"/>
              </w:rPr>
              <w:t xml:space="preserve"> – Synthesis of Preparedness </w:t>
            </w:r>
            <w:r>
              <w:rPr>
                <w:rFonts w:ascii="Calibri Light" w:hAnsi="Calibri Light" w:cstheme="majorBidi"/>
                <w:b/>
                <w:szCs w:val="20"/>
                <w:lang w:val="en-US"/>
              </w:rPr>
              <w:t>and Protective Actions</w:t>
            </w:r>
          </w:p>
          <w:p w:rsidR="00390F7D" w:rsidRPr="00324D52" w:rsidRDefault="00390F7D" w:rsidP="00390F7D">
            <w:pPr>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sidRPr="0077298E">
              <w:rPr>
                <w:rFonts w:ascii="Calibri Light" w:hAnsi="Calibri Light" w:cstheme="majorBidi"/>
                <w:bCs/>
                <w:szCs w:val="20"/>
                <w:lang w:val="en-US"/>
              </w:rPr>
              <w:t xml:space="preserve">Review of heat actions (heat action plans implemented in intervening two years. What is working, what </w:t>
            </w:r>
            <w:proofErr w:type="gramStart"/>
            <w:r w:rsidRPr="0077298E">
              <w:rPr>
                <w:rFonts w:ascii="Calibri Light" w:hAnsi="Calibri Light" w:cstheme="majorBidi"/>
                <w:bCs/>
                <w:szCs w:val="20"/>
                <w:lang w:val="en-US"/>
              </w:rPr>
              <w:t>is not</w:t>
            </w:r>
            <w:r w:rsidRPr="00324D52">
              <w:rPr>
                <w:rFonts w:ascii="Calibri Light" w:hAnsi="Calibri Light" w:cstheme="majorBidi"/>
                <w:szCs w:val="20"/>
                <w:lang w:val="en-US"/>
              </w:rPr>
              <w:t xml:space="preserve"> New approaches</w:t>
            </w:r>
            <w:proofErr w:type="gramEnd"/>
            <w:r w:rsidRPr="00324D52">
              <w:rPr>
                <w:rFonts w:ascii="Calibri Light" w:hAnsi="Calibri Light" w:cstheme="majorBidi"/>
                <w:szCs w:val="20"/>
                <w:lang w:val="en-US"/>
              </w:rPr>
              <w:t xml:space="preserve"> to observing/surveillance, new interventions, new collaborations, </w:t>
            </w:r>
            <w:r>
              <w:rPr>
                <w:rFonts w:ascii="Calibri Light" w:hAnsi="Calibri Light" w:cstheme="majorBidi"/>
                <w:szCs w:val="20"/>
                <w:lang w:val="en-US"/>
              </w:rPr>
              <w:t xml:space="preserve">etc. </w:t>
            </w:r>
          </w:p>
          <w:p w:rsidR="00390F7D" w:rsidRPr="0077298E" w:rsidRDefault="00F57226" w:rsidP="00F57226">
            <w:pPr>
              <w:rPr>
                <w:rFonts w:ascii="Calibri Light" w:hAnsi="Calibri Light" w:cstheme="majorBidi"/>
                <w:szCs w:val="20"/>
                <w:lang w:val="en-US"/>
              </w:rPr>
            </w:pPr>
            <w:r>
              <w:rPr>
                <w:rFonts w:ascii="Calibri Light" w:hAnsi="Calibri Light" w:cstheme="majorBidi"/>
                <w:szCs w:val="20"/>
                <w:lang w:val="en-US"/>
              </w:rPr>
              <w:t>Storytelling Case Study Boxes - snapshot characterizing local action</w:t>
            </w:r>
          </w:p>
        </w:tc>
        <w:tc>
          <w:tcPr>
            <w:tcW w:w="1480" w:type="dxa"/>
          </w:tcPr>
          <w:p w:rsidR="00390F7D" w:rsidRPr="0077298E" w:rsidRDefault="00390F7D" w:rsidP="00F57226">
            <w:pPr>
              <w:rPr>
                <w:rFonts w:ascii="Calibri Light" w:hAnsi="Calibri Light" w:cstheme="majorBidi"/>
                <w:szCs w:val="20"/>
                <w:lang w:val="en-US"/>
              </w:rPr>
            </w:pPr>
            <w:r w:rsidRPr="0077298E">
              <w:rPr>
                <w:rFonts w:ascii="Calibri Light" w:hAnsi="Calibri Light" w:cstheme="majorBidi"/>
                <w:szCs w:val="20"/>
                <w:lang w:val="en-US"/>
              </w:rPr>
              <w:t>Contributes to SDG Indicators</w:t>
            </w:r>
          </w:p>
        </w:tc>
      </w:tr>
      <w:tr w:rsidR="00390F7D" w:rsidRPr="00324D52" w:rsidTr="00F57226">
        <w:trPr>
          <w:trHeight w:val="1177"/>
        </w:trPr>
        <w:tc>
          <w:tcPr>
            <w:tcW w:w="2552" w:type="dxa"/>
          </w:tcPr>
          <w:p w:rsidR="00390F7D" w:rsidRDefault="00390F7D" w:rsidP="00390F7D">
            <w:pPr>
              <w:rPr>
                <w:rFonts w:ascii="Calibri Light" w:hAnsi="Calibri Light" w:cstheme="majorBidi"/>
                <w:szCs w:val="20"/>
                <w:lang w:val="en-US"/>
              </w:rPr>
            </w:pPr>
            <w:r w:rsidRPr="0077298E">
              <w:rPr>
                <w:rFonts w:ascii="Calibri Light" w:hAnsi="Calibri Light" w:cstheme="majorBidi"/>
                <w:b/>
                <w:bCs/>
                <w:szCs w:val="20"/>
                <w:lang w:val="en-US"/>
              </w:rPr>
              <w:t xml:space="preserve">Part </w:t>
            </w:r>
            <w:r>
              <w:rPr>
                <w:rFonts w:ascii="Calibri Light" w:hAnsi="Calibri Light" w:cstheme="majorBidi"/>
                <w:b/>
                <w:bCs/>
                <w:szCs w:val="20"/>
                <w:lang w:val="en-US"/>
              </w:rPr>
              <w:t>7</w:t>
            </w:r>
            <w:r w:rsidRPr="0077298E">
              <w:rPr>
                <w:rFonts w:ascii="Calibri Light" w:hAnsi="Calibri Light" w:cstheme="majorBidi"/>
                <w:b/>
                <w:bCs/>
                <w:szCs w:val="20"/>
                <w:lang w:val="en-US"/>
              </w:rPr>
              <w:t xml:space="preserve">- Synthesis of </w:t>
            </w:r>
            <w:r>
              <w:rPr>
                <w:rFonts w:ascii="Calibri Light" w:hAnsi="Calibri Light" w:cstheme="majorBidi"/>
                <w:b/>
                <w:bCs/>
                <w:szCs w:val="20"/>
                <w:lang w:val="en-US"/>
              </w:rPr>
              <w:t>needs gaps</w:t>
            </w:r>
            <w:r w:rsidRPr="0077298E">
              <w:rPr>
                <w:rFonts w:ascii="Calibri Light" w:hAnsi="Calibri Light" w:cstheme="majorBidi"/>
                <w:b/>
                <w:bCs/>
                <w:szCs w:val="20"/>
                <w:lang w:val="en-US"/>
              </w:rPr>
              <w:t xml:space="preserve"> and outline of next two year directions</w:t>
            </w:r>
            <w:r>
              <w:rPr>
                <w:rFonts w:ascii="Calibri Light" w:hAnsi="Calibri Light" w:cstheme="majorBidi"/>
                <w:szCs w:val="20"/>
                <w:lang w:val="en-US"/>
              </w:rPr>
              <w:t xml:space="preserve">, </w:t>
            </w:r>
          </w:p>
          <w:p w:rsidR="00390F7D" w:rsidRPr="00390F7D" w:rsidRDefault="00390F7D" w:rsidP="00F57226">
            <w:pPr>
              <w:pStyle w:val="ListParagraph"/>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Synthesis of </w:t>
            </w:r>
          </w:p>
          <w:p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critical data and observations used and needed, </w:t>
            </w:r>
          </w:p>
          <w:p w:rsidR="00F57226" w:rsidRPr="00390F7D"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research and communication</w:t>
            </w:r>
            <w:bookmarkStart w:id="44" w:name="_GoBack"/>
            <w:bookmarkEnd w:id="44"/>
          </w:p>
          <w:p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needs for action </w:t>
            </w:r>
          </w:p>
          <w:p w:rsidR="00390F7D" w:rsidRPr="00F57226" w:rsidRDefault="00F57226" w:rsidP="00F57226">
            <w:pPr>
              <w:pStyle w:val="ListParagraph"/>
              <w:numPr>
                <w:ilvl w:val="0"/>
                <w:numId w:val="21"/>
              </w:numPr>
              <w:rPr>
                <w:rFonts w:ascii="Calibri Light" w:hAnsi="Calibri Light" w:cstheme="majorBidi"/>
                <w:szCs w:val="20"/>
                <w:lang w:val="en-US"/>
              </w:rPr>
            </w:pPr>
            <w:r w:rsidRPr="00F57226">
              <w:rPr>
                <w:rFonts w:ascii="Calibri Light" w:hAnsi="Calibri Light" w:cstheme="majorBidi"/>
                <w:szCs w:val="20"/>
                <w:lang w:val="en-US"/>
              </w:rPr>
              <w:t>advocacy;</w:t>
            </w:r>
          </w:p>
        </w:tc>
        <w:tc>
          <w:tcPr>
            <w:tcW w:w="1480" w:type="dxa"/>
          </w:tcPr>
          <w:p w:rsidR="00390F7D" w:rsidRPr="00324D52" w:rsidRDefault="00390F7D" w:rsidP="00DE3577">
            <w:pPr>
              <w:rPr>
                <w:rFonts w:ascii="Calibri Light" w:hAnsi="Calibri Light" w:cstheme="majorBidi"/>
                <w:szCs w:val="20"/>
                <w:lang w:val="en-US"/>
              </w:rPr>
            </w:pPr>
          </w:p>
        </w:tc>
      </w:tr>
    </w:tbl>
    <w:p w:rsidR="006C2969" w:rsidRPr="00324D52" w:rsidRDefault="006C2969" w:rsidP="006C2969">
      <w:pPr>
        <w:ind w:left="720"/>
        <w:rPr>
          <w:rFonts w:ascii="Calibri Light" w:hAnsi="Calibri Light" w:cstheme="majorBidi"/>
          <w:szCs w:val="20"/>
          <w:lang w:val="en-US"/>
        </w:rPr>
      </w:pPr>
    </w:p>
    <w:p w:rsidR="006C2969" w:rsidRPr="003F4581" w:rsidRDefault="00F57226" w:rsidP="006C2969">
      <w:pPr>
        <w:pStyle w:val="ListParagraph"/>
        <w:numPr>
          <w:ilvl w:val="0"/>
          <w:numId w:val="13"/>
        </w:numPr>
        <w:rPr>
          <w:b/>
          <w:bCs/>
          <w:color w:val="C00000"/>
          <w:sz w:val="28"/>
          <w:szCs w:val="32"/>
        </w:rPr>
      </w:pPr>
      <w:r>
        <w:rPr>
          <w:b/>
          <w:bCs/>
          <w:color w:val="C00000"/>
          <w:sz w:val="28"/>
          <w:szCs w:val="32"/>
        </w:rPr>
        <w:t xml:space="preserve">Bi-annual </w:t>
      </w:r>
      <w:r w:rsidR="006C2969" w:rsidRPr="003F4581">
        <w:rPr>
          <w:b/>
          <w:bCs/>
          <w:color w:val="C00000"/>
          <w:sz w:val="28"/>
          <w:szCs w:val="32"/>
        </w:rPr>
        <w:t xml:space="preserve">Production Process </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lastRenderedPageBreak/>
        <w:t>While acknowledging that the production of any report requires significant dedicated effort, with enough ongoing investment in monitoring and reporting to the web portal, hopefully most of the data can be available before authors of this report even begin discussing the synthesis.</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
          <w:bCs/>
          <w:szCs w:val="20"/>
          <w:lang w:val="en-US"/>
        </w:rPr>
        <w:t>Target Publication Date</w:t>
      </w:r>
      <w:r w:rsidRPr="00324D52">
        <w:rPr>
          <w:rFonts w:ascii="Calibri Light" w:hAnsi="Calibri Light" w:cstheme="majorBidi"/>
          <w:bCs/>
          <w:szCs w:val="20"/>
          <w:lang w:val="en-US"/>
        </w:rPr>
        <w:t xml:space="preserve">: September 2018 and every other year thereafter. </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Dec-Feb</w:t>
      </w:r>
      <w:r w:rsidRPr="00324D52">
        <w:rPr>
          <w:rFonts w:ascii="Calibri Light" w:hAnsi="Calibri Light" w:cstheme="majorBidi"/>
          <w:bCs/>
          <w:szCs w:val="20"/>
          <w:lang w:val="en-US"/>
        </w:rPr>
        <w:t xml:space="preserve">: collection and synthesis of data for the preceding period (calendar years 2016 &amp; 2017) </w:t>
      </w:r>
      <w:proofErr w:type="gramStart"/>
      <w:r w:rsidRPr="00324D52">
        <w:rPr>
          <w:rFonts w:ascii="Calibri Light" w:hAnsi="Calibri Light" w:cstheme="majorBidi"/>
          <w:bCs/>
          <w:szCs w:val="20"/>
          <w:lang w:val="en-US"/>
        </w:rPr>
        <w:t>This</w:t>
      </w:r>
      <w:proofErr w:type="gramEnd"/>
      <w:r w:rsidRPr="00324D52">
        <w:rPr>
          <w:rFonts w:ascii="Calibri Light" w:hAnsi="Calibri Light" w:cstheme="majorBidi"/>
          <w:bCs/>
          <w:szCs w:val="20"/>
          <w:lang w:val="en-US"/>
        </w:rPr>
        <w:t xml:space="preserve"> long lead time is because we may draw on many sources that do their own compilation and need a few months after the close of the previous year to publish their data.</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Feb-March</w:t>
      </w:r>
      <w:r w:rsidRPr="00324D52">
        <w:rPr>
          <w:rFonts w:ascii="Calibri Light" w:hAnsi="Calibri Light" w:cstheme="majorBidi"/>
          <w:bCs/>
          <w:szCs w:val="20"/>
          <w:lang w:val="en-US"/>
        </w:rPr>
        <w:t>: preparation of the report</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April-May</w:t>
      </w:r>
      <w:r w:rsidRPr="00324D52">
        <w:rPr>
          <w:rFonts w:ascii="Calibri Light" w:hAnsi="Calibri Light" w:cstheme="majorBidi"/>
          <w:bCs/>
          <w:szCs w:val="20"/>
          <w:lang w:val="en-US"/>
        </w:rPr>
        <w:t>: review and revision</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June</w:t>
      </w:r>
      <w:r w:rsidRPr="00324D52">
        <w:rPr>
          <w:rFonts w:ascii="Calibri Light" w:hAnsi="Calibri Light" w:cstheme="majorBidi"/>
          <w:bCs/>
          <w:szCs w:val="20"/>
          <w:lang w:val="en-US"/>
        </w:rPr>
        <w:t>: publication</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t>Publication Target to Align</w:t>
      </w:r>
      <w:r>
        <w:rPr>
          <w:rFonts w:ascii="Calibri Light" w:hAnsi="Calibri Light" w:cstheme="majorBidi"/>
          <w:bCs/>
          <w:szCs w:val="20"/>
          <w:lang w:val="en-US"/>
        </w:rPr>
        <w:t xml:space="preserve"> </w:t>
      </w:r>
      <w:r w:rsidRPr="00324D52">
        <w:rPr>
          <w:rFonts w:ascii="Calibri Light" w:hAnsi="Calibri Light" w:cstheme="majorBidi"/>
          <w:bCs/>
          <w:szCs w:val="20"/>
          <w:lang w:val="en-US"/>
        </w:rPr>
        <w:t>with other Policy and Reporting Processes: Notably, Lancet Tracking Climate and Health (annual Oct/Nov), WMO State of the Climate (Impacts section</w:t>
      </w:r>
      <w:proofErr w:type="gramStart"/>
      <w:r w:rsidRPr="00324D52">
        <w:rPr>
          <w:rFonts w:ascii="Calibri Light" w:hAnsi="Calibri Light" w:cstheme="majorBidi"/>
          <w:bCs/>
          <w:szCs w:val="20"/>
          <w:lang w:val="en-US"/>
        </w:rPr>
        <w:t>)(</w:t>
      </w:r>
      <w:proofErr w:type="gramEnd"/>
      <w:r w:rsidRPr="00324D52">
        <w:rPr>
          <w:rFonts w:ascii="Calibri Light" w:hAnsi="Calibri Light" w:cstheme="majorBidi"/>
          <w:bCs/>
          <w:szCs w:val="20"/>
          <w:lang w:val="en-US"/>
        </w:rPr>
        <w:t xml:space="preserve">annual Oct/Nov release pre-COP), IPCC AR6 </w:t>
      </w:r>
    </w:p>
    <w:p w:rsidR="006C2969" w:rsidRPr="00196F9A" w:rsidRDefault="006C2969" w:rsidP="006C2969">
      <w:pPr>
        <w:rPr>
          <w:rFonts w:ascii="Calibri Light" w:hAnsi="Calibri Light" w:cstheme="majorBidi"/>
          <w:bCs/>
          <w:szCs w:val="20"/>
          <w:lang w:val="en-US"/>
        </w:rPr>
      </w:pPr>
      <w:r w:rsidRPr="0077298E">
        <w:rPr>
          <w:rFonts w:ascii="Calibri Light" w:hAnsi="Calibri Light" w:cstheme="majorBidi"/>
          <w:bCs/>
          <w:szCs w:val="20"/>
          <w:lang w:val="en-US"/>
        </w:rPr>
        <w:t>Outreach to research funding agencies and institutions, to the earth observation community, and to key international organizations (IPCC, WMO, WHO)</w:t>
      </w:r>
    </w:p>
    <w:p w:rsidR="003F4581" w:rsidRPr="003F4581" w:rsidRDefault="006C2969" w:rsidP="003F4581">
      <w:pPr>
        <w:pStyle w:val="Heading1"/>
        <w:numPr>
          <w:ilvl w:val="0"/>
          <w:numId w:val="13"/>
        </w:numPr>
        <w:rPr>
          <w:rFonts w:ascii="Calibri Light" w:hAnsi="Calibri Light"/>
          <w:lang w:val="en-US"/>
        </w:rPr>
      </w:pPr>
      <w:r>
        <w:br w:type="page"/>
      </w:r>
      <w:r w:rsidR="003F4581">
        <w:lastRenderedPageBreak/>
        <w:t xml:space="preserve"> </w:t>
      </w:r>
      <w:bookmarkStart w:id="45" w:name="_Toc482371129"/>
      <w:r w:rsidR="003F4581" w:rsidRPr="003F4581">
        <w:t>Comparative Heat-Health System Stocktaking Report</w:t>
      </w:r>
      <w:bookmarkEnd w:id="45"/>
    </w:p>
    <w:p w:rsidR="00844A2B" w:rsidRDefault="00844A2B" w:rsidP="003F4581">
      <w:pPr>
        <w:spacing w:line="240" w:lineRule="auto"/>
        <w:rPr>
          <w:rFonts w:ascii="Calibri Light" w:eastAsia="Times New Roman" w:hAnsi="Calibri Light" w:cs="Tahoma"/>
          <w:color w:val="000000"/>
          <w:szCs w:val="20"/>
          <w:highlight w:val="yellow"/>
        </w:rPr>
      </w:pPr>
      <w:r>
        <w:rPr>
          <w:rFonts w:ascii="Calibri Light" w:eastAsia="Times New Roman" w:hAnsi="Calibri Light" w:cs="Tahoma"/>
          <w:color w:val="000000"/>
          <w:szCs w:val="20"/>
          <w:highlight w:val="yellow"/>
        </w:rPr>
        <w:t xml:space="preserve">To be updated -  </w:t>
      </w:r>
    </w:p>
    <w:p w:rsidR="003F4581" w:rsidRPr="00844A2B" w:rsidRDefault="003F4581" w:rsidP="003F4581">
      <w:pPr>
        <w:spacing w:line="240" w:lineRule="auto"/>
        <w:rPr>
          <w:rFonts w:ascii="Calibri Light" w:eastAsiaTheme="minorHAnsi" w:hAnsi="Calibri Light" w:cstheme="majorBidi"/>
          <w:b/>
          <w:bCs/>
          <w:color w:val="000000"/>
          <w:sz w:val="21"/>
          <w:szCs w:val="21"/>
          <w:highlight w:val="yellow"/>
          <w:lang w:val="en-US" w:eastAsia="en-US"/>
        </w:rPr>
      </w:pPr>
      <w:r w:rsidRPr="00844A2B">
        <w:rPr>
          <w:rFonts w:ascii="Calibri Light" w:eastAsia="Times New Roman" w:hAnsi="Calibri Light" w:cs="Tahoma"/>
          <w:color w:val="000000"/>
          <w:szCs w:val="20"/>
          <w:highlight w:val="yellow"/>
        </w:rPr>
        <w:t xml:space="preserve">Two complementary technical papers will be prepared on similarities and differences in global extreme heat prediction and preparedness systems across timescales.  These papers will inform the framework for the GHHIN to track HHEWS approaches, and establish indicators of risk and adaptation that can be part of a GIS-based dashboard and the country profiles.  This will also help identify the alignment of the NOAA National Integrated Heat Health Information System guiding questions. </w:t>
      </w:r>
    </w:p>
    <w:p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A project outcome will be core templates for comparative core information categories</w:t>
      </w:r>
      <w:r w:rsidR="002D6757" w:rsidRPr="00844A2B">
        <w:rPr>
          <w:rFonts w:ascii="Calibri Light" w:eastAsia="Times New Roman" w:hAnsi="Calibri Light" w:cs="Tahoma"/>
          <w:color w:val="000000"/>
          <w:szCs w:val="20"/>
          <w:highlight w:val="yellow"/>
        </w:rPr>
        <w:t>, along with a considerable amount of new content about existing systems</w:t>
      </w:r>
      <w:r w:rsidRPr="00844A2B">
        <w:rPr>
          <w:rFonts w:ascii="Calibri Light" w:eastAsia="Times New Roman" w:hAnsi="Calibri Light" w:cs="Tahoma"/>
          <w:color w:val="000000"/>
          <w:szCs w:val="20"/>
          <w:highlight w:val="yellow"/>
        </w:rPr>
        <w:t xml:space="preserve">. </w:t>
      </w:r>
    </w:p>
    <w:p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 xml:space="preserve">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rsidR="003F4581" w:rsidRPr="00844A2B" w:rsidRDefault="003F4581" w:rsidP="00693168">
      <w:pPr>
        <w:spacing w:line="240" w:lineRule="auto"/>
        <w:rPr>
          <w:rFonts w:ascii="Calibri Light" w:eastAsiaTheme="minorHAnsi" w:hAnsi="Calibri Light" w:cstheme="majorBidi"/>
          <w:color w:val="000000"/>
          <w:sz w:val="21"/>
          <w:szCs w:val="21"/>
          <w:highlight w:val="yellow"/>
          <w:lang w:val="en-US" w:eastAsia="en-US"/>
        </w:rPr>
      </w:pPr>
      <w:r w:rsidRPr="00844A2B">
        <w:rPr>
          <w:color w:val="C00000"/>
          <w:sz w:val="22"/>
          <w:szCs w:val="24"/>
          <w:highlight w:val="yellow"/>
        </w:rPr>
        <w:t xml:space="preserve">Paper 1: </w:t>
      </w:r>
      <w:r w:rsidR="00693168" w:rsidRPr="00844A2B">
        <w:rPr>
          <w:color w:val="C00000"/>
          <w:sz w:val="22"/>
          <w:szCs w:val="24"/>
          <w:highlight w:val="yellow"/>
        </w:rPr>
        <w:t>Stocktaking</w:t>
      </w:r>
      <w:r w:rsidRPr="00844A2B">
        <w:rPr>
          <w:color w:val="C00000"/>
          <w:sz w:val="22"/>
          <w:szCs w:val="24"/>
          <w:highlight w:val="yellow"/>
        </w:rPr>
        <w:t xml:space="preserve"> paper on global heat </w:t>
      </w:r>
      <w:r w:rsidR="00693168" w:rsidRPr="00844A2B">
        <w:rPr>
          <w:color w:val="C00000"/>
          <w:sz w:val="22"/>
          <w:szCs w:val="24"/>
          <w:highlight w:val="yellow"/>
        </w:rPr>
        <w:t>hazards and human exposure</w:t>
      </w:r>
      <w:r w:rsidRPr="00844A2B">
        <w:rPr>
          <w:color w:val="C00000"/>
          <w:sz w:val="22"/>
          <w:szCs w:val="24"/>
          <w:highlight w:val="yellow"/>
        </w:rPr>
        <w:t xml:space="preserve"> across timescales</w:t>
      </w:r>
      <w:r w:rsidRPr="00844A2B">
        <w:rPr>
          <w:rFonts w:ascii="Calibri Light" w:eastAsia="Times New Roman" w:hAnsi="Calibri Light" w:cs="Tahoma"/>
          <w:color w:val="000000"/>
          <w:szCs w:val="20"/>
          <w:highlight w:val="yellow"/>
        </w:rPr>
        <w:t xml:space="preserve"> (weather, S2S, and decadal) that will provide the framework for the GHHIN to track HHEWS approaches, and establish indicators of risk and adaptation that can be part of a GIS-based dashboard and the country profiles. Propose data collection approach and organize existing data, synthesis and drafting of technical paper. </w:t>
      </w:r>
    </w:p>
    <w:p w:rsidR="00E455B5" w:rsidRPr="00844A2B" w:rsidRDefault="003F4581" w:rsidP="00693168">
      <w:pPr>
        <w:spacing w:line="240" w:lineRule="auto"/>
        <w:rPr>
          <w:ins w:id="46" w:author="Joy Shumake-Guillemot" w:date="2017-06-16T16:27:00Z"/>
          <w:rFonts w:ascii="Calibri Light" w:eastAsia="Times New Roman" w:hAnsi="Calibri Light" w:cs="Tahoma"/>
          <w:color w:val="000000"/>
          <w:szCs w:val="20"/>
          <w:highlight w:val="yellow"/>
        </w:rPr>
      </w:pPr>
      <w:r w:rsidRPr="00844A2B">
        <w:rPr>
          <w:color w:val="C00000"/>
          <w:sz w:val="22"/>
          <w:szCs w:val="24"/>
          <w:highlight w:val="yellow"/>
        </w:rPr>
        <w:t xml:space="preserve">Paper 2: </w:t>
      </w:r>
      <w:r w:rsidR="00693168" w:rsidRPr="00844A2B">
        <w:rPr>
          <w:color w:val="C00000"/>
          <w:sz w:val="22"/>
          <w:szCs w:val="24"/>
          <w:highlight w:val="yellow"/>
        </w:rPr>
        <w:t xml:space="preserve">Stocktaking paper </w:t>
      </w:r>
      <w:r w:rsidRPr="00844A2B">
        <w:rPr>
          <w:color w:val="C00000"/>
          <w:sz w:val="22"/>
          <w:szCs w:val="24"/>
          <w:highlight w:val="yellow"/>
        </w:rPr>
        <w:t xml:space="preserve">on </w:t>
      </w:r>
      <w:r w:rsidR="00693168" w:rsidRPr="00844A2B">
        <w:rPr>
          <w:color w:val="C00000"/>
          <w:sz w:val="22"/>
          <w:szCs w:val="24"/>
          <w:highlight w:val="yellow"/>
        </w:rPr>
        <w:t xml:space="preserve">human vulnerability to heat and risk reduction actions </w:t>
      </w:r>
      <w:r w:rsidRPr="00844A2B">
        <w:rPr>
          <w:color w:val="C00000"/>
          <w:sz w:val="22"/>
          <w:szCs w:val="24"/>
          <w:highlight w:val="yellow"/>
        </w:rPr>
        <w:t xml:space="preserve">across timescales </w:t>
      </w:r>
      <w:r w:rsidRPr="00844A2B">
        <w:rPr>
          <w:rFonts w:ascii="Calibri Light" w:eastAsia="Times New Roman" w:hAnsi="Calibri Light" w:cs="Tahoma"/>
          <w:color w:val="000000"/>
          <w:szCs w:val="20"/>
          <w:highlight w:val="yellow"/>
        </w:rPr>
        <w:t xml:space="preserve">(weather, S2S, and decadal), including known effectiveness at improving health outcomes, that will provide the framework for the GHHIN to track HHEWS approaches being used, define principle categories of strategies and measures, and establish indicators of risk and adaptation for extreme heat that can be part of a GIS-based dashboard and GHHIN country profiles. </w:t>
      </w:r>
    </w:p>
    <w:p w:rsidR="003F4581" w:rsidRPr="00844A2B" w:rsidRDefault="003F4581" w:rsidP="003F4581">
      <w:pPr>
        <w:spacing w:line="240" w:lineRule="auto"/>
        <w:rPr>
          <w:rFonts w:ascii="Calibri Light" w:eastAsiaTheme="minorHAnsi" w:hAnsi="Calibri Light" w:cstheme="majorBidi"/>
          <w:color w:val="000000"/>
          <w:sz w:val="21"/>
          <w:szCs w:val="21"/>
          <w:highlight w:val="yellow"/>
          <w:lang w:eastAsia="en-US"/>
        </w:rPr>
      </w:pPr>
      <w:r w:rsidRPr="00844A2B">
        <w:rPr>
          <w:rFonts w:ascii="Calibri Light" w:eastAsia="Times New Roman" w:hAnsi="Calibri Light" w:cs="Tahoma"/>
          <w:color w:val="000000"/>
          <w:szCs w:val="20"/>
          <w:highlight w:val="yellow"/>
        </w:rPr>
        <w:t>This report will notably update Chapter 6 of the WHO/WMO Heatwave and Health Guidance on Warning System Development Guidance Document.</w:t>
      </w:r>
    </w:p>
    <w:p w:rsidR="003F4581" w:rsidRDefault="003F4581" w:rsidP="003F4581">
      <w:pPr>
        <w:shd w:val="clear" w:color="auto" w:fill="FFFFFF"/>
        <w:spacing w:after="0" w:line="240" w:lineRule="auto"/>
        <w:rPr>
          <w:rFonts w:ascii="Calibri Light" w:eastAsia="Times New Roman" w:hAnsi="Calibri Light" w:cs="Tahoma"/>
          <w:i/>
          <w:iCs/>
          <w:color w:val="000000"/>
          <w:szCs w:val="20"/>
        </w:rPr>
      </w:pPr>
      <w:r w:rsidRPr="00844A2B">
        <w:rPr>
          <w:rFonts w:ascii="Calibri Light" w:eastAsia="Times New Roman" w:hAnsi="Calibri Light" w:cs="Tahoma"/>
          <w:i/>
          <w:iCs/>
          <w:color w:val="000000"/>
          <w:szCs w:val="20"/>
          <w:highlight w:val="yellow"/>
        </w:rPr>
        <w:t xml:space="preserve">Subsequent technical paper may be developed using initial findings from cataloguing HHEWS and combining with projections of future temperature for those cities (maybe a handful of cities or countries representative of different approaches) so we can show how, according to the heatwave trigger of each HHEWS, how dire or manageable the situation will be in the future. (E.g. according to India’s HHEWS criteria of X, by 2050 there will be 45 extreme heat days triggering </w:t>
      </w:r>
      <w:r w:rsidR="00693168" w:rsidRPr="00844A2B">
        <w:rPr>
          <w:rFonts w:ascii="Calibri Light" w:eastAsia="Times New Roman" w:hAnsi="Calibri Light" w:cs="Tahoma"/>
          <w:i/>
          <w:iCs/>
          <w:color w:val="000000"/>
          <w:szCs w:val="20"/>
          <w:highlight w:val="yellow"/>
        </w:rPr>
        <w:t>actio</w:t>
      </w:r>
      <w:r w:rsidRPr="00844A2B">
        <w:rPr>
          <w:rFonts w:ascii="Calibri Light" w:eastAsia="Times New Roman" w:hAnsi="Calibri Light" w:cs="Tahoma"/>
          <w:i/>
          <w:iCs/>
          <w:color w:val="000000"/>
          <w:szCs w:val="20"/>
          <w:highlight w:val="yellow"/>
        </w:rPr>
        <w:t>n compared to 20 in 2020.)</w:t>
      </w:r>
    </w:p>
    <w:p w:rsidR="003F4581" w:rsidRPr="003F4581" w:rsidRDefault="003F4581" w:rsidP="003F4581">
      <w:pPr>
        <w:shd w:val="clear" w:color="auto" w:fill="FFFFFF"/>
        <w:spacing w:after="0" w:line="240" w:lineRule="auto"/>
        <w:rPr>
          <w:rFonts w:ascii="Calibri Light" w:eastAsia="Times New Roman" w:hAnsi="Calibri Light" w:cs="Tahoma"/>
          <w:i/>
          <w:iCs/>
          <w:color w:val="000000"/>
          <w:szCs w:val="20"/>
        </w:rPr>
      </w:pPr>
    </w:p>
    <w:p w:rsidR="003F4581" w:rsidRPr="0014291A" w:rsidRDefault="003F4581" w:rsidP="003F4581">
      <w:pPr>
        <w:pStyle w:val="Heading1"/>
        <w:numPr>
          <w:ilvl w:val="0"/>
          <w:numId w:val="13"/>
        </w:numPr>
      </w:pPr>
      <w:bookmarkStart w:id="47" w:name="_Toc482371130"/>
      <w:r w:rsidRPr="0014291A">
        <w:t xml:space="preserve">Develop </w:t>
      </w:r>
      <w:r>
        <w:t xml:space="preserve">and Launch </w:t>
      </w:r>
      <w:r w:rsidRPr="0014291A">
        <w:t xml:space="preserve">GHHIN </w:t>
      </w:r>
      <w:r>
        <w:t xml:space="preserve">Outreach </w:t>
      </w:r>
      <w:r w:rsidRPr="0014291A">
        <w:t>Strategy</w:t>
      </w:r>
      <w:bookmarkEnd w:id="47"/>
      <w:r w:rsidRPr="0014291A">
        <w:t xml:space="preserve"> </w:t>
      </w:r>
      <w:r>
        <w:t xml:space="preserve"> </w:t>
      </w:r>
    </w:p>
    <w:p w:rsidR="003F4581" w:rsidRPr="007E4345" w:rsidRDefault="003F4581" w:rsidP="003F4581">
      <w:pPr>
        <w:spacing w:line="240" w:lineRule="auto"/>
        <w:rPr>
          <w:rFonts w:ascii="Calibri Light" w:hAnsi="Calibri Light"/>
          <w:szCs w:val="20"/>
        </w:rPr>
      </w:pPr>
      <w:r w:rsidRPr="004A60C6">
        <w:rPr>
          <w:rFonts w:ascii="Calibri Light" w:hAnsi="Calibri Light"/>
          <w:szCs w:val="20"/>
        </w:rPr>
        <w:t xml:space="preserve">The member-driven network will depend upon a strong outreach programme. </w:t>
      </w:r>
      <w:r w:rsidRPr="007E4345">
        <w:rPr>
          <w:rFonts w:ascii="Calibri Light" w:hAnsi="Calibri Light"/>
          <w:szCs w:val="20"/>
        </w:rPr>
        <w:t xml:space="preserve">Outreach is critical to facilitate exchange of ideas and increasing the efficiency and speed at which innovation can occur by sharing ideas, results, and needs.    As a virtual network an online platform is envisioned to serve as the connecting place for members. </w:t>
      </w:r>
      <w:r>
        <w:rPr>
          <w:rFonts w:ascii="Calibri Light" w:hAnsi="Calibri Light"/>
          <w:szCs w:val="20"/>
        </w:rPr>
        <w:t xml:space="preserve"> However, </w:t>
      </w:r>
      <w:r w:rsidRPr="007E4345">
        <w:rPr>
          <w:rFonts w:ascii="Calibri Light" w:hAnsi="Calibri Light"/>
          <w:szCs w:val="20"/>
        </w:rPr>
        <w:t xml:space="preserve">an outreach strategy and package of materials developed to guide GHHIN and support members. Preparation is needed to inform how outreach and communications will work and be managed, develop templates and ideas for the website components, and outline a GHHIN outreach strategy. Specific tasks </w:t>
      </w:r>
      <w:r>
        <w:rPr>
          <w:rFonts w:ascii="Calibri Light" w:hAnsi="Calibri Light"/>
          <w:szCs w:val="20"/>
        </w:rPr>
        <w:t xml:space="preserve">needed include: </w:t>
      </w:r>
    </w:p>
    <w:p w:rsidR="003F4581" w:rsidRPr="007E4345" w:rsidRDefault="003F4581" w:rsidP="003F4581">
      <w:pPr>
        <w:pStyle w:val="ListParagraph"/>
        <w:numPr>
          <w:ilvl w:val="1"/>
          <w:numId w:val="8"/>
        </w:numPr>
        <w:spacing w:line="240" w:lineRule="auto"/>
        <w:rPr>
          <w:rFonts w:ascii="Calibri Light" w:hAnsi="Calibri Light"/>
          <w:szCs w:val="20"/>
        </w:rPr>
      </w:pPr>
      <w:r w:rsidRPr="007E4345">
        <w:rPr>
          <w:rFonts w:ascii="Calibri Light" w:hAnsi="Calibri Light"/>
          <w:b/>
          <w:bCs/>
          <w:szCs w:val="20"/>
        </w:rPr>
        <w:t xml:space="preserve">Conceptualize and develop the outreach and marketing function of the GHHIN. </w:t>
      </w:r>
    </w:p>
    <w:p w:rsidR="003F4581" w:rsidRDefault="003F4581" w:rsidP="003F4581">
      <w:pPr>
        <w:pStyle w:val="ListParagraph"/>
        <w:spacing w:line="240" w:lineRule="auto"/>
        <w:ind w:left="1440"/>
        <w:rPr>
          <w:rFonts w:ascii="Calibri Light" w:hAnsi="Calibri Light"/>
          <w:szCs w:val="20"/>
        </w:rPr>
      </w:pPr>
      <w:r w:rsidRPr="007E4345">
        <w:rPr>
          <w:rFonts w:ascii="Calibri Light" w:hAnsi="Calibri Light"/>
          <w:szCs w:val="20"/>
        </w:rPr>
        <w:t xml:space="preserve">E.g. </w:t>
      </w:r>
      <w:proofErr w:type="gramStart"/>
      <w:r w:rsidRPr="007E4345">
        <w:rPr>
          <w:rFonts w:ascii="Calibri Light" w:hAnsi="Calibri Light"/>
          <w:szCs w:val="20"/>
        </w:rPr>
        <w:t>Identify</w:t>
      </w:r>
      <w:proofErr w:type="gramEnd"/>
      <w:r w:rsidRPr="00AD478D">
        <w:rPr>
          <w:rFonts w:ascii="Calibri Light" w:hAnsi="Calibri Light"/>
          <w:szCs w:val="20"/>
        </w:rPr>
        <w:t xml:space="preserve"> </w:t>
      </w:r>
      <w:r>
        <w:rPr>
          <w:rFonts w:ascii="Calibri Light" w:hAnsi="Calibri Light"/>
          <w:szCs w:val="20"/>
        </w:rPr>
        <w:t xml:space="preserve">and synthesize in a short report </w:t>
      </w:r>
      <w:r w:rsidRPr="00AD478D">
        <w:rPr>
          <w:rFonts w:ascii="Calibri Light" w:hAnsi="Calibri Light"/>
          <w:szCs w:val="20"/>
        </w:rPr>
        <w:t>GHHIN member outreach and communication needs</w:t>
      </w:r>
      <w:r>
        <w:rPr>
          <w:rFonts w:ascii="Calibri Light" w:hAnsi="Calibri Light"/>
          <w:szCs w:val="20"/>
        </w:rPr>
        <w:t xml:space="preserve"> </w:t>
      </w:r>
      <w:r w:rsidRPr="00AD478D">
        <w:rPr>
          <w:rFonts w:ascii="Calibri Light" w:hAnsi="Calibri Light"/>
          <w:szCs w:val="20"/>
        </w:rPr>
        <w:t>and</w:t>
      </w:r>
      <w:r>
        <w:rPr>
          <w:rFonts w:ascii="Calibri Light" w:hAnsi="Calibri Light"/>
          <w:szCs w:val="20"/>
        </w:rPr>
        <w:t xml:space="preserve"> propose</w:t>
      </w:r>
      <w:r w:rsidRPr="00AD478D">
        <w:rPr>
          <w:rFonts w:ascii="Calibri Light" w:hAnsi="Calibri Light"/>
          <w:szCs w:val="20"/>
        </w:rPr>
        <w:t xml:space="preserve"> opportunities</w:t>
      </w:r>
      <w:r>
        <w:rPr>
          <w:rFonts w:ascii="Calibri Light" w:hAnsi="Calibri Light"/>
          <w:szCs w:val="20"/>
        </w:rPr>
        <w:t xml:space="preserve"> and strategies that could be used for engagement</w:t>
      </w:r>
      <w:r w:rsidRPr="00AD478D">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sidRPr="00AD478D">
        <w:rPr>
          <w:rFonts w:ascii="Calibri Light" w:hAnsi="Calibri Light"/>
          <w:szCs w:val="20"/>
        </w:rPr>
        <w:t>Develop a GHHIN outreach strategy and toolkit (e.g. package of materials developed to guide GHHIN and support members)</w:t>
      </w:r>
      <w:r>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t>Develop concept and templates for creating member driven heat health country profiles.</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lastRenderedPageBreak/>
        <w:t>Member management plan, to identify, engage, and</w:t>
      </w:r>
      <w:r w:rsidRPr="007E4345">
        <w:rPr>
          <w:rFonts w:ascii="Calibri Light" w:hAnsi="Calibri Light"/>
          <w:szCs w:val="20"/>
        </w:rPr>
        <w:t xml:space="preserve"> builds network membership</w:t>
      </w:r>
      <w:r>
        <w:rPr>
          <w:rFonts w:ascii="Calibri Light" w:hAnsi="Calibri Light"/>
          <w:szCs w:val="20"/>
        </w:rPr>
        <w:t xml:space="preserve"> and community over time</w:t>
      </w:r>
      <w:r w:rsidRPr="007E4345">
        <w:rPr>
          <w:rFonts w:ascii="Calibri Light" w:hAnsi="Calibri Light"/>
          <w:szCs w:val="20"/>
        </w:rPr>
        <w:t xml:space="preserve">. </w:t>
      </w:r>
    </w:p>
    <w:p w:rsidR="003F4581" w:rsidRPr="003F4581" w:rsidRDefault="003F4581" w:rsidP="003F4581">
      <w:pPr>
        <w:pStyle w:val="ListParagraph"/>
        <w:numPr>
          <w:ilvl w:val="1"/>
          <w:numId w:val="8"/>
        </w:numPr>
        <w:spacing w:line="240" w:lineRule="auto"/>
        <w:rPr>
          <w:rFonts w:ascii="Calibri Light" w:hAnsi="Calibri Light"/>
          <w:szCs w:val="20"/>
        </w:rPr>
      </w:pPr>
      <w:r w:rsidRPr="003F4581">
        <w:rPr>
          <w:rFonts w:ascii="Calibri Light" w:hAnsi="Calibri Light"/>
          <w:szCs w:val="20"/>
        </w:rPr>
        <w:t>Develop online functions and manage and actively update website</w:t>
      </w:r>
      <w:r w:rsidRPr="003F4581">
        <w:rPr>
          <w:rFonts w:ascii="Calibri Light" w:eastAsiaTheme="minorHAnsi" w:hAnsi="Calibri Light" w:cstheme="majorBidi"/>
          <w:color w:val="000000"/>
          <w:sz w:val="21"/>
          <w:szCs w:val="21"/>
          <w:lang w:val="en-US" w:eastAsia="en-US"/>
        </w:rPr>
        <w:t xml:space="preserve"> </w:t>
      </w:r>
      <w:r>
        <w:br w:type="page"/>
      </w:r>
    </w:p>
    <w:p w:rsidR="003F4581" w:rsidRPr="003F4581" w:rsidRDefault="003F4581" w:rsidP="003955AE">
      <w:pPr>
        <w:pStyle w:val="Heading1"/>
        <w:numPr>
          <w:ilvl w:val="0"/>
          <w:numId w:val="13"/>
        </w:numPr>
      </w:pPr>
      <w:bookmarkStart w:id="48" w:name="_Toc482371131"/>
      <w:bookmarkStart w:id="49" w:name="_Toc477372207"/>
      <w:r w:rsidRPr="003955AE">
        <w:lastRenderedPageBreak/>
        <w:t xml:space="preserve">Global Heat Health Forum </w:t>
      </w:r>
      <w:proofErr w:type="gramStart"/>
      <w:r w:rsidRPr="003955AE">
        <w:t>2017</w:t>
      </w:r>
      <w:r w:rsidRPr="003955AE">
        <w:rPr>
          <w:b/>
          <w:bCs/>
          <w:color w:val="FFFFFF" w:themeColor="background1"/>
          <w:sz w:val="24"/>
          <w:szCs w:val="24"/>
        </w:rPr>
        <w:t xml:space="preserve">  Bangkok</w:t>
      </w:r>
      <w:proofErr w:type="gramEnd"/>
      <w:r w:rsidRPr="003955AE">
        <w:rPr>
          <w:b/>
          <w:bCs/>
          <w:color w:val="FFFFFF" w:themeColor="background1"/>
          <w:sz w:val="24"/>
          <w:szCs w:val="24"/>
        </w:rPr>
        <w:t xml:space="preserve"> or Hong Kong</w:t>
      </w:r>
      <w:bookmarkEnd w:id="48"/>
    </w:p>
    <w:p w:rsidR="00864AC4" w:rsidRPr="007C423B" w:rsidRDefault="00864AC4" w:rsidP="00864AC4">
      <w:pPr>
        <w:pStyle w:val="Default"/>
        <w:rPr>
          <w:rFonts w:ascii="Calibri Light" w:hAnsi="Calibri Light" w:cstheme="majorBidi"/>
          <w:b/>
          <w:sz w:val="20"/>
          <w:szCs w:val="20"/>
        </w:rPr>
      </w:pPr>
      <w:r w:rsidRPr="007C423B">
        <w:rPr>
          <w:rFonts w:ascii="Calibri Light" w:hAnsi="Calibri Light" w:cstheme="majorBidi"/>
          <w:b/>
          <w:sz w:val="20"/>
          <w:szCs w:val="20"/>
        </w:rPr>
        <w:t xml:space="preserve">Background </w:t>
      </w:r>
    </w:p>
    <w:p w:rsidR="00864AC4" w:rsidRDefault="00864AC4" w:rsidP="00864AC4">
      <w:pPr>
        <w:pStyle w:val="Default"/>
        <w:rPr>
          <w:rFonts w:ascii="Calibri Light" w:hAnsi="Calibri Light" w:cstheme="majorBidi"/>
          <w:sz w:val="20"/>
          <w:szCs w:val="20"/>
        </w:rPr>
      </w:pPr>
      <w:r w:rsidRPr="007C423B">
        <w:rPr>
          <w:rFonts w:ascii="Calibri Light" w:hAnsi="Calibri Light" w:cstheme="majorBidi"/>
          <w:sz w:val="20"/>
          <w:szCs w:val="20"/>
        </w:rPr>
        <w:t>Leading health</w:t>
      </w:r>
      <w:r>
        <w:rPr>
          <w:rFonts w:ascii="Calibri Light" w:hAnsi="Calibri Light" w:cstheme="majorBidi"/>
          <w:sz w:val="20"/>
          <w:szCs w:val="20"/>
        </w:rPr>
        <w:t xml:space="preserve">, weather, and climate </w:t>
      </w:r>
      <w:r w:rsidRPr="007C423B">
        <w:rPr>
          <w:rFonts w:ascii="Calibri Light" w:hAnsi="Calibri Light" w:cstheme="majorBidi"/>
          <w:sz w:val="20"/>
          <w:szCs w:val="20"/>
        </w:rPr>
        <w:t>experts</w:t>
      </w:r>
      <w:r w:rsidRPr="007C423B">
        <w:rPr>
          <w:rFonts w:ascii="Calibri Light" w:hAnsi="Calibri Light" w:cstheme="majorBidi"/>
          <w:sz w:val="20"/>
          <w:szCs w:val="20"/>
          <w:vertAlign w:val="superscript"/>
        </w:rPr>
        <w:footnoteReference w:id="1"/>
      </w:r>
      <w:r w:rsidRPr="007C423B">
        <w:rPr>
          <w:rFonts w:ascii="Calibri Light" w:hAnsi="Calibri Light" w:cstheme="majorBidi"/>
          <w:sz w:val="20"/>
          <w:szCs w:val="20"/>
          <w:vertAlign w:val="superscript"/>
        </w:rPr>
        <w:t xml:space="preserve"> </w:t>
      </w:r>
      <w:r w:rsidRPr="007C423B">
        <w:rPr>
          <w:rFonts w:ascii="Calibri Light" w:hAnsi="Calibri Light" w:cstheme="majorBidi"/>
          <w:sz w:val="20"/>
          <w:szCs w:val="20"/>
        </w:rPr>
        <w:t xml:space="preserve">convened in Chicago in July </w:t>
      </w:r>
      <w:r>
        <w:rPr>
          <w:rFonts w:ascii="Calibri Light" w:hAnsi="Calibri Light" w:cstheme="majorBidi"/>
          <w:sz w:val="20"/>
          <w:szCs w:val="20"/>
        </w:rPr>
        <w:t xml:space="preserve">of </w:t>
      </w:r>
      <w:r w:rsidRPr="007C423B">
        <w:rPr>
          <w:rFonts w:ascii="Calibri Light" w:hAnsi="Calibri Light" w:cstheme="majorBidi"/>
          <w:sz w:val="20"/>
          <w:szCs w:val="20"/>
        </w:rPr>
        <w:t xml:space="preserve">2015 to discuss current practices to address the growing global problem </w:t>
      </w:r>
      <w:r>
        <w:rPr>
          <w:rFonts w:ascii="Calibri Light" w:hAnsi="Calibri Light" w:cstheme="majorBidi"/>
          <w:sz w:val="20"/>
          <w:szCs w:val="20"/>
        </w:rPr>
        <w:t>of extreme heat and its health impacts</w:t>
      </w:r>
      <w:r w:rsidRPr="007C423B">
        <w:rPr>
          <w:rFonts w:ascii="Calibri Light" w:hAnsi="Calibri Light" w:cstheme="majorBidi"/>
          <w:sz w:val="20"/>
          <w:szCs w:val="20"/>
        </w:rPr>
        <w:t>. The workshop focused on the application of both weather and climate information, identified the basis for a common framework</w:t>
      </w:r>
      <w:r>
        <w:rPr>
          <w:rFonts w:ascii="Calibri Light" w:hAnsi="Calibri Light" w:cstheme="majorBidi"/>
          <w:sz w:val="20"/>
          <w:szCs w:val="20"/>
        </w:rPr>
        <w:t>, and</w:t>
      </w:r>
      <w:r w:rsidRPr="007C423B">
        <w:rPr>
          <w:rFonts w:ascii="Calibri Light" w:hAnsi="Calibri Light" w:cstheme="majorBidi"/>
          <w:sz w:val="20"/>
          <w:szCs w:val="20"/>
        </w:rPr>
        <w:t xml:space="preserve"> produced an action plan wherein participants agreed to work together on an inte</w:t>
      </w:r>
      <w:r>
        <w:rPr>
          <w:rFonts w:ascii="Calibri Light" w:hAnsi="Calibri Light" w:cstheme="majorBidi"/>
          <w:sz w:val="20"/>
          <w:szCs w:val="20"/>
        </w:rPr>
        <w:t>grated approach to extreme heat</w:t>
      </w:r>
      <w:r w:rsidRPr="007C423B">
        <w:rPr>
          <w:rFonts w:ascii="Calibri Light" w:hAnsi="Calibri Light" w:cstheme="majorBidi"/>
          <w:sz w:val="20"/>
          <w:szCs w:val="20"/>
        </w:rPr>
        <w:t xml:space="preserve">. </w:t>
      </w:r>
      <w:r>
        <w:rPr>
          <w:rFonts w:ascii="Calibri Light" w:hAnsi="Calibri Light" w:cstheme="majorBidi"/>
          <w:sz w:val="20"/>
          <w:szCs w:val="20"/>
        </w:rPr>
        <w:t>P</w:t>
      </w:r>
      <w:r w:rsidRPr="007C423B">
        <w:rPr>
          <w:rFonts w:ascii="Calibri Light" w:hAnsi="Calibri Light" w:cstheme="majorBidi"/>
          <w:sz w:val="20"/>
          <w:szCs w:val="20"/>
        </w:rPr>
        <w:t xml:space="preserve">articipants agreed to reconvene within 2 years to discuss progress and the way forward in an international context, as well as </w:t>
      </w:r>
      <w:r>
        <w:rPr>
          <w:rFonts w:ascii="Calibri Light" w:hAnsi="Calibri Light" w:cstheme="majorBidi"/>
          <w:sz w:val="20"/>
          <w:szCs w:val="20"/>
        </w:rPr>
        <w:t xml:space="preserve">to review </w:t>
      </w:r>
      <w:r w:rsidRPr="007C423B">
        <w:rPr>
          <w:rFonts w:ascii="Calibri Light" w:hAnsi="Calibri Light" w:cstheme="majorBidi"/>
          <w:sz w:val="20"/>
          <w:szCs w:val="20"/>
        </w:rPr>
        <w:t>national developments toward the international goal</w:t>
      </w:r>
      <w:r>
        <w:rPr>
          <w:rFonts w:ascii="Calibri Light" w:hAnsi="Calibri Light" w:cstheme="majorBidi"/>
          <w:sz w:val="20"/>
          <w:szCs w:val="20"/>
        </w:rPr>
        <w:t>s</w:t>
      </w:r>
      <w:r w:rsidRPr="007C423B">
        <w:rPr>
          <w:rFonts w:ascii="Calibri Light" w:hAnsi="Calibri Light" w:cstheme="majorBidi"/>
          <w:sz w:val="20"/>
          <w:szCs w:val="20"/>
        </w:rPr>
        <w:t xml:space="preserve">. The current proposed forum is a follow up to this workshop, with the expressed intent to launch the Global Heat Health Information Network (GHHIN) as a mechanism to fulfil the identified needs and accelerate implementation of heat-health priority actions.  </w:t>
      </w:r>
    </w:p>
    <w:p w:rsidR="00864AC4" w:rsidRPr="007C423B"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sz w:val="20"/>
          <w:szCs w:val="20"/>
        </w:rPr>
      </w:pPr>
      <w:r>
        <w:rPr>
          <w:rFonts w:ascii="Calibri Light" w:hAnsi="Calibri Light" w:cstheme="majorBidi"/>
          <w:b/>
          <w:sz w:val="20"/>
          <w:szCs w:val="20"/>
        </w:rPr>
        <w:t xml:space="preserve">Forum </w:t>
      </w:r>
      <w:r w:rsidRPr="009E72C6">
        <w:rPr>
          <w:rFonts w:ascii="Calibri Light" w:hAnsi="Calibri Light" w:cstheme="majorBidi"/>
          <w:b/>
          <w:sz w:val="20"/>
          <w:szCs w:val="20"/>
        </w:rPr>
        <w:t xml:space="preserve">Goal and Objectives </w:t>
      </w:r>
    </w:p>
    <w:p w:rsidR="00864AC4" w:rsidRPr="009E72C6" w:rsidRDefault="00864AC4" w:rsidP="00864AC4">
      <w:pPr>
        <w:pStyle w:val="Default"/>
        <w:rPr>
          <w:rFonts w:ascii="Calibri Light" w:hAnsi="Calibri Light" w:cstheme="majorBidi"/>
          <w:sz w:val="20"/>
          <w:szCs w:val="20"/>
        </w:rPr>
      </w:pPr>
      <w:r w:rsidRPr="009E72C6">
        <w:rPr>
          <w:rFonts w:ascii="Calibri Light" w:hAnsi="Calibri Light" w:cstheme="majorBidi"/>
          <w:sz w:val="20"/>
          <w:szCs w:val="20"/>
        </w:rPr>
        <w:t xml:space="preserve">The </w:t>
      </w:r>
      <w:r>
        <w:rPr>
          <w:rFonts w:ascii="Calibri Light" w:hAnsi="Calibri Light" w:cstheme="majorBidi"/>
          <w:sz w:val="20"/>
          <w:szCs w:val="20"/>
        </w:rPr>
        <w:t>forum</w:t>
      </w:r>
      <w:r w:rsidRPr="009E72C6">
        <w:rPr>
          <w:rFonts w:ascii="Calibri Light" w:hAnsi="Calibri Light" w:cstheme="majorBidi"/>
          <w:sz w:val="20"/>
          <w:szCs w:val="20"/>
        </w:rPr>
        <w:t xml:space="preserve"> serves as an international platform to promote the </w:t>
      </w:r>
      <w:r>
        <w:rPr>
          <w:rFonts w:ascii="Calibri Light" w:hAnsi="Calibri Light" w:cstheme="majorBidi"/>
          <w:sz w:val="20"/>
          <w:szCs w:val="20"/>
        </w:rPr>
        <w:t xml:space="preserve">integrated </w:t>
      </w:r>
      <w:r w:rsidRPr="009E72C6">
        <w:rPr>
          <w:rFonts w:ascii="Calibri Light" w:hAnsi="Calibri Light" w:cstheme="majorBidi"/>
          <w:sz w:val="20"/>
          <w:szCs w:val="20"/>
        </w:rPr>
        <w:t>use of climate</w:t>
      </w:r>
      <w:r>
        <w:rPr>
          <w:rFonts w:ascii="Calibri Light" w:hAnsi="Calibri Light" w:cstheme="majorBidi"/>
          <w:sz w:val="20"/>
          <w:szCs w:val="20"/>
        </w:rPr>
        <w:t>,</w:t>
      </w:r>
      <w:r w:rsidRPr="009E72C6">
        <w:rPr>
          <w:rFonts w:ascii="Calibri Light" w:hAnsi="Calibri Light" w:cstheme="majorBidi"/>
          <w:sz w:val="20"/>
          <w:szCs w:val="20"/>
        </w:rPr>
        <w:t xml:space="preserve"> weather</w:t>
      </w:r>
      <w:r>
        <w:rPr>
          <w:rFonts w:ascii="Calibri Light" w:hAnsi="Calibri Light" w:cstheme="majorBidi"/>
          <w:sz w:val="20"/>
          <w:szCs w:val="20"/>
        </w:rPr>
        <w:t>, and health</w:t>
      </w:r>
      <w:r w:rsidRPr="009E72C6">
        <w:rPr>
          <w:rFonts w:ascii="Calibri Light" w:hAnsi="Calibri Light" w:cstheme="majorBidi"/>
          <w:sz w:val="20"/>
          <w:szCs w:val="20"/>
        </w:rPr>
        <w:t xml:space="preserve"> information for evidence based policy and actions to improve the management of extreme heat risks. The </w:t>
      </w:r>
      <w:r>
        <w:rPr>
          <w:rFonts w:ascii="Calibri Light" w:hAnsi="Calibri Light" w:cstheme="majorBidi"/>
          <w:sz w:val="20"/>
          <w:szCs w:val="20"/>
        </w:rPr>
        <w:t>forum will</w:t>
      </w:r>
      <w:r w:rsidRPr="009E72C6">
        <w:rPr>
          <w:rFonts w:ascii="Calibri Light" w:hAnsi="Calibri Light" w:cstheme="majorBidi"/>
          <w:sz w:val="20"/>
          <w:szCs w:val="20"/>
        </w:rPr>
        <w:t xml:space="preserve"> bring together the community of experts and practitioners implementing various aspects of heat health </w:t>
      </w:r>
      <w:r>
        <w:rPr>
          <w:rFonts w:ascii="Calibri Light" w:hAnsi="Calibri Light" w:cstheme="majorBidi"/>
          <w:sz w:val="20"/>
          <w:szCs w:val="20"/>
        </w:rPr>
        <w:t>information systems</w:t>
      </w:r>
      <w:r w:rsidRPr="009E72C6">
        <w:rPr>
          <w:rFonts w:ascii="Calibri Light" w:hAnsi="Calibri Light" w:cstheme="majorBidi"/>
          <w:sz w:val="20"/>
          <w:szCs w:val="20"/>
        </w:rPr>
        <w:t xml:space="preserve"> and action plans</w:t>
      </w:r>
      <w:r>
        <w:rPr>
          <w:rFonts w:ascii="Calibri Light" w:hAnsi="Calibri Light" w:cstheme="majorBidi"/>
          <w:sz w:val="20"/>
          <w:szCs w:val="20"/>
        </w:rPr>
        <w:t xml:space="preserve"> in order </w:t>
      </w:r>
      <w:r w:rsidRPr="009E72C6">
        <w:rPr>
          <w:rFonts w:ascii="Calibri Light" w:hAnsi="Calibri Light" w:cstheme="majorBidi"/>
          <w:sz w:val="20"/>
          <w:szCs w:val="20"/>
        </w:rPr>
        <w:t xml:space="preserve">to share experience, inform a global common agenda, </w:t>
      </w:r>
      <w:r>
        <w:rPr>
          <w:rFonts w:ascii="Calibri Light" w:hAnsi="Calibri Light" w:cstheme="majorBidi"/>
          <w:sz w:val="20"/>
          <w:szCs w:val="20"/>
        </w:rPr>
        <w:t>strengthen the network,</w:t>
      </w:r>
      <w:r w:rsidRPr="009E72C6">
        <w:rPr>
          <w:rFonts w:ascii="Calibri Light" w:hAnsi="Calibri Light" w:cstheme="majorBidi"/>
          <w:sz w:val="20"/>
          <w:szCs w:val="20"/>
        </w:rPr>
        <w:t xml:space="preserve"> and </w:t>
      </w:r>
      <w:r>
        <w:rPr>
          <w:rFonts w:ascii="Calibri Light" w:hAnsi="Calibri Light" w:cstheme="majorBidi"/>
          <w:sz w:val="20"/>
          <w:szCs w:val="20"/>
        </w:rPr>
        <w:t xml:space="preserve">formally </w:t>
      </w:r>
      <w:r w:rsidRPr="009E72C6">
        <w:rPr>
          <w:rFonts w:ascii="Calibri Light" w:hAnsi="Calibri Light" w:cstheme="majorBidi"/>
          <w:sz w:val="20"/>
          <w:szCs w:val="20"/>
        </w:rPr>
        <w:t xml:space="preserve">launch the </w:t>
      </w:r>
      <w:r w:rsidRPr="009E72C6">
        <w:rPr>
          <w:rFonts w:ascii="Calibri Light" w:hAnsi="Calibri Light" w:cstheme="majorBidi"/>
          <w:b/>
          <w:color w:val="222222"/>
          <w:sz w:val="20"/>
          <w:szCs w:val="20"/>
          <w:shd w:val="clear" w:color="auto" w:fill="FFFFFF"/>
        </w:rPr>
        <w:t xml:space="preserve">Global Heat Health Information </w:t>
      </w:r>
      <w:proofErr w:type="gramStart"/>
      <w:r w:rsidRPr="009E72C6">
        <w:rPr>
          <w:rFonts w:ascii="Calibri Light" w:hAnsi="Calibri Light" w:cstheme="majorBidi"/>
          <w:b/>
          <w:color w:val="222222"/>
          <w:sz w:val="20"/>
          <w:szCs w:val="20"/>
          <w:shd w:val="clear" w:color="auto" w:fill="FFFFFF"/>
        </w:rPr>
        <w:t>Network</w:t>
      </w:r>
      <w:r>
        <w:rPr>
          <w:rFonts w:ascii="Calibri Light" w:hAnsi="Calibri Light" w:cstheme="majorBidi"/>
          <w:sz w:val="20"/>
          <w:szCs w:val="20"/>
        </w:rPr>
        <w:t xml:space="preserve"> .</w:t>
      </w:r>
      <w:proofErr w:type="gramEnd"/>
      <w:r>
        <w:rPr>
          <w:rFonts w:ascii="Calibri Light" w:hAnsi="Calibri Light" w:cstheme="majorBidi"/>
          <w:sz w:val="20"/>
          <w:szCs w:val="20"/>
        </w:rPr>
        <w:t xml:space="preserve"> </w:t>
      </w:r>
      <w:r w:rsidRPr="009E72C6">
        <w:rPr>
          <w:rFonts w:ascii="Calibri Light" w:hAnsi="Calibri Light" w:cstheme="majorBidi"/>
          <w:sz w:val="20"/>
          <w:szCs w:val="20"/>
        </w:rPr>
        <w:t xml:space="preserve"> </w:t>
      </w:r>
    </w:p>
    <w:p w:rsidR="00864AC4" w:rsidRPr="009E72C6"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Aims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Provide the opportunity for national, regional, and international sharing and networking between heat - health experts;    </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Share experience and identify emerging issues across five common thematic </w:t>
      </w:r>
      <w:r>
        <w:rPr>
          <w:rFonts w:ascii="Calibri Light" w:hAnsi="Calibri Light"/>
        </w:rPr>
        <w:t>areas</w:t>
      </w:r>
      <w:r w:rsidRPr="007C423B">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Provide a learning session on understanding and communicating heat risks;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Specific focus on communicating heat risk, will engage local and global media in heat health communications;</w:t>
      </w:r>
    </w:p>
    <w:p w:rsidR="00864AC4" w:rsidRDefault="00864AC4" w:rsidP="00864AC4">
      <w:pPr>
        <w:pStyle w:val="ListParagraph"/>
        <w:numPr>
          <w:ilvl w:val="0"/>
          <w:numId w:val="4"/>
        </w:numPr>
        <w:rPr>
          <w:rFonts w:ascii="Calibri Light" w:hAnsi="Calibri Light"/>
        </w:rPr>
      </w:pPr>
      <w:r w:rsidRPr="007C423B">
        <w:rPr>
          <w:rFonts w:ascii="Calibri Light" w:hAnsi="Calibri Light"/>
        </w:rPr>
        <w:t>Review and codify the global technical agenda and launch GHHIN.</w:t>
      </w:r>
    </w:p>
    <w:p w:rsidR="00864AC4" w:rsidRPr="007C423B" w:rsidRDefault="00864AC4" w:rsidP="00864AC4">
      <w:pPr>
        <w:pStyle w:val="ListParagraph"/>
        <w:numPr>
          <w:ilvl w:val="0"/>
          <w:numId w:val="4"/>
        </w:numPr>
        <w:rPr>
          <w:rFonts w:ascii="Calibri Light" w:hAnsi="Calibri Light"/>
        </w:rPr>
      </w:pPr>
      <w:r>
        <w:rPr>
          <w:rFonts w:ascii="Calibri Light" w:hAnsi="Calibri Light"/>
        </w:rPr>
        <w:t>Achieve agreement on the highest priority gaps in research, information, and action.</w:t>
      </w: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Expected Outcomes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Increased awareness within the global </w:t>
      </w:r>
      <w:r>
        <w:rPr>
          <w:rFonts w:ascii="Calibri Light" w:hAnsi="Calibri Light"/>
        </w:rPr>
        <w:t>h</w:t>
      </w:r>
      <w:r w:rsidRPr="007C423B">
        <w:rPr>
          <w:rFonts w:ascii="Calibri Light" w:hAnsi="Calibri Light"/>
        </w:rPr>
        <w:t xml:space="preserve">ealth and </w:t>
      </w:r>
      <w:r>
        <w:rPr>
          <w:rFonts w:ascii="Calibri Light" w:hAnsi="Calibri Light"/>
        </w:rPr>
        <w:t>m</w:t>
      </w:r>
      <w:r w:rsidRPr="007C423B">
        <w:rPr>
          <w:rFonts w:ascii="Calibri Light" w:hAnsi="Calibri Light"/>
        </w:rPr>
        <w:t xml:space="preserve">eteorological community of the health decisions, concerns, timeframes, and needs for </w:t>
      </w:r>
      <w:r>
        <w:rPr>
          <w:rFonts w:ascii="Calibri Light" w:hAnsi="Calibri Light"/>
        </w:rPr>
        <w:t>improved</w:t>
      </w:r>
      <w:r w:rsidRPr="007C423B">
        <w:rPr>
          <w:rFonts w:ascii="Calibri Light" w:hAnsi="Calibri Light"/>
        </w:rPr>
        <w:t xml:space="preserve"> information </w:t>
      </w:r>
      <w:r>
        <w:rPr>
          <w:rFonts w:ascii="Calibri Light" w:hAnsi="Calibri Light"/>
        </w:rPr>
        <w:t>to inform</w:t>
      </w:r>
      <w:r w:rsidRPr="007C423B">
        <w:rPr>
          <w:rFonts w:ascii="Calibri Light" w:hAnsi="Calibri Light"/>
        </w:rPr>
        <w:t xml:space="preserve"> local action to reduce heat risk; </w:t>
      </w:r>
    </w:p>
    <w:p w:rsidR="00864AC4" w:rsidRDefault="00864AC4" w:rsidP="00864AC4">
      <w:pPr>
        <w:pStyle w:val="ListParagraph"/>
        <w:numPr>
          <w:ilvl w:val="0"/>
          <w:numId w:val="4"/>
        </w:numPr>
        <w:rPr>
          <w:rFonts w:ascii="Calibri Light" w:hAnsi="Calibri Light"/>
        </w:rPr>
      </w:pPr>
      <w:r w:rsidRPr="007C423B">
        <w:rPr>
          <w:rFonts w:ascii="Calibri Light" w:hAnsi="Calibri Light"/>
        </w:rPr>
        <w:t>Improved networking and exchange information on good practices (i.e. locally feasible and sustainable actions), tool and resources, and lessons learned across health, and climate and weather agencies that are developing and delivering heat wave early warning and early action systems</w:t>
      </w:r>
      <w:r>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Pr>
          <w:rFonts w:ascii="Calibri Light" w:hAnsi="Calibri Light"/>
        </w:rPr>
        <w:t>Documented and prioritized community needs, with an action plan to drive fulfilment of these needs.</w:t>
      </w:r>
    </w:p>
    <w:p w:rsidR="003F4581" w:rsidRPr="004B0802" w:rsidRDefault="003F4581" w:rsidP="003F4581">
      <w:pPr>
        <w:pStyle w:val="ListParagraph"/>
      </w:pPr>
    </w:p>
    <w:p w:rsidR="003F4581" w:rsidRDefault="003F4581" w:rsidP="003F4581">
      <w:pPr>
        <w:pStyle w:val="Heading1"/>
        <w:numPr>
          <w:ilvl w:val="0"/>
          <w:numId w:val="1"/>
        </w:numPr>
        <w:ind w:left="426"/>
      </w:pPr>
      <w:bookmarkStart w:id="50" w:name="_Toc482371132"/>
      <w:r>
        <w:t>Logistics and Planning</w:t>
      </w:r>
      <w:bookmarkEnd w:id="50"/>
      <w: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Participants – 125 - 150 pending resources</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Special invitation and organize activities with and for the media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Focus </w:t>
      </w:r>
      <w:r>
        <w:rPr>
          <w:rFonts w:ascii="Calibri Light" w:hAnsi="Calibri Light" w:cstheme="majorBidi"/>
          <w:szCs w:val="20"/>
        </w:rPr>
        <w:t>Regions</w:t>
      </w:r>
      <w:r w:rsidRPr="002A178A">
        <w:rPr>
          <w:rFonts w:ascii="Calibri Light" w:hAnsi="Calibri Light" w:cstheme="majorBidi"/>
          <w:szCs w:val="20"/>
        </w:rPr>
        <w:t xml:space="preserve">: </w:t>
      </w:r>
    </w:p>
    <w:p w:rsidR="00864AC4" w:rsidRPr="00C140A5" w:rsidRDefault="00864AC4" w:rsidP="00864AC4">
      <w:pPr>
        <w:pStyle w:val="ListParagraph"/>
        <w:numPr>
          <w:ilvl w:val="0"/>
          <w:numId w:val="18"/>
        </w:numPr>
        <w:rPr>
          <w:rFonts w:ascii="Calibri Light" w:hAnsi="Calibri Light" w:cstheme="majorBidi"/>
          <w:szCs w:val="20"/>
          <w:lang w:val="es-MX"/>
        </w:rPr>
      </w:pPr>
      <w:r w:rsidRPr="00C140A5">
        <w:rPr>
          <w:rFonts w:ascii="Calibri Light" w:hAnsi="Calibri Light" w:cstheme="majorBidi"/>
          <w:szCs w:val="20"/>
          <w:lang w:val="es-MX"/>
        </w:rPr>
        <w:lastRenderedPageBreak/>
        <w:t xml:space="preserve">North </w:t>
      </w:r>
      <w:proofErr w:type="spellStart"/>
      <w:r w:rsidRPr="00C140A5">
        <w:rPr>
          <w:rFonts w:ascii="Calibri Light" w:hAnsi="Calibri Light" w:cstheme="majorBidi"/>
          <w:szCs w:val="20"/>
          <w:lang w:val="es-MX"/>
        </w:rPr>
        <w:t>America</w:t>
      </w:r>
      <w:proofErr w:type="spellEnd"/>
      <w:r w:rsidRPr="00C140A5">
        <w:rPr>
          <w:rFonts w:ascii="Calibri Light" w:hAnsi="Calibri Light" w:cstheme="majorBidi"/>
          <w:szCs w:val="20"/>
          <w:lang w:val="es-MX"/>
        </w:rPr>
        <w:t xml:space="preserve"> (NIHHIS – US, </w:t>
      </w:r>
      <w:proofErr w:type="spellStart"/>
      <w:r w:rsidRPr="00C140A5">
        <w:rPr>
          <w:rFonts w:ascii="Calibri Light" w:hAnsi="Calibri Light" w:cstheme="majorBidi"/>
          <w:szCs w:val="20"/>
          <w:lang w:val="es-MX"/>
        </w:rPr>
        <w:t>Mexico</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Canada</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via</w:t>
      </w:r>
      <w:proofErr w:type="spellEnd"/>
      <w:r w:rsidRPr="00C140A5">
        <w:rPr>
          <w:rFonts w:ascii="Calibri Light" w:hAnsi="Calibri Light" w:cstheme="majorBidi"/>
          <w:szCs w:val="20"/>
          <w:lang w:val="es-MX"/>
        </w:rPr>
        <w:t xml:space="preserve"> NACSP and NACCHH)</w:t>
      </w:r>
    </w:p>
    <w:p w:rsidR="00864AC4" w:rsidRPr="002A178A" w:rsidRDefault="00864AC4" w:rsidP="00864AC4">
      <w:pPr>
        <w:pStyle w:val="ListParagraph"/>
        <w:numPr>
          <w:ilvl w:val="0"/>
          <w:numId w:val="18"/>
        </w:numPr>
        <w:rPr>
          <w:rFonts w:ascii="Calibri Light" w:hAnsi="Calibri Light" w:cstheme="majorBidi"/>
          <w:szCs w:val="20"/>
        </w:rPr>
      </w:pPr>
      <w:r w:rsidRPr="002A178A">
        <w:rPr>
          <w:rFonts w:ascii="Calibri Light" w:hAnsi="Calibri Light" w:cstheme="majorBidi"/>
          <w:szCs w:val="20"/>
        </w:rPr>
        <w:t>Europe</w:t>
      </w:r>
      <w:r>
        <w:rPr>
          <w:rFonts w:ascii="Calibri Light" w:hAnsi="Calibri Light" w:cstheme="majorBidi"/>
          <w:szCs w:val="20"/>
        </w:rPr>
        <w:t xml:space="preserve"> (Leaders are UK, DE, </w:t>
      </w:r>
      <w:proofErr w:type="gramStart"/>
      <w:r>
        <w:rPr>
          <w:rFonts w:ascii="Calibri Light" w:hAnsi="Calibri Light" w:cstheme="majorBidi"/>
          <w:szCs w:val="20"/>
        </w:rPr>
        <w:t>FR</w:t>
      </w:r>
      <w:proofErr w:type="gramEnd"/>
      <w:r>
        <w:rPr>
          <w:rFonts w:ascii="Calibri Light" w:hAnsi="Calibri Light" w:cstheme="majorBidi"/>
          <w:szCs w:val="20"/>
        </w:rPr>
        <w:t>…)</w:t>
      </w:r>
    </w:p>
    <w:p w:rsidR="00864AC4" w:rsidRPr="002A178A" w:rsidRDefault="00864AC4" w:rsidP="00864AC4">
      <w:pPr>
        <w:pStyle w:val="ListParagraph"/>
        <w:numPr>
          <w:ilvl w:val="0"/>
          <w:numId w:val="18"/>
        </w:numPr>
        <w:rPr>
          <w:rFonts w:ascii="Calibri Light" w:hAnsi="Calibri Light" w:cstheme="majorBidi"/>
          <w:szCs w:val="20"/>
        </w:rPr>
      </w:pPr>
      <w:proofErr w:type="spellStart"/>
      <w:r>
        <w:rPr>
          <w:rFonts w:ascii="Calibri Light" w:hAnsi="Calibri Light" w:cstheme="majorBidi"/>
          <w:szCs w:val="20"/>
        </w:rPr>
        <w:t>Southest</w:t>
      </w:r>
      <w:proofErr w:type="spellEnd"/>
      <w:r>
        <w:rPr>
          <w:rFonts w:ascii="Calibri Light" w:hAnsi="Calibri Light" w:cstheme="majorBidi"/>
          <w:szCs w:val="20"/>
        </w:rPr>
        <w:t xml:space="preserve"> </w:t>
      </w:r>
      <w:r w:rsidRPr="002A178A">
        <w:rPr>
          <w:rFonts w:ascii="Calibri Light" w:hAnsi="Calibri Light" w:cstheme="majorBidi"/>
          <w:szCs w:val="20"/>
        </w:rPr>
        <w:t>Asia</w:t>
      </w:r>
      <w:r>
        <w:rPr>
          <w:rFonts w:ascii="Calibri Light" w:hAnsi="Calibri Light" w:cstheme="majorBidi"/>
          <w:szCs w:val="20"/>
        </w:rPr>
        <w:t xml:space="preserve"> &amp; South Asia</w:t>
      </w:r>
      <w:r w:rsidRPr="002A178A">
        <w:rPr>
          <w:rFonts w:ascii="Calibri Light" w:hAnsi="Calibri Light" w:cstheme="majorBidi"/>
          <w:szCs w:val="20"/>
        </w:rP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Possible Logistics: UCAR</w:t>
      </w:r>
      <w:r>
        <w:rPr>
          <w:rFonts w:ascii="Calibri Light" w:hAnsi="Calibri Light" w:cstheme="majorBidi"/>
          <w:szCs w:val="20"/>
        </w:rPr>
        <w:t>: Brian Jackson</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Resource Requirements: </w:t>
      </w:r>
      <w:r>
        <w:rPr>
          <w:rFonts w:ascii="Calibri Light" w:hAnsi="Calibri Light" w:cstheme="majorBidi"/>
          <w:szCs w:val="20"/>
        </w:rPr>
        <w:t>65,000-80,000 USD</w:t>
      </w:r>
    </w:p>
    <w:p w:rsidR="00864AC4" w:rsidRDefault="00864AC4" w:rsidP="00864AC4">
      <w:pPr>
        <w:pStyle w:val="Heading1"/>
        <w:numPr>
          <w:ilvl w:val="0"/>
          <w:numId w:val="1"/>
        </w:numPr>
        <w:ind w:left="426"/>
      </w:pPr>
      <w:r w:rsidRPr="004B0802">
        <w:t>Engagement Plan</w:t>
      </w:r>
    </w:p>
    <w:p w:rsidR="00864AC4" w:rsidRDefault="00864AC4" w:rsidP="00864AC4">
      <w:pPr>
        <w:pStyle w:val="ListParagraph"/>
        <w:numPr>
          <w:ilvl w:val="0"/>
          <w:numId w:val="20"/>
        </w:numPr>
      </w:pPr>
      <w:r>
        <w:t xml:space="preserve">Announcement letters – save the date message by </w:t>
      </w:r>
      <w:r w:rsidRPr="00C140A5">
        <w:rPr>
          <w:highlight w:val="yellow"/>
        </w:rPr>
        <w:t>June 15</w:t>
      </w:r>
      <w:r>
        <w:t>?</w:t>
      </w:r>
    </w:p>
    <w:p w:rsidR="00864AC4" w:rsidRDefault="00864AC4" w:rsidP="00864AC4">
      <w:pPr>
        <w:pStyle w:val="ListParagraph"/>
        <w:numPr>
          <w:ilvl w:val="0"/>
          <w:numId w:val="20"/>
        </w:numPr>
      </w:pPr>
      <w:r>
        <w:t xml:space="preserve">Seek Sponsorship </w:t>
      </w:r>
    </w:p>
    <w:p w:rsidR="00864AC4" w:rsidRPr="007C423B" w:rsidRDefault="00864AC4" w:rsidP="00864AC4">
      <w:pPr>
        <w:pStyle w:val="ListParagraph"/>
        <w:numPr>
          <w:ilvl w:val="0"/>
          <w:numId w:val="20"/>
        </w:numPr>
      </w:pPr>
      <w:r>
        <w:t xml:space="preserve">Base budget for Media Engagement. </w:t>
      </w:r>
    </w:p>
    <w:tbl>
      <w:tblPr>
        <w:tblStyle w:val="ColorfulList"/>
        <w:tblW w:w="0" w:type="auto"/>
        <w:tblLook w:val="0420" w:firstRow="1" w:lastRow="0" w:firstColumn="0" w:lastColumn="0" w:noHBand="0" w:noVBand="1"/>
      </w:tblPr>
      <w:tblGrid>
        <w:gridCol w:w="3227"/>
        <w:gridCol w:w="2126"/>
        <w:gridCol w:w="3827"/>
      </w:tblGrid>
      <w:tr w:rsidR="00864AC4" w:rsidTr="00341668">
        <w:trPr>
          <w:cnfStyle w:val="100000000000" w:firstRow="1" w:lastRow="0" w:firstColumn="0" w:lastColumn="0" w:oddVBand="0" w:evenVBand="0" w:oddHBand="0" w:evenHBand="0" w:firstRowFirstColumn="0" w:firstRowLastColumn="0" w:lastRowFirstColumn="0" w:lastRowLastColumn="0"/>
        </w:trPr>
        <w:tc>
          <w:tcPr>
            <w:tcW w:w="3227" w:type="dxa"/>
          </w:tcPr>
          <w:p w:rsidR="00864AC4" w:rsidRDefault="00864AC4" w:rsidP="00341668">
            <w:pPr>
              <w:jc w:val="center"/>
            </w:pPr>
            <w:r>
              <w:t>Agency/Organization</w:t>
            </w:r>
          </w:p>
        </w:tc>
        <w:tc>
          <w:tcPr>
            <w:tcW w:w="2126" w:type="dxa"/>
          </w:tcPr>
          <w:p w:rsidR="00864AC4" w:rsidRDefault="00864AC4" w:rsidP="00341668">
            <w:pPr>
              <w:jc w:val="center"/>
            </w:pPr>
            <w:r>
              <w:t>Role to Play</w:t>
            </w:r>
          </w:p>
        </w:tc>
        <w:tc>
          <w:tcPr>
            <w:tcW w:w="3827" w:type="dxa"/>
          </w:tcPr>
          <w:p w:rsidR="00864AC4" w:rsidRDefault="00864AC4" w:rsidP="00341668">
            <w:pPr>
              <w:jc w:val="center"/>
            </w:pPr>
            <w:r>
              <w:t xml:space="preserve">Status of Engagement </w:t>
            </w:r>
          </w:p>
        </w:tc>
      </w:tr>
      <w:tr w:rsidR="00864AC4" w:rsidTr="00341668">
        <w:trPr>
          <w:cnfStyle w:val="000000100000" w:firstRow="0" w:lastRow="0" w:firstColumn="0" w:lastColumn="0" w:oddVBand="0" w:evenVBand="0" w:oddHBand="1" w:evenHBand="0" w:firstRowFirstColumn="0" w:firstRowLastColumn="0" w:lastRowFirstColumn="0" w:lastRowLastColumn="0"/>
        </w:trPr>
        <w:tc>
          <w:tcPr>
            <w:tcW w:w="3227" w:type="dxa"/>
            <w:tcBorders>
              <w:top w:val="single" w:sz="12" w:space="0" w:color="FFFFFF" w:themeColor="background1"/>
            </w:tcBorders>
            <w:shd w:val="clear" w:color="auto" w:fill="F2F2F2" w:themeFill="background1" w:themeFillShade="F2"/>
          </w:tcPr>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WMO </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NOAA</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USGCRP</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EPA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NIH/NIEHS</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USAID</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 State</w:t>
            </w:r>
          </w:p>
          <w:p w:rsidR="00864AC4" w:rsidRP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CIMH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SMN (Mexico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INSP (Mexico NIH)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COFEPRIS (Mexico CDC/FDA)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BKMG (Indonesia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JMA (Japan Met)</w:t>
            </w:r>
          </w:p>
          <w:p w:rsidR="00864AC4" w:rsidRPr="002A178A"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UKMet</w:t>
            </w:r>
            <w:proofErr w:type="spellEnd"/>
            <w:r>
              <w:rPr>
                <w:rFonts w:ascii="Calibri Light" w:hAnsi="Calibri Light" w:cstheme="majorBidi"/>
                <w:szCs w:val="20"/>
              </w:rPr>
              <w:t xml:space="preserve">/PHE </w:t>
            </w:r>
          </w:p>
          <w:p w:rsidR="00864AC4" w:rsidRPr="007C423B"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DWD</w:t>
            </w:r>
            <w:r w:rsidRPr="002A178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HKO</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European Commission</w:t>
            </w:r>
            <w:r>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Wellcome</w:t>
            </w:r>
            <w:proofErr w:type="spellEnd"/>
            <w:r>
              <w:rPr>
                <w:rFonts w:ascii="Calibri Light" w:hAnsi="Calibri Light" w:cstheme="majorBidi"/>
                <w:szCs w:val="20"/>
              </w:rPr>
              <w:t xml:space="preserve">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CKDN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Health and Environment Canada</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Future Earth</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 Mission Bangkok</w:t>
            </w:r>
          </w:p>
          <w:p w:rsidR="00864AC4" w:rsidRDefault="00864AC4" w:rsidP="00864AC4">
            <w:pPr>
              <w:pStyle w:val="ListParagraph"/>
              <w:numPr>
                <w:ilvl w:val="0"/>
                <w:numId w:val="17"/>
              </w:numPr>
              <w:rPr>
                <w:rFonts w:ascii="Calibri Light" w:hAnsi="Calibri Light" w:cstheme="majorBidi"/>
                <w:szCs w:val="20"/>
              </w:rPr>
            </w:pPr>
            <w:r w:rsidRPr="00196F9A">
              <w:rPr>
                <w:rFonts w:ascii="Calibri Light" w:hAnsi="Calibri Light" w:cstheme="majorBidi"/>
                <w:szCs w:val="20"/>
              </w:rPr>
              <w:t xml:space="preserve">WHO </w:t>
            </w:r>
            <w:r>
              <w:rPr>
                <w:rFonts w:ascii="Calibri Light" w:hAnsi="Calibri Light" w:cstheme="majorBidi"/>
                <w:szCs w:val="20"/>
              </w:rPr>
              <w:t>Regional Offices</w:t>
            </w:r>
            <w:r w:rsidRPr="00196F9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NRDC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ESRI</w:t>
            </w:r>
          </w:p>
          <w:p w:rsidR="00864AC4" w:rsidRPr="00C140A5"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Google</w:t>
            </w:r>
          </w:p>
        </w:tc>
        <w:tc>
          <w:tcPr>
            <w:tcW w:w="2126" w:type="dxa"/>
            <w:tcBorders>
              <w:top w:val="single" w:sz="12" w:space="0" w:color="FFFFFF" w:themeColor="background1"/>
            </w:tcBorders>
            <w:shd w:val="clear" w:color="auto" w:fill="F2F2F2" w:themeFill="background1" w:themeFillShade="F2"/>
          </w:tcPr>
          <w:p w:rsidR="00864AC4" w:rsidRDefault="00864AC4" w:rsidP="00341668"/>
        </w:tc>
        <w:tc>
          <w:tcPr>
            <w:tcW w:w="3827" w:type="dxa"/>
            <w:tcBorders>
              <w:top w:val="single" w:sz="12" w:space="0" w:color="FFFFFF" w:themeColor="background1"/>
            </w:tcBorders>
            <w:shd w:val="clear" w:color="auto" w:fill="F2F2F2" w:themeFill="background1" w:themeFillShade="F2"/>
          </w:tcPr>
          <w:p w:rsidR="00864AC4" w:rsidRDefault="00864AC4" w:rsidP="00341668"/>
        </w:tc>
      </w:tr>
    </w:tbl>
    <w:p w:rsidR="003F4581" w:rsidRDefault="003F4581">
      <w:pPr>
        <w:rPr>
          <w:rFonts w:ascii="Calibri Light" w:hAnsi="Calibri Light"/>
          <w:b/>
          <w:bCs/>
          <w:color w:val="C00000"/>
          <w:sz w:val="28"/>
          <w:szCs w:val="32"/>
          <w:lang w:val="en-US"/>
        </w:rPr>
      </w:pPr>
    </w:p>
    <w:p w:rsidR="00B364B2" w:rsidRDefault="00B364B2">
      <w:pPr>
        <w:rPr>
          <w:rFonts w:ascii="Calibri Light" w:hAnsi="Calibri Light"/>
          <w:b/>
          <w:bCs/>
          <w:color w:val="C00000"/>
          <w:sz w:val="28"/>
          <w:szCs w:val="32"/>
          <w:lang w:val="en-US"/>
        </w:rPr>
      </w:pPr>
      <w:r>
        <w:rPr>
          <w:rFonts w:ascii="Calibri Light" w:hAnsi="Calibri Light"/>
          <w:lang w:val="en-US"/>
        </w:rPr>
        <w:br w:type="page"/>
      </w:r>
    </w:p>
    <w:p w:rsidR="003F4581" w:rsidRPr="00324D52" w:rsidRDefault="003F4581" w:rsidP="003F4581">
      <w:pPr>
        <w:pStyle w:val="Heading2"/>
        <w:rPr>
          <w:rFonts w:ascii="Calibri Light" w:hAnsi="Calibri Light"/>
          <w:lang w:val="en-US"/>
        </w:rPr>
      </w:pPr>
      <w:bookmarkStart w:id="51" w:name="_Toc482371134"/>
      <w:r w:rsidRPr="00324D52">
        <w:rPr>
          <w:rFonts w:ascii="Calibri Light" w:hAnsi="Calibri Light"/>
          <w:lang w:val="en-US"/>
        </w:rPr>
        <w:lastRenderedPageBreak/>
        <w:t>Work plan and Budget Overview</w:t>
      </w:r>
      <w:bookmarkEnd w:id="49"/>
      <w:bookmarkEnd w:id="51"/>
      <w:r w:rsidRPr="00324D52">
        <w:rPr>
          <w:rFonts w:ascii="Calibri Light" w:hAnsi="Calibri Light"/>
          <w:lang w:val="en-US"/>
        </w:rPr>
        <w:t xml:space="preserve">  </w:t>
      </w:r>
    </w:p>
    <w:tbl>
      <w:tblPr>
        <w:tblW w:w="0" w:type="auto"/>
        <w:tblInd w:w="-34" w:type="dxa"/>
        <w:shd w:val="clear" w:color="auto" w:fill="FFFFFF"/>
        <w:tblLayout w:type="fixed"/>
        <w:tblCellMar>
          <w:left w:w="0" w:type="dxa"/>
          <w:right w:w="0" w:type="dxa"/>
        </w:tblCellMar>
        <w:tblLook w:val="04A0" w:firstRow="1" w:lastRow="0" w:firstColumn="1" w:lastColumn="0" w:noHBand="0" w:noVBand="1"/>
      </w:tblPr>
      <w:tblGrid>
        <w:gridCol w:w="1418"/>
        <w:gridCol w:w="1559"/>
        <w:gridCol w:w="3177"/>
        <w:gridCol w:w="2068"/>
        <w:gridCol w:w="1055"/>
      </w:tblGrid>
      <w:tr w:rsidR="003F4581" w:rsidRPr="00324D52" w:rsidTr="00B817FE">
        <w:trPr>
          <w:trHeight w:val="204"/>
        </w:trPr>
        <w:tc>
          <w:tcPr>
            <w:tcW w:w="1418"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Function</w:t>
            </w:r>
          </w:p>
        </w:tc>
        <w:tc>
          <w:tcPr>
            <w:tcW w:w="1559"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Activity</w:t>
            </w:r>
          </w:p>
        </w:tc>
        <w:tc>
          <w:tcPr>
            <w:tcW w:w="317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Description</w:t>
            </w:r>
          </w:p>
        </w:tc>
        <w:tc>
          <w:tcPr>
            <w:tcW w:w="206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Expected Outcomes</w:t>
            </w:r>
          </w:p>
        </w:tc>
        <w:tc>
          <w:tcPr>
            <w:tcW w:w="1055"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Annual Costs</w:t>
            </w:r>
          </w:p>
        </w:tc>
      </w:tr>
      <w:tr w:rsidR="003F4581" w:rsidRPr="00324D52" w:rsidTr="00B817FE">
        <w:trPr>
          <w:trHeight w:val="29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1.    </w:t>
            </w:r>
          </w:p>
          <w:p w:rsidR="003F4581" w:rsidRPr="003F4581" w:rsidRDefault="003F4581" w:rsidP="00DE3577">
            <w:pPr>
              <w:spacing w:after="0" w:line="240" w:lineRule="auto"/>
              <w:rPr>
                <w:color w:val="C00000"/>
                <w:sz w:val="22"/>
                <w:szCs w:val="24"/>
              </w:rPr>
            </w:pPr>
            <w:r w:rsidRPr="003F4581">
              <w:rPr>
                <w:color w:val="C00000"/>
                <w:sz w:val="22"/>
                <w:szCs w:val="24"/>
              </w:rPr>
              <w:t>Coordination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Organize annual forum</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forum held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75</w:t>
            </w:r>
            <w:r w:rsidRPr="00324D52">
              <w:rPr>
                <w:rFonts w:ascii="Calibri Light" w:eastAsia="Times New Roman" w:hAnsi="Calibri Light" w:cs="Times New Roman"/>
                <w:color w:val="000000"/>
                <w:sz w:val="18"/>
                <w:szCs w:val="18"/>
                <w:lang w:val="en-US"/>
              </w:rPr>
              <w:t>,000</w:t>
            </w:r>
          </w:p>
        </w:tc>
      </w:tr>
      <w:tr w:rsidR="003F4581" w:rsidRPr="00324D52" w:rsidTr="00B817FE">
        <w:trPr>
          <w:trHeight w:val="16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Support virtual technical working groups (est. 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B817FE" w:rsidRDefault="003F4581" w:rsidP="00DE3577">
            <w:pPr>
              <w:spacing w:after="0" w:line="164" w:lineRule="atLeast"/>
              <w:rPr>
                <w:rFonts w:ascii="Calibri Light" w:eastAsia="Times New Roman" w:hAnsi="Calibri Light" w:cs="Times New Roman"/>
                <w:color w:val="222222"/>
                <w:sz w:val="24"/>
                <w:szCs w:val="24"/>
                <w:highlight w:val="yellow"/>
                <w:lang w:val="en-US"/>
              </w:rPr>
            </w:pPr>
            <w:r w:rsidRPr="00B817FE">
              <w:rPr>
                <w:rFonts w:ascii="Calibri Light" w:eastAsia="Times New Roman" w:hAnsi="Calibri Light" w:cs="Times New Roman"/>
                <w:color w:val="000000"/>
                <w:sz w:val="18"/>
                <w:szCs w:val="18"/>
                <w:highlight w:val="yellow"/>
                <w:lang w:val="en-US"/>
              </w:rPr>
              <w:t> </w:t>
            </w:r>
            <w:r w:rsidR="00B817FE" w:rsidRPr="00B817FE">
              <w:rPr>
                <w:rFonts w:ascii="Calibri Light" w:eastAsia="Times New Roman" w:hAnsi="Calibri Light" w:cs="Times New Roman"/>
                <w:color w:val="000000"/>
                <w:sz w:val="18"/>
                <w:szCs w:val="18"/>
                <w:highlight w:val="yellow"/>
                <w:lang w:val="en-US"/>
              </w:rPr>
              <w:t>Concept note needed</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Virtual Working Groups address needs for Standards and Guidance;</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Vulnerability and exposure impact Research; Data;</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Forecast Products / Alert Systems/ Decision Tools;</w:t>
            </w:r>
          </w:p>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Interventions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18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B817FE">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5 year plan and monitor progress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plan updated with progress and emerging priorities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w:t>
            </w:r>
          </w:p>
        </w:tc>
      </w:tr>
      <w:tr w:rsidR="003F4581" w:rsidRPr="00324D52" w:rsidTr="00B817FE">
        <w:trPr>
          <w:trHeight w:val="175"/>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Fundraising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Funds raised</w:t>
            </w:r>
            <w:r w:rsidR="00B817FE">
              <w:rPr>
                <w:rFonts w:ascii="Calibri Light" w:eastAsia="Times New Roman" w:hAnsi="Calibri Light" w:cs="Times New Roman"/>
                <w:color w:val="000000"/>
                <w:sz w:val="18"/>
                <w:szCs w:val="18"/>
                <w:lang w:val="en-US"/>
              </w:rPr>
              <w:t xml:space="preserve"> for meetings, coordination, and products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175"/>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Outreach plan</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B817FE">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 xml:space="preserve"> 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on member outreach</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732172" w:rsidP="00DE3577">
            <w:pPr>
              <w:spacing w:after="0" w:line="175"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w:t>
            </w:r>
            <w:r>
              <w:rPr>
                <w:rFonts w:ascii="Calibri Light" w:eastAsia="Times New Roman" w:hAnsi="Calibri Light" w:cs="Times New Roman"/>
                <w:color w:val="000000"/>
                <w:sz w:val="18"/>
                <w:szCs w:val="18"/>
                <w:lang w:val="en-US"/>
              </w:rPr>
              <w:t>5,000</w:t>
            </w:r>
          </w:p>
        </w:tc>
      </w:tr>
      <w:tr w:rsidR="003F4581" w:rsidRPr="00324D52" w:rsidTr="00B817FE">
        <w:trPr>
          <w:trHeight w:val="253"/>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2.    Technical Support</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technical resource database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B817FE">
              <w:rPr>
                <w:rFonts w:ascii="Calibri Light" w:eastAsia="Times New Roman" w:hAnsi="Calibri Light" w:cs="Times New Roman"/>
                <w:color w:val="000000"/>
                <w:sz w:val="18"/>
                <w:szCs w:val="18"/>
                <w:lang w:val="en-US"/>
              </w:rPr>
              <w:t xml:space="preserve">Website build – </w:t>
            </w:r>
            <w:r w:rsidR="00B817FE" w:rsidRPr="007B047C">
              <w:rPr>
                <w:rFonts w:ascii="Calibri Light" w:eastAsia="Times New Roman" w:hAnsi="Calibri Light" w:cs="Times New Roman"/>
                <w:color w:val="000000"/>
                <w:sz w:val="18"/>
                <w:szCs w:val="18"/>
                <w:highlight w:val="yellow"/>
                <w:lang w:val="en-US"/>
              </w:rPr>
              <w:t>concept to be developed Summer 2017</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Access to technical resources improved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$35,000</w:t>
            </w:r>
          </w:p>
        </w:tc>
      </w:tr>
      <w:tr w:rsidR="003F4581" w:rsidRPr="00324D52" w:rsidTr="00B817FE">
        <w:trPr>
          <w:trHeight w:val="28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health action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The heat health action profiles can gently encourage competition and increase participation in the network.</w:t>
            </w:r>
          </w:p>
          <w:p w:rsidR="00B817FE" w:rsidRDefault="00B817FE" w:rsidP="00B817FE">
            <w:pPr>
              <w:spacing w:after="0" w:line="240" w:lineRule="auto"/>
              <w:rPr>
                <w:rFonts w:ascii="Calibri Light" w:eastAsia="Times New Roman" w:hAnsi="Calibri Light" w:cs="Times New Roman"/>
                <w:color w:val="000000"/>
                <w:sz w:val="18"/>
                <w:szCs w:val="18"/>
                <w:lang w:val="en-US"/>
              </w:rPr>
            </w:pPr>
            <w:r w:rsidRPr="007B047C">
              <w:rPr>
                <w:rFonts w:ascii="Calibri Light" w:eastAsia="Times New Roman" w:hAnsi="Calibri Light" w:cs="Times New Roman"/>
                <w:color w:val="000000"/>
                <w:sz w:val="18"/>
                <w:szCs w:val="18"/>
                <w:highlight w:val="yellow"/>
                <w:lang w:val="en-US"/>
              </w:rPr>
              <w:t>(concept based on stocktaking reports to be developed Summer 2017)</w:t>
            </w:r>
          </w:p>
          <w:p w:rsidR="00B817FE" w:rsidRPr="00B817FE" w:rsidRDefault="00B817FE" w:rsidP="00B817FE">
            <w:pPr>
              <w:spacing w:after="0" w:line="240" w:lineRule="auto"/>
              <w:rPr>
                <w:rFonts w:ascii="Calibri Light" w:eastAsia="Times New Roman" w:hAnsi="Calibri Light" w:cs="Times New Roman"/>
                <w:color w:val="000000"/>
                <w:sz w:val="18"/>
                <w:szCs w:val="18"/>
                <w:lang w:val="en-US"/>
              </w:rPr>
            </w:pP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assimilates and helps track information on national heat health research and action.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$100,000</w:t>
            </w:r>
          </w:p>
        </w:tc>
      </w:tr>
      <w:tr w:rsidR="003F4581" w:rsidRPr="00324D52" w:rsidTr="00B817FE">
        <w:trPr>
          <w:trHeight w:val="12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alert and support desk</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As a global phenomenon, heat waves may occur in the southern hemisphere during boreal winter and vice versa. This support desk will facilitate the global tracking of heat waves at all times during the year and in all parts of the globe, ensuring that attention can be focused on all events, and that capacity can be focused on areas experiencing heat waves from areas that are currently not experiencing them. This serves not only to leverage underused capacity, but also gives countries an opportunity to share approaches when they’re needed by another country, and to share in the focus that a heat wave demands, even during winter.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through member base to provide support to high risk and emergency phase areas.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3</w:t>
            </w:r>
            <w:r w:rsidRPr="00324D52">
              <w:rPr>
                <w:rFonts w:ascii="Calibri Light" w:eastAsia="Times New Roman" w:hAnsi="Calibri Light" w:cs="Times New Roman"/>
                <w:color w:val="000000"/>
                <w:sz w:val="18"/>
                <w:szCs w:val="18"/>
                <w:lang w:val="en-US"/>
              </w:rPr>
              <w:t>0,000</w:t>
            </w:r>
          </w:p>
        </w:tc>
      </w:tr>
      <w:tr w:rsidR="003F4581" w:rsidRPr="00324D52" w:rsidTr="00B817FE">
        <w:trPr>
          <w:trHeight w:val="16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169" w:lineRule="atLeast"/>
              <w:rPr>
                <w:color w:val="C00000"/>
                <w:sz w:val="22"/>
                <w:szCs w:val="24"/>
              </w:rPr>
            </w:pPr>
            <w:r w:rsidRPr="003F4581">
              <w:rPr>
                <w:color w:val="C00000"/>
                <w:sz w:val="22"/>
                <w:szCs w:val="24"/>
              </w:rPr>
              <w:t>3.    Outreach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Prepare and publish annual report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169"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 </w:t>
            </w:r>
          </w:p>
          <w:p w:rsidR="003F4581" w:rsidRDefault="003F4581" w:rsidP="00DE3577">
            <w:pPr>
              <w:spacing w:after="0" w:line="169" w:lineRule="atLeast"/>
              <w:rPr>
                <w:rFonts w:ascii="Calibri Light" w:eastAsia="Times New Roman" w:hAnsi="Calibri Light" w:cs="Times New Roman"/>
                <w:color w:val="000000"/>
                <w:sz w:val="18"/>
                <w:szCs w:val="18"/>
                <w:lang w:val="en-US"/>
              </w:rPr>
            </w:pPr>
          </w:p>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report on state of heat health exposure and vulnerability, plus emerging issues from forum made publically available.</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2</w:t>
            </w:r>
            <w:r w:rsidRPr="00324D52">
              <w:rPr>
                <w:rFonts w:ascii="Calibri Light" w:eastAsia="Times New Roman" w:hAnsi="Calibri Light" w:cs="Times New Roman"/>
                <w:color w:val="000000"/>
                <w:sz w:val="18"/>
                <w:szCs w:val="18"/>
                <w:lang w:val="en-US"/>
              </w:rPr>
              <w:t>5,000</w:t>
            </w:r>
          </w:p>
        </w:tc>
      </w:tr>
      <w:tr w:rsidR="003F4581" w:rsidRPr="00324D52" w:rsidTr="00B817FE">
        <w:trPr>
          <w:trHeight w:val="22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Manage and actively update </w:t>
            </w:r>
            <w:r w:rsidRPr="00324D52">
              <w:rPr>
                <w:rFonts w:ascii="Calibri Light" w:eastAsia="Times New Roman" w:hAnsi="Calibri Light" w:cs="Times New Roman"/>
                <w:color w:val="000000"/>
                <w:sz w:val="18"/>
                <w:szCs w:val="18"/>
                <w:lang w:val="en-US"/>
              </w:rPr>
              <w:lastRenderedPageBreak/>
              <w:t>website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Timely resource of news, opportunities, and latest </w:t>
            </w:r>
            <w:r w:rsidRPr="00324D52">
              <w:rPr>
                <w:rFonts w:ascii="Calibri Light" w:eastAsia="Times New Roman" w:hAnsi="Calibri Light" w:cs="Times New Roman"/>
                <w:color w:val="000000"/>
                <w:sz w:val="18"/>
                <w:szCs w:val="18"/>
                <w:lang w:val="en-US"/>
              </w:rPr>
              <w:lastRenderedPageBreak/>
              <w:t>science assembled and made available to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$10,000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GHHIN Communications Strategy and Information Kit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Communications strategy and package of materials developed to guide GHHIN and support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25,000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Member identification and Marketing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The marketing function of the network is important, facilitating a better exchange of ideas and increasing the efficiency and speed at which innovation can occur by sharing ideas, results, and needs. It also</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Identification of members builds network membership.</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732172">
              <w:rPr>
                <w:rFonts w:ascii="Calibri Light" w:eastAsia="Times New Roman" w:hAnsi="Calibri Light" w:cs="Times New Roman"/>
                <w:color w:val="000000"/>
                <w:sz w:val="18"/>
                <w:szCs w:val="18"/>
                <w:lang w:val="en-US"/>
              </w:rPr>
              <w:t>volunteer</w:t>
            </w:r>
          </w:p>
        </w:tc>
      </w:tr>
      <w:tr w:rsidR="003F4581" w:rsidRPr="00324D52" w:rsidTr="00B817FE">
        <w:trPr>
          <w:trHeight w:val="265"/>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4.    Capacity Building</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Manage learning/</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mentoring </w:t>
            </w:r>
            <w:proofErr w:type="spellStart"/>
            <w:r w:rsidRPr="00324D52">
              <w:rPr>
                <w:rFonts w:ascii="Calibri Light" w:eastAsia="Times New Roman" w:hAnsi="Calibri Light" w:cs="Times New Roman"/>
                <w:color w:val="000000"/>
                <w:sz w:val="18"/>
                <w:szCs w:val="18"/>
                <w:lang w:val="en-US"/>
              </w:rPr>
              <w:t>programme</w:t>
            </w:r>
            <w:proofErr w:type="spellEnd"/>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Student exchanges and formal mentoring programs increase knowledge and skills but also to be a tool of science diplomacy. This exchange support function will facilitate the matching of interested students with potential hosts to help apply for funding and will provide structure for developing an experience or lesson plan that will make the exchange fruitful. It will describe the many existing programs that enable such an exchange to occur and will also serve as a mechanism for harvesting the productive outcomes of the exchange by documenting them and encouraging those involved to publish results, develop case studies, and act to build capacity in their home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helps identify, match, and support learning exchanges for participating students, cities, and academics.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$300,000</w:t>
            </w:r>
          </w:p>
        </w:tc>
      </w:tr>
      <w:tr w:rsidR="003F4581" w:rsidRPr="00324D52" w:rsidTr="00B817FE">
        <w:trPr>
          <w:trHeight w:val="251"/>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Monitor and develop use Member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Profiles characterize the extreme heat risk of each country, the status of various heat resilience items such as a heat action plan and environmental and health data availability, and the organizations and individuals involved in heat health activities. The profiles can be updated any time, but an annual refresh is linked to the annual meeting. They can be used to evaluate progress and rank like countries, and can be a source of information for like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of heat health expertise assembled and made available to help members identify experts and actors.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251"/>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Documents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Modification of WHO/WMO Heat Health Guidance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User friendly version of guidance document</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p>
        </w:tc>
      </w:tr>
      <w:tr w:rsidR="003F4581" w:rsidRPr="00324D52" w:rsidTr="00B817FE">
        <w:trPr>
          <w:trHeight w:val="28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Staff and running costs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Senior Technical Staff  25%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$50,000</w:t>
            </w:r>
          </w:p>
        </w:tc>
      </w:tr>
      <w:tr w:rsidR="003F4581" w:rsidRPr="00324D52" w:rsidTr="00B817FE">
        <w:trPr>
          <w:trHeight w:val="27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technical coordinator</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TOR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26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admin staff (50% FTE)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$85,000</w:t>
            </w:r>
          </w:p>
        </w:tc>
      </w:tr>
      <w:tr w:rsidR="003F4581" w:rsidRPr="00324D52" w:rsidTr="00B817FE">
        <w:trPr>
          <w:trHeight w:val="27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Overheads (10%)</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$120,000</w:t>
            </w:r>
          </w:p>
        </w:tc>
      </w:tr>
      <w:tr w:rsidR="003F4581" w:rsidRPr="00324D52" w:rsidTr="00B817FE">
        <w:trPr>
          <w:trHeight w:val="102"/>
        </w:trPr>
        <w:tc>
          <w:tcPr>
            <w:tcW w:w="141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55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240" w:lineRule="auto"/>
              <w:rPr>
                <w:rFonts w:ascii="Calibri Light" w:eastAsia="Times New Roman" w:hAnsi="Calibri Light" w:cs="Arial"/>
                <w:color w:val="222222"/>
                <w:sz w:val="10"/>
                <w:szCs w:val="19"/>
                <w:lang w:val="en-US"/>
              </w:rPr>
            </w:pP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732172">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$1,3</w:t>
            </w:r>
            <w:r w:rsidR="00732172">
              <w:rPr>
                <w:rFonts w:ascii="Calibri Light" w:eastAsia="Times New Roman" w:hAnsi="Calibri Light" w:cs="Times New Roman"/>
                <w:b/>
                <w:bCs/>
                <w:color w:val="000000"/>
                <w:sz w:val="18"/>
                <w:szCs w:val="18"/>
                <w:lang w:val="en-US"/>
              </w:rPr>
              <w:t>6</w:t>
            </w:r>
            <w:r w:rsidRPr="00324D52">
              <w:rPr>
                <w:rFonts w:ascii="Calibri Light" w:eastAsia="Times New Roman" w:hAnsi="Calibri Light" w:cs="Times New Roman"/>
                <w:b/>
                <w:bCs/>
                <w:color w:val="000000"/>
                <w:sz w:val="18"/>
                <w:szCs w:val="18"/>
                <w:lang w:val="en-US"/>
              </w:rPr>
              <w:t>2,500</w:t>
            </w:r>
          </w:p>
        </w:tc>
      </w:tr>
    </w:tbl>
    <w:p w:rsidR="003F4581" w:rsidRDefault="003F4581" w:rsidP="003F4581">
      <w:pPr>
        <w:rPr>
          <w:rFonts w:ascii="Calibri Light" w:eastAsiaTheme="majorEastAsia" w:hAnsi="Calibri Light" w:cstheme="majorBidi"/>
          <w:b/>
          <w:bCs/>
          <w:color w:val="4F81BD" w:themeColor="accent1"/>
          <w:sz w:val="26"/>
          <w:szCs w:val="26"/>
          <w:lang w:val="en-US"/>
        </w:rPr>
      </w:pPr>
    </w:p>
    <w:p w:rsidR="003F4581" w:rsidRPr="0071629D" w:rsidRDefault="003F4581" w:rsidP="003F4581">
      <w:pPr>
        <w:rPr>
          <w:rFonts w:ascii="Calibri Light" w:eastAsiaTheme="majorEastAsia" w:hAnsi="Calibri Light" w:cstheme="majorBidi"/>
          <w:b/>
          <w:bCs/>
          <w:color w:val="4F81BD" w:themeColor="accent1"/>
          <w:sz w:val="26"/>
          <w:szCs w:val="26"/>
          <w:lang w:val="en-US"/>
        </w:rPr>
      </w:pPr>
      <w:r>
        <w:rPr>
          <w:rFonts w:ascii="Calibri Light" w:eastAsiaTheme="majorEastAsia" w:hAnsi="Calibri Light" w:cstheme="majorBidi"/>
          <w:b/>
          <w:bCs/>
          <w:color w:val="4F81BD" w:themeColor="accent1"/>
          <w:sz w:val="26"/>
          <w:szCs w:val="26"/>
          <w:lang w:val="en-US"/>
        </w:rPr>
        <w:br w:type="page"/>
      </w:r>
    </w:p>
    <w:p w:rsidR="006C2969" w:rsidRPr="0014291A" w:rsidRDefault="00B364B2" w:rsidP="00B364B2">
      <w:pPr>
        <w:pStyle w:val="Heading2"/>
        <w:rPr>
          <w:rFonts w:ascii="Calibri Light" w:hAnsi="Calibri Light"/>
          <w:lang w:val="en-US"/>
        </w:rPr>
      </w:pPr>
      <w:bookmarkStart w:id="52" w:name="_Toc482371135"/>
      <w:r>
        <w:lastRenderedPageBreak/>
        <w:t xml:space="preserve">Annex 1: </w:t>
      </w:r>
      <w:r w:rsidR="006C2969">
        <w:t xml:space="preserve">  </w:t>
      </w:r>
      <w:r w:rsidR="006C2969">
        <w:tab/>
      </w:r>
      <w:r w:rsidR="006C2969" w:rsidRPr="0014291A">
        <w:t>Staff Technical Coordination Function</w:t>
      </w:r>
      <w:bookmarkEnd w:id="52"/>
      <w:r w:rsidR="006C2969" w:rsidRPr="0014291A">
        <w:rPr>
          <w:rFonts w:ascii="Calibri Light" w:eastAsia="Times New Roman" w:hAnsi="Calibri Light" w:cs="Tahoma"/>
          <w:color w:val="000000"/>
          <w:szCs w:val="20"/>
          <w:lang w:val="en-US"/>
        </w:rPr>
        <w:t xml:space="preserve"> </w:t>
      </w:r>
    </w:p>
    <w:p w:rsidR="006C2969" w:rsidRPr="00AE2545" w:rsidRDefault="006C2969" w:rsidP="006C2969">
      <w:p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Until dedicated staff can be secured, the coordination function is being held by Joy </w:t>
      </w:r>
      <w:proofErr w:type="spellStart"/>
      <w:r>
        <w:rPr>
          <w:rFonts w:ascii="Calibri Light" w:eastAsia="Times New Roman" w:hAnsi="Calibri Light" w:cs="Tahoma"/>
          <w:color w:val="000000"/>
          <w:szCs w:val="20"/>
          <w:lang w:val="en-US"/>
        </w:rPr>
        <w:t>Shumake</w:t>
      </w:r>
      <w:proofErr w:type="spellEnd"/>
      <w:r>
        <w:rPr>
          <w:rFonts w:ascii="Calibri Light" w:eastAsia="Times New Roman" w:hAnsi="Calibri Light" w:cs="Tahoma"/>
          <w:color w:val="000000"/>
          <w:szCs w:val="20"/>
          <w:lang w:val="en-US"/>
        </w:rPr>
        <w:t xml:space="preserve"> at WHO/WMO, Hunter Jones and Juli Trtanj at </w:t>
      </w:r>
      <w:r w:rsidRPr="00AE2545">
        <w:rPr>
          <w:rFonts w:ascii="Calibri Light" w:eastAsia="Times New Roman" w:hAnsi="Calibri Light" w:cs="Tahoma"/>
          <w:color w:val="000000"/>
          <w:szCs w:val="20"/>
          <w:lang w:val="en-US"/>
        </w:rPr>
        <w:t>NOAA</w:t>
      </w:r>
      <w:r>
        <w:rPr>
          <w:rFonts w:ascii="Calibri Light" w:eastAsia="Times New Roman" w:hAnsi="Calibri Light" w:cs="Tahoma"/>
          <w:color w:val="000000"/>
          <w:szCs w:val="20"/>
          <w:lang w:val="en-US"/>
        </w:rPr>
        <w:t>, and a NOAA based</w:t>
      </w:r>
      <w:r w:rsidRPr="00AE2545">
        <w:rPr>
          <w:rFonts w:ascii="Calibri Light" w:eastAsia="Times New Roman" w:hAnsi="Calibri Light" w:cs="Tahoma"/>
          <w:color w:val="000000"/>
          <w:szCs w:val="20"/>
          <w:lang w:val="en-US"/>
        </w:rPr>
        <w:t xml:space="preserve"> </w:t>
      </w:r>
      <w:proofErr w:type="spellStart"/>
      <w:r w:rsidRPr="00AE2545">
        <w:rPr>
          <w:rFonts w:ascii="Calibri Light" w:eastAsia="Times New Roman" w:hAnsi="Calibri Light" w:cs="Tahoma"/>
          <w:color w:val="000000"/>
          <w:szCs w:val="20"/>
          <w:lang w:val="en-US"/>
        </w:rPr>
        <w:t>SeaGrant</w:t>
      </w:r>
      <w:proofErr w:type="spellEnd"/>
      <w:r w:rsidRPr="00AE2545">
        <w:rPr>
          <w:rFonts w:ascii="Calibri Light" w:eastAsia="Times New Roman" w:hAnsi="Calibri Light" w:cs="Tahoma"/>
          <w:color w:val="000000"/>
          <w:szCs w:val="20"/>
          <w:lang w:val="en-US"/>
        </w:rPr>
        <w:t xml:space="preserve"> Fellow</w:t>
      </w:r>
      <w:r>
        <w:rPr>
          <w:rFonts w:ascii="Calibri Light" w:eastAsia="Times New Roman" w:hAnsi="Calibri Light" w:cs="Tahoma"/>
          <w:color w:val="000000"/>
          <w:szCs w:val="20"/>
          <w:lang w:val="en-US"/>
        </w:rPr>
        <w:t xml:space="preserve"> for 2017. </w:t>
      </w:r>
    </w:p>
    <w:p w:rsidR="006C2969"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p>
    <w:p w:rsidR="006C2969" w:rsidRPr="002A178A"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r w:rsidRPr="002A178A">
        <w:rPr>
          <w:rFonts w:ascii="Calibri Light" w:eastAsia="Times New Roman" w:hAnsi="Calibri Light" w:cs="Tahoma"/>
          <w:b/>
          <w:bCs/>
          <w:color w:val="000000"/>
          <w:szCs w:val="20"/>
          <w:lang w:val="en-US"/>
        </w:rPr>
        <w:t>TOR for Consultant</w:t>
      </w:r>
      <w:r>
        <w:rPr>
          <w:rFonts w:ascii="Calibri Light" w:eastAsia="Times New Roman" w:hAnsi="Calibri Light" w:cs="Tahoma"/>
          <w:b/>
          <w:bCs/>
          <w:color w:val="000000"/>
          <w:szCs w:val="20"/>
          <w:lang w:val="en-US"/>
        </w:rPr>
        <w:t xml:space="preserve"> (to be updated)</w:t>
      </w:r>
    </w:p>
    <w:p w:rsidR="006C2969" w:rsidRPr="00324D52" w:rsidRDefault="006C2969" w:rsidP="007B047C">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 technical consultant is required from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w:t>
      </w:r>
      <w:r w:rsidR="007B047C">
        <w:rPr>
          <w:rFonts w:ascii="Calibri Light" w:eastAsia="Times New Roman" w:hAnsi="Calibri Light" w:cs="Tahoma"/>
          <w:color w:val="000000"/>
          <w:szCs w:val="20"/>
          <w:lang w:val="en-US"/>
        </w:rPr>
        <w:t xml:space="preserve">to </w:t>
      </w:r>
      <w:r w:rsidRPr="00324D52">
        <w:rPr>
          <w:rFonts w:ascii="Calibri Light" w:eastAsia="Times New Roman" w:hAnsi="Calibri Light" w:cs="Tahoma"/>
          <w:color w:val="000000"/>
          <w:szCs w:val="20"/>
          <w:lang w:val="en-US"/>
        </w:rPr>
        <w:t>coordinat</w:t>
      </w:r>
      <w:r w:rsidR="007B047C">
        <w:rPr>
          <w:rFonts w:ascii="Calibri Light" w:eastAsia="Times New Roman" w:hAnsi="Calibri Light" w:cs="Tahoma"/>
          <w:color w:val="000000"/>
          <w:szCs w:val="20"/>
          <w:lang w:val="en-US"/>
        </w:rPr>
        <w:t xml:space="preserve">e and oversee the initialization of the </w:t>
      </w:r>
      <w:r w:rsidRPr="00324D52">
        <w:rPr>
          <w:rFonts w:ascii="Calibri Light" w:eastAsia="Times New Roman" w:hAnsi="Calibri Light" w:cs="Tahoma"/>
          <w:color w:val="000000"/>
          <w:szCs w:val="20"/>
          <w:lang w:val="en-US"/>
        </w:rPr>
        <w:t xml:space="preserve">Global Heat Health Action Network. </w:t>
      </w: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Background:</w:t>
      </w: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The imminent increase in exposure of populations to extreme heat events worldwide demands immediate action by the global public health community to save lives and protect communities. In April 2016, in response to the burden of extreme heat impacts in South Asia, the WMO led South Asia Climate Service User Forum.  This expert group identified the need to establish a regional Heat-Health Action Network and proposed a provisional work plan for regional and national action.  In parallel, a global community of practice has also identified the need for a similar global scale resource network to accelerate the sharing of knowledge and information on managing the health risks of extreme heat events to empower and mobilize the global health community. </w:t>
      </w: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As a result, the WMO/WHO joint </w:t>
      </w:r>
      <w:proofErr w:type="gramStart"/>
      <w:r w:rsidRPr="00324D52">
        <w:rPr>
          <w:rFonts w:ascii="Calibri Light" w:eastAsia="Times New Roman" w:hAnsi="Calibri Light" w:cs="Tahoma"/>
          <w:color w:val="000000"/>
          <w:szCs w:val="20"/>
          <w:lang w:val="en-US"/>
        </w:rPr>
        <w:t>office for climate and health, in coordination with US-NOAA, have</w:t>
      </w:r>
      <w:proofErr w:type="gramEnd"/>
      <w:r w:rsidRPr="00324D52">
        <w:rPr>
          <w:rFonts w:ascii="Calibri Light" w:eastAsia="Times New Roman" w:hAnsi="Calibri Light" w:cs="Tahoma"/>
          <w:color w:val="000000"/>
          <w:szCs w:val="20"/>
          <w:lang w:val="en-US"/>
        </w:rPr>
        <w:t xml:space="preserve"> launched and will support the start-up of a Global Heat-Health Information Network, including a South Asia Node.  A </w:t>
      </w:r>
      <w:r w:rsidR="00732172">
        <w:rPr>
          <w:rFonts w:ascii="Calibri Light" w:eastAsia="Times New Roman" w:hAnsi="Calibri Light" w:cs="Tahoma"/>
          <w:color w:val="000000"/>
          <w:szCs w:val="20"/>
          <w:lang w:val="en-US"/>
        </w:rPr>
        <w:t xml:space="preserve">full time </w:t>
      </w:r>
      <w:r w:rsidRPr="00324D52">
        <w:rPr>
          <w:rFonts w:ascii="Calibri Light" w:eastAsia="Times New Roman" w:hAnsi="Calibri Light" w:cs="Tahoma"/>
          <w:color w:val="000000"/>
          <w:szCs w:val="20"/>
          <w:lang w:val="en-US"/>
        </w:rPr>
        <w:t>consultant is needed to help with the startup activities, coordinate the existing partners to solidify this common agenda, help mobilize resources for priority activities.</w:t>
      </w:r>
    </w:p>
    <w:p w:rsidR="006C2969" w:rsidRPr="00324D52" w:rsidRDefault="006C2969" w:rsidP="006C2969">
      <w:pPr>
        <w:shd w:val="clear" w:color="auto" w:fill="FFFFFF"/>
        <w:spacing w:after="0" w:line="240" w:lineRule="auto"/>
        <w:jc w:val="center"/>
        <w:rPr>
          <w:rFonts w:ascii="Calibri Light" w:eastAsia="Times New Roman" w:hAnsi="Calibri Light" w:cs="Tahoma"/>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Scope of Work</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Develop GHHIN Communications Strategy and Information Kit</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Support the coordination for the preparation and publication of the Annual Synthesis</w:t>
      </w:r>
    </w:p>
    <w:p w:rsidR="0073217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Coordinate </w:t>
      </w:r>
      <w:r w:rsidRPr="00324D52">
        <w:rPr>
          <w:rFonts w:ascii="Calibri Light" w:eastAsia="Times New Roman" w:hAnsi="Calibri Light" w:cs="Tahoma"/>
          <w:color w:val="000000"/>
          <w:szCs w:val="20"/>
          <w:lang w:val="en-US"/>
        </w:rPr>
        <w:t>the development and organization of the first GHHIN meeting</w:t>
      </w:r>
      <w:r>
        <w:rPr>
          <w:rFonts w:ascii="Calibri Light" w:eastAsia="Times New Roman" w:hAnsi="Calibri Light" w:cs="Tahoma"/>
          <w:color w:val="000000"/>
          <w:szCs w:val="20"/>
          <w:lang w:val="en-US"/>
        </w:rPr>
        <w:t xml:space="preserve"> </w:t>
      </w:r>
    </w:p>
    <w:p w:rsidR="00732172" w:rsidRDefault="00732172"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Manage the development of the online platform </w:t>
      </w:r>
    </w:p>
    <w:p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Provide support to regional actors to develop the South Asia Regional HH Action Network (SAR-HHAN) partnership, action plan, and activities </w:t>
      </w:r>
    </w:p>
    <w:p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Support the organization and reporting of regular SAR-HHAN and GHHIN coordination teleconferences  </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Identify potential funding resources and support partners with proposal development and writing</w:t>
      </w: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Qualifications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Sound university level education with at least a </w:t>
      </w:r>
      <w:proofErr w:type="spellStart"/>
      <w:r w:rsidRPr="00324D52">
        <w:rPr>
          <w:rFonts w:ascii="Calibri Light" w:eastAsia="Times New Roman" w:hAnsi="Calibri Light" w:cs="Tahoma"/>
          <w:color w:val="000000"/>
          <w:szCs w:val="20"/>
          <w:lang w:val="en-US"/>
        </w:rPr>
        <w:t>Masters</w:t>
      </w:r>
      <w:proofErr w:type="spellEnd"/>
      <w:r w:rsidRPr="00324D52">
        <w:rPr>
          <w:rFonts w:ascii="Calibri Light" w:eastAsia="Times New Roman" w:hAnsi="Calibri Light" w:cs="Tahoma"/>
          <w:color w:val="000000"/>
          <w:szCs w:val="20"/>
          <w:lang w:val="en-US"/>
        </w:rPr>
        <w:t xml:space="preserve"> Degree in Public Health, Epidemiology, Meteorology, Environmental Science or allied sciences relevant to climate and health applications;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Demonstrated project management and coordination skills and experience;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Strong writing skills in the preparation of proposals, reports, project briefs, etc.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Fluency in English, excellent verbal and written communication skills; other UN languages an advantage.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Excellent interpersonal and communication skills and ability to work in international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proofErr w:type="gramStart"/>
      <w:r w:rsidRPr="00324D52">
        <w:rPr>
          <w:rFonts w:ascii="Calibri Light" w:eastAsia="Times New Roman" w:hAnsi="Calibri Light" w:cs="Tahoma"/>
          <w:color w:val="000000"/>
          <w:szCs w:val="20"/>
          <w:lang w:val="en-US"/>
        </w:rPr>
        <w:t>settings</w:t>
      </w:r>
      <w:proofErr w:type="gramEnd"/>
      <w:r w:rsidRPr="00324D52">
        <w:rPr>
          <w:rFonts w:ascii="Calibri Light" w:eastAsia="Times New Roman" w:hAnsi="Calibri Light" w:cs="Tahoma"/>
          <w:color w:val="000000"/>
          <w:szCs w:val="20"/>
          <w:lang w:val="en-US"/>
        </w:rPr>
        <w:t xml:space="preserve"> with staff from various geographical regions.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(Preferred) Experience in environmental health research and training</w:t>
      </w:r>
    </w:p>
    <w:p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Consultant reports to</w:t>
      </w:r>
      <w:r w:rsidRPr="00324D52">
        <w:rPr>
          <w:rFonts w:ascii="Calibri Light" w:eastAsia="Times New Roman" w:hAnsi="Calibri Light" w:cs="Tahoma"/>
          <w:color w:val="000000"/>
          <w:szCs w:val="20"/>
          <w:lang w:val="en-US"/>
        </w:rPr>
        <w:t xml:space="preserve">: Dr. Joy </w:t>
      </w:r>
      <w:proofErr w:type="spellStart"/>
      <w:r w:rsidRPr="00324D52">
        <w:rPr>
          <w:rFonts w:ascii="Calibri Light" w:eastAsia="Times New Roman" w:hAnsi="Calibri Light" w:cs="Tahoma"/>
          <w:color w:val="000000"/>
          <w:szCs w:val="20"/>
          <w:lang w:val="en-US"/>
        </w:rPr>
        <w:t>Shumake</w:t>
      </w:r>
      <w:proofErr w:type="spellEnd"/>
      <w:r w:rsidRPr="00324D52">
        <w:rPr>
          <w:rFonts w:ascii="Calibri Light" w:eastAsia="Times New Roman" w:hAnsi="Calibri Light" w:cs="Tahoma"/>
          <w:color w:val="000000"/>
          <w:szCs w:val="20"/>
          <w:lang w:val="en-US"/>
        </w:rPr>
        <w:t xml:space="preserve">-Guillemot, WHO/WMO joint office for climate and health, Officer-in-Charge. </w:t>
      </w:r>
    </w:p>
    <w:p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Location of work:</w:t>
      </w:r>
      <w:r w:rsidRPr="00324D52">
        <w:rPr>
          <w:rFonts w:ascii="Calibri Light" w:eastAsia="Times New Roman" w:hAnsi="Calibri Light" w:cs="Tahoma"/>
          <w:color w:val="000000"/>
          <w:szCs w:val="20"/>
          <w:lang w:val="en-US"/>
        </w:rPr>
        <w:t xml:space="preserve"> World Meteorological Organization, 7bis, Avenue de la </w:t>
      </w:r>
      <w:proofErr w:type="spellStart"/>
      <w:r w:rsidRPr="00324D52">
        <w:rPr>
          <w:rFonts w:ascii="Calibri Light" w:eastAsia="Times New Roman" w:hAnsi="Calibri Light" w:cs="Tahoma"/>
          <w:color w:val="000000"/>
          <w:szCs w:val="20"/>
          <w:lang w:val="en-US"/>
        </w:rPr>
        <w:t>Paix</w:t>
      </w:r>
      <w:proofErr w:type="spellEnd"/>
      <w:r w:rsidRPr="00324D52">
        <w:rPr>
          <w:rFonts w:ascii="Calibri Light" w:eastAsia="Times New Roman" w:hAnsi="Calibri Light" w:cs="Tahoma"/>
          <w:color w:val="000000"/>
          <w:szCs w:val="20"/>
          <w:lang w:val="en-US"/>
        </w:rPr>
        <w:t xml:space="preserve">, CH-1211 Geneva </w:t>
      </w:r>
    </w:p>
    <w:p w:rsidR="0089123E" w:rsidRDefault="006C2969" w:rsidP="00B364B2">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Additional terms:</w:t>
      </w:r>
      <w:r w:rsidRPr="00324D52">
        <w:rPr>
          <w:rFonts w:ascii="Calibri Light" w:eastAsia="Times New Roman" w:hAnsi="Calibri Light" w:cs="Tahoma"/>
          <w:color w:val="000000"/>
          <w:szCs w:val="20"/>
          <w:lang w:val="en-US"/>
        </w:rPr>
        <w:t xml:space="preserve"> Office space and computer access will be provided; A Carte de legitimation in Switzerland will be facilitated by WMO. </w:t>
      </w:r>
    </w:p>
    <w:p w:rsidR="00833975" w:rsidRDefault="00833975" w:rsidP="00B364B2">
      <w:pPr>
        <w:ind w:right="-1"/>
        <w:rPr>
          <w:rFonts w:ascii="Calibri Light" w:eastAsia="Times New Roman" w:hAnsi="Calibri Light" w:cs="Tahoma"/>
          <w:color w:val="000000"/>
          <w:szCs w:val="20"/>
          <w:lang w:val="en-US"/>
        </w:rPr>
      </w:pPr>
    </w:p>
    <w:p w:rsidR="00B364B2" w:rsidRDefault="00B364B2" w:rsidP="00B364B2">
      <w:pPr>
        <w:pStyle w:val="Heading2"/>
      </w:pPr>
      <w:bookmarkStart w:id="53" w:name="_Toc482371136"/>
      <w:r>
        <w:lastRenderedPageBreak/>
        <w:t>Annex 2: Agenda Global forum</w:t>
      </w:r>
      <w:bookmarkEnd w:id="53"/>
      <w:r>
        <w:t xml:space="preserve"> </w:t>
      </w:r>
    </w:p>
    <w:p w:rsidR="00B364B2" w:rsidRPr="00FF6DB6" w:rsidRDefault="00B364B2" w:rsidP="00B364B2">
      <w:pPr>
        <w:pStyle w:val="ListParagraph"/>
      </w:pPr>
      <w:r w:rsidRPr="00E43A92">
        <w:rPr>
          <w:b/>
          <w:bCs/>
          <w:sz w:val="36"/>
          <w:szCs w:val="40"/>
        </w:rPr>
        <w:t>Day 1:</w:t>
      </w:r>
      <w:r w:rsidRPr="00E43A92">
        <w:rPr>
          <w:sz w:val="36"/>
          <w:szCs w:val="40"/>
        </w:rPr>
        <w:t xml:space="preserve"> </w:t>
      </w:r>
      <w:r w:rsidRPr="00FF6DB6">
        <w:rPr>
          <w:color w:val="FF0000"/>
          <w:sz w:val="36"/>
          <w:szCs w:val="40"/>
        </w:rPr>
        <w:t>Global Experience in Heat Health Action and Information Systems</w:t>
      </w:r>
      <w:r w:rsidRPr="00FF6DB6">
        <w:rPr>
          <w:color w:val="000000" w:themeColor="text1"/>
          <w:sz w:val="36"/>
          <w:szCs w:val="40"/>
        </w:rPr>
        <w:t xml:space="preserv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Welcome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Keynote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Critical Scien</w:t>
      </w:r>
      <w:r>
        <w:rPr>
          <w:rFonts w:ascii="Calibri Light" w:hAnsi="Calibri Light" w:cstheme="majorBidi"/>
          <w:b/>
          <w:bCs/>
          <w:szCs w:val="20"/>
        </w:rPr>
        <w:t>tific</w:t>
      </w:r>
      <w:r w:rsidRPr="009E72C6">
        <w:rPr>
          <w:rFonts w:ascii="Calibri Light" w:hAnsi="Calibri Light" w:cstheme="majorBidi"/>
          <w:b/>
          <w:bCs/>
          <w:szCs w:val="20"/>
        </w:rPr>
        <w:t xml:space="preserve"> Advances on Heat Health and Emerging Research Needs</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National Progress Updates and Lessons learned on key issues, synthesis of research and data needs as per: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Health Action</w:t>
      </w:r>
    </w:p>
    <w:p w:rsidR="00B364B2" w:rsidRPr="009E72C6" w:rsidRDefault="00B364B2" w:rsidP="00B364B2">
      <w:pPr>
        <w:pStyle w:val="ListParagraph"/>
        <w:ind w:left="2160"/>
        <w:rPr>
          <w:rFonts w:ascii="Calibri Light" w:hAnsi="Calibri Light" w:cstheme="majorBidi"/>
          <w:szCs w:val="20"/>
        </w:rPr>
      </w:pPr>
    </w:p>
    <w:p w:rsidR="00B364B2" w:rsidRPr="009E72C6" w:rsidRDefault="00B364B2" w:rsidP="00B364B2">
      <w:pPr>
        <w:pStyle w:val="ListParagraph"/>
        <w:ind w:left="1440"/>
        <w:rPr>
          <w:rFonts w:ascii="Calibri Light" w:hAnsi="Calibri Light" w:cstheme="majorBidi"/>
          <w:b/>
          <w:bCs/>
          <w:szCs w:val="20"/>
        </w:rPr>
      </w:pPr>
      <w:r w:rsidRPr="009E72C6">
        <w:rPr>
          <w:rFonts w:ascii="Calibri Light" w:hAnsi="Calibri Light" w:cstheme="majorBidi"/>
          <w:b/>
          <w:bCs/>
          <w:szCs w:val="20"/>
        </w:rPr>
        <w:t xml:space="preserve">Breakout Sessions on Emerging Issues/Priorities/Challenges/Innovations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Health Action</w:t>
      </w:r>
    </w:p>
    <w:p w:rsidR="00B364B2" w:rsidRPr="009E72C6" w:rsidRDefault="00B364B2" w:rsidP="00B364B2">
      <w:pPr>
        <w:pStyle w:val="ListParagraph"/>
        <w:ind w:left="2160"/>
        <w:rPr>
          <w:rFonts w:ascii="Calibri Light" w:hAnsi="Calibri Light" w:cstheme="majorBidi"/>
          <w:b/>
          <w:bCs/>
          <w:szCs w:val="20"/>
        </w:rPr>
      </w:pPr>
    </w:p>
    <w:p w:rsidR="00B364B2" w:rsidRPr="00A37BC7" w:rsidRDefault="00B364B2" w:rsidP="00B364B2">
      <w:pPr>
        <w:pStyle w:val="ListParagraph"/>
        <w:numPr>
          <w:ilvl w:val="0"/>
          <w:numId w:val="15"/>
        </w:numPr>
        <w:rPr>
          <w:rFonts w:ascii="Calibri Light" w:hAnsi="Calibri Light" w:cstheme="majorBidi"/>
          <w:b/>
          <w:bCs/>
          <w:szCs w:val="20"/>
        </w:rPr>
      </w:pPr>
      <w:r w:rsidRPr="009E72C6">
        <w:rPr>
          <w:rFonts w:ascii="Calibri Light" w:hAnsi="Calibri Light" w:cstheme="majorBidi"/>
          <w:b/>
          <w:bCs/>
          <w:szCs w:val="20"/>
        </w:rPr>
        <w:t xml:space="preserve">Evening Event </w:t>
      </w:r>
      <w:r w:rsidRPr="009E72C6">
        <w:rPr>
          <w:rFonts w:ascii="Calibri Light" w:hAnsi="Calibri Light" w:cstheme="majorBidi"/>
          <w:szCs w:val="20"/>
        </w:rPr>
        <w:t xml:space="preserve">– </w:t>
      </w:r>
      <w:r w:rsidRPr="009E72C6">
        <w:rPr>
          <w:rFonts w:ascii="Calibri Light" w:hAnsi="Calibri Light" w:cstheme="majorBidi"/>
          <w:b/>
          <w:bCs/>
          <w:szCs w:val="20"/>
        </w:rPr>
        <w:t xml:space="preserve">interactive </w:t>
      </w:r>
      <w:proofErr w:type="gramStart"/>
      <w:r w:rsidRPr="009E72C6">
        <w:rPr>
          <w:rFonts w:ascii="Calibri Light" w:hAnsi="Calibri Light" w:cstheme="majorBidi"/>
          <w:b/>
          <w:bCs/>
          <w:szCs w:val="20"/>
        </w:rPr>
        <w:t>cocktail ?</w:t>
      </w:r>
      <w:proofErr w:type="gramEnd"/>
      <w:r w:rsidRPr="009E72C6">
        <w:rPr>
          <w:rFonts w:ascii="Calibri Light" w:hAnsi="Calibri Light" w:cstheme="majorBidi"/>
          <w:b/>
          <w:bCs/>
          <w:szCs w:val="20"/>
        </w:rPr>
        <w:t xml:space="preserve"> Sharing innovation session // Structured Networking –/ More than posters, create specific thematic booth where innovations can be showcased by theme.</w:t>
      </w:r>
    </w:p>
    <w:p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2:</w:t>
      </w:r>
      <w:r w:rsidRPr="004B0802">
        <w:rPr>
          <w:rFonts w:asciiTheme="minorHAnsi" w:eastAsiaTheme="minorEastAsia" w:hAnsiTheme="minorHAnsi" w:cstheme="minorBidi"/>
          <w:color w:val="FF0000"/>
          <w:sz w:val="36"/>
          <w:szCs w:val="40"/>
          <w:lang w:val="en-GB" w:eastAsia="zh-CN"/>
        </w:rPr>
        <w:t xml:space="preserve"> Thematic Workshop: Communicating Extreme Heat</w:t>
      </w:r>
    </w:p>
    <w:p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Part 1: Learning space – invited speakers, coaching, designing messages and products</w:t>
      </w:r>
    </w:p>
    <w:p w:rsidR="00B364B2" w:rsidRPr="002A178A" w:rsidRDefault="00B364B2" w:rsidP="00B364B2">
      <w:pPr>
        <w:rPr>
          <w:rFonts w:ascii="Calibri Light" w:hAnsi="Calibri Light" w:cstheme="majorBidi"/>
          <w:szCs w:val="20"/>
        </w:rPr>
      </w:pPr>
      <w:r w:rsidRPr="002A178A">
        <w:rPr>
          <w:rFonts w:ascii="Calibri Light" w:hAnsi="Calibri Light" w:cstheme="majorBidi"/>
          <w:szCs w:val="20"/>
          <w:lang w:val="en-US"/>
        </w:rPr>
        <w:t xml:space="preserve">Invited speakers from </w:t>
      </w:r>
      <w:r w:rsidRPr="002A178A">
        <w:rPr>
          <w:rFonts w:ascii="Calibri Light" w:hAnsi="Calibri Light" w:cstheme="majorBidi"/>
          <w:szCs w:val="20"/>
        </w:rPr>
        <w:t xml:space="preserve">broadcast media, social researcher to reflect on how to communicate </w:t>
      </w:r>
      <w:r w:rsidRPr="002A178A">
        <w:rPr>
          <w:rFonts w:ascii="Calibri Light" w:hAnsi="Calibri Light" w:cstheme="majorBidi"/>
          <w:szCs w:val="20"/>
        </w:rPr>
        <w:br/>
        <w:t>(and not communicate) risk before and during a heatwave to trigger protective behaviour? As a meteorological scientist, how to communicate across timescales - seasonal/sub-seasonal?</w:t>
      </w:r>
    </w:p>
    <w:p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 xml:space="preserve">Part 2: Workshops </w:t>
      </w:r>
      <w:r w:rsidRPr="002A178A">
        <w:rPr>
          <w:rFonts w:ascii="Calibri Light" w:hAnsi="Calibri Light" w:cstheme="majorBidi"/>
          <w:szCs w:val="20"/>
          <w:lang w:val="en-US"/>
        </w:rPr>
        <w:t>Hands on sessions working with a regional outlook. Communicate summer prediction on extreme heat. What to do with this once you go home. How to connect with the information?</w:t>
      </w:r>
      <w:r w:rsidRPr="002A178A">
        <w:rPr>
          <w:rFonts w:ascii="Calibri Light" w:hAnsi="Calibri Light" w:cstheme="majorBidi"/>
          <w:b/>
          <w:bCs/>
          <w:szCs w:val="20"/>
        </w:rPr>
        <w:t xml:space="preserve"> </w:t>
      </w:r>
    </w:p>
    <w:p w:rsidR="00B364B2" w:rsidRPr="00AC7AB7" w:rsidRDefault="00B364B2" w:rsidP="00B364B2">
      <w:pPr>
        <w:pStyle w:val="ListParagraph"/>
        <w:numPr>
          <w:ilvl w:val="0"/>
          <w:numId w:val="19"/>
        </w:numPr>
        <w:rPr>
          <w:rFonts w:ascii="Calibri Light" w:hAnsi="Calibri Light" w:cstheme="majorBidi"/>
          <w:b/>
          <w:bCs/>
          <w:szCs w:val="20"/>
        </w:rPr>
      </w:pPr>
      <w:r w:rsidRPr="002A178A">
        <w:rPr>
          <w:rFonts w:ascii="Calibri Light" w:hAnsi="Calibri Light" w:cstheme="majorBidi"/>
          <w:b/>
          <w:bCs/>
          <w:szCs w:val="20"/>
        </w:rPr>
        <w:t>Workshop for Media</w:t>
      </w:r>
      <w:r>
        <w:rPr>
          <w:rFonts w:ascii="Calibri Light" w:hAnsi="Calibri Light" w:cstheme="majorBidi"/>
          <w:b/>
          <w:bCs/>
          <w:szCs w:val="20"/>
        </w:rPr>
        <w:t xml:space="preserve"> (b)</w:t>
      </w:r>
      <w:r w:rsidRPr="003717A8">
        <w:rPr>
          <w:rFonts w:ascii="Calibri Light" w:hAnsi="Calibri Light" w:cstheme="majorBidi"/>
          <w:b/>
          <w:bCs/>
          <w:szCs w:val="20"/>
        </w:rPr>
        <w:t xml:space="preserve"> </w:t>
      </w:r>
      <w:r w:rsidRPr="002A178A">
        <w:rPr>
          <w:rFonts w:ascii="Calibri Light" w:hAnsi="Calibri Light" w:cstheme="majorBidi"/>
          <w:b/>
          <w:bCs/>
          <w:szCs w:val="20"/>
        </w:rPr>
        <w:t xml:space="preserve">Workshop for Scientists </w:t>
      </w:r>
    </w:p>
    <w:p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3:</w:t>
      </w:r>
      <w:r w:rsidRPr="004B0802">
        <w:rPr>
          <w:rFonts w:asciiTheme="minorHAnsi" w:eastAsiaTheme="minorEastAsia" w:hAnsiTheme="minorHAnsi" w:cstheme="minorBidi"/>
          <w:color w:val="FF0000"/>
          <w:sz w:val="36"/>
          <w:szCs w:val="40"/>
          <w:lang w:val="en-GB" w:eastAsia="zh-CN"/>
        </w:rPr>
        <w:t xml:space="preserve"> GGHIN </w:t>
      </w:r>
      <w:r>
        <w:rPr>
          <w:rFonts w:asciiTheme="minorHAnsi" w:eastAsiaTheme="minorEastAsia" w:hAnsiTheme="minorHAnsi" w:cstheme="minorBidi"/>
          <w:color w:val="FF0000"/>
          <w:sz w:val="36"/>
          <w:szCs w:val="40"/>
          <w:lang w:val="en-GB" w:eastAsia="zh-CN"/>
        </w:rPr>
        <w:t xml:space="preserve">Meeting - </w:t>
      </w:r>
      <w:r w:rsidRPr="004B0802">
        <w:rPr>
          <w:rFonts w:asciiTheme="minorHAnsi" w:eastAsiaTheme="minorEastAsia" w:hAnsiTheme="minorHAnsi" w:cstheme="minorBidi"/>
          <w:color w:val="FF0000"/>
          <w:sz w:val="36"/>
          <w:szCs w:val="40"/>
          <w:lang w:val="en-GB" w:eastAsia="zh-CN"/>
        </w:rPr>
        <w:t xml:space="preserve">1   </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Launch network</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Workgroups to refine work plan based on Day 1 emerging issues session</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 xml:space="preserve">Affirm priorities </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Activities to seek/commit engagement in coordination and work plan</w:t>
      </w:r>
    </w:p>
    <w:p w:rsidR="00B364B2" w:rsidRPr="002A178A" w:rsidRDefault="00B364B2" w:rsidP="00B364B2">
      <w:p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Closing Launch </w:t>
      </w:r>
    </w:p>
    <w:p w:rsidR="00B364B2" w:rsidRPr="00B364B2" w:rsidRDefault="00B364B2" w:rsidP="00B364B2">
      <w:pPr>
        <w:pStyle w:val="ListParagraph"/>
        <w:numPr>
          <w:ilvl w:val="1"/>
          <w:numId w:val="14"/>
        </w:num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Press Conference </w:t>
      </w:r>
    </w:p>
    <w:sectPr w:rsidR="00B364B2" w:rsidRPr="00B364B2" w:rsidSect="000570C1">
      <w:footerReference w:type="default" r:id="rId16"/>
      <w:pgSz w:w="11907" w:h="16839" w:code="9"/>
      <w:pgMar w:top="1440" w:right="1440" w:bottom="1440" w:left="1440" w:header="708" w:footer="45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Hunter Jones" w:date="2017-06-22T14:05:00Z" w:initials="HJ">
    <w:p w:rsidR="008C423B" w:rsidRDefault="008C423B">
      <w:pPr>
        <w:pStyle w:val="CommentText"/>
      </w:pPr>
      <w:r>
        <w:rPr>
          <w:rStyle w:val="CommentReference"/>
        </w:rPr>
        <w:annotationRef/>
      </w:r>
      <w:proofErr w:type="gramStart"/>
      <w:r>
        <w:t>g</w:t>
      </w:r>
      <w:proofErr w:type="gramEnd"/>
      <w:r>
        <w:t>reat - addresses the operations or research question</w:t>
      </w:r>
    </w:p>
  </w:comment>
  <w:comment w:id="25" w:author="Hunter Jones" w:date="2017-06-22T16:23:00Z" w:initials="HJ">
    <w:p w:rsidR="00257153" w:rsidRDefault="00257153">
      <w:pPr>
        <w:pStyle w:val="CommentText"/>
      </w:pPr>
      <w:r>
        <w:rPr>
          <w:rStyle w:val="CommentReference"/>
        </w:rPr>
        <w:annotationRef/>
      </w:r>
      <w:r w:rsidR="00706777">
        <w:t>Should we discuss in detail on the call or propose a breakout to discuss? Juli - this could be a baseline for a GIS product for G</w:t>
      </w:r>
      <w:r w:rsidR="00706777">
        <w:t>EO</w:t>
      </w:r>
      <w:r w:rsidR="00706777">
        <w:t xml:space="preserve"> Plenary</w:t>
      </w:r>
      <w:r w:rsidR="00706777">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777" w:rsidRDefault="00706777" w:rsidP="00AB6B12">
      <w:r>
        <w:separator/>
      </w:r>
    </w:p>
  </w:endnote>
  <w:endnote w:type="continuationSeparator" w:id="0">
    <w:p w:rsidR="00706777" w:rsidRDefault="00706777"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3B" w:rsidRDefault="008C423B">
    <w:pPr>
      <w:pStyle w:val="Footer"/>
      <w:jc w:val="right"/>
    </w:pPr>
    <w:r>
      <w:rPr>
        <w:noProof/>
        <w:lang w:val="en-US" w:eastAsia="en-US"/>
      </w:rPr>
      <w:drawing>
        <wp:anchor distT="0" distB="0" distL="114300" distR="114300" simplePos="0" relativeHeight="251666432" behindDoc="0" locked="0" layoutInCell="1" allowOverlap="1" wp14:anchorId="2E114578" wp14:editId="67A2D3D9">
          <wp:simplePos x="0" y="0"/>
          <wp:positionH relativeFrom="column">
            <wp:posOffset>-7620</wp:posOffset>
          </wp:positionH>
          <wp:positionV relativeFrom="paragraph">
            <wp:posOffset>-6833</wp:posOffset>
          </wp:positionV>
          <wp:extent cx="1184910" cy="5975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S.jpg"/>
                  <pic:cNvPicPr/>
                </pic:nvPicPr>
                <pic:blipFill rotWithShape="1">
                  <a:blip r:embed="rId1" cstate="print">
                    <a:extLst>
                      <a:ext uri="{28A0092B-C50C-407E-A947-70E740481C1C}">
                        <a14:useLocalDpi xmlns:a14="http://schemas.microsoft.com/office/drawing/2010/main" val="0"/>
                      </a:ext>
                    </a:extLst>
                  </a:blip>
                  <a:srcRect l="2682" r="6129"/>
                  <a:stretch/>
                </pic:blipFill>
                <pic:spPr bwMode="auto">
                  <a:xfrm>
                    <a:off x="0" y="0"/>
                    <a:ext cx="1184910" cy="597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Document Name </w:t>
    </w:r>
    <w:r w:rsidRPr="006C39CD">
      <w:rPr>
        <w:color w:val="C00000"/>
        <w:sz w:val="24"/>
        <w:szCs w:val="28"/>
      </w:rPr>
      <w:t>|</w:t>
    </w:r>
    <w:r>
      <w:rPr>
        <w:noProof/>
        <w:lang w:val="en-US" w:eastAsia="en-US"/>
      </w:rPr>
      <mc:AlternateContent>
        <mc:Choice Requires="wps">
          <w:drawing>
            <wp:anchor distT="0" distB="0" distL="114300" distR="114300" simplePos="0" relativeHeight="251664384" behindDoc="0" locked="0" layoutInCell="1" allowOverlap="1" wp14:anchorId="6CA62211" wp14:editId="3C75D824">
              <wp:simplePos x="0" y="0"/>
              <wp:positionH relativeFrom="column">
                <wp:posOffset>-981710</wp:posOffset>
              </wp:positionH>
              <wp:positionV relativeFrom="paragraph">
                <wp:posOffset>-125730</wp:posOffset>
              </wp:positionV>
              <wp:extent cx="7776376" cy="67331"/>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7776376" cy="67331"/>
                      </a:xfrm>
                      <a:prstGeom prst="rect">
                        <a:avLst/>
                      </a:prstGeom>
                      <a:gradFill flip="none" rotWithShape="1">
                        <a:gsLst>
                          <a:gs pos="47000">
                            <a:srgbClr val="C00000"/>
                          </a:gs>
                          <a:gs pos="0">
                            <a:schemeClr val="tx1"/>
                          </a:gs>
                          <a:gs pos="74000">
                            <a:schemeClr val="accent2">
                              <a:lumMod val="20000"/>
                              <a:lumOff val="80000"/>
                            </a:schemeClr>
                          </a:gs>
                          <a:gs pos="100000">
                            <a:schemeClr val="bg1"/>
                          </a:gs>
                        </a:gsLst>
                        <a:lin ang="108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3pt;margin-top:-9.9pt;width:612.3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" fillcolor="black [3213]" strokecolor="white [3212]" strokeweight="2pt">
              <v:fill color2="white [3212]" rotate="t" angle="270" colors="0 black;30802f #c00000;48497f #f2dcdb;1 white" focus="100%" type="gradient"/>
            </v:rect>
          </w:pict>
        </mc:Fallback>
      </mc:AlternateContent>
    </w:r>
    <w:r>
      <w:t xml:space="preserve"> </w:t>
    </w:r>
    <w:sdt>
      <w:sdtPr>
        <w:id w:val="-44492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C423B" w:rsidRDefault="008C423B" w:rsidP="006C39C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8C423B" w:rsidTr="001E68D6">
      <w:tc>
        <w:tcPr>
          <w:tcW w:w="2660" w:type="dxa"/>
        </w:tcPr>
        <w:p w:rsidR="008C423B" w:rsidRDefault="008C423B" w:rsidP="00DE3577">
          <w:pPr>
            <w:pStyle w:val="Footer"/>
          </w:pPr>
          <w:r>
            <w:rPr>
              <w:noProof/>
              <w:lang w:val="en-US" w:eastAsia="en-US"/>
            </w:rPr>
            <mc:AlternateContent>
              <mc:Choice Requires="wpg">
                <w:drawing>
                  <wp:anchor distT="0" distB="0" distL="114300" distR="114300" simplePos="0" relativeHeight="251684864" behindDoc="0" locked="0" layoutInCell="1" allowOverlap="1" wp14:anchorId="5F37F0E8" wp14:editId="0021D757">
                    <wp:simplePos x="0" y="0"/>
                    <wp:positionH relativeFrom="column">
                      <wp:posOffset>-90170</wp:posOffset>
                    </wp:positionH>
                    <wp:positionV relativeFrom="paragraph">
                      <wp:posOffset>-47254</wp:posOffset>
                    </wp:positionV>
                    <wp:extent cx="1637983" cy="488609"/>
                    <wp:effectExtent l="0" t="0" r="635" b="6985"/>
                    <wp:wrapNone/>
                    <wp:docPr id="7" name="Group 7"/>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5" name="Group 5"/>
                            <wpg:cNvGrpSpPr/>
                            <wpg:grpSpPr>
                              <a:xfrm>
                                <a:off x="0" y="0"/>
                                <a:ext cx="1637983" cy="488609"/>
                                <a:chOff x="0" y="0"/>
                                <a:chExt cx="1637983" cy="488609"/>
                              </a:xfrm>
                            </wpg:grpSpPr>
                            <wps:wsp>
                              <wps:cNvPr id="2" name="Text Box 2"/>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23B" w:rsidRPr="002F380E" w:rsidRDefault="008C423B"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7.1pt;margin-top:-3.7pt;width:129pt;height:38.45pt;z-index:251684864;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">
                    <v:group id="Group 5" o:spid="_x0000_s1027"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2" o:spid="_x0000_s1028"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F57226" w:rsidRPr="002F380E" w:rsidRDefault="00F57226"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3" o:spid="_x0000_s1029"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8NeMMAAADaAAAADwAAAGRycy9kb3ducmV2LnhtbESPQWvCQBSE74L/YXmCN7NpiyIxq5Ri&#10;i6eK1kN7e2SfSTD7NmS3yaa/3i0Uehxm5hsm3wXTiJ46V1tW8JCkIIgLq2suFVw+XhdrEM4ja2ws&#10;k4KRHOy200mOmbYDn6g/+1JECLsMFVTet5mUrqjIoEtsSxy9q+0M+ii7UuoOhwg3jXxM05U0WHNc&#10;qLCll4qK2/nbRMrYfy6D3OPbNfT7Vv4c3/nrqNR8Fp43IDwF/x/+ax+0gif4vRJv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DXjDAAAA2gAAAA8AAAAAAAAAAAAA&#10;AAAAoQIAAGRycy9kb3ducmV2LnhtbFBLBQYAAAAABAAEAPkAAACR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3SF7DAAAA2gAAAA8AAABkcnMvZG93bnJldi54bWxEj0FrAjEUhO+F/ofwCl5KzSpFZGuUKggi&#10;7KEqPT82z2zo5mWbxHX11zeFQo/DzHzDLFaDa0VPIVrPCibjAgRx7bVlo+B03L7MQcSErLH1TApu&#10;FGG1fHxYYKn9lT+oPyQjMoRjiQqalLpSylg35DCOfUecvbMPDlOWwUgd8JrhrpXTophJh5bzQoMd&#10;bRqqvw4Xp2BaVKb6NtXz+jTDuP+8n60NvVKjp+H9DUSiIf2H/9o7reAVfq/kGy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dIXsMAAADaAAAADwAAAAAAAAAAAAAAAACf&#10;AgAAZHJzL2Rvd25yZXYueG1sUEsFBgAAAAAEAAQA9wAAAI8DAAAAAA==&#10;">
                        <v:imagedata r:id="rId3" o:title="" cropright="4183f"/>
                        <v:path arrowok="t"/>
                      </v:shape>
                    </v:group>
                    <v:shape id="Picture 6" o:spid="_x0000_s1031"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jeyjDAAAA2gAAAA8AAABkcnMvZG93bnJldi54bWxEj0uLwkAQhO8L/oehBW/rZH0hWUdxFwTB&#10;g2/32mTaJGumJ2ZGjf/eEQSPRVV9RY0mtSnElSqXW1bw1Y5AECdW55wq2G1nn0MQziNrLCyTgjs5&#10;mIwbHyOMtb3xmq4bn4oAYRejgsz7MpbSJRkZdG1bEgfvaCuDPsgqlbrCW4CbQnaiaCAN5hwWMizp&#10;N6PktLkYBd3emVz/b3FYH/fbVX//f1j+DDtKtZr19BuEp9q/w6/2XCsYwPNKuAFy/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N7KMMAAADaAAAADwAAAAAAAAAAAAAAAACf&#10;AgAAZHJzL2Rvd25yZXYueG1sUEsFBgAAAAAEAAQA9wAAAI8DAAAAAA==&#10;">
                      <v:imagedata r:id="rId4" o:title=""/>
                      <v:path arrowok="t"/>
                    </v:shape>
                  </v:group>
                </w:pict>
              </mc:Fallback>
            </mc:AlternateContent>
          </w:r>
          <w:r>
            <w:rPr>
              <w:noProof/>
              <w:lang w:val="en-US"/>
            </w:rPr>
            <w:t xml:space="preserve"> </w:t>
          </w:r>
        </w:p>
      </w:tc>
      <w:tc>
        <w:tcPr>
          <w:tcW w:w="3502" w:type="dxa"/>
        </w:tcPr>
        <w:p w:rsidR="008C423B" w:rsidRDefault="008C423B" w:rsidP="00DE3577">
          <w:pPr>
            <w:pStyle w:val="Footer"/>
          </w:pPr>
          <w:r>
            <w:rPr>
              <w:noProof/>
              <w:lang w:val="en-US" w:eastAsia="en-US"/>
            </w:rPr>
            <w:drawing>
              <wp:inline distT="0" distB="0" distL="0" distR="0" wp14:anchorId="2D4EDD07" wp14:editId="458226C4">
                <wp:extent cx="423862" cy="423862"/>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862" cy="423862"/>
                        </a:xfrm>
                        <a:prstGeom prst="rect">
                          <a:avLst/>
                        </a:prstGeom>
                      </pic:spPr>
                    </pic:pic>
                  </a:graphicData>
                </a:graphic>
              </wp:inline>
            </w:drawing>
          </w:r>
        </w:p>
      </w:tc>
      <w:tc>
        <w:tcPr>
          <w:tcW w:w="3081" w:type="dxa"/>
        </w:tcPr>
        <w:p w:rsidR="008C423B" w:rsidRDefault="008C423B" w:rsidP="001E68D6">
          <w:pPr>
            <w:pStyle w:val="Footer"/>
            <w:jc w:val="right"/>
          </w:pPr>
          <w:r w:rsidRPr="002F380E">
            <w:rPr>
              <w:color w:val="FFFFFF" w:themeColor="background1"/>
            </w:rPr>
            <w:t xml:space="preserve">Document </w:t>
          </w:r>
          <w:r w:rsidRPr="00A74B04">
            <w:rPr>
              <w:lang w:val="en-US"/>
            </w:rPr>
            <w:t>Document Name</w:t>
          </w:r>
          <w:r>
            <w:t xml:space="preserve"> </w:t>
          </w:r>
          <w:r w:rsidRPr="006C39CD">
            <w:rPr>
              <w:color w:val="C00000"/>
              <w:sz w:val="24"/>
              <w:szCs w:val="28"/>
            </w:rPr>
            <w:t>|</w:t>
          </w:r>
          <w:r>
            <w:t xml:space="preserve"> </w:t>
          </w:r>
          <w:sdt>
            <w:sdtPr>
              <w:id w:val="1517649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57153">
                <w:rPr>
                  <w:noProof/>
                </w:rPr>
                <w:t>4</w:t>
              </w:r>
              <w:r>
                <w:rPr>
                  <w:noProof/>
                </w:rPr>
                <w:fldChar w:fldCharType="end"/>
              </w:r>
            </w:sdtContent>
          </w:sdt>
        </w:p>
        <w:p w:rsidR="008C423B" w:rsidRPr="002F380E" w:rsidRDefault="008C423B" w:rsidP="001E68D6">
          <w:pPr>
            <w:pStyle w:val="Footer"/>
            <w:jc w:val="right"/>
            <w:rPr>
              <w:color w:val="FFFFFF" w:themeColor="background1"/>
            </w:rPr>
          </w:pPr>
          <w:r w:rsidRPr="002F380E">
            <w:rPr>
              <w:color w:val="FFFFFF" w:themeColor="background1"/>
            </w:rPr>
            <w:t xml:space="preserve"> Name</w:t>
          </w:r>
        </w:p>
      </w:tc>
    </w:tr>
  </w:tbl>
  <w:p w:rsidR="008C423B" w:rsidRPr="000570C1" w:rsidRDefault="008C423B" w:rsidP="000570C1">
    <w:pPr>
      <w:pStyle w:val="Footer"/>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8C423B" w:rsidTr="004E7BE6">
      <w:tc>
        <w:tcPr>
          <w:tcW w:w="2660" w:type="dxa"/>
        </w:tcPr>
        <w:p w:rsidR="008C423B" w:rsidRDefault="008C423B" w:rsidP="00DE3577">
          <w:pPr>
            <w:pStyle w:val="Footer"/>
          </w:pPr>
          <w:r>
            <w:rPr>
              <w:noProof/>
              <w:lang w:val="en-US" w:eastAsia="en-US"/>
            </w:rPr>
            <mc:AlternateContent>
              <mc:Choice Requires="wpg">
                <w:drawing>
                  <wp:anchor distT="0" distB="0" distL="114300" distR="114300" simplePos="0" relativeHeight="251686912" behindDoc="0" locked="0" layoutInCell="1" allowOverlap="1" wp14:anchorId="7EBD2A2D" wp14:editId="3A080426">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23B" w:rsidRPr="002F380E" w:rsidRDefault="008C423B"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2"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">
                    <v:group id="Group 30" o:spid="_x0000_s1033"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34"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35"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36"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37"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502" w:type="dxa"/>
        </w:tcPr>
        <w:p w:rsidR="008C423B" w:rsidRDefault="008C423B" w:rsidP="00DE3577">
          <w:pPr>
            <w:pStyle w:val="Footer"/>
          </w:pPr>
          <w:r>
            <w:rPr>
              <w:noProof/>
              <w:lang w:val="en-US" w:eastAsia="en-US"/>
            </w:rPr>
            <w:drawing>
              <wp:inline distT="0" distB="0" distL="0" distR="0" wp14:anchorId="6093ECC3" wp14:editId="25EECF35">
                <wp:extent cx="423862" cy="423862"/>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rsidR="008C423B" w:rsidRDefault="008C423B" w:rsidP="00B364B2">
          <w:pPr>
            <w:pStyle w:val="Footer"/>
            <w:jc w:val="right"/>
          </w:pPr>
          <w:r>
            <w:rPr>
              <w:color w:val="FFFFFF" w:themeColor="background1"/>
            </w:rPr>
            <w:t xml:space="preserve">Document </w:t>
          </w:r>
          <w:r>
            <w:t xml:space="preserve">GHHIN Op Plan </w:t>
          </w:r>
          <w:r w:rsidRPr="006C39CD">
            <w:rPr>
              <w:color w:val="C00000"/>
              <w:sz w:val="24"/>
              <w:szCs w:val="28"/>
            </w:rPr>
            <w:t>|</w:t>
          </w:r>
          <w:r>
            <w:t xml:space="preserve"> </w:t>
          </w:r>
          <w:sdt>
            <w:sdtPr>
              <w:id w:val="-1589226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66C31">
                <w:rPr>
                  <w:noProof/>
                </w:rPr>
                <w:t>7</w:t>
              </w:r>
              <w:r>
                <w:rPr>
                  <w:noProof/>
                </w:rPr>
                <w:fldChar w:fldCharType="end"/>
              </w:r>
            </w:sdtContent>
          </w:sdt>
        </w:p>
        <w:p w:rsidR="008C423B" w:rsidRPr="002F380E" w:rsidRDefault="008C423B" w:rsidP="00DE3577">
          <w:pPr>
            <w:pStyle w:val="Footer"/>
            <w:jc w:val="right"/>
            <w:rPr>
              <w:color w:val="FFFFFF" w:themeColor="background1"/>
            </w:rPr>
          </w:pPr>
        </w:p>
      </w:tc>
    </w:tr>
  </w:tbl>
  <w:p w:rsidR="008C423B" w:rsidRDefault="008C423B" w:rsidP="000570C1">
    <w:pPr>
      <w:pStyle w:val="Footer"/>
      <w:ind w:right="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777" w:rsidRDefault="00706777" w:rsidP="00AB6B12">
      <w:r>
        <w:separator/>
      </w:r>
    </w:p>
  </w:footnote>
  <w:footnote w:type="continuationSeparator" w:id="0">
    <w:p w:rsidR="00706777" w:rsidRDefault="00706777" w:rsidP="00AB6B12">
      <w:r>
        <w:continuationSeparator/>
      </w:r>
    </w:p>
  </w:footnote>
  <w:footnote w:id="1">
    <w:p w:rsidR="008C423B" w:rsidRPr="00A37BC7" w:rsidRDefault="008C423B" w:rsidP="00864AC4">
      <w:pPr>
        <w:pStyle w:val="FootnoteText"/>
        <w:rPr>
          <w:sz w:val="16"/>
          <w:szCs w:val="16"/>
          <w:lang w:val="en-US"/>
        </w:rPr>
      </w:pPr>
      <w:r w:rsidRPr="00A37BC7">
        <w:rPr>
          <w:rStyle w:val="FootnoteReference"/>
          <w:sz w:val="16"/>
          <w:szCs w:val="16"/>
        </w:rPr>
        <w:footnoteRef/>
      </w:r>
      <w:r w:rsidRPr="00A37BC7">
        <w:rPr>
          <w:sz w:val="16"/>
          <w:szCs w:val="16"/>
        </w:rPr>
        <w:t xml:space="preserve"> the US National Oceanic and Atmospheric Administration (NOAA), German </w:t>
      </w:r>
      <w:proofErr w:type="spellStart"/>
      <w:r w:rsidRPr="00A37BC7">
        <w:rPr>
          <w:sz w:val="16"/>
          <w:szCs w:val="16"/>
        </w:rPr>
        <w:t>Deutscher</w:t>
      </w:r>
      <w:proofErr w:type="spellEnd"/>
      <w:r w:rsidRPr="00A37BC7">
        <w:rPr>
          <w:sz w:val="16"/>
          <w:szCs w:val="16"/>
        </w:rPr>
        <w:t xml:space="preserve"> </w:t>
      </w:r>
      <w:proofErr w:type="spellStart"/>
      <w:r w:rsidRPr="00A37BC7">
        <w:rPr>
          <w:sz w:val="16"/>
          <w:szCs w:val="16"/>
        </w:rPr>
        <w:t>Wetterdienst</w:t>
      </w:r>
      <w:proofErr w:type="spellEnd"/>
      <w:r w:rsidRPr="00A37BC7">
        <w:rPr>
          <w:sz w:val="16"/>
          <w:szCs w:val="16"/>
        </w:rPr>
        <w:t xml:space="preserve"> (DWD), the US </w:t>
      </w:r>
      <w:proofErr w:type="spellStart"/>
      <w:r w:rsidRPr="00A37BC7">
        <w:rPr>
          <w:sz w:val="16"/>
          <w:szCs w:val="16"/>
        </w:rPr>
        <w:t>Centers</w:t>
      </w:r>
      <w:proofErr w:type="spellEnd"/>
      <w:r w:rsidRPr="00A37BC7">
        <w:rPr>
          <w:sz w:val="16"/>
          <w:szCs w:val="16"/>
        </w:rPr>
        <w:t xml:space="preserve"> for Disease Control and Prevention (CDC), the World Meteorological Organization (WMO) and the Global Framework For Climate Services (GFCS) and many other research and operational health partners from India, the UK, Australia, Canada, and Sweden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3B" w:rsidRDefault="008C423B" w:rsidP="004E7BE6">
    <w:pPr>
      <w:pStyle w:val="Header"/>
      <w:jc w:val="right"/>
    </w:pPr>
    <w:r>
      <w:rPr>
        <w:noProof/>
        <w:lang w:val="en-US" w:eastAsia="en-US"/>
      </w:rPr>
      <w:drawing>
        <wp:inline distT="0" distB="0" distL="0" distR="0" wp14:anchorId="70D28932" wp14:editId="57E647B6">
          <wp:extent cx="2256312" cy="748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rotWithShape="1">
                  <a:blip r:embed="rId1">
                    <a:extLst>
                      <a:ext uri="{28A0092B-C50C-407E-A947-70E740481C1C}">
                        <a14:useLocalDpi xmlns:a14="http://schemas.microsoft.com/office/drawing/2010/main" val="0"/>
                      </a:ext>
                    </a:extLst>
                  </a:blip>
                  <a:srcRect l="2555" t="9456" r="3887" b="10168"/>
                  <a:stretch/>
                </pic:blipFill>
                <pic:spPr bwMode="auto">
                  <a:xfrm>
                    <a:off x="0" y="0"/>
                    <a:ext cx="2256312" cy="748145"/>
                  </a:xfrm>
                  <a:prstGeom prst="rect">
                    <a:avLst/>
                  </a:prstGeom>
                  <a:ln>
                    <a:noFill/>
                  </a:ln>
                  <a:extLst>
                    <a:ext uri="{53640926-AAD7-44D8-BBD7-CCE9431645EC}">
                      <a14:shadowObscured xmlns:a14="http://schemas.microsoft.com/office/drawing/2010/main"/>
                    </a:ext>
                  </a:extLst>
                </pic:spPr>
              </pic:pic>
            </a:graphicData>
          </a:graphic>
        </wp:inline>
      </w:drawing>
    </w:r>
  </w:p>
  <w:p w:rsidR="008C423B" w:rsidRDefault="008C423B" w:rsidP="004E7BE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3B" w:rsidRDefault="008C423B" w:rsidP="004E7BE6">
    <w:pPr>
      <w:pStyle w:val="Header"/>
    </w:pPr>
    <w:r>
      <w:rPr>
        <w:noProof/>
        <w:lang w:val="en-US" w:eastAsia="en-US"/>
      </w:rPr>
      <w:drawing>
        <wp:inline distT="0" distB="0" distL="0" distR="0" wp14:anchorId="7CCB0A95" wp14:editId="146201E0">
          <wp:extent cx="542925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a:blip r:embed="rId1">
                    <a:extLst>
                      <a:ext uri="{28A0092B-C50C-407E-A947-70E740481C1C}">
                        <a14:useLocalDpi xmlns:a14="http://schemas.microsoft.com/office/drawing/2010/main" val="0"/>
                      </a:ext>
                    </a:extLst>
                  </a:blip>
                  <a:stretch>
                    <a:fillRect/>
                  </a:stretch>
                </pic:blipFill>
                <pic:spPr>
                  <a:xfrm>
                    <a:off x="0" y="0"/>
                    <a:ext cx="5429250" cy="2095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02A4"/>
    <w:multiLevelType w:val="hybridMultilevel"/>
    <w:tmpl w:val="06FC6DD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E237B"/>
    <w:multiLevelType w:val="hybridMultilevel"/>
    <w:tmpl w:val="A6B035BA"/>
    <w:lvl w:ilvl="0" w:tplc="47DAF42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7F4184"/>
    <w:multiLevelType w:val="hybridMultilevel"/>
    <w:tmpl w:val="D136B796"/>
    <w:lvl w:ilvl="0" w:tplc="B114BCF0">
      <w:start w:val="1"/>
      <w:numFmt w:val="decimal"/>
      <w:lvlText w:val="%1."/>
      <w:lvlJc w:val="left"/>
      <w:pPr>
        <w:ind w:left="1070" w:hanging="360"/>
      </w:pPr>
      <w:rPr>
        <w:rFonts w:ascii="Verdana" w:eastAsiaTheme="minorEastAsia" w:hAnsi="Verdan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85F85"/>
    <w:multiLevelType w:val="hybridMultilevel"/>
    <w:tmpl w:val="401E0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1B9A"/>
    <w:multiLevelType w:val="hybridMultilevel"/>
    <w:tmpl w:val="3B769D3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0563"/>
    <w:multiLevelType w:val="hybridMultilevel"/>
    <w:tmpl w:val="AD68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E68CF"/>
    <w:multiLevelType w:val="hybridMultilevel"/>
    <w:tmpl w:val="4D52C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E7BFE"/>
    <w:multiLevelType w:val="hybridMultilevel"/>
    <w:tmpl w:val="06DC93DA"/>
    <w:lvl w:ilvl="0" w:tplc="0032E80E">
      <w:start w:val="1"/>
      <w:numFmt w:val="decimal"/>
      <w:lvlText w:val="%1."/>
      <w:lvlJc w:val="left"/>
      <w:pPr>
        <w:ind w:left="720" w:hanging="360"/>
      </w:pPr>
      <w:rPr>
        <w:rFonts w:eastAsiaTheme="minorEastAsia"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20752"/>
    <w:multiLevelType w:val="hybridMultilevel"/>
    <w:tmpl w:val="282A4172"/>
    <w:lvl w:ilvl="0" w:tplc="84228CB8">
      <w:start w:val="1"/>
      <w:numFmt w:val="bullet"/>
      <w:lvlText w:val=""/>
      <w:lvlJc w:val="left"/>
      <w:pPr>
        <w:ind w:left="1800" w:hanging="360"/>
      </w:pPr>
      <w:rPr>
        <w:rFonts w:ascii="Symbol" w:hAnsi="Symbol" w:cs="Symbol"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E2243D"/>
    <w:multiLevelType w:val="hybridMultilevel"/>
    <w:tmpl w:val="CA883A0C"/>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65945"/>
    <w:multiLevelType w:val="hybridMultilevel"/>
    <w:tmpl w:val="CA6AE0A6"/>
    <w:lvl w:ilvl="0" w:tplc="AB64CA8A">
      <w:start w:val="1"/>
      <w:numFmt w:val="bullet"/>
      <w:lvlText w:val=""/>
      <w:lvlJc w:val="left"/>
      <w:pPr>
        <w:ind w:left="720" w:hanging="360"/>
      </w:pPr>
      <w:rPr>
        <w:rFonts w:ascii="Webdings" w:hAnsi="Webdings" w:cs="Web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32"/>
    <w:multiLevelType w:val="hybridMultilevel"/>
    <w:tmpl w:val="6666DD26"/>
    <w:lvl w:ilvl="0" w:tplc="B114BCF0">
      <w:start w:val="1"/>
      <w:numFmt w:val="decimal"/>
      <w:lvlText w:val="%1."/>
      <w:lvlJc w:val="left"/>
      <w:pPr>
        <w:ind w:left="107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52AD8"/>
    <w:multiLevelType w:val="hybridMultilevel"/>
    <w:tmpl w:val="BF38633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61070"/>
    <w:multiLevelType w:val="hybridMultilevel"/>
    <w:tmpl w:val="7472B4D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77F2B"/>
    <w:multiLevelType w:val="hybridMultilevel"/>
    <w:tmpl w:val="E39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4739C"/>
    <w:multiLevelType w:val="hybridMultilevel"/>
    <w:tmpl w:val="E8EAEFB0"/>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14"/>
  </w:num>
  <w:num w:numId="5">
    <w:abstractNumId w:val="10"/>
  </w:num>
  <w:num w:numId="6">
    <w:abstractNumId w:val="18"/>
  </w:num>
  <w:num w:numId="7">
    <w:abstractNumId w:val="9"/>
  </w:num>
  <w:num w:numId="8">
    <w:abstractNumId w:val="4"/>
  </w:num>
  <w:num w:numId="9">
    <w:abstractNumId w:val="5"/>
  </w:num>
  <w:num w:numId="10">
    <w:abstractNumId w:val="7"/>
  </w:num>
  <w:num w:numId="11">
    <w:abstractNumId w:val="19"/>
  </w:num>
  <w:num w:numId="12">
    <w:abstractNumId w:val="15"/>
  </w:num>
  <w:num w:numId="13">
    <w:abstractNumId w:val="2"/>
  </w:num>
  <w:num w:numId="14">
    <w:abstractNumId w:val="16"/>
  </w:num>
  <w:num w:numId="15">
    <w:abstractNumId w:val="0"/>
  </w:num>
  <w:num w:numId="16">
    <w:abstractNumId w:val="13"/>
  </w:num>
  <w:num w:numId="17">
    <w:abstractNumId w:val="17"/>
  </w:num>
  <w:num w:numId="18">
    <w:abstractNumId w:val="6"/>
  </w:num>
  <w:num w:numId="19">
    <w:abstractNumId w:val="3"/>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CE"/>
    <w:rsid w:val="000570C1"/>
    <w:rsid w:val="0006078D"/>
    <w:rsid w:val="00064985"/>
    <w:rsid w:val="000651CF"/>
    <w:rsid w:val="00074B8B"/>
    <w:rsid w:val="000779FA"/>
    <w:rsid w:val="00132085"/>
    <w:rsid w:val="00135BDB"/>
    <w:rsid w:val="00140A53"/>
    <w:rsid w:val="001753B4"/>
    <w:rsid w:val="001A03DE"/>
    <w:rsid w:val="001B3FC0"/>
    <w:rsid w:val="001E68D6"/>
    <w:rsid w:val="00233649"/>
    <w:rsid w:val="00257153"/>
    <w:rsid w:val="00275557"/>
    <w:rsid w:val="00283D11"/>
    <w:rsid w:val="00287963"/>
    <w:rsid w:val="002B3C8C"/>
    <w:rsid w:val="002C2244"/>
    <w:rsid w:val="002D6757"/>
    <w:rsid w:val="002F380E"/>
    <w:rsid w:val="00327FCC"/>
    <w:rsid w:val="00341668"/>
    <w:rsid w:val="003613BC"/>
    <w:rsid w:val="00390F7D"/>
    <w:rsid w:val="003955AE"/>
    <w:rsid w:val="003B6850"/>
    <w:rsid w:val="003E2ED3"/>
    <w:rsid w:val="003F4581"/>
    <w:rsid w:val="00457524"/>
    <w:rsid w:val="004E7BE6"/>
    <w:rsid w:val="005004EB"/>
    <w:rsid w:val="00566C31"/>
    <w:rsid w:val="00597897"/>
    <w:rsid w:val="005C1961"/>
    <w:rsid w:val="0061201D"/>
    <w:rsid w:val="00693168"/>
    <w:rsid w:val="006C2969"/>
    <w:rsid w:val="006C39CD"/>
    <w:rsid w:val="006E5B8A"/>
    <w:rsid w:val="00706777"/>
    <w:rsid w:val="00732172"/>
    <w:rsid w:val="00774FD0"/>
    <w:rsid w:val="007B047C"/>
    <w:rsid w:val="00833975"/>
    <w:rsid w:val="00844A2B"/>
    <w:rsid w:val="00864AC4"/>
    <w:rsid w:val="0089123E"/>
    <w:rsid w:val="008C423B"/>
    <w:rsid w:val="008C6813"/>
    <w:rsid w:val="00916735"/>
    <w:rsid w:val="00984D49"/>
    <w:rsid w:val="009F1BAC"/>
    <w:rsid w:val="00A74B04"/>
    <w:rsid w:val="00AB2735"/>
    <w:rsid w:val="00AB6B12"/>
    <w:rsid w:val="00B364B2"/>
    <w:rsid w:val="00B817FE"/>
    <w:rsid w:val="00BF2C6A"/>
    <w:rsid w:val="00C021CE"/>
    <w:rsid w:val="00D9513C"/>
    <w:rsid w:val="00DE1CF9"/>
    <w:rsid w:val="00DE2E0E"/>
    <w:rsid w:val="00DE3577"/>
    <w:rsid w:val="00E1101B"/>
    <w:rsid w:val="00E21864"/>
    <w:rsid w:val="00E34007"/>
    <w:rsid w:val="00E455B5"/>
    <w:rsid w:val="00E76257"/>
    <w:rsid w:val="00EE4314"/>
    <w:rsid w:val="00F05D26"/>
    <w:rsid w:val="00F30F64"/>
    <w:rsid w:val="00F57226"/>
    <w:rsid w:val="00F676EC"/>
    <w:rsid w:val="00F825F0"/>
    <w:rsid w:val="00F93630"/>
    <w:rsid w:val="00FB61AD"/>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CommentReference">
    <w:name w:val="annotation reference"/>
    <w:basedOn w:val="DefaultParagraphFont"/>
    <w:uiPriority w:val="99"/>
    <w:semiHidden/>
    <w:unhideWhenUsed/>
    <w:rsid w:val="008C423B"/>
    <w:rPr>
      <w:sz w:val="16"/>
      <w:szCs w:val="16"/>
    </w:rPr>
  </w:style>
  <w:style w:type="paragraph" w:styleId="CommentSubject">
    <w:name w:val="annotation subject"/>
    <w:basedOn w:val="CommentText"/>
    <w:next w:val="CommentText"/>
    <w:link w:val="CommentSubjectChar"/>
    <w:uiPriority w:val="99"/>
    <w:semiHidden/>
    <w:unhideWhenUsed/>
    <w:rsid w:val="008C423B"/>
    <w:rPr>
      <w:rFonts w:asciiTheme="minorHAnsi" w:hAnsiTheme="minorHAnsi"/>
      <w:b/>
      <w:bCs/>
    </w:rPr>
  </w:style>
  <w:style w:type="character" w:customStyle="1" w:styleId="CommentSubjectChar">
    <w:name w:val="Comment Subject Char"/>
    <w:basedOn w:val="CommentTextChar"/>
    <w:link w:val="CommentSubject"/>
    <w:uiPriority w:val="99"/>
    <w:semiHidden/>
    <w:rsid w:val="008C423B"/>
    <w:rPr>
      <w:rFonts w:ascii="Verdana" w:hAnsi="Verdana"/>
      <w:b/>
      <w:bCs/>
      <w:sz w:val="20"/>
      <w:szCs w:val="20"/>
      <w:lang w:val="en-GB"/>
    </w:rPr>
  </w:style>
  <w:style w:type="paragraph" w:styleId="Revision">
    <w:name w:val="Revision"/>
    <w:hidden/>
    <w:uiPriority w:val="99"/>
    <w:semiHidden/>
    <w:rsid w:val="008C423B"/>
    <w:pPr>
      <w:spacing w:after="0" w:line="240" w:lineRule="auto"/>
    </w:pPr>
    <w:rPr>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CommentReference">
    <w:name w:val="annotation reference"/>
    <w:basedOn w:val="DefaultParagraphFont"/>
    <w:uiPriority w:val="99"/>
    <w:semiHidden/>
    <w:unhideWhenUsed/>
    <w:rsid w:val="008C423B"/>
    <w:rPr>
      <w:sz w:val="16"/>
      <w:szCs w:val="16"/>
    </w:rPr>
  </w:style>
  <w:style w:type="paragraph" w:styleId="CommentSubject">
    <w:name w:val="annotation subject"/>
    <w:basedOn w:val="CommentText"/>
    <w:next w:val="CommentText"/>
    <w:link w:val="CommentSubjectChar"/>
    <w:uiPriority w:val="99"/>
    <w:semiHidden/>
    <w:unhideWhenUsed/>
    <w:rsid w:val="008C423B"/>
    <w:rPr>
      <w:rFonts w:asciiTheme="minorHAnsi" w:hAnsiTheme="minorHAnsi"/>
      <w:b/>
      <w:bCs/>
    </w:rPr>
  </w:style>
  <w:style w:type="character" w:customStyle="1" w:styleId="CommentSubjectChar">
    <w:name w:val="Comment Subject Char"/>
    <w:basedOn w:val="CommentTextChar"/>
    <w:link w:val="CommentSubject"/>
    <w:uiPriority w:val="99"/>
    <w:semiHidden/>
    <w:rsid w:val="008C423B"/>
    <w:rPr>
      <w:rFonts w:ascii="Verdana" w:hAnsi="Verdana"/>
      <w:b/>
      <w:bCs/>
      <w:sz w:val="20"/>
      <w:szCs w:val="20"/>
      <w:lang w:val="en-GB"/>
    </w:rPr>
  </w:style>
  <w:style w:type="paragraph" w:styleId="Revision">
    <w:name w:val="Revision"/>
    <w:hidden/>
    <w:uiPriority w:val="99"/>
    <w:semiHidden/>
    <w:rsid w:val="008C423B"/>
    <w:pPr>
      <w:spacing w:after="0" w:line="240" w:lineRule="auto"/>
    </w:pPr>
    <w:rPr>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omments" Target="commen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8715E-25BA-4EA1-9166-D9016CA9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GHHIN TEMPLATE.dotx</Template>
  <TotalTime>0</TotalTime>
  <Pages>16</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Hunter Jones</cp:lastModifiedBy>
  <cp:revision>2</cp:revision>
  <cp:lastPrinted>2017-06-22T08:28:00Z</cp:lastPrinted>
  <dcterms:created xsi:type="dcterms:W3CDTF">2017-06-22T20:47:00Z</dcterms:created>
  <dcterms:modified xsi:type="dcterms:W3CDTF">2017-06-22T20:47:00Z</dcterms:modified>
</cp:coreProperties>
</file>