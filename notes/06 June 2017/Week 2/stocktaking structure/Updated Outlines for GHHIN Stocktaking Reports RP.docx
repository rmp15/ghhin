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804FC" w14:textId="77777777" w:rsidR="0081549E" w:rsidRPr="00503A51" w:rsidRDefault="0081549E" w:rsidP="00E22B47">
      <w:pPr>
        <w:shd w:val="clear" w:color="auto" w:fill="FFFFFF"/>
        <w:spacing w:after="0" w:line="240" w:lineRule="auto"/>
        <w:jc w:val="center"/>
        <w:rPr>
          <w:rFonts w:ascii="Calibri Light" w:eastAsia="Times New Roman" w:hAnsi="Calibri Light" w:cs="Tahoma"/>
          <w:b/>
          <w:bCs/>
          <w:color w:val="000000"/>
          <w:sz w:val="28"/>
          <w:szCs w:val="28"/>
        </w:rPr>
      </w:pPr>
      <w:r w:rsidRPr="00503A51">
        <w:rPr>
          <w:rFonts w:ascii="Calibri Light" w:eastAsia="Times New Roman" w:hAnsi="Calibri Light" w:cs="Tahoma"/>
          <w:b/>
          <w:bCs/>
          <w:color w:val="000000"/>
          <w:sz w:val="28"/>
          <w:szCs w:val="28"/>
        </w:rPr>
        <w:t>Abstracts for</w:t>
      </w:r>
      <w:r w:rsidR="00E22B47" w:rsidRPr="00503A51">
        <w:rPr>
          <w:rFonts w:ascii="Calibri Light" w:eastAsia="Times New Roman" w:hAnsi="Calibri Light" w:cs="Tahoma"/>
          <w:b/>
          <w:bCs/>
          <w:color w:val="000000"/>
          <w:sz w:val="28"/>
          <w:szCs w:val="28"/>
        </w:rPr>
        <w:t xml:space="preserve"> GHHIN</w:t>
      </w:r>
      <w:r w:rsidRPr="00503A51">
        <w:rPr>
          <w:rFonts w:ascii="Calibri Light" w:eastAsia="Times New Roman" w:hAnsi="Calibri Light" w:cs="Tahoma"/>
          <w:b/>
          <w:bCs/>
          <w:color w:val="000000"/>
          <w:sz w:val="28"/>
          <w:szCs w:val="28"/>
        </w:rPr>
        <w:t xml:space="preserve"> Stocktaking </w:t>
      </w:r>
      <w:r w:rsidR="00E22B47" w:rsidRPr="00503A51">
        <w:rPr>
          <w:rFonts w:ascii="Calibri Light" w:eastAsia="Times New Roman" w:hAnsi="Calibri Light" w:cs="Tahoma"/>
          <w:b/>
          <w:bCs/>
          <w:color w:val="000000"/>
          <w:sz w:val="28"/>
          <w:szCs w:val="28"/>
        </w:rPr>
        <w:t>Papers</w:t>
      </w:r>
    </w:p>
    <w:p w14:paraId="6B840E16" w14:textId="77777777" w:rsidR="00301788" w:rsidRDefault="00301788" w:rsidP="00E22B47">
      <w:pPr>
        <w:shd w:val="clear" w:color="auto" w:fill="FFFFFF"/>
        <w:spacing w:after="0" w:line="240" w:lineRule="auto"/>
        <w:jc w:val="center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441D5A54" w14:textId="77777777" w:rsidR="00301788" w:rsidRDefault="00301788" w:rsidP="00E22B47">
      <w:pPr>
        <w:shd w:val="clear" w:color="auto" w:fill="FFFFFF"/>
        <w:spacing w:after="0" w:line="240" w:lineRule="auto"/>
        <w:jc w:val="center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2795DD09" wp14:editId="28484DFF">
            <wp:extent cx="2996636" cy="1802100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elicanweb.org/IPCC.WG2.AR5.3June%20201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638" cy="185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F1791" w14:textId="77777777" w:rsidR="00E22B47" w:rsidRDefault="00E22B4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04D7E15B" w14:textId="77777777" w:rsidR="00301788" w:rsidRDefault="00301788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68ED2511" w14:textId="77777777" w:rsidR="00301788" w:rsidRPr="00301788" w:rsidRDefault="00301788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 w:rsidRPr="00301788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Stocktaking Paper Objectives</w:t>
      </w:r>
    </w:p>
    <w:p w14:paraId="6CB3E22D" w14:textId="77777777" w:rsidR="00301788" w:rsidRPr="00301788" w:rsidRDefault="00301788" w:rsidP="0030178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301788">
        <w:rPr>
          <w:rFonts w:ascii="Calibri Light" w:eastAsia="Times New Roman" w:hAnsi="Calibri Light" w:cs="Tahoma"/>
          <w:color w:val="000000"/>
          <w:sz w:val="20"/>
          <w:szCs w:val="20"/>
        </w:rPr>
        <w:t xml:space="preserve">Take stock of current actions and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information about heat-health hazards</w:t>
      </w:r>
      <w:r w:rsidRPr="00301788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across the dimensions of risk (hazard, vulnerability, exposure, risk reduction, monitoring impacts) </w:t>
      </w:r>
    </w:p>
    <w:p w14:paraId="4BF8D2DB" w14:textId="77777777" w:rsidR="00301788" w:rsidRPr="00301788" w:rsidRDefault="00301788" w:rsidP="0030178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301788">
        <w:rPr>
          <w:rFonts w:ascii="Calibri Light" w:eastAsia="Times New Roman" w:hAnsi="Calibri Light" w:cs="Tahoma"/>
          <w:color w:val="000000"/>
          <w:sz w:val="20"/>
          <w:szCs w:val="20"/>
        </w:rPr>
        <w:t xml:space="preserve">Provide grounding for the development of the global synthesis report </w:t>
      </w:r>
    </w:p>
    <w:p w14:paraId="23BDF4CD" w14:textId="77777777" w:rsidR="00301788" w:rsidRDefault="00301788" w:rsidP="0030178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>
        <w:rPr>
          <w:rFonts w:ascii="Calibri Light" w:eastAsia="Times New Roman" w:hAnsi="Calibri Light" w:cs="Tahoma"/>
          <w:color w:val="000000"/>
          <w:sz w:val="20"/>
          <w:szCs w:val="20"/>
        </w:rPr>
        <w:t>Help organize and inform</w:t>
      </w:r>
      <w:r w:rsidRPr="00301788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a</w:t>
      </w:r>
      <w:r w:rsidRPr="00301788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common thread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framework of </w:t>
      </w:r>
      <w:r w:rsidRPr="00301788">
        <w:rPr>
          <w:rFonts w:ascii="Calibri Light" w:eastAsia="Times New Roman" w:hAnsi="Calibri Light" w:cs="Tahoma"/>
          <w:color w:val="000000"/>
          <w:sz w:val="20"/>
          <w:szCs w:val="20"/>
        </w:rPr>
        <w:t xml:space="preserve">domains of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information and </w:t>
      </w:r>
      <w:r w:rsidRPr="00301788">
        <w:rPr>
          <w:rFonts w:ascii="Calibri Light" w:eastAsia="Times New Roman" w:hAnsi="Calibri Light" w:cs="Tahoma"/>
          <w:color w:val="000000"/>
          <w:sz w:val="20"/>
          <w:szCs w:val="20"/>
        </w:rPr>
        <w:t>action to be followed by the GHHIN</w:t>
      </w:r>
    </w:p>
    <w:p w14:paraId="49651CC3" w14:textId="77777777" w:rsidR="00301788" w:rsidRPr="00301788" w:rsidRDefault="00301788" w:rsidP="0030178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Inform the basis of the country/member profiles </w:t>
      </w:r>
      <w:r w:rsidR="00CD3267">
        <w:rPr>
          <w:rFonts w:ascii="Calibri Light" w:eastAsia="Times New Roman" w:hAnsi="Calibri Light" w:cs="Tahoma"/>
          <w:color w:val="000000"/>
          <w:sz w:val="20"/>
          <w:szCs w:val="20"/>
        </w:rPr>
        <w:t>– and provide content to begin to populate the initial web-based sharing platform</w:t>
      </w:r>
    </w:p>
    <w:p w14:paraId="470D38D6" w14:textId="77777777" w:rsidR="00301788" w:rsidRPr="0081549E" w:rsidRDefault="00301788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614A34F8" w14:textId="77777777" w:rsidR="00E22B47" w:rsidRPr="00CD3267" w:rsidRDefault="00E22B4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</w:pPr>
      <w:r w:rsidRPr="00CD3267"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  <w:t>Paper 1:  Synthesis of Global Heat HAZARD + EXPOSURE</w:t>
      </w:r>
    </w:p>
    <w:p w14:paraId="76DEF604" w14:textId="77777777" w:rsidR="00E60342" w:rsidRDefault="00E60342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Page target </w:t>
      </w:r>
      <w:r w:rsidR="00CD326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20-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25, with annexes as required</w:t>
      </w:r>
    </w:p>
    <w:p w14:paraId="6290F52E" w14:textId="77777777" w:rsidR="00E22B47" w:rsidRDefault="00E22B4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6E1ADE1E" w14:textId="77777777" w:rsidR="00E22B47" w:rsidRDefault="00E22B47" w:rsidP="00E60342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This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stocktaking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will help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identify and outline 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>the global state of the science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 with regards to understanding and predicting the heat related hazards to human health and human population exposure to increasing and extreme temperatures. 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It will highlight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similarities and differences in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 systems for characterizing the hazards,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heat prediction across timescales (weather, S2S, and decadal)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. This stocktaking will inform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a common thread framework for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GHHIN to track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progress being made in key categories, synthesize current science in a standard way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, and establish indicators </w:t>
      </w:r>
      <w:r w:rsidR="00E60342">
        <w:rPr>
          <w:rFonts w:ascii="Calibri Light" w:eastAsia="Times New Roman" w:hAnsi="Calibri Light" w:cs="Tahoma"/>
          <w:color w:val="000000"/>
          <w:sz w:val="20"/>
          <w:szCs w:val="20"/>
        </w:rPr>
        <w:t>to help structure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country profiles</w:t>
      </w:r>
      <w:r w:rsidR="00E60342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that will be completed by GHHIN members autonomously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. </w:t>
      </w:r>
    </w:p>
    <w:p w14:paraId="17C82122" w14:textId="77777777" w:rsidR="00E22B47" w:rsidRDefault="00E22B4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73ABCF1E" w14:textId="685597FF" w:rsidR="00E22B47" w:rsidRPr="00BB04BE" w:rsidDel="006F6681" w:rsidRDefault="00E22B47" w:rsidP="00E22B47">
      <w:pPr>
        <w:shd w:val="clear" w:color="auto" w:fill="FFFFFF"/>
        <w:spacing w:after="0" w:line="240" w:lineRule="auto"/>
        <w:rPr>
          <w:del w:id="0" w:author="Parks, Robbie M" w:date="2017-06-22T10:15:00Z"/>
          <w:rFonts w:ascii="Calibri Light" w:eastAsia="Times New Roman" w:hAnsi="Calibri Light" w:cs="Tahoma"/>
          <w:bCs/>
          <w:color w:val="000000"/>
          <w:sz w:val="20"/>
          <w:szCs w:val="20"/>
          <w:rPrChange w:id="1" w:author="Parks, Robbie M" w:date="2017-06-22T10:14:00Z">
            <w:rPr>
              <w:del w:id="2" w:author="Parks, Robbie M" w:date="2017-06-22T10:15:00Z"/>
              <w:rFonts w:ascii="Calibri Light" w:eastAsia="Times New Roman" w:hAnsi="Calibri Light" w:cs="Tahoma"/>
              <w:b/>
              <w:bCs/>
              <w:color w:val="000000"/>
              <w:sz w:val="20"/>
              <w:szCs w:val="20"/>
            </w:rPr>
          </w:rPrChange>
        </w:rPr>
      </w:pPr>
      <w:del w:id="3" w:author="Parks, Robbie M" w:date="2017-06-22T10:15:00Z">
        <w:r w:rsidRPr="00E22B47" w:rsidDel="006F6681">
          <w:rPr>
            <w:rFonts w:ascii="Calibri Light" w:eastAsia="Times New Roman" w:hAnsi="Calibri Light" w:cs="Tahoma"/>
            <w:b/>
            <w:bCs/>
            <w:color w:val="000000"/>
            <w:sz w:val="20"/>
            <w:szCs w:val="20"/>
          </w:rPr>
          <w:delText xml:space="preserve">Part 1: State of </w:delText>
        </w:r>
        <w:r w:rsidDel="006F6681">
          <w:rPr>
            <w:rFonts w:ascii="Calibri Light" w:eastAsia="Times New Roman" w:hAnsi="Calibri Light" w:cs="Tahoma"/>
            <w:b/>
            <w:bCs/>
            <w:color w:val="000000"/>
            <w:sz w:val="20"/>
            <w:szCs w:val="20"/>
          </w:rPr>
          <w:delText xml:space="preserve">extreme ambient heat hazard </w:delText>
        </w:r>
        <w:r w:rsidRPr="00E22B47" w:rsidDel="006F6681">
          <w:rPr>
            <w:rFonts w:ascii="Calibri Light" w:eastAsia="Times New Roman" w:hAnsi="Calibri Light" w:cs="Tahoma"/>
            <w:b/>
            <w:bCs/>
            <w:color w:val="000000"/>
            <w:sz w:val="20"/>
            <w:szCs w:val="20"/>
          </w:rPr>
          <w:delText>characterization/research</w:delText>
        </w:r>
      </w:del>
    </w:p>
    <w:p w14:paraId="2135B3D4" w14:textId="77777777" w:rsidR="00E22B47" w:rsidRPr="00E22B47" w:rsidRDefault="00E22B4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24407E4B" w14:textId="3B41AEA9" w:rsidR="00E22B47" w:rsidRDefault="00E22B47" w:rsidP="00E22B47">
      <w:pPr>
        <w:shd w:val="clear" w:color="auto" w:fill="FFFFFF"/>
        <w:spacing w:after="0" w:line="240" w:lineRule="auto"/>
        <w:rPr>
          <w:ins w:id="4" w:author="Parks, Robbie M" w:date="2017-06-22T10:15:00Z"/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Part </w:t>
      </w:r>
      <w:ins w:id="5" w:author="Parks, Robbie M" w:date="2017-06-22T10:15:00Z">
        <w:r w:rsidR="006F6681">
          <w:rPr>
            <w:rFonts w:ascii="Calibri Light" w:eastAsia="Times New Roman" w:hAnsi="Calibri Light" w:cs="Tahoma"/>
            <w:b/>
            <w:bCs/>
            <w:color w:val="000000"/>
            <w:sz w:val="20"/>
            <w:szCs w:val="20"/>
          </w:rPr>
          <w:t>1</w:t>
        </w:r>
      </w:ins>
      <w:del w:id="6" w:author="Parks, Robbie M" w:date="2017-06-22T10:15:00Z">
        <w:r w:rsidRPr="00E22B47" w:rsidDel="006F6681">
          <w:rPr>
            <w:rFonts w:ascii="Calibri Light" w:eastAsia="Times New Roman" w:hAnsi="Calibri Light" w:cs="Tahoma"/>
            <w:b/>
            <w:bCs/>
            <w:color w:val="000000"/>
            <w:sz w:val="20"/>
            <w:szCs w:val="20"/>
          </w:rPr>
          <w:delText>2</w:delText>
        </w:r>
      </w:del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: State of global</w:t>
      </w:r>
      <w:ins w:id="7" w:author="Parks, Robbie M" w:date="2017-06-22T10:14:00Z">
        <w:r w:rsidR="00BB04BE">
          <w:rPr>
            <w:rFonts w:ascii="Calibri Light" w:eastAsia="Times New Roman" w:hAnsi="Calibri Light" w:cs="Tahoma"/>
            <w:b/>
            <w:bCs/>
            <w:color w:val="000000"/>
            <w:sz w:val="20"/>
            <w:szCs w:val="20"/>
          </w:rPr>
          <w:t xml:space="preserve">, regional, </w:t>
        </w:r>
      </w:ins>
      <w:del w:id="8" w:author="Parks, Robbie M" w:date="2017-06-22T10:14:00Z">
        <w:r w:rsidRPr="00E22B47" w:rsidDel="00BB04BE">
          <w:rPr>
            <w:rFonts w:ascii="Calibri Light" w:eastAsia="Times New Roman" w:hAnsi="Calibri Light" w:cs="Tahoma"/>
            <w:b/>
            <w:bCs/>
            <w:color w:val="000000"/>
            <w:sz w:val="20"/>
            <w:szCs w:val="20"/>
          </w:rPr>
          <w:delText xml:space="preserve"> </w:delText>
        </w:r>
      </w:del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and national temperature observation and monitoring systems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of (climatological records, RCC capabilities e</w:t>
      </w:r>
      <w:ins w:id="9" w:author="Parks, Robbie M" w:date="2017-06-22T10:14:00Z">
        <w:r w:rsidR="00BB04BE">
          <w:rPr>
            <w:rFonts w:ascii="Calibri Light" w:eastAsia="Times New Roman" w:hAnsi="Calibri Light" w:cs="Tahoma"/>
            <w:color w:val="000000"/>
            <w:sz w:val="20"/>
            <w:szCs w:val="20"/>
          </w:rPr>
          <w:t>g</w:t>
        </w:r>
      </w:ins>
      <w:del w:id="10" w:author="Parks, Robbie M" w:date="2017-06-22T10:13:00Z">
        <w:r w:rsidRPr="00E22B47" w:rsidDel="00BB04BE">
          <w:rPr>
            <w:rFonts w:ascii="Calibri Light" w:eastAsia="Times New Roman" w:hAnsi="Calibri Light" w:cs="Tahoma"/>
            <w:color w:val="000000"/>
            <w:sz w:val="20"/>
            <w:szCs w:val="20"/>
          </w:rPr>
          <w:delText>g</w:delText>
        </w:r>
      </w:del>
      <w:ins w:id="11" w:author="Parks, Robbie M" w:date="2017-06-22T10:14:00Z">
        <w:r w:rsidR="00BB04BE">
          <w:rPr>
            <w:rFonts w:ascii="Calibri Light" w:eastAsia="Times New Roman" w:hAnsi="Calibri Light" w:cs="Tahoma"/>
            <w:color w:val="000000"/>
            <w:sz w:val="20"/>
            <w:szCs w:val="20"/>
          </w:rPr>
          <w:t>:</w:t>
        </w:r>
      </w:ins>
      <w:del w:id="12" w:author="Parks, Robbie M" w:date="2017-06-22T10:14:00Z">
        <w:r w:rsidRPr="00E22B47" w:rsidDel="00BB04BE">
          <w:rPr>
            <w:rFonts w:ascii="Calibri Light" w:eastAsia="Times New Roman" w:hAnsi="Calibri Light" w:cs="Tahoma"/>
            <w:color w:val="000000"/>
            <w:sz w:val="20"/>
            <w:szCs w:val="20"/>
          </w:rPr>
          <w:delText>.</w:delText>
        </w:r>
      </w:del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IMD Regional Forecast) </w:t>
      </w:r>
    </w:p>
    <w:p w14:paraId="6502E615" w14:textId="77777777" w:rsidR="006F6681" w:rsidRDefault="006F6681" w:rsidP="00E22B47">
      <w:pPr>
        <w:shd w:val="clear" w:color="auto" w:fill="FFFFFF"/>
        <w:spacing w:after="0" w:line="240" w:lineRule="auto"/>
        <w:rPr>
          <w:ins w:id="13" w:author="Parks, Robbie M" w:date="2017-06-22T10:15:00Z"/>
          <w:rFonts w:ascii="Calibri Light" w:eastAsia="Times New Roman" w:hAnsi="Calibri Light" w:cs="Tahoma"/>
          <w:color w:val="000000"/>
          <w:sz w:val="20"/>
          <w:szCs w:val="20"/>
        </w:rPr>
      </w:pPr>
    </w:p>
    <w:p w14:paraId="5FF8C0A2" w14:textId="4A0C0C82" w:rsidR="006F6681" w:rsidRPr="00EB5D08" w:rsidRDefault="006F6681" w:rsidP="006F6681">
      <w:pPr>
        <w:shd w:val="clear" w:color="auto" w:fill="FFFFFF"/>
        <w:spacing w:after="0" w:line="240" w:lineRule="auto"/>
        <w:rPr>
          <w:ins w:id="14" w:author="Parks, Robbie M" w:date="2017-06-22T10:15:00Z"/>
          <w:rFonts w:ascii="Calibri Light" w:eastAsia="Times New Roman" w:hAnsi="Calibri Light" w:cs="Tahoma"/>
          <w:bCs/>
          <w:color w:val="000000"/>
          <w:sz w:val="20"/>
          <w:szCs w:val="20"/>
        </w:rPr>
      </w:pPr>
      <w:ins w:id="15" w:author="Parks, Robbie M" w:date="2017-06-22T10:15:00Z">
        <w:r w:rsidRPr="006F6681">
          <w:rPr>
            <w:rFonts w:ascii="Calibri Light" w:eastAsia="Times New Roman" w:hAnsi="Calibri Light" w:cs="Tahoma"/>
            <w:b/>
            <w:bCs/>
            <w:color w:val="000000"/>
            <w:sz w:val="20"/>
            <w:szCs w:val="20"/>
          </w:rPr>
          <w:t>Part 2</w:t>
        </w:r>
        <w:r w:rsidRPr="006F6681">
          <w:rPr>
            <w:rFonts w:ascii="Calibri Light" w:eastAsia="Times New Roman" w:hAnsi="Calibri Light" w:cs="Tahoma"/>
            <w:b/>
            <w:bCs/>
            <w:color w:val="000000"/>
            <w:sz w:val="20"/>
            <w:szCs w:val="20"/>
          </w:rPr>
          <w:t xml:space="preserve">: State of extreme ambient heat hazard </w:t>
        </w:r>
        <w:r w:rsidRPr="008E4207">
          <w:rPr>
            <w:rFonts w:ascii="Calibri Light" w:eastAsia="Times New Roman" w:hAnsi="Calibri Light" w:cs="Tahoma"/>
            <w:b/>
            <w:bCs/>
            <w:color w:val="000000"/>
            <w:sz w:val="20"/>
            <w:szCs w:val="20"/>
          </w:rPr>
          <w:t>characterization/research</w:t>
        </w:r>
        <w:r>
          <w:rPr>
            <w:rFonts w:ascii="Calibri Light" w:eastAsia="Times New Roman" w:hAnsi="Calibri Light" w:cs="Tahoma"/>
            <w:b/>
            <w:bCs/>
            <w:color w:val="000000"/>
            <w:sz w:val="20"/>
            <w:szCs w:val="20"/>
          </w:rPr>
          <w:t xml:space="preserve"> </w:t>
        </w:r>
      </w:ins>
      <w:ins w:id="16" w:author="Parks, Robbie M" w:date="2017-06-22T10:16:00Z">
        <w:r>
          <w:rPr>
            <w:rFonts w:ascii="Calibri Light" w:eastAsia="Times New Roman" w:hAnsi="Calibri Light" w:cs="Tahoma"/>
            <w:b/>
            <w:bCs/>
            <w:color w:val="000000"/>
            <w:sz w:val="20"/>
            <w:szCs w:val="20"/>
          </w:rPr>
          <w:t>(</w:t>
        </w:r>
      </w:ins>
      <w:ins w:id="17" w:author="Parks, Robbie M" w:date="2017-06-22T10:15:00Z">
        <w:r>
          <w:rPr>
            <w:rFonts w:ascii="Calibri Light" w:eastAsia="Times New Roman" w:hAnsi="Calibri Light" w:cs="Tahoma"/>
            <w:b/>
            <w:bCs/>
            <w:color w:val="000000"/>
            <w:sz w:val="20"/>
            <w:szCs w:val="20"/>
          </w:rPr>
          <w:t xml:space="preserve">what is the </w:t>
        </w:r>
        <w:r w:rsidR="008E4207">
          <w:rPr>
            <w:rFonts w:ascii="Calibri Light" w:eastAsia="Times New Roman" w:hAnsi="Calibri Light" w:cs="Tahoma"/>
            <w:b/>
            <w:bCs/>
            <w:color w:val="000000"/>
            <w:sz w:val="20"/>
            <w:szCs w:val="20"/>
          </w:rPr>
          <w:t xml:space="preserve">research/method </w:t>
        </w:r>
        <w:r>
          <w:rPr>
            <w:rFonts w:ascii="Calibri Light" w:eastAsia="Times New Roman" w:hAnsi="Calibri Light" w:cs="Tahoma"/>
            <w:b/>
            <w:bCs/>
            <w:color w:val="000000"/>
            <w:sz w:val="20"/>
            <w:szCs w:val="20"/>
          </w:rPr>
          <w:t xml:space="preserve">used to inform how </w:t>
        </w:r>
      </w:ins>
      <w:ins w:id="18" w:author="Parks, Robbie M" w:date="2017-06-22T10:16:00Z">
        <w:r w:rsidR="008E4207">
          <w:rPr>
            <w:rFonts w:ascii="Calibri Light" w:eastAsia="Times New Roman" w:hAnsi="Calibri Light" w:cs="Tahoma"/>
            <w:b/>
            <w:bCs/>
            <w:color w:val="000000"/>
            <w:sz w:val="20"/>
            <w:szCs w:val="20"/>
          </w:rPr>
          <w:t>an extreme heat event is defined?</w:t>
        </w:r>
      </w:ins>
      <w:ins w:id="19" w:author="Parks, Robbie M" w:date="2017-06-22T10:25:00Z">
        <w:r w:rsidR="00863E03">
          <w:rPr>
            <w:rFonts w:ascii="Calibri Light" w:eastAsia="Times New Roman" w:hAnsi="Calibri Light" w:cs="Tahoma"/>
            <w:b/>
            <w:bCs/>
            <w:color w:val="000000"/>
            <w:sz w:val="20"/>
            <w:szCs w:val="20"/>
          </w:rPr>
          <w:t xml:space="preserve"> Inclusion of mortality/morbidity/</w:t>
        </w:r>
        <w:r w:rsidR="003B6699">
          <w:rPr>
            <w:rFonts w:ascii="Calibri Light" w:eastAsia="Times New Roman" w:hAnsi="Calibri Light" w:cs="Tahoma"/>
            <w:b/>
            <w:bCs/>
            <w:color w:val="000000"/>
            <w:sz w:val="20"/>
            <w:szCs w:val="20"/>
          </w:rPr>
          <w:t>hospital admission</w:t>
        </w:r>
        <w:bookmarkStart w:id="20" w:name="_GoBack"/>
        <w:bookmarkEnd w:id="20"/>
        <w:r w:rsidR="00863E03">
          <w:rPr>
            <w:rFonts w:ascii="Calibri Light" w:eastAsia="Times New Roman" w:hAnsi="Calibri Light" w:cs="Tahoma"/>
            <w:b/>
            <w:bCs/>
            <w:color w:val="000000"/>
            <w:sz w:val="20"/>
            <w:szCs w:val="20"/>
          </w:rPr>
          <w:t xml:space="preserve"> data?</w:t>
        </w:r>
      </w:ins>
      <w:ins w:id="21" w:author="Parks, Robbie M" w:date="2017-06-22T10:16:00Z">
        <w:r>
          <w:rPr>
            <w:rFonts w:ascii="Calibri Light" w:eastAsia="Times New Roman" w:hAnsi="Calibri Light" w:cs="Tahoma"/>
            <w:b/>
            <w:bCs/>
            <w:color w:val="000000"/>
            <w:sz w:val="20"/>
            <w:szCs w:val="20"/>
          </w:rPr>
          <w:t>)</w:t>
        </w:r>
      </w:ins>
    </w:p>
    <w:p w14:paraId="36B50D58" w14:textId="77777777" w:rsidR="006F6681" w:rsidRPr="00E22B47" w:rsidDel="006F6681" w:rsidRDefault="006F6681" w:rsidP="00E22B47">
      <w:pPr>
        <w:shd w:val="clear" w:color="auto" w:fill="FFFFFF"/>
        <w:spacing w:after="0" w:line="240" w:lineRule="auto"/>
        <w:rPr>
          <w:del w:id="22" w:author="Parks, Robbie M" w:date="2017-06-22T10:15:00Z"/>
          <w:rFonts w:ascii="Calibri Light" w:eastAsia="Times New Roman" w:hAnsi="Calibri Light" w:cs="Tahoma"/>
          <w:color w:val="000000"/>
          <w:sz w:val="20"/>
          <w:szCs w:val="20"/>
        </w:rPr>
      </w:pPr>
    </w:p>
    <w:p w14:paraId="5939D883" w14:textId="77777777" w:rsidR="00E22B47" w:rsidRPr="00E22B47" w:rsidRDefault="00E22B4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1B340E8E" w14:textId="77777777" w:rsidR="00E22B47" w:rsidRPr="00E22B47" w:rsidRDefault="00E22B4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Part 3: State of 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Extreme Heat</w:t>
      </w: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Prediction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: State of the science in products, sources of predictability, by timescale: climate predictions, climate outlooks, forecasts, warnings);  </w:t>
      </w:r>
    </w:p>
    <w:p w14:paraId="371F25D1" w14:textId="77777777" w:rsidR="00E22B47" w:rsidRPr="00E22B47" w:rsidRDefault="00E22B47" w:rsidP="00E22B47">
      <w:pPr>
        <w:pStyle w:val="ListParagraph"/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40FAA0A9" w14:textId="77777777" w:rsidR="00E22B47" w:rsidRPr="00E22B47" w:rsidRDefault="00E22B4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Part 4: Early Warning Systems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parameters, definitions </w:t>
      </w:r>
    </w:p>
    <w:p w14:paraId="69F25626" w14:textId="77777777" w:rsidR="00E22B47" w:rsidRPr="00E22B47" w:rsidRDefault="00E22B4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10DFD915" w14:textId="77777777" w:rsidR="00E22B47" w:rsidRPr="00E22B47" w:rsidRDefault="00E22B4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Part 5: Exposure: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Geographic Determinants: Latitude, Urban Heat Islands; Social Determinants (point to vulnerability chapter) </w:t>
      </w:r>
    </w:p>
    <w:p w14:paraId="7697B5F8" w14:textId="77777777" w:rsidR="00E22B47" w:rsidRPr="00E22B47" w:rsidRDefault="00E22B47" w:rsidP="00E22B47">
      <w:pPr>
        <w:pStyle w:val="ListParagraph"/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352CE5E7" w14:textId="77777777" w:rsidR="00E22B47" w:rsidRPr="00E22B47" w:rsidRDefault="00E22B47" w:rsidP="00E22B47">
      <w:pPr>
        <w:pStyle w:val="ListParagraph"/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>What does good practice of hazard analysis look like to inform a HHWS</w:t>
      </w:r>
    </w:p>
    <w:p w14:paraId="167C9DAC" w14:textId="77777777" w:rsidR="00E22B47" w:rsidRPr="00E22B47" w:rsidRDefault="00E22B47" w:rsidP="00E22B47">
      <w:pPr>
        <w:pStyle w:val="ListParagraph"/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Research </w:t>
      </w:r>
    </w:p>
    <w:p w14:paraId="45B97F4A" w14:textId="77777777" w:rsidR="00E22B47" w:rsidRDefault="00E22B47" w:rsidP="00E22B47">
      <w:pPr>
        <w:pStyle w:val="ListParagraph"/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78550F5F" w14:textId="77777777" w:rsidR="00E22B47" w:rsidRDefault="00E22B4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723BB961" w14:textId="77777777" w:rsidR="00CD3267" w:rsidRDefault="00CD3267">
      <w:pP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br w:type="page"/>
      </w:r>
    </w:p>
    <w:p w14:paraId="7843A077" w14:textId="77777777" w:rsidR="00E22B47" w:rsidRPr="00CD3267" w:rsidRDefault="00E22B4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</w:pPr>
      <w:r w:rsidRPr="00CD3267"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  <w:lastRenderedPageBreak/>
        <w:t xml:space="preserve">Paper 2:  Synthesis of Global Heat </w:t>
      </w:r>
      <w:r w:rsidR="0011783B" w:rsidRPr="00CD3267"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  <w:t xml:space="preserve">VULNERABILITY + </w:t>
      </w:r>
      <w:r w:rsidR="0081549E" w:rsidRPr="00CD3267">
        <w:rPr>
          <w:rFonts w:ascii="Calibri Light" w:eastAsia="Times New Roman" w:hAnsi="Calibri Light" w:cs="Tahoma"/>
          <w:b/>
          <w:bCs/>
          <w:color w:val="000000"/>
          <w:sz w:val="32"/>
          <w:szCs w:val="32"/>
        </w:rPr>
        <w:t xml:space="preserve">RESPONSES: </w:t>
      </w:r>
    </w:p>
    <w:p w14:paraId="556FFA87" w14:textId="77777777" w:rsidR="00E60342" w:rsidRDefault="00E60342" w:rsidP="00E60342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Page target </w:t>
      </w:r>
      <w:r w:rsidR="00CD326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20-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25, with annexes as required</w:t>
      </w:r>
    </w:p>
    <w:p w14:paraId="43EAEC47" w14:textId="77777777" w:rsidR="00E22B47" w:rsidRDefault="00E22B4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26773477" w14:textId="77777777" w:rsidR="00E60342" w:rsidRDefault="00E60342" w:rsidP="00E60342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This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stocktaking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paper 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will help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identify and outline 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>the global state of the science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 with regards to understanding human vulnerability to heat exposures, and the broad range of responses and actions which can be taken to reduce human exposures and impacts. </w:t>
      </w:r>
      <w:r w:rsidRPr="00E22B4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It will describe categories of vulnerable populations;  highlight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similarities and differences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in response opportunities and systems, from behavioral to infrastructural, and legal actions which can be taken over different timeframes.</w:t>
      </w:r>
      <w:r w:rsidRPr="00857E0C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Intervention</w:t>
      </w:r>
      <w:r w:rsidRPr="00857E0C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effectiveness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will be cited as available. </w:t>
      </w:r>
      <w:r w:rsidRPr="00857E0C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This stocktaking will inform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a common thread framework 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for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GHHIN to track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progress being made in key categories, synthesize current action and science in a standard way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, and establish indicators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to help structure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country profiles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 that will be completed by GHHIN members autonomously</w:t>
      </w:r>
      <w:r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. </w:t>
      </w:r>
    </w:p>
    <w:p w14:paraId="46247672" w14:textId="77777777" w:rsidR="0081549E" w:rsidRDefault="0081549E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T</w:t>
      </w:r>
      <w:r w:rsidR="00016A0A" w:rsidRPr="0081549E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echnical 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stocktaking</w:t>
      </w:r>
      <w:r w:rsidR="00016A0A" w:rsidRPr="0081549E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 paper on strategies and measures for extreme heat preparedness and adaptation  across timescales</w:t>
      </w:r>
      <w:r w:rsidR="00016A0A" w:rsidRPr="0081549E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</w:p>
    <w:p w14:paraId="7FE0DC9C" w14:textId="77777777" w:rsidR="00E60342" w:rsidRDefault="00E60342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707C4DC5" w14:textId="77777777" w:rsidR="00E60342" w:rsidRDefault="00E60342" w:rsidP="00301788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60342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Part 1: Population Vulnerabilities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: This section will outline diverse population groups whom are vulnerable to exposure to ambient heat conditions, and represent target populations for protection</w:t>
      </w:r>
      <w:r w:rsidR="00301788">
        <w:rPr>
          <w:rFonts w:ascii="Calibri Light" w:eastAsia="Times New Roman" w:hAnsi="Calibri Light" w:cs="Tahoma"/>
          <w:color w:val="000000"/>
          <w:sz w:val="20"/>
          <w:szCs w:val="20"/>
        </w:rPr>
        <w:t>. It should describe geographic, social, and physiological sensitivities.  I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t should highlight target decision makers who have the ability to take protective actions</w:t>
      </w:r>
      <w:r w:rsidR="00301788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for these high risk groups (table)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. E.g. Workers: Business Owners;  Psychotropic pharmaceutical patients: Pharmacists/</w:t>
      </w:r>
      <w:r w:rsidR="00301788">
        <w:rPr>
          <w:rFonts w:ascii="Calibri Light" w:eastAsia="Times New Roman" w:hAnsi="Calibri Light" w:cs="Tahoma"/>
          <w:color w:val="000000"/>
          <w:sz w:val="20"/>
          <w:szCs w:val="20"/>
        </w:rPr>
        <w:t>Physicians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; Elderly: Families/Social Services. </w:t>
      </w:r>
    </w:p>
    <w:p w14:paraId="6BC07D91" w14:textId="77777777" w:rsidR="00E60342" w:rsidRDefault="00E60342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529E1F62" w14:textId="77777777" w:rsidR="00E60342" w:rsidRPr="00E60342" w:rsidRDefault="00E60342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 w:rsidRPr="00E60342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Part 2: Responses</w:t>
      </w:r>
    </w:p>
    <w:p w14:paraId="1726C83F" w14:textId="77777777" w:rsidR="00E60342" w:rsidRDefault="00E60342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45DCE3F7" w14:textId="77777777" w:rsidR="00E60342" w:rsidRPr="00E60342" w:rsidRDefault="00E60342" w:rsidP="00E6034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60342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Planning and Governance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: Heat Health Action Plans</w:t>
      </w:r>
      <w:r w:rsidR="00CD326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, legal classification of heat as national emergencies </w:t>
      </w:r>
      <w:r w:rsidRPr="00E60342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</w:p>
    <w:p w14:paraId="462254B8" w14:textId="77777777" w:rsidR="00E60342" w:rsidRPr="00E60342" w:rsidRDefault="00E60342" w:rsidP="00CD326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60342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Institutional Capacity &amp; Partnerships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: </w:t>
      </w:r>
      <w:r w:rsidR="00CD326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Common </w:t>
      </w:r>
      <w:r w:rsidRPr="00E60342">
        <w:rPr>
          <w:rFonts w:ascii="Calibri Light" w:eastAsia="Times New Roman" w:hAnsi="Calibri Light" w:cs="Tahoma"/>
          <w:color w:val="000000"/>
          <w:sz w:val="20"/>
          <w:szCs w:val="20"/>
        </w:rPr>
        <w:t xml:space="preserve">institutional partners engaged to define </w:t>
      </w:r>
      <w:r w:rsidR="00CD3267">
        <w:rPr>
          <w:rFonts w:ascii="Calibri Light" w:eastAsia="Times New Roman" w:hAnsi="Calibri Light" w:cs="Tahoma"/>
          <w:color w:val="000000"/>
          <w:sz w:val="20"/>
          <w:szCs w:val="20"/>
        </w:rPr>
        <w:t>and respond to needs. (e.g. who should be/ is involved in forecasting, preparing and responding to the hazard)</w:t>
      </w:r>
    </w:p>
    <w:p w14:paraId="2E18F674" w14:textId="77777777" w:rsidR="00E60342" w:rsidRPr="00E60342" w:rsidRDefault="00E60342" w:rsidP="00CD326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 w:rsidRPr="00E60342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Engagement and Communication Strategies</w:t>
      </w: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: </w:t>
      </w:r>
      <w:r w:rsidRPr="00E60342">
        <w:rPr>
          <w:rFonts w:ascii="Calibri Light" w:eastAsia="Times New Roman" w:hAnsi="Calibri Light" w:cs="Tahoma"/>
          <w:color w:val="000000"/>
          <w:sz w:val="20"/>
          <w:szCs w:val="20"/>
        </w:rPr>
        <w:t>What communication strategies are</w:t>
      </w:r>
      <w:r w:rsidR="00CD326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used and</w:t>
      </w:r>
      <w:r w:rsidRPr="00E60342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most effective both during an event and for long lead time planning</w:t>
      </w:r>
      <w:r w:rsidR="00CD326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. </w:t>
      </w:r>
    </w:p>
    <w:p w14:paraId="0EB3914B" w14:textId="77777777" w:rsidR="00CD3267" w:rsidRDefault="00E60342" w:rsidP="00CD326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 w:rsidRPr="00E60342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Training and Capacity</w:t>
      </w:r>
      <w:r w:rsidR="00CD326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: </w:t>
      </w:r>
      <w:r w:rsidR="00CD3267" w:rsidRPr="00CD3267">
        <w:rPr>
          <w:rFonts w:ascii="Calibri Light" w:eastAsia="Times New Roman" w:hAnsi="Calibri Light" w:cs="Tahoma"/>
          <w:color w:val="000000"/>
          <w:sz w:val="20"/>
          <w:szCs w:val="20"/>
        </w:rPr>
        <w:t>what kinds of training and capacity is needed to better understand and respond to heat health risks</w:t>
      </w:r>
      <w:r w:rsidRPr="00E60342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 </w:t>
      </w:r>
    </w:p>
    <w:p w14:paraId="19D992DC" w14:textId="77777777" w:rsidR="00CD3267" w:rsidRPr="00CD3267" w:rsidRDefault="00CD3267" w:rsidP="00CD326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 w:rsidRPr="00CD3267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Exposure and vulnerability reducing interventions   </w:t>
      </w:r>
    </w:p>
    <w:p w14:paraId="4AE3C6A1" w14:textId="77777777" w:rsidR="00E60342" w:rsidRDefault="00E60342" w:rsidP="00E6034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60342">
        <w:rPr>
          <w:rFonts w:ascii="Calibri Light" w:eastAsia="Times New Roman" w:hAnsi="Calibri Light" w:cs="Tahoma"/>
          <w:color w:val="000000"/>
          <w:sz w:val="20"/>
          <w:szCs w:val="20"/>
        </w:rPr>
        <w:t>Individual</w:t>
      </w:r>
    </w:p>
    <w:p w14:paraId="1F47FDFC" w14:textId="77777777" w:rsidR="00E60342" w:rsidRDefault="00E60342" w:rsidP="00E6034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60342">
        <w:rPr>
          <w:rFonts w:ascii="Calibri Light" w:eastAsia="Times New Roman" w:hAnsi="Calibri Light" w:cs="Tahoma"/>
          <w:color w:val="000000"/>
          <w:sz w:val="20"/>
          <w:szCs w:val="20"/>
        </w:rPr>
        <w:t>Community</w:t>
      </w:r>
    </w:p>
    <w:p w14:paraId="27E76AD0" w14:textId="77777777" w:rsidR="00E60342" w:rsidRDefault="00E60342" w:rsidP="00E6034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60342">
        <w:rPr>
          <w:rFonts w:ascii="Calibri Light" w:eastAsia="Times New Roman" w:hAnsi="Calibri Light" w:cs="Tahoma"/>
          <w:color w:val="000000"/>
          <w:sz w:val="20"/>
          <w:szCs w:val="20"/>
        </w:rPr>
        <w:t>Work Place</w:t>
      </w:r>
    </w:p>
    <w:p w14:paraId="73F9853A" w14:textId="77777777" w:rsidR="00E60342" w:rsidRDefault="00E60342" w:rsidP="00E6034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60342">
        <w:rPr>
          <w:rFonts w:ascii="Calibri Light" w:eastAsia="Times New Roman" w:hAnsi="Calibri Light" w:cs="Tahoma"/>
          <w:color w:val="000000"/>
          <w:sz w:val="20"/>
          <w:szCs w:val="20"/>
        </w:rPr>
        <w:t>Health Facility</w:t>
      </w:r>
    </w:p>
    <w:p w14:paraId="4678EFD7" w14:textId="77777777" w:rsidR="00E60342" w:rsidRDefault="00E60342" w:rsidP="00E6034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 w:rsidRPr="00E60342">
        <w:rPr>
          <w:rFonts w:ascii="Calibri Light" w:eastAsia="Times New Roman" w:hAnsi="Calibri Light" w:cs="Tahoma"/>
          <w:color w:val="000000"/>
          <w:sz w:val="20"/>
          <w:szCs w:val="20"/>
        </w:rPr>
        <w:t>Policy/Legislative/Regulation</w:t>
      </w:r>
    </w:p>
    <w:p w14:paraId="2895E8FE" w14:textId="77777777" w:rsidR="00E60342" w:rsidRPr="00E60342" w:rsidRDefault="00E60342" w:rsidP="00E6034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>
        <w:rPr>
          <w:rFonts w:ascii="Calibri Light" w:eastAsia="Times New Roman" w:hAnsi="Calibri Light" w:cs="Tahoma"/>
          <w:color w:val="000000"/>
          <w:sz w:val="20"/>
          <w:szCs w:val="20"/>
        </w:rPr>
        <w:t>Social Services</w:t>
      </w:r>
      <w:r w:rsidRPr="00E60342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</w:t>
      </w:r>
    </w:p>
    <w:p w14:paraId="1A18229B" w14:textId="77777777" w:rsidR="00E60342" w:rsidRPr="00CD3267" w:rsidRDefault="00CD3267" w:rsidP="00E6034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  <w:r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 xml:space="preserve">Monitoring and </w:t>
      </w:r>
      <w:r w:rsidR="00E60342" w:rsidRPr="00E60342"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  <w:t>Evaluation</w:t>
      </w:r>
      <w:r w:rsidRPr="00CD326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 of intervention effectiveness, information sufficiency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 xml:space="preserve"> (e.g. vulnerability id, warning accuracy)</w:t>
      </w:r>
      <w:r w:rsidRPr="00CD3267">
        <w:rPr>
          <w:rFonts w:ascii="Calibri Light" w:eastAsia="Times New Roman" w:hAnsi="Calibri Light" w:cs="Tahoma"/>
          <w:color w:val="000000"/>
          <w:sz w:val="20"/>
          <w:szCs w:val="20"/>
        </w:rPr>
        <w:t xml:space="preserve">, and  impacts </w:t>
      </w:r>
      <w:r>
        <w:rPr>
          <w:rFonts w:ascii="Calibri Light" w:eastAsia="Times New Roman" w:hAnsi="Calibri Light" w:cs="Tahoma"/>
          <w:color w:val="000000"/>
          <w:sz w:val="20"/>
          <w:szCs w:val="20"/>
        </w:rPr>
        <w:t>(e.g surveillance)</w:t>
      </w:r>
    </w:p>
    <w:p w14:paraId="2AF44EFB" w14:textId="77777777" w:rsidR="00E60342" w:rsidRDefault="00E60342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7986AF46" w14:textId="77777777" w:rsidR="00E60342" w:rsidRDefault="00E60342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3EFF0432" w14:textId="77777777" w:rsidR="00E60342" w:rsidRDefault="00E60342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5850BE11" w14:textId="77777777" w:rsidR="00E60342" w:rsidRDefault="00E60342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2C986C17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6E7786FE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7A82B9E7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0422C809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4560B126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2978DB45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1C809F17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0D63F19A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4E3855EB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62450251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0C76D77D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463585C4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0E598241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1AE6A71F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1DA609E2" w14:textId="77777777" w:rsidR="00CD3267" w:rsidRDefault="00CD3267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p w14:paraId="05D5F0BB" w14:textId="77777777" w:rsidR="00E60342" w:rsidRDefault="00E60342" w:rsidP="00E22B47">
      <w:pPr>
        <w:shd w:val="clear" w:color="auto" w:fill="FFFFFF"/>
        <w:spacing w:after="0" w:line="240" w:lineRule="auto"/>
        <w:rPr>
          <w:rFonts w:ascii="Calibri Light" w:eastAsia="Times New Roman" w:hAnsi="Calibri Light" w:cs="Tahoma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159"/>
        <w:gridCol w:w="1859"/>
        <w:gridCol w:w="2881"/>
        <w:tblGridChange w:id="23">
          <w:tblGrid>
            <w:gridCol w:w="2344"/>
            <w:gridCol w:w="2159"/>
            <w:gridCol w:w="1859"/>
            <w:gridCol w:w="2881"/>
          </w:tblGrid>
        </w:tblGridChange>
      </w:tblGrid>
      <w:tr w:rsidR="009D56D8" w:rsidRPr="0049503E" w14:paraId="4A765626" w14:textId="77777777" w:rsidTr="00301788">
        <w:tc>
          <w:tcPr>
            <w:tcW w:w="2344" w:type="dxa"/>
          </w:tcPr>
          <w:p w14:paraId="7B80F04D" w14:textId="77777777" w:rsidR="00C411CE" w:rsidRPr="00CD3267" w:rsidRDefault="00241A96" w:rsidP="00CD3267">
            <w:pPr>
              <w:shd w:val="clear" w:color="auto" w:fill="FFFFFF"/>
              <w:jc w:val="center"/>
              <w:rPr>
                <w:rFonts w:ascii="Calibri Light" w:eastAsia="Times New Roman" w:hAnsi="Calibri Light" w:cs="Tahoma"/>
                <w:b/>
                <w:bCs/>
                <w:color w:val="FF0000"/>
                <w:sz w:val="20"/>
                <w:szCs w:val="20"/>
              </w:rPr>
            </w:pPr>
            <w:r w:rsidRPr="00CD3267">
              <w:rPr>
                <w:rFonts w:ascii="Calibri Light" w:eastAsia="Times New Roman" w:hAnsi="Calibri Light" w:cs="Tahoma"/>
                <w:b/>
                <w:bCs/>
                <w:color w:val="FF0000"/>
                <w:sz w:val="20"/>
                <w:szCs w:val="20"/>
              </w:rPr>
              <w:t xml:space="preserve">RESEARCH + </w:t>
            </w:r>
            <w:r w:rsidR="009D56D8" w:rsidRPr="00CD3267">
              <w:rPr>
                <w:rFonts w:ascii="Calibri Light" w:eastAsia="Times New Roman" w:hAnsi="Calibri Light" w:cs="Tahoma"/>
                <w:b/>
                <w:bCs/>
                <w:color w:val="FF0000"/>
                <w:sz w:val="20"/>
                <w:szCs w:val="20"/>
              </w:rPr>
              <w:t>INFORMATION</w:t>
            </w:r>
          </w:p>
        </w:tc>
        <w:tc>
          <w:tcPr>
            <w:tcW w:w="2159" w:type="dxa"/>
            <w:shd w:val="clear" w:color="auto" w:fill="FFFFFF" w:themeFill="background1"/>
          </w:tcPr>
          <w:p w14:paraId="1C8FA6EC" w14:textId="77777777" w:rsidR="00241A96" w:rsidRPr="00CD3267" w:rsidRDefault="009F2F1A" w:rsidP="00CD3267">
            <w:pPr>
              <w:shd w:val="clear" w:color="auto" w:fill="FFFFFF"/>
              <w:jc w:val="center"/>
              <w:rPr>
                <w:rFonts w:ascii="Calibri Light" w:eastAsia="Times New Roman" w:hAnsi="Calibri Light" w:cs="Tahoma"/>
                <w:b/>
                <w:bCs/>
                <w:color w:val="FF0000"/>
                <w:sz w:val="20"/>
                <w:szCs w:val="20"/>
              </w:rPr>
            </w:pPr>
            <w:ins w:id="24" w:author="Parks, Robbie M" w:date="2017-06-22T10:07:00Z">
              <w:r>
                <w:rPr>
                  <w:rFonts w:ascii="Calibri Light" w:eastAsia="Times New Roman" w:hAnsi="Calibri Light" w:cs="Tahoma"/>
                  <w:b/>
                  <w:bCs/>
                  <w:color w:val="FF0000"/>
                  <w:sz w:val="20"/>
                  <w:szCs w:val="20"/>
                </w:rPr>
                <w:t xml:space="preserve">IDENTIFIED </w:t>
              </w:r>
            </w:ins>
            <w:r w:rsidR="00C411CE" w:rsidRPr="00CD3267">
              <w:rPr>
                <w:rFonts w:ascii="Calibri Light" w:eastAsia="Times New Roman" w:hAnsi="Calibri Light" w:cs="Tahoma"/>
                <w:b/>
                <w:bCs/>
                <w:color w:val="FF0000"/>
                <w:sz w:val="20"/>
                <w:szCs w:val="20"/>
              </w:rPr>
              <w:t>RISK</w:t>
            </w:r>
          </w:p>
        </w:tc>
        <w:tc>
          <w:tcPr>
            <w:tcW w:w="1859" w:type="dxa"/>
          </w:tcPr>
          <w:p w14:paraId="4E036368" w14:textId="77777777" w:rsidR="00241A96" w:rsidRPr="00CD3267" w:rsidRDefault="00241A96" w:rsidP="00CD3267">
            <w:pPr>
              <w:shd w:val="clear" w:color="auto" w:fill="FFFFFF"/>
              <w:jc w:val="center"/>
              <w:rPr>
                <w:rFonts w:ascii="Calibri Light" w:eastAsia="Times New Roman" w:hAnsi="Calibri Light" w:cs="Tahoma"/>
                <w:b/>
                <w:bCs/>
                <w:color w:val="FF0000"/>
                <w:sz w:val="20"/>
                <w:szCs w:val="20"/>
              </w:rPr>
            </w:pPr>
            <w:r w:rsidRPr="00CD3267">
              <w:rPr>
                <w:rFonts w:ascii="Calibri Light" w:eastAsia="Times New Roman" w:hAnsi="Calibri Light" w:cs="Tahoma"/>
                <w:b/>
                <w:bCs/>
                <w:color w:val="FF0000"/>
                <w:sz w:val="20"/>
                <w:szCs w:val="20"/>
              </w:rPr>
              <w:t>RESPONSES</w:t>
            </w:r>
          </w:p>
        </w:tc>
        <w:tc>
          <w:tcPr>
            <w:tcW w:w="2881" w:type="dxa"/>
          </w:tcPr>
          <w:p w14:paraId="7309650B" w14:textId="77777777" w:rsidR="00241A96" w:rsidRPr="00CD3267" w:rsidRDefault="00CD3267" w:rsidP="00CD3267">
            <w:pPr>
              <w:shd w:val="clear" w:color="auto" w:fill="FFFFFF"/>
              <w:jc w:val="center"/>
              <w:rPr>
                <w:rFonts w:ascii="Calibri Light" w:eastAsia="Times New Roman" w:hAnsi="Calibri Light" w:cs="Tahom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alibri Light" w:eastAsia="Times New Roman" w:hAnsi="Calibri Light" w:cs="Tahoma"/>
                <w:b/>
                <w:bCs/>
                <w:color w:val="FF0000"/>
                <w:sz w:val="20"/>
                <w:szCs w:val="20"/>
              </w:rPr>
              <w:t>Detailed Subcategories</w:t>
            </w:r>
          </w:p>
        </w:tc>
      </w:tr>
      <w:tr w:rsidR="00CD3267" w:rsidRPr="0049503E" w14:paraId="3827916A" w14:textId="77777777" w:rsidTr="00301788">
        <w:trPr>
          <w:trHeight w:val="1453"/>
        </w:trPr>
        <w:tc>
          <w:tcPr>
            <w:tcW w:w="2344" w:type="dxa"/>
            <w:vMerge w:val="restart"/>
          </w:tcPr>
          <w:p w14:paraId="38D3D316" w14:textId="77777777" w:rsidR="00CD3267" w:rsidRDefault="00CD3267" w:rsidP="001D38AC">
            <w:pPr>
              <w:shd w:val="clear" w:color="auto" w:fill="FFFFFF"/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3155C052" w14:textId="77777777" w:rsidR="00CD3267" w:rsidRDefault="00CD3267" w:rsidP="001D38AC">
            <w:pPr>
              <w:shd w:val="clear" w:color="auto" w:fill="FFFFFF"/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  <w:t>XXX</w:t>
            </w:r>
          </w:p>
        </w:tc>
        <w:tc>
          <w:tcPr>
            <w:tcW w:w="2159" w:type="dxa"/>
            <w:vMerge w:val="restart"/>
            <w:shd w:val="clear" w:color="auto" w:fill="FFFFFF" w:themeFill="background1"/>
          </w:tcPr>
          <w:p w14:paraId="41BFCEA6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76678D5E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7DA751E5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16FDBD0C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1F4A3CC5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7E0A0903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6208A1D0" w14:textId="77777777" w:rsidR="00CD3267" w:rsidRP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  <w:r w:rsidRPr="00CD3267"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  <w:t>HAZARD</w:t>
            </w:r>
          </w:p>
        </w:tc>
        <w:tc>
          <w:tcPr>
            <w:tcW w:w="1859" w:type="dxa"/>
            <w:vMerge w:val="restart"/>
          </w:tcPr>
          <w:p w14:paraId="00348DCB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7B30676E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0AFCDA21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2148ECE5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05B4DCEB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068BE10A" w14:textId="77777777" w:rsidR="00CD3267" w:rsidRPr="0049503E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  <w:t xml:space="preserve">MONITORING, OBSERVATIONS, FORECASTING   </w:t>
            </w:r>
          </w:p>
        </w:tc>
        <w:tc>
          <w:tcPr>
            <w:tcW w:w="2881" w:type="dxa"/>
          </w:tcPr>
          <w:p w14:paraId="3F4502EA" w14:textId="77777777" w:rsidR="00CD3267" w:rsidRPr="009D56D8" w:rsidRDefault="00CD3267" w:rsidP="009D56D8">
            <w:pPr>
              <w:spacing w:after="200"/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</w:pPr>
            <w:r w:rsidRPr="009D56D8"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  <w:t>OBS AND MONITORING: Heat Parameters &amp; Health Outcomes</w:t>
            </w:r>
          </w:p>
          <w:p w14:paraId="558DB362" w14:textId="77777777" w:rsidR="00CD3267" w:rsidRPr="009D56D8" w:rsidRDefault="00CD3267" w:rsidP="009D56D8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</w:pPr>
            <w:r w:rsidRPr="009D56D8">
              <w:rPr>
                <w:rFonts w:ascii="Calibri Light" w:eastAsia="Times New Roman" w:hAnsi="Calibri Light" w:cs="Tahoma"/>
                <w:color w:val="000000"/>
                <w:sz w:val="16"/>
                <w:szCs w:val="16"/>
              </w:rPr>
              <w:t xml:space="preserve">What </w:t>
            </w:r>
            <w:r w:rsidRPr="009D56D8">
              <w:rPr>
                <w:rFonts w:ascii="Calibri Light" w:eastAsia="Times New Roman" w:hAnsi="Calibri Light" w:cs="Tahoma"/>
                <w:color w:val="000000"/>
                <w:sz w:val="16"/>
                <w:szCs w:val="16"/>
                <w:u w:val="single"/>
              </w:rPr>
              <w:t>heat parameters</w:t>
            </w:r>
            <w:r w:rsidRPr="009D56D8">
              <w:rPr>
                <w:rFonts w:ascii="Calibri Light" w:eastAsia="Times New Roman" w:hAnsi="Calibri Light" w:cs="Tahoma"/>
                <w:color w:val="000000"/>
                <w:sz w:val="16"/>
                <w:szCs w:val="16"/>
              </w:rPr>
              <w:t xml:space="preserve"> (tmax, tmin, heat index, etc) are most important for which specific population and in what geographic conditions</w:t>
            </w:r>
            <w:r w:rsidRPr="009D56D8"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  <w:t>?</w:t>
            </w:r>
          </w:p>
        </w:tc>
      </w:tr>
      <w:tr w:rsidR="00CD3267" w:rsidRPr="0049503E" w14:paraId="23CEB54A" w14:textId="77777777" w:rsidTr="00301788">
        <w:tc>
          <w:tcPr>
            <w:tcW w:w="2344" w:type="dxa"/>
            <w:vMerge/>
          </w:tcPr>
          <w:p w14:paraId="61026F0A" w14:textId="77777777" w:rsidR="00CD3267" w:rsidRDefault="00CD3267" w:rsidP="001D38AC">
            <w:pPr>
              <w:shd w:val="clear" w:color="auto" w:fill="FFFFFF"/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9" w:type="dxa"/>
            <w:vMerge/>
            <w:shd w:val="clear" w:color="auto" w:fill="FFFFFF" w:themeFill="background1"/>
          </w:tcPr>
          <w:p w14:paraId="356AC32D" w14:textId="77777777" w:rsidR="00CD3267" w:rsidRPr="00FA2337" w:rsidRDefault="00CD3267" w:rsidP="009D56D8">
            <w:pPr>
              <w:pStyle w:val="ListParagraph"/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vMerge/>
          </w:tcPr>
          <w:p w14:paraId="5BCE6871" w14:textId="77777777" w:rsidR="00CD3267" w:rsidRDefault="00CD3267" w:rsidP="0049503E">
            <w:pPr>
              <w:shd w:val="clear" w:color="auto" w:fill="FFFFFF"/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14:paraId="1889A1C0" w14:textId="77777777" w:rsidR="00CD3267" w:rsidRDefault="00CD3267" w:rsidP="009D56D8">
            <w:pPr>
              <w:spacing w:after="200"/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</w:pPr>
            <w:r w:rsidRPr="009D56D8"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  <w:t>FORECASTING: Data and Forecast Products</w:t>
            </w:r>
          </w:p>
          <w:p w14:paraId="730F0F66" w14:textId="77777777" w:rsidR="00CD3267" w:rsidRPr="009D56D8" w:rsidRDefault="00CD3267" w:rsidP="009D56D8">
            <w:pPr>
              <w:spacing w:after="200"/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</w:pPr>
            <w:r w:rsidRPr="009D56D8">
              <w:rPr>
                <w:rFonts w:ascii="Calibri Light" w:eastAsia="Times New Roman" w:hAnsi="Calibri Light" w:cs="Tahoma"/>
                <w:color w:val="000000"/>
                <w:sz w:val="16"/>
                <w:szCs w:val="16"/>
              </w:rPr>
              <w:t xml:space="preserve">What </w:t>
            </w:r>
            <w:r w:rsidRPr="009D56D8">
              <w:rPr>
                <w:rFonts w:ascii="Calibri Light" w:eastAsia="Times New Roman" w:hAnsi="Calibri Light" w:cs="Tahoma"/>
                <w:color w:val="000000"/>
                <w:sz w:val="16"/>
                <w:szCs w:val="16"/>
                <w:u w:val="single"/>
              </w:rPr>
              <w:t>data and forecast products</w:t>
            </w:r>
            <w:r w:rsidRPr="009D56D8">
              <w:rPr>
                <w:rFonts w:ascii="Calibri Light" w:eastAsia="Times New Roman" w:hAnsi="Calibri Light" w:cs="Tahoma"/>
                <w:color w:val="000000"/>
                <w:sz w:val="16"/>
                <w:szCs w:val="16"/>
              </w:rPr>
              <w:t>, indicators, and monitoring is needed (at what spatial and temporal resolution &amp; lead time) and what is currently being used by health professionals to make decisions</w:t>
            </w:r>
          </w:p>
        </w:tc>
      </w:tr>
      <w:tr w:rsidR="00CD3267" w:rsidRPr="0049503E" w14:paraId="4CF8168B" w14:textId="77777777" w:rsidTr="00301788">
        <w:tc>
          <w:tcPr>
            <w:tcW w:w="2344" w:type="dxa"/>
            <w:vMerge/>
            <w:tcBorders>
              <w:bottom w:val="single" w:sz="4" w:space="0" w:color="auto"/>
            </w:tcBorders>
          </w:tcPr>
          <w:p w14:paraId="4C0DADD3" w14:textId="77777777" w:rsidR="00CD3267" w:rsidRDefault="00CD3267" w:rsidP="001D38AC">
            <w:pPr>
              <w:shd w:val="clear" w:color="auto" w:fill="FFFFFF"/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9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43D25E9B" w14:textId="77777777" w:rsidR="00CD3267" w:rsidRPr="00FA2337" w:rsidRDefault="00CD3267" w:rsidP="009D56D8">
            <w:pPr>
              <w:pStyle w:val="ListParagraph"/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vMerge/>
            <w:tcBorders>
              <w:bottom w:val="single" w:sz="4" w:space="0" w:color="auto"/>
            </w:tcBorders>
          </w:tcPr>
          <w:p w14:paraId="788429CF" w14:textId="77777777" w:rsidR="00CD3267" w:rsidRDefault="00CD3267" w:rsidP="0049503E">
            <w:pPr>
              <w:shd w:val="clear" w:color="auto" w:fill="FFFFFF"/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  <w:tcBorders>
              <w:bottom w:val="single" w:sz="4" w:space="0" w:color="auto"/>
            </w:tcBorders>
          </w:tcPr>
          <w:p w14:paraId="0144F1AC" w14:textId="77777777" w:rsidR="00CD3267" w:rsidRPr="00282098" w:rsidRDefault="00CD3267" w:rsidP="009D56D8">
            <w:pPr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</w:pPr>
            <w:r w:rsidRPr="00282098"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  <w:rPrChange w:id="25" w:author="Parks, Robbie M" w:date="2017-06-22T10:08:00Z">
                  <w:rPr>
                    <w:rFonts w:ascii="Calibri Light" w:eastAsia="Times New Roman" w:hAnsi="Calibri Light" w:cs="Tahoma"/>
                    <w:b/>
                    <w:bCs/>
                    <w:color w:val="000000"/>
                    <w:sz w:val="20"/>
                    <w:szCs w:val="20"/>
                  </w:rPr>
                </w:rPrChange>
              </w:rPr>
              <w:t>Climate change mitigation</w:t>
            </w:r>
          </w:p>
        </w:tc>
      </w:tr>
      <w:tr w:rsidR="00FA2337" w:rsidRPr="0049503E" w14:paraId="7A75B6BE" w14:textId="77777777" w:rsidTr="00BD5234">
        <w:tblPrEx>
          <w:tblW w:w="0" w:type="auto"/>
          <w:tblPrExChange w:id="26" w:author="Parks, Robbie M" w:date="2017-06-22T10:21:00Z">
            <w:tblPrEx>
              <w:tblW w:w="0" w:type="auto"/>
            </w:tblPrEx>
          </w:tblPrExChange>
        </w:tblPrEx>
        <w:trPr>
          <w:trHeight w:val="296"/>
        </w:trPr>
        <w:tc>
          <w:tcPr>
            <w:tcW w:w="9243" w:type="dxa"/>
            <w:gridSpan w:val="4"/>
            <w:shd w:val="clear" w:color="auto" w:fill="1F497D" w:themeFill="text2"/>
            <w:tcPrChange w:id="27" w:author="Parks, Robbie M" w:date="2017-06-22T10:21:00Z">
              <w:tcPr>
                <w:tcW w:w="9243" w:type="dxa"/>
                <w:gridSpan w:val="4"/>
                <w:shd w:val="clear" w:color="auto" w:fill="1F497D" w:themeFill="text2"/>
              </w:tcPr>
            </w:tcPrChange>
          </w:tcPr>
          <w:p w14:paraId="6485C223" w14:textId="77777777" w:rsidR="00FA2337" w:rsidRDefault="00FA2337" w:rsidP="009D56D8">
            <w:pPr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D3267" w:rsidRPr="0049503E" w14:paraId="70A411B0" w14:textId="77777777" w:rsidTr="00CD3267">
        <w:trPr>
          <w:trHeight w:val="173"/>
        </w:trPr>
        <w:tc>
          <w:tcPr>
            <w:tcW w:w="2344" w:type="dxa"/>
          </w:tcPr>
          <w:p w14:paraId="10F084CC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76233DA1" w14:textId="77777777" w:rsidR="00CD3267" w:rsidRPr="0049503E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  <w:t>XXX</w:t>
            </w:r>
          </w:p>
        </w:tc>
        <w:tc>
          <w:tcPr>
            <w:tcW w:w="2159" w:type="dxa"/>
            <w:shd w:val="clear" w:color="auto" w:fill="FFFFFF" w:themeFill="background1"/>
          </w:tcPr>
          <w:p w14:paraId="41003A2E" w14:textId="77777777" w:rsidR="00CD3267" w:rsidRDefault="00CD3267" w:rsidP="00CD3267">
            <w:pPr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40C4D7BE" w14:textId="77777777" w:rsidR="00CD3267" w:rsidRPr="00CD3267" w:rsidRDefault="00CD3267" w:rsidP="00CD3267">
            <w:pPr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  <w:r w:rsidRPr="00CD3267"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  <w:t xml:space="preserve">EXPOSURE </w:t>
            </w:r>
          </w:p>
        </w:tc>
        <w:tc>
          <w:tcPr>
            <w:tcW w:w="1859" w:type="dxa"/>
            <w:vMerge w:val="restart"/>
          </w:tcPr>
          <w:p w14:paraId="5A95767A" w14:textId="77777777" w:rsidR="00CD3267" w:rsidRDefault="00CD3267" w:rsidP="0049503E">
            <w:pPr>
              <w:shd w:val="clear" w:color="auto" w:fill="FFFFFF"/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32EF1A16" w14:textId="77777777" w:rsidR="00CD3267" w:rsidRDefault="00CD3267" w:rsidP="0049503E">
            <w:pPr>
              <w:shd w:val="clear" w:color="auto" w:fill="FFFFFF"/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19C889D3" w14:textId="77777777" w:rsidR="00CD3267" w:rsidRDefault="00CD3267" w:rsidP="0049503E">
            <w:pPr>
              <w:shd w:val="clear" w:color="auto" w:fill="FFFFFF"/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3D5C103C" w14:textId="77777777" w:rsidR="00CD3267" w:rsidRDefault="00CD3267" w:rsidP="0049503E">
            <w:pPr>
              <w:shd w:val="clear" w:color="auto" w:fill="FFFFFF"/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0FE7AA90" w14:textId="77777777" w:rsidR="00CD3267" w:rsidRDefault="00CD3267" w:rsidP="0049503E">
            <w:pPr>
              <w:shd w:val="clear" w:color="auto" w:fill="FFFFFF"/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458704D8" w14:textId="77777777" w:rsidR="00CD3267" w:rsidRPr="0049503E" w:rsidRDefault="00CD3267" w:rsidP="0049503E">
            <w:pPr>
              <w:shd w:val="clear" w:color="auto" w:fill="FFFFFF"/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  <w:r w:rsidRPr="0049503E"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  <w:t xml:space="preserve">ADAPTIVE ACTION </w:t>
            </w:r>
          </w:p>
        </w:tc>
        <w:tc>
          <w:tcPr>
            <w:tcW w:w="2881" w:type="dxa"/>
          </w:tcPr>
          <w:p w14:paraId="67D1A497" w14:textId="77777777" w:rsidR="00CD3267" w:rsidRDefault="00CD3267" w:rsidP="00CD3267">
            <w:pPr>
              <w:spacing w:after="20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  <w:r w:rsidRPr="00CD3267"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  <w:t xml:space="preserve">Governance and Planning (HHAP) </w:t>
            </w:r>
          </w:p>
        </w:tc>
      </w:tr>
      <w:tr w:rsidR="00CD3267" w:rsidRPr="0049503E" w14:paraId="202D9A98" w14:textId="77777777" w:rsidTr="00CD3267">
        <w:trPr>
          <w:trHeight w:val="251"/>
        </w:trPr>
        <w:tc>
          <w:tcPr>
            <w:tcW w:w="2344" w:type="dxa"/>
            <w:vMerge w:val="restart"/>
          </w:tcPr>
          <w:p w14:paraId="61478F29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114C0C69" w14:textId="77777777" w:rsidR="00CD3267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2D84DCEE" w14:textId="77777777" w:rsidR="00CD3267" w:rsidRPr="0049503E" w:rsidRDefault="00CD3267" w:rsidP="00CD3267">
            <w:pPr>
              <w:shd w:val="clear" w:color="auto" w:fill="FFFFFF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  <w:t>XXX</w:t>
            </w:r>
          </w:p>
        </w:tc>
        <w:tc>
          <w:tcPr>
            <w:tcW w:w="2159" w:type="dxa"/>
            <w:vMerge w:val="restart"/>
            <w:shd w:val="clear" w:color="auto" w:fill="FFFFFF" w:themeFill="background1"/>
          </w:tcPr>
          <w:p w14:paraId="5D1C668F" w14:textId="77777777" w:rsidR="00CD3267" w:rsidRDefault="00CD3267" w:rsidP="00241A96">
            <w:pPr>
              <w:pStyle w:val="ListParagraph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  <w:p w14:paraId="25975C75" w14:textId="77777777" w:rsidR="00CD3267" w:rsidRPr="00CD3267" w:rsidRDefault="00CD3267" w:rsidP="00CD3267">
            <w:pPr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  <w:r w:rsidRPr="00CD3267"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  <w:t>VULNERABILITY</w:t>
            </w:r>
          </w:p>
        </w:tc>
        <w:tc>
          <w:tcPr>
            <w:tcW w:w="1859" w:type="dxa"/>
            <w:vMerge/>
          </w:tcPr>
          <w:p w14:paraId="3AC2CC8C" w14:textId="77777777" w:rsidR="00CD3267" w:rsidRPr="0049503E" w:rsidRDefault="00CD3267" w:rsidP="0049503E">
            <w:pPr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14:paraId="5E2DDABE" w14:textId="77777777" w:rsidR="00CD3267" w:rsidRPr="00CD3267" w:rsidRDefault="00CD3267" w:rsidP="00CD3267">
            <w:pPr>
              <w:spacing w:after="200"/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</w:pPr>
            <w:r w:rsidRPr="009D56D8"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  <w:t>Institutional Capacity &amp; Partnerships</w:t>
            </w:r>
          </w:p>
        </w:tc>
      </w:tr>
      <w:tr w:rsidR="00CD3267" w:rsidRPr="0049503E" w14:paraId="04200C79" w14:textId="77777777" w:rsidTr="00CD3267">
        <w:trPr>
          <w:trHeight w:val="413"/>
        </w:trPr>
        <w:tc>
          <w:tcPr>
            <w:tcW w:w="2344" w:type="dxa"/>
            <w:vMerge/>
          </w:tcPr>
          <w:p w14:paraId="10907E75" w14:textId="77777777" w:rsidR="00CD3267" w:rsidRPr="0049503E" w:rsidRDefault="00CD3267" w:rsidP="0023115B">
            <w:pPr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9" w:type="dxa"/>
            <w:vMerge/>
            <w:shd w:val="clear" w:color="auto" w:fill="FFFFFF" w:themeFill="background1"/>
          </w:tcPr>
          <w:p w14:paraId="124FFBB0" w14:textId="77777777" w:rsidR="00CD3267" w:rsidRPr="0049503E" w:rsidRDefault="00CD3267" w:rsidP="00241A96">
            <w:pPr>
              <w:pStyle w:val="ListParagraph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vMerge/>
          </w:tcPr>
          <w:p w14:paraId="217756B9" w14:textId="77777777" w:rsidR="00CD3267" w:rsidRPr="0049503E" w:rsidRDefault="00CD3267" w:rsidP="0049503E">
            <w:pPr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14:paraId="7A46AB21" w14:textId="77777777" w:rsidR="00CD3267" w:rsidRPr="00CD3267" w:rsidRDefault="00CD3267" w:rsidP="00CD3267">
            <w:pPr>
              <w:spacing w:after="200"/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</w:pPr>
            <w:r w:rsidRPr="009D56D8"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  <w:t>Engagem</w:t>
            </w:r>
            <w:r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  <w:t>ent and Communication Strategies</w:t>
            </w:r>
          </w:p>
        </w:tc>
      </w:tr>
      <w:tr w:rsidR="00CD3267" w:rsidRPr="0049503E" w14:paraId="0ACF6444" w14:textId="77777777" w:rsidTr="00301788">
        <w:tc>
          <w:tcPr>
            <w:tcW w:w="2344" w:type="dxa"/>
            <w:vMerge/>
          </w:tcPr>
          <w:p w14:paraId="5C8B3E9E" w14:textId="77777777" w:rsidR="00CD3267" w:rsidRDefault="00CD3267" w:rsidP="001D38AC">
            <w:pPr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9" w:type="dxa"/>
            <w:vMerge/>
            <w:shd w:val="clear" w:color="auto" w:fill="FFFFFF" w:themeFill="background1"/>
          </w:tcPr>
          <w:p w14:paraId="64EE2A3C" w14:textId="77777777" w:rsidR="00CD3267" w:rsidRPr="0049503E" w:rsidRDefault="00CD3267" w:rsidP="00241A96">
            <w:pPr>
              <w:pStyle w:val="ListParagraph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vMerge/>
          </w:tcPr>
          <w:p w14:paraId="1FD71CC9" w14:textId="77777777" w:rsidR="00CD3267" w:rsidRPr="0049503E" w:rsidRDefault="00CD3267" w:rsidP="0049503E">
            <w:pPr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14:paraId="1A780E75" w14:textId="77777777" w:rsidR="00CD3267" w:rsidRPr="009D56D8" w:rsidRDefault="00CD3267" w:rsidP="009D56D8">
            <w:pPr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</w:pPr>
            <w:r w:rsidRPr="009D56D8"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  <w:t xml:space="preserve">Training and Capacity </w:t>
            </w:r>
          </w:p>
        </w:tc>
      </w:tr>
      <w:tr w:rsidR="00CD3267" w:rsidRPr="0049503E" w14:paraId="1490F3A0" w14:textId="77777777" w:rsidTr="00301788">
        <w:tc>
          <w:tcPr>
            <w:tcW w:w="2344" w:type="dxa"/>
            <w:vMerge/>
          </w:tcPr>
          <w:p w14:paraId="51463C4D" w14:textId="77777777" w:rsidR="00CD3267" w:rsidRDefault="00CD3267" w:rsidP="001D38AC">
            <w:pPr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9" w:type="dxa"/>
            <w:vMerge/>
            <w:shd w:val="clear" w:color="auto" w:fill="FFFFFF" w:themeFill="background1"/>
          </w:tcPr>
          <w:p w14:paraId="0E842746" w14:textId="77777777" w:rsidR="00CD3267" w:rsidRPr="0049503E" w:rsidRDefault="00CD3267" w:rsidP="00241A96">
            <w:pPr>
              <w:pStyle w:val="ListParagraph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vMerge/>
          </w:tcPr>
          <w:p w14:paraId="7EE35EF9" w14:textId="77777777" w:rsidR="00CD3267" w:rsidRPr="0049503E" w:rsidRDefault="00CD3267" w:rsidP="0049503E">
            <w:pPr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14:paraId="73BF7FA6" w14:textId="77777777" w:rsidR="00CD3267" w:rsidRDefault="00CD3267" w:rsidP="00CD3267">
            <w:pPr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  <w:t>Exposure and vulnerability reducing interventions</w:t>
            </w:r>
            <w:r>
              <w:rPr>
                <w:rFonts w:ascii="Calibri Light" w:eastAsia="Times New Roman" w:hAnsi="Calibri Light" w:cs="Tahom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  <w:t xml:space="preserve">  </w:t>
            </w:r>
          </w:p>
        </w:tc>
      </w:tr>
      <w:tr w:rsidR="00CD3267" w:rsidRPr="0049503E" w14:paraId="5C7D1B8F" w14:textId="77777777" w:rsidTr="00CD3267">
        <w:trPr>
          <w:trHeight w:val="487"/>
        </w:trPr>
        <w:tc>
          <w:tcPr>
            <w:tcW w:w="2344" w:type="dxa"/>
          </w:tcPr>
          <w:p w14:paraId="17DEFF65" w14:textId="77777777" w:rsidR="00CD3267" w:rsidRDefault="00CD3267" w:rsidP="00CD3267">
            <w:pPr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  <w:t xml:space="preserve">Impacts,  Knowledge adequacy, Effectiveness </w:t>
            </w:r>
          </w:p>
        </w:tc>
        <w:tc>
          <w:tcPr>
            <w:tcW w:w="2159" w:type="dxa"/>
            <w:shd w:val="clear" w:color="auto" w:fill="FFFFFF" w:themeFill="background1"/>
          </w:tcPr>
          <w:p w14:paraId="60F876FE" w14:textId="77777777" w:rsidR="00CD3267" w:rsidRPr="0049503E" w:rsidRDefault="00CD3267" w:rsidP="00241A96">
            <w:pPr>
              <w:pStyle w:val="ListParagraph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vMerge/>
          </w:tcPr>
          <w:p w14:paraId="36F9DC0B" w14:textId="77777777" w:rsidR="00CD3267" w:rsidRPr="0049503E" w:rsidRDefault="00CD3267" w:rsidP="0049503E">
            <w:pPr>
              <w:ind w:left="360"/>
              <w:rPr>
                <w:rFonts w:ascii="Calibri Light" w:eastAsia="Times New Roman" w:hAnsi="Calibri Light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14:paraId="2A7B6FCF" w14:textId="77777777" w:rsidR="00CD3267" w:rsidRPr="009D56D8" w:rsidRDefault="00CD3267" w:rsidP="009D56D8">
            <w:pPr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 Light" w:eastAsia="Times New Roman" w:hAnsi="Calibri Light" w:cs="Tahoma"/>
                <w:b/>
                <w:bCs/>
                <w:color w:val="000000"/>
                <w:sz w:val="16"/>
                <w:szCs w:val="16"/>
              </w:rPr>
              <w:t xml:space="preserve">Monitoring and Evaluation </w:t>
            </w:r>
          </w:p>
        </w:tc>
      </w:tr>
    </w:tbl>
    <w:p w14:paraId="4697221A" w14:textId="77777777" w:rsidR="0081549E" w:rsidRDefault="00241A96" w:rsidP="0049503E">
      <w:pPr>
        <w:spacing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  <w:r w:rsidRPr="00241A96">
        <w:rPr>
          <w:rFonts w:ascii="Calibri Light" w:eastAsia="Times New Roman" w:hAnsi="Calibri Light" w:cs="Tahoma"/>
          <w:b/>
          <w:bCs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93526" wp14:editId="15E8B558">
                <wp:simplePos x="0" y="0"/>
                <wp:positionH relativeFrom="column">
                  <wp:posOffset>582295</wp:posOffset>
                </wp:positionH>
                <wp:positionV relativeFrom="paragraph">
                  <wp:posOffset>43180</wp:posOffset>
                </wp:positionV>
                <wp:extent cx="4142105" cy="519430"/>
                <wp:effectExtent l="0" t="0" r="10795" b="13970"/>
                <wp:wrapNone/>
                <wp:docPr id="16" name="Left-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2105" cy="519430"/>
                        </a:xfrm>
                        <a:prstGeom prst="left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B0F6F" w14:textId="274205EC" w:rsidR="00241A96" w:rsidRPr="00241A96" w:rsidRDefault="00241A96" w:rsidP="00282098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[</w:t>
                            </w:r>
                            <w:r w:rsidRPr="00241A96">
                              <w:rPr>
                                <w:i/>
                                <w:iCs/>
                              </w:rPr>
                              <w:t>historical] [pre-event] [during event] [post-event] [long term]</w:t>
                            </w:r>
                          </w:p>
                          <w:p w14:paraId="600BF634" w14:textId="77777777" w:rsidR="00241A96" w:rsidRDefault="00241A96" w:rsidP="00282098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6293526" id="_x0000_t69" coordsize="21600,21600" o:spt="69" adj="4320,5400" path="m0,10800l@0,21600@0@3@2@3@2,21600,21600,10800@2,0@2@1@0@1@0,0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5" o:spid="_x0000_s1026" type="#_x0000_t69" style="position:absolute;margin-left:45.85pt;margin-top:3.4pt;width:326.15pt;height:4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" adj="1354" fillcolor="#bfbfbf [2412]" strokecolor="#7f7f7f [1612]" strokeweight="1pt">
                <v:textbox>
                  <w:txbxContent>
                    <w:p w14:paraId="647B0F6F" w14:textId="274205EC" w:rsidR="00241A96" w:rsidRPr="00241A96" w:rsidRDefault="00241A96" w:rsidP="00282098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[</w:t>
                      </w:r>
                      <w:r w:rsidRPr="00241A96">
                        <w:rPr>
                          <w:i/>
                          <w:iCs/>
                        </w:rPr>
                        <w:t>historical] [pre-event] [during event] [post-event] [long term]</w:t>
                      </w:r>
                    </w:p>
                    <w:p w14:paraId="600BF634" w14:textId="77777777" w:rsidR="00241A96" w:rsidRDefault="00241A96" w:rsidP="002820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F042187" w14:textId="77777777" w:rsidR="00241A96" w:rsidRDefault="00241A96" w:rsidP="00241A96">
      <w:pPr>
        <w:spacing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4C8708F7" w14:textId="0D052270" w:rsidR="004D7BEF" w:rsidRDefault="00BD5234" w:rsidP="00BD5234">
      <w:pPr>
        <w:spacing w:line="240" w:lineRule="auto"/>
        <w:jc w:val="center"/>
        <w:rPr>
          <w:ins w:id="28" w:author="Parks, Robbie M" w:date="2017-06-22T10:21:00Z"/>
          <w:rFonts w:ascii="Calibri Light" w:eastAsia="Times New Roman" w:hAnsi="Calibri Light" w:cs="Tahoma"/>
          <w:b/>
          <w:bCs/>
          <w:color w:val="000000"/>
          <w:sz w:val="20"/>
          <w:szCs w:val="20"/>
        </w:rPr>
        <w:pPrChange w:id="29" w:author="Parks, Robbie M" w:date="2017-06-22T10:21:00Z">
          <w:pPr>
            <w:spacing w:line="240" w:lineRule="auto"/>
          </w:pPr>
        </w:pPrChange>
      </w:pPr>
      <w:ins w:id="30" w:author="Parks, Robbie M" w:date="2017-06-22T10:21:00Z">
        <w:r>
          <w:rPr>
            <w:rFonts w:ascii="Calibri Light" w:eastAsia="Times New Roman" w:hAnsi="Calibri Light" w:cs="Tahoma"/>
            <w:b/>
            <w:bCs/>
            <w:noProof/>
            <w:color w:val="000000"/>
            <w:sz w:val="20"/>
            <w:szCs w:val="20"/>
            <w:lang w:val="en-GB" w:eastAsia="en-GB"/>
          </w:rPr>
          <w:drawing>
            <wp:inline distT="0" distB="0" distL="0" distR="0" wp14:anchorId="1906D411" wp14:editId="6D88D55D">
              <wp:extent cx="4248401" cy="3285342"/>
              <wp:effectExtent l="0" t="0" r="0" b="0"/>
              <wp:docPr id="2" name="Picture 2" descr="Untitled%20spreadsheet%20-%20Sheet1.pd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Untitled%20spreadsheet%20-%20Sheet1.pdf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6465" cy="32915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CFE0FD9" w14:textId="2C78345E" w:rsidR="00BD5234" w:rsidRDefault="00BD5234" w:rsidP="0049503E">
      <w:pPr>
        <w:spacing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736FCC29" w14:textId="77777777" w:rsidR="00241A96" w:rsidRDefault="00241A96" w:rsidP="0049503E">
      <w:pPr>
        <w:spacing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p w14:paraId="22F83855" w14:textId="77777777" w:rsidR="004D7BEF" w:rsidRPr="0049503E" w:rsidRDefault="004D7BEF" w:rsidP="0049503E">
      <w:pPr>
        <w:spacing w:line="240" w:lineRule="auto"/>
        <w:rPr>
          <w:rFonts w:ascii="Calibri Light" w:eastAsia="Times New Roman" w:hAnsi="Calibri Light" w:cs="Tahoma"/>
          <w:b/>
          <w:bCs/>
          <w:color w:val="000000"/>
          <w:sz w:val="20"/>
          <w:szCs w:val="20"/>
        </w:rPr>
      </w:pPr>
    </w:p>
    <w:sectPr w:rsidR="004D7BEF" w:rsidRPr="0049503E" w:rsidSect="002C224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A23FC" w14:textId="77777777" w:rsidR="0013762C" w:rsidRDefault="0013762C" w:rsidP="003E2ED3">
      <w:pPr>
        <w:spacing w:after="0" w:line="240" w:lineRule="auto"/>
      </w:pPr>
      <w:r>
        <w:separator/>
      </w:r>
    </w:p>
  </w:endnote>
  <w:endnote w:type="continuationSeparator" w:id="0">
    <w:p w14:paraId="08F94CBF" w14:textId="77777777" w:rsidR="0013762C" w:rsidRDefault="0013762C" w:rsidP="003E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0F637" w14:textId="77777777" w:rsidR="0013762C" w:rsidRDefault="0013762C" w:rsidP="003E2ED3">
      <w:pPr>
        <w:spacing w:after="0" w:line="240" w:lineRule="auto"/>
      </w:pPr>
      <w:r>
        <w:separator/>
      </w:r>
    </w:p>
  </w:footnote>
  <w:footnote w:type="continuationSeparator" w:id="0">
    <w:p w14:paraId="1F736C97" w14:textId="77777777" w:rsidR="0013762C" w:rsidRDefault="0013762C" w:rsidP="003E2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37CA3"/>
    <w:multiLevelType w:val="hybridMultilevel"/>
    <w:tmpl w:val="7D76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917CB"/>
    <w:multiLevelType w:val="hybridMultilevel"/>
    <w:tmpl w:val="B74684C2"/>
    <w:lvl w:ilvl="0" w:tplc="D154FF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785F85"/>
    <w:multiLevelType w:val="hybridMultilevel"/>
    <w:tmpl w:val="88662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7100B"/>
    <w:multiLevelType w:val="hybridMultilevel"/>
    <w:tmpl w:val="380A5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D0453"/>
    <w:multiLevelType w:val="hybridMultilevel"/>
    <w:tmpl w:val="2C786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65A1E"/>
    <w:multiLevelType w:val="hybridMultilevel"/>
    <w:tmpl w:val="13AAC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F540C3"/>
    <w:multiLevelType w:val="hybridMultilevel"/>
    <w:tmpl w:val="8022FAF0"/>
    <w:lvl w:ilvl="0" w:tplc="65668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0F5B0">
      <w:start w:val="22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81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04D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EC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BAE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06A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2AA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EA4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9DE7317"/>
    <w:multiLevelType w:val="hybridMultilevel"/>
    <w:tmpl w:val="2C786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rks, Robbie M">
    <w15:presenceInfo w15:providerId="None" w15:userId="Parks, Robbie 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A0A"/>
    <w:rsid w:val="00016A0A"/>
    <w:rsid w:val="000779FA"/>
    <w:rsid w:val="000A69EF"/>
    <w:rsid w:val="0011783B"/>
    <w:rsid w:val="001371A3"/>
    <w:rsid w:val="0013762C"/>
    <w:rsid w:val="00141537"/>
    <w:rsid w:val="001F0C50"/>
    <w:rsid w:val="00241A96"/>
    <w:rsid w:val="00275557"/>
    <w:rsid w:val="00282098"/>
    <w:rsid w:val="002C2244"/>
    <w:rsid w:val="00301788"/>
    <w:rsid w:val="003B6699"/>
    <w:rsid w:val="003B6850"/>
    <w:rsid w:val="003E2ED3"/>
    <w:rsid w:val="0046501C"/>
    <w:rsid w:val="0049503E"/>
    <w:rsid w:val="004D7BEF"/>
    <w:rsid w:val="005026C7"/>
    <w:rsid w:val="00503A51"/>
    <w:rsid w:val="005C1961"/>
    <w:rsid w:val="005E6E5A"/>
    <w:rsid w:val="0061201D"/>
    <w:rsid w:val="00637498"/>
    <w:rsid w:val="006F6681"/>
    <w:rsid w:val="0081549E"/>
    <w:rsid w:val="00863E03"/>
    <w:rsid w:val="008D6DAE"/>
    <w:rsid w:val="008E4207"/>
    <w:rsid w:val="008F4642"/>
    <w:rsid w:val="00916735"/>
    <w:rsid w:val="009D56D8"/>
    <w:rsid w:val="009F155F"/>
    <w:rsid w:val="009F2F1A"/>
    <w:rsid w:val="00BB04BE"/>
    <w:rsid w:val="00BD5234"/>
    <w:rsid w:val="00C411CE"/>
    <w:rsid w:val="00CD3267"/>
    <w:rsid w:val="00DC0CEA"/>
    <w:rsid w:val="00DE1CF9"/>
    <w:rsid w:val="00E22B47"/>
    <w:rsid w:val="00E528B4"/>
    <w:rsid w:val="00E60342"/>
    <w:rsid w:val="00EE4BCD"/>
    <w:rsid w:val="00F93630"/>
    <w:rsid w:val="00FA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B8A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6A0A"/>
    <w:rPr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85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85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ED3"/>
  </w:style>
  <w:style w:type="paragraph" w:styleId="Footer">
    <w:name w:val="footer"/>
    <w:basedOn w:val="Normal"/>
    <w:link w:val="FooterChar"/>
    <w:uiPriority w:val="99"/>
    <w:unhideWhenUsed/>
    <w:rsid w:val="003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ED3"/>
  </w:style>
  <w:style w:type="character" w:customStyle="1" w:styleId="Heading1Char">
    <w:name w:val="Heading 1 Char"/>
    <w:basedOn w:val="DefaultParagraphFont"/>
    <w:link w:val="Heading1"/>
    <w:uiPriority w:val="9"/>
    <w:rsid w:val="003B6850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850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68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6850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85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6850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16A0A"/>
    <w:pPr>
      <w:ind w:left="720"/>
      <w:contextualSpacing/>
    </w:pPr>
  </w:style>
  <w:style w:type="table" w:styleId="TableGrid">
    <w:name w:val="Table Grid"/>
    <w:basedOn w:val="TableNormal"/>
    <w:uiPriority w:val="59"/>
    <w:rsid w:val="00495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7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BEF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09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1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0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194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83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8F0E4-5976-D742-9911-CCD361A9D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850</Words>
  <Characters>4847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Meteorological Organization</Company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Shumake-Guillemot</dc:creator>
  <cp:lastModifiedBy>Parks, Robbie M</cp:lastModifiedBy>
  <cp:revision>11</cp:revision>
  <cp:lastPrinted>2017-06-22T07:56:00Z</cp:lastPrinted>
  <dcterms:created xsi:type="dcterms:W3CDTF">2017-06-22T07:59:00Z</dcterms:created>
  <dcterms:modified xsi:type="dcterms:W3CDTF">2017-06-22T08:25:00Z</dcterms:modified>
</cp:coreProperties>
</file>