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80529" w14:textId="77777777" w:rsidR="0003128C" w:rsidRDefault="0003128C" w:rsidP="0003128C">
      <w:pPr>
        <w:shd w:val="clear" w:color="auto" w:fill="FFFFFF"/>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t>Overview of GHHIN Stocktaking Papers</w:t>
      </w:r>
    </w:p>
    <w:p w14:paraId="77D32D5C" w14:textId="2E47C86A" w:rsidR="004934B8" w:rsidRDefault="004934B8" w:rsidP="00C10444">
      <w:pPr>
        <w:shd w:val="clear" w:color="auto" w:fill="FFFFFF"/>
        <w:spacing w:after="0" w:line="240" w:lineRule="auto"/>
        <w:rPr>
          <w:rFonts w:ascii="Calibri Light" w:eastAsia="Times New Roman" w:hAnsi="Calibri Light" w:cs="Tahoma"/>
          <w:color w:val="000000"/>
          <w:sz w:val="20"/>
          <w:szCs w:val="20"/>
        </w:rPr>
      </w:pPr>
      <w:del w:id="0" w:author="Parks, Robbie M" w:date="2017-06-26T09:37:00Z">
        <w:r w:rsidDel="00090E10">
          <w:rPr>
            <w:noProof/>
            <w:lang w:val="en-GB" w:eastAsia="en-GB"/>
          </w:rPr>
          <w:drawing>
            <wp:anchor distT="0" distB="0" distL="114300" distR="114300" simplePos="0" relativeHeight="251665408" behindDoc="0" locked="0" layoutInCell="1" allowOverlap="1" wp14:anchorId="66B94854" wp14:editId="42C33611">
              <wp:simplePos x="0" y="0"/>
              <wp:positionH relativeFrom="column">
                <wp:posOffset>3199765</wp:posOffset>
              </wp:positionH>
              <wp:positionV relativeFrom="paragraph">
                <wp:posOffset>107950</wp:posOffset>
              </wp:positionV>
              <wp:extent cx="2581910" cy="1574165"/>
              <wp:effectExtent l="0" t="0" r="8890" b="6985"/>
              <wp:wrapSquare wrapText="bothSides"/>
              <wp:docPr id="2" name="Picture 2" descr="Image result for ipcc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cc ris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1910"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28C" w:rsidRPr="0003128C" w:rsidDel="00090E10">
          <w:rPr>
            <w:rFonts w:ascii="Calibri Light" w:eastAsia="Times New Roman" w:hAnsi="Calibri Light" w:cs="Tahoma"/>
            <w:color w:val="000000"/>
            <w:sz w:val="20"/>
            <w:szCs w:val="20"/>
          </w:rPr>
          <w:delText xml:space="preserve">Two </w:delText>
        </w:r>
      </w:del>
      <w:ins w:id="1" w:author="Parks, Robbie M" w:date="2017-06-26T09:37:00Z">
        <w:r w:rsidR="00090E10">
          <w:rPr>
            <w:noProof/>
            <w:lang w:val="en-GB" w:eastAsia="en-GB"/>
          </w:rPr>
          <w:drawing>
            <wp:anchor distT="0" distB="0" distL="114300" distR="114300" simplePos="0" relativeHeight="251667456" behindDoc="0" locked="0" layoutInCell="1" allowOverlap="1" wp14:anchorId="3603F473" wp14:editId="50C5BEA3">
              <wp:simplePos x="0" y="0"/>
              <wp:positionH relativeFrom="column">
                <wp:posOffset>3199765</wp:posOffset>
              </wp:positionH>
              <wp:positionV relativeFrom="paragraph">
                <wp:posOffset>107950</wp:posOffset>
              </wp:positionV>
              <wp:extent cx="2581910" cy="1574165"/>
              <wp:effectExtent l="0" t="0" r="8890" b="6985"/>
              <wp:wrapSquare wrapText="bothSides"/>
              <wp:docPr id="4" name="Picture 4" descr="Image result for ipcc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cc ris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1910"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E10">
          <w:rPr>
            <w:rFonts w:ascii="Calibri Light" w:eastAsia="Times New Roman" w:hAnsi="Calibri Light" w:cs="Tahoma"/>
            <w:color w:val="000000"/>
            <w:sz w:val="20"/>
            <w:szCs w:val="20"/>
          </w:rPr>
          <w:t>A</w:t>
        </w:r>
        <w:r w:rsidR="00090E10" w:rsidRPr="0003128C">
          <w:rPr>
            <w:rFonts w:ascii="Calibri Light" w:eastAsia="Times New Roman" w:hAnsi="Calibri Light" w:cs="Tahoma"/>
            <w:color w:val="000000"/>
            <w:sz w:val="20"/>
            <w:szCs w:val="20"/>
          </w:rPr>
          <w:t xml:space="preserve"> </w:t>
        </w:r>
      </w:ins>
      <w:r w:rsidR="004D1DC9">
        <w:rPr>
          <w:rFonts w:ascii="Calibri Light" w:eastAsia="Times New Roman" w:hAnsi="Calibri Light" w:cs="Tahoma"/>
          <w:color w:val="000000"/>
          <w:sz w:val="20"/>
          <w:szCs w:val="20"/>
        </w:rPr>
        <w:t xml:space="preserve">one-time and </w:t>
      </w:r>
      <w:r w:rsidR="0003128C" w:rsidRPr="0003128C">
        <w:rPr>
          <w:rFonts w:ascii="Calibri Light" w:eastAsia="Times New Roman" w:hAnsi="Calibri Light" w:cs="Tahoma"/>
          <w:color w:val="000000"/>
          <w:sz w:val="20"/>
          <w:szCs w:val="20"/>
        </w:rPr>
        <w:t>complementary technical paper</w:t>
      </w:r>
      <w:del w:id="2" w:author="Parks, Robbie M" w:date="2017-06-26T09:37:00Z">
        <w:r w:rsidR="0003128C" w:rsidRPr="0003128C" w:rsidDel="00090E10">
          <w:rPr>
            <w:rFonts w:ascii="Calibri Light" w:eastAsia="Times New Roman" w:hAnsi="Calibri Light" w:cs="Tahoma"/>
            <w:color w:val="000000"/>
            <w:sz w:val="20"/>
            <w:szCs w:val="20"/>
          </w:rPr>
          <w:delText>s</w:delText>
        </w:r>
      </w:del>
      <w:r w:rsidR="0003128C" w:rsidRPr="0003128C">
        <w:rPr>
          <w:rFonts w:ascii="Calibri Light" w:eastAsia="Times New Roman" w:hAnsi="Calibri Light" w:cs="Tahoma"/>
          <w:color w:val="000000"/>
          <w:sz w:val="20"/>
          <w:szCs w:val="20"/>
        </w:rPr>
        <w:t xml:space="preserve"> will be prepared </w:t>
      </w:r>
      <w:r>
        <w:rPr>
          <w:rFonts w:ascii="Calibri Light" w:eastAsia="Times New Roman" w:hAnsi="Calibri Light" w:cs="Tahoma"/>
          <w:color w:val="000000"/>
          <w:sz w:val="20"/>
          <w:szCs w:val="20"/>
        </w:rPr>
        <w:t xml:space="preserve">during June-July 2017 </w:t>
      </w:r>
      <w:r w:rsidR="0003128C">
        <w:rPr>
          <w:rFonts w:ascii="Calibri Light" w:eastAsia="Times New Roman" w:hAnsi="Calibri Light" w:cs="Tahoma"/>
          <w:color w:val="000000"/>
          <w:sz w:val="20"/>
          <w:szCs w:val="20"/>
        </w:rPr>
        <w:t>to</w:t>
      </w:r>
      <w:r w:rsidR="0003128C" w:rsidRPr="0003128C">
        <w:rPr>
          <w:rFonts w:ascii="Calibri Light" w:eastAsia="Times New Roman" w:hAnsi="Calibri Light" w:cs="Tahoma"/>
          <w:color w:val="000000"/>
          <w:sz w:val="20"/>
          <w:szCs w:val="20"/>
        </w:rPr>
        <w:t xml:space="preserve"> inform the </w:t>
      </w:r>
      <w:r w:rsidR="004D1DC9">
        <w:rPr>
          <w:rFonts w:ascii="Calibri Light" w:eastAsia="Times New Roman" w:hAnsi="Calibri Light" w:cs="Tahoma"/>
          <w:color w:val="000000"/>
          <w:sz w:val="20"/>
          <w:szCs w:val="20"/>
        </w:rPr>
        <w:t xml:space="preserve">common </w:t>
      </w:r>
      <w:r w:rsidR="0003128C" w:rsidRPr="0003128C">
        <w:rPr>
          <w:rFonts w:ascii="Calibri Light" w:eastAsia="Times New Roman" w:hAnsi="Calibri Light" w:cs="Tahoma"/>
          <w:color w:val="000000"/>
          <w:sz w:val="20"/>
          <w:szCs w:val="20"/>
        </w:rPr>
        <w:t xml:space="preserve">framework </w:t>
      </w:r>
      <w:r w:rsidR="004D1DC9">
        <w:rPr>
          <w:rFonts w:ascii="Calibri Light" w:eastAsia="Times New Roman" w:hAnsi="Calibri Light" w:cs="Tahoma"/>
          <w:color w:val="000000"/>
          <w:sz w:val="20"/>
          <w:szCs w:val="20"/>
        </w:rPr>
        <w:t>of issues and activities that</w:t>
      </w:r>
      <w:r w:rsidR="0003128C" w:rsidRPr="0003128C">
        <w:rPr>
          <w:rFonts w:ascii="Calibri Light" w:eastAsia="Times New Roman" w:hAnsi="Calibri Light" w:cs="Tahoma"/>
          <w:color w:val="000000"/>
          <w:sz w:val="20"/>
          <w:szCs w:val="20"/>
        </w:rPr>
        <w:t xml:space="preserve"> GHHIN </w:t>
      </w:r>
      <w:r w:rsidR="004D1DC9">
        <w:rPr>
          <w:rFonts w:ascii="Calibri Light" w:eastAsia="Times New Roman" w:hAnsi="Calibri Light" w:cs="Tahoma"/>
          <w:color w:val="000000"/>
          <w:sz w:val="20"/>
          <w:szCs w:val="20"/>
        </w:rPr>
        <w:t>will focus on</w:t>
      </w:r>
      <w:r>
        <w:rPr>
          <w:rFonts w:ascii="Calibri Light" w:eastAsia="Times New Roman" w:hAnsi="Calibri Light" w:cs="Tahoma"/>
          <w:color w:val="000000"/>
          <w:sz w:val="20"/>
          <w:szCs w:val="20"/>
        </w:rPr>
        <w:t xml:space="preserve"> and</w:t>
      </w:r>
      <w:r w:rsidR="00C10444">
        <w:rPr>
          <w:rFonts w:ascii="Calibri Light" w:eastAsia="Times New Roman" w:hAnsi="Calibri Light" w:cs="Tahoma"/>
          <w:color w:val="000000"/>
          <w:sz w:val="20"/>
          <w:szCs w:val="20"/>
        </w:rPr>
        <w:t xml:space="preserve"> track through its web-platform, </w:t>
      </w:r>
      <w:r>
        <w:rPr>
          <w:rFonts w:ascii="Calibri Light" w:eastAsia="Times New Roman" w:hAnsi="Calibri Light" w:cs="Tahoma"/>
          <w:color w:val="000000"/>
          <w:sz w:val="20"/>
          <w:szCs w:val="20"/>
        </w:rPr>
        <w:t>forums</w:t>
      </w:r>
      <w:r w:rsidR="00C10444">
        <w:rPr>
          <w:rFonts w:ascii="Calibri Light" w:eastAsia="Times New Roman" w:hAnsi="Calibri Light" w:cs="Tahoma"/>
          <w:color w:val="000000"/>
          <w:sz w:val="20"/>
          <w:szCs w:val="20"/>
        </w:rPr>
        <w:t>, and synthesis report. They will inform the</w:t>
      </w:r>
      <w:r w:rsidR="004D1DC9">
        <w:rPr>
          <w:rFonts w:ascii="Calibri Light" w:eastAsia="Times New Roman" w:hAnsi="Calibri Light" w:cs="Tahoma"/>
          <w:color w:val="000000"/>
          <w:sz w:val="20"/>
          <w:szCs w:val="20"/>
        </w:rPr>
        <w:t xml:space="preserve"> likely content for the global syn</w:t>
      </w:r>
      <w:bookmarkStart w:id="3" w:name="_GoBack"/>
      <w:bookmarkEnd w:id="3"/>
      <w:r w:rsidR="004D1DC9">
        <w:rPr>
          <w:rFonts w:ascii="Calibri Light" w:eastAsia="Times New Roman" w:hAnsi="Calibri Light" w:cs="Tahoma"/>
          <w:color w:val="000000"/>
          <w:sz w:val="20"/>
          <w:szCs w:val="20"/>
        </w:rPr>
        <w:t xml:space="preserve">thesis report; </w:t>
      </w:r>
      <w:r w:rsidR="00C10444">
        <w:rPr>
          <w:rFonts w:ascii="Calibri Light" w:eastAsia="Times New Roman" w:hAnsi="Calibri Light" w:cs="Tahoma"/>
          <w:color w:val="000000"/>
          <w:sz w:val="20"/>
          <w:szCs w:val="20"/>
        </w:rPr>
        <w:t>serve to</w:t>
      </w:r>
      <w:r>
        <w:rPr>
          <w:rFonts w:ascii="Calibri Light" w:eastAsia="Times New Roman" w:hAnsi="Calibri Light" w:cs="Tahoma"/>
          <w:color w:val="000000"/>
          <w:sz w:val="20"/>
          <w:szCs w:val="20"/>
        </w:rPr>
        <w:t xml:space="preserve"> collect baseline content information; and </w:t>
      </w:r>
      <w:r w:rsidR="004D1DC9">
        <w:rPr>
          <w:rFonts w:ascii="Calibri Light" w:eastAsia="Times New Roman" w:hAnsi="Calibri Light" w:cs="Tahoma"/>
          <w:color w:val="000000"/>
          <w:sz w:val="20"/>
          <w:szCs w:val="20"/>
        </w:rPr>
        <w:t xml:space="preserve">help expand upon previous guidance documents and identify </w:t>
      </w:r>
      <w:r w:rsidR="004D1DC9" w:rsidRPr="0003128C">
        <w:rPr>
          <w:rFonts w:ascii="Calibri Light" w:eastAsia="Times New Roman" w:hAnsi="Calibri Light" w:cs="Tahoma"/>
          <w:color w:val="000000"/>
          <w:sz w:val="20"/>
          <w:szCs w:val="20"/>
        </w:rPr>
        <w:t xml:space="preserve">alignment </w:t>
      </w:r>
      <w:r w:rsidR="004D1DC9">
        <w:rPr>
          <w:rFonts w:ascii="Calibri Light" w:eastAsia="Times New Roman" w:hAnsi="Calibri Light" w:cs="Tahoma"/>
          <w:color w:val="000000"/>
          <w:sz w:val="20"/>
          <w:szCs w:val="20"/>
        </w:rPr>
        <w:t>with the</w:t>
      </w:r>
      <w:r w:rsidR="004D1DC9" w:rsidRPr="0003128C">
        <w:rPr>
          <w:rFonts w:ascii="Calibri Light" w:eastAsia="Times New Roman" w:hAnsi="Calibri Light" w:cs="Tahoma"/>
          <w:color w:val="000000"/>
          <w:sz w:val="20"/>
          <w:szCs w:val="20"/>
        </w:rPr>
        <w:t xml:space="preserve"> NOAA National Integrated</w:t>
      </w:r>
      <w:r w:rsidR="004D1DC9">
        <w:rPr>
          <w:rFonts w:ascii="Calibri Light" w:eastAsia="Times New Roman" w:hAnsi="Calibri Light" w:cs="Tahoma"/>
          <w:color w:val="000000"/>
          <w:sz w:val="20"/>
          <w:szCs w:val="20"/>
        </w:rPr>
        <w:t xml:space="preserve"> Heat Health Information System</w:t>
      </w:r>
      <w:r>
        <w:rPr>
          <w:rFonts w:ascii="Calibri Light" w:eastAsia="Times New Roman" w:hAnsi="Calibri Light" w:cs="Tahoma"/>
          <w:color w:val="000000"/>
          <w:sz w:val="20"/>
          <w:szCs w:val="20"/>
        </w:rPr>
        <w:t>.</w:t>
      </w:r>
    </w:p>
    <w:p w14:paraId="7DF0E38A" w14:textId="77777777" w:rsidR="004934B8" w:rsidRDefault="004934B8" w:rsidP="004D1DC9">
      <w:pPr>
        <w:shd w:val="clear" w:color="auto" w:fill="FFFFFF"/>
        <w:spacing w:after="0" w:line="240" w:lineRule="auto"/>
        <w:rPr>
          <w:rFonts w:ascii="Calibri Light" w:eastAsia="Times New Roman" w:hAnsi="Calibri Light" w:cs="Tahoma"/>
          <w:color w:val="000000"/>
          <w:sz w:val="20"/>
          <w:szCs w:val="20"/>
        </w:rPr>
      </w:pPr>
    </w:p>
    <w:p w14:paraId="16D8753B" w14:textId="5FF3C23B" w:rsidR="004934B8" w:rsidRPr="004934B8" w:rsidRDefault="004D1DC9" w:rsidP="004934B8">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The reports have been organized around the </w:t>
      </w:r>
      <w:r w:rsidR="00C10444">
        <w:rPr>
          <w:rFonts w:ascii="Calibri Light" w:eastAsia="Times New Roman" w:hAnsi="Calibri Light" w:cs="Tahoma"/>
          <w:color w:val="000000"/>
          <w:sz w:val="20"/>
          <w:szCs w:val="20"/>
        </w:rPr>
        <w:t>principles of the IPCC climate risk f</w:t>
      </w:r>
      <w:r>
        <w:rPr>
          <w:rFonts w:ascii="Calibri Light" w:eastAsia="Times New Roman" w:hAnsi="Calibri Light" w:cs="Tahoma"/>
          <w:color w:val="000000"/>
          <w:sz w:val="20"/>
          <w:szCs w:val="20"/>
        </w:rPr>
        <w:t xml:space="preserve">ramework. </w:t>
      </w:r>
      <w:r w:rsidR="004934B8">
        <w:rPr>
          <w:rFonts w:ascii="Calibri Light" w:eastAsia="Times New Roman" w:hAnsi="Calibri Light" w:cs="Tahoma"/>
          <w:color w:val="000000"/>
          <w:sz w:val="20"/>
          <w:szCs w:val="20"/>
        </w:rPr>
        <w:t>They will t</w:t>
      </w:r>
      <w:r w:rsidR="004934B8" w:rsidRPr="004934B8">
        <w:rPr>
          <w:rFonts w:ascii="Calibri Light" w:eastAsia="Times New Roman" w:hAnsi="Calibri Light" w:cs="Tahoma"/>
          <w:color w:val="000000"/>
          <w:sz w:val="20"/>
          <w:szCs w:val="20"/>
        </w:rPr>
        <w:t xml:space="preserve">ake stock of </w:t>
      </w:r>
      <w:r w:rsidR="004934B8">
        <w:rPr>
          <w:rFonts w:ascii="Calibri Light" w:eastAsia="Times New Roman" w:hAnsi="Calibri Light" w:cs="Tahoma"/>
          <w:color w:val="000000"/>
          <w:sz w:val="20"/>
          <w:szCs w:val="20"/>
        </w:rPr>
        <w:t xml:space="preserve">the relevant categories of </w:t>
      </w:r>
      <w:r w:rsidR="004934B8" w:rsidRPr="004934B8">
        <w:rPr>
          <w:rFonts w:ascii="Calibri Light" w:eastAsia="Times New Roman" w:hAnsi="Calibri Light" w:cs="Tahoma"/>
          <w:color w:val="000000"/>
          <w:sz w:val="20"/>
          <w:szCs w:val="20"/>
        </w:rPr>
        <w:t xml:space="preserve">heat-health </w:t>
      </w:r>
      <w:r w:rsidR="004934B8">
        <w:rPr>
          <w:rFonts w:ascii="Calibri Light" w:eastAsia="Times New Roman" w:hAnsi="Calibri Light" w:cs="Tahoma"/>
          <w:color w:val="000000"/>
          <w:sz w:val="20"/>
          <w:szCs w:val="20"/>
        </w:rPr>
        <w:t xml:space="preserve">knowledge and </w:t>
      </w:r>
      <w:r w:rsidR="004934B8" w:rsidRPr="004934B8">
        <w:rPr>
          <w:rFonts w:ascii="Calibri Light" w:eastAsia="Times New Roman" w:hAnsi="Calibri Light" w:cs="Tahoma"/>
          <w:color w:val="000000"/>
          <w:sz w:val="20"/>
          <w:szCs w:val="20"/>
        </w:rPr>
        <w:t>information</w:t>
      </w:r>
      <w:r w:rsidR="004934B8">
        <w:rPr>
          <w:rFonts w:ascii="Calibri Light" w:eastAsia="Times New Roman" w:hAnsi="Calibri Light" w:cs="Tahoma"/>
          <w:color w:val="000000"/>
          <w:sz w:val="20"/>
          <w:szCs w:val="20"/>
        </w:rPr>
        <w:t xml:space="preserve"> which are required to inform</w:t>
      </w:r>
      <w:r w:rsidR="004934B8" w:rsidRPr="004934B8">
        <w:rPr>
          <w:rFonts w:ascii="Calibri Light" w:eastAsia="Times New Roman" w:hAnsi="Calibri Light" w:cs="Tahoma"/>
          <w:color w:val="000000"/>
          <w:sz w:val="20"/>
          <w:szCs w:val="20"/>
        </w:rPr>
        <w:t xml:space="preserve"> </w:t>
      </w:r>
      <w:r w:rsidR="004934B8">
        <w:rPr>
          <w:rFonts w:ascii="Calibri Light" w:eastAsia="Times New Roman" w:hAnsi="Calibri Light" w:cs="Tahoma"/>
          <w:color w:val="000000"/>
          <w:sz w:val="20"/>
          <w:szCs w:val="20"/>
        </w:rPr>
        <w:t xml:space="preserve">decisions and </w:t>
      </w:r>
      <w:r w:rsidR="004934B8" w:rsidRPr="004934B8">
        <w:rPr>
          <w:rFonts w:ascii="Calibri Light" w:eastAsia="Times New Roman" w:hAnsi="Calibri Light" w:cs="Tahoma"/>
          <w:color w:val="000000"/>
          <w:sz w:val="20"/>
          <w:szCs w:val="20"/>
        </w:rPr>
        <w:t xml:space="preserve">actions </w:t>
      </w:r>
      <w:r w:rsidR="004934B8">
        <w:rPr>
          <w:rFonts w:ascii="Calibri Light" w:eastAsia="Times New Roman" w:hAnsi="Calibri Light" w:cs="Tahoma"/>
          <w:color w:val="000000"/>
          <w:sz w:val="20"/>
          <w:szCs w:val="20"/>
        </w:rPr>
        <w:t xml:space="preserve">across timescales to reduce risks </w:t>
      </w:r>
      <w:r w:rsidR="004934B8" w:rsidRPr="004934B8">
        <w:rPr>
          <w:rFonts w:ascii="Calibri Light" w:eastAsia="Times New Roman" w:hAnsi="Calibri Light" w:cs="Tahoma"/>
          <w:color w:val="000000"/>
          <w:sz w:val="20"/>
          <w:szCs w:val="20"/>
        </w:rPr>
        <w:t xml:space="preserve">across the dimensions of hazard, vulnerability, exposure, risk reduction, </w:t>
      </w:r>
      <w:r w:rsidR="004934B8">
        <w:rPr>
          <w:rFonts w:ascii="Calibri Light" w:eastAsia="Times New Roman" w:hAnsi="Calibri Light" w:cs="Tahoma"/>
          <w:color w:val="000000"/>
          <w:sz w:val="20"/>
          <w:szCs w:val="20"/>
        </w:rPr>
        <w:t xml:space="preserve">and </w:t>
      </w:r>
      <w:r w:rsidR="004934B8" w:rsidRPr="004934B8">
        <w:rPr>
          <w:rFonts w:ascii="Calibri Light" w:eastAsia="Times New Roman" w:hAnsi="Calibri Light" w:cs="Tahoma"/>
          <w:color w:val="000000"/>
          <w:sz w:val="20"/>
          <w:szCs w:val="20"/>
        </w:rPr>
        <w:t>monitoring impacts</w:t>
      </w:r>
      <w:r w:rsidR="004934B8">
        <w:rPr>
          <w:rFonts w:ascii="Calibri Light" w:eastAsia="Times New Roman" w:hAnsi="Calibri Light" w:cs="Tahoma"/>
          <w:color w:val="000000"/>
          <w:sz w:val="20"/>
          <w:szCs w:val="20"/>
        </w:rPr>
        <w:t>.</w:t>
      </w:r>
      <w:r w:rsidR="004934B8" w:rsidRPr="004934B8">
        <w:rPr>
          <w:rFonts w:ascii="Calibri Light" w:eastAsia="Times New Roman" w:hAnsi="Calibri Light" w:cs="Tahoma"/>
          <w:color w:val="000000"/>
          <w:sz w:val="20"/>
          <w:szCs w:val="20"/>
        </w:rPr>
        <w:t xml:space="preserve"> </w:t>
      </w:r>
      <w:r w:rsidR="00C10444">
        <w:rPr>
          <w:rFonts w:ascii="Calibri Light" w:eastAsia="Times New Roman" w:hAnsi="Calibri Light" w:cs="Tahoma"/>
          <w:color w:val="000000"/>
          <w:sz w:val="20"/>
          <w:szCs w:val="20"/>
        </w:rPr>
        <w:t xml:space="preserve"> We hope to emphasize the circular nature of science/information feeding into responses, and back to informing science/information needs. </w:t>
      </w:r>
    </w:p>
    <w:p w14:paraId="7CD21C13" w14:textId="75DF9133" w:rsidR="004D1DC9" w:rsidRDefault="004D1DC9" w:rsidP="004D1DC9">
      <w:pPr>
        <w:shd w:val="clear" w:color="auto" w:fill="FFFFFF"/>
        <w:spacing w:after="0" w:line="240" w:lineRule="auto"/>
        <w:rPr>
          <w:rFonts w:ascii="Calibri Light" w:eastAsia="Times New Roman" w:hAnsi="Calibri Light" w:cs="Tahoma"/>
          <w:color w:val="000000"/>
          <w:sz w:val="20"/>
          <w:szCs w:val="20"/>
        </w:rPr>
      </w:pPr>
    </w:p>
    <w:p w14:paraId="6AEFF3E6" w14:textId="77777777" w:rsidR="004934B8" w:rsidRDefault="004934B8" w:rsidP="004934B8">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 xml:space="preserve">Expected Outcomes of </w:t>
      </w:r>
      <w:r w:rsidR="004D1DC9" w:rsidRPr="004D1DC9">
        <w:rPr>
          <w:rFonts w:ascii="Calibri Light" w:eastAsia="Times New Roman" w:hAnsi="Calibri Light" w:cs="Tahoma"/>
          <w:b/>
          <w:bCs/>
          <w:color w:val="000000"/>
          <w:sz w:val="20"/>
          <w:szCs w:val="20"/>
        </w:rPr>
        <w:t>Stocktaking Paper</w:t>
      </w:r>
      <w:r>
        <w:rPr>
          <w:rFonts w:ascii="Calibri Light" w:eastAsia="Times New Roman" w:hAnsi="Calibri Light" w:cs="Tahoma"/>
          <w:b/>
          <w:bCs/>
          <w:color w:val="000000"/>
          <w:sz w:val="20"/>
          <w:szCs w:val="20"/>
        </w:rPr>
        <w:t>s</w:t>
      </w:r>
      <w:r w:rsidR="004D1DC9" w:rsidRPr="004D1DC9">
        <w:rPr>
          <w:rFonts w:ascii="Calibri Light" w:eastAsia="Times New Roman" w:hAnsi="Calibri Light" w:cs="Tahoma"/>
          <w:b/>
          <w:bCs/>
          <w:color w:val="000000"/>
          <w:sz w:val="20"/>
          <w:szCs w:val="20"/>
        </w:rPr>
        <w:t xml:space="preserve"> </w:t>
      </w:r>
    </w:p>
    <w:p w14:paraId="3E4E2DC1" w14:textId="77777777" w:rsidR="00194DDF" w:rsidRPr="0003128C" w:rsidRDefault="00194DDF"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03128C">
        <w:rPr>
          <w:rFonts w:ascii="Calibri Light" w:eastAsia="Times New Roman" w:hAnsi="Calibri Light" w:cs="Tahoma"/>
          <w:color w:val="000000"/>
          <w:sz w:val="20"/>
          <w:szCs w:val="20"/>
        </w:rPr>
        <w:t>Help organize and inform a common thread framework of domains of information and action to be followed by the GHHIN</w:t>
      </w:r>
    </w:p>
    <w:p w14:paraId="2F0503EB" w14:textId="5AA9CC21" w:rsidR="004D1DC9" w:rsidRPr="004934B8" w:rsidRDefault="004D1DC9"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4934B8">
        <w:rPr>
          <w:rFonts w:ascii="Calibri Light" w:eastAsia="Times New Roman" w:hAnsi="Calibri Light" w:cs="Tahoma"/>
          <w:color w:val="000000"/>
          <w:sz w:val="20"/>
          <w:szCs w:val="20"/>
        </w:rPr>
        <w:t xml:space="preserve">Provide grounding and content for the development of the global synthesis report, </w:t>
      </w:r>
      <w:r w:rsidR="00194DDF">
        <w:rPr>
          <w:rFonts w:ascii="Calibri Light" w:eastAsia="Times New Roman" w:hAnsi="Calibri Light" w:cs="Tahoma"/>
          <w:color w:val="000000"/>
          <w:sz w:val="20"/>
          <w:szCs w:val="20"/>
        </w:rPr>
        <w:t>as a one-time effort prior to</w:t>
      </w:r>
      <w:r w:rsidRPr="004934B8">
        <w:rPr>
          <w:rFonts w:ascii="Calibri Light" w:eastAsia="Times New Roman" w:hAnsi="Calibri Light" w:cs="Tahoma"/>
          <w:color w:val="000000"/>
          <w:sz w:val="20"/>
          <w:szCs w:val="20"/>
        </w:rPr>
        <w:t xml:space="preserve"> mechanisms of the platform and forums are established to collect information.  </w:t>
      </w:r>
    </w:p>
    <w:p w14:paraId="4DA01CC8"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Inform </w:t>
      </w:r>
      <w:r w:rsidRPr="004D1DC9">
        <w:rPr>
          <w:rFonts w:ascii="Calibri Light" w:eastAsia="Times New Roman" w:hAnsi="Calibri Light" w:cs="Tahoma"/>
          <w:color w:val="000000"/>
          <w:sz w:val="20"/>
          <w:szCs w:val="20"/>
        </w:rPr>
        <w:t xml:space="preserve">core templates for comparative information categories, </w:t>
      </w:r>
      <w:r>
        <w:rPr>
          <w:rFonts w:ascii="Calibri Light" w:eastAsia="Times New Roman" w:hAnsi="Calibri Light" w:cs="Tahoma"/>
          <w:color w:val="000000"/>
          <w:sz w:val="20"/>
          <w:szCs w:val="20"/>
        </w:rPr>
        <w:t>that can be used as</w:t>
      </w:r>
      <w:r w:rsidRPr="0003128C">
        <w:rPr>
          <w:rFonts w:ascii="Calibri Light" w:eastAsia="Times New Roman" w:hAnsi="Calibri Light" w:cs="Tahoma"/>
          <w:color w:val="000000"/>
          <w:sz w:val="20"/>
          <w:szCs w:val="20"/>
        </w:rPr>
        <w:t xml:space="preserve"> the basis of the country/member profiles</w:t>
      </w:r>
      <w:r>
        <w:rPr>
          <w:rFonts w:ascii="Calibri Light" w:eastAsia="Times New Roman" w:hAnsi="Calibri Light" w:cs="Tahoma"/>
          <w:color w:val="000000"/>
          <w:sz w:val="20"/>
          <w:szCs w:val="20"/>
        </w:rPr>
        <w:t>.</w:t>
      </w:r>
      <w:r w:rsidRPr="0003128C">
        <w:rPr>
          <w:rFonts w:ascii="Calibri Light" w:eastAsia="Times New Roman" w:hAnsi="Calibri Light" w:cs="Tahoma"/>
          <w:color w:val="000000"/>
          <w:sz w:val="20"/>
          <w:szCs w:val="20"/>
        </w:rPr>
        <w:t xml:space="preserve"> </w:t>
      </w:r>
    </w:p>
    <w:p w14:paraId="618447DD"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Collect data on existing actions to</w:t>
      </w:r>
      <w:r w:rsidRPr="0003128C">
        <w:rPr>
          <w:rFonts w:ascii="Calibri Light" w:eastAsia="Times New Roman" w:hAnsi="Calibri Light" w:cs="Tahoma"/>
          <w:color w:val="000000"/>
          <w:sz w:val="20"/>
          <w:szCs w:val="20"/>
        </w:rPr>
        <w:t xml:space="preserve"> begin to populate the initial web-based sharing platform</w:t>
      </w:r>
      <w:r>
        <w:rPr>
          <w:rFonts w:ascii="Calibri Light" w:eastAsia="Times New Roman" w:hAnsi="Calibri Light" w:cs="Tahoma"/>
          <w:color w:val="000000"/>
          <w:sz w:val="20"/>
          <w:szCs w:val="20"/>
        </w:rPr>
        <w:t xml:space="preserve"> and identify key stakeholders, before GHHIN members are asked to contribute. </w:t>
      </w:r>
    </w:p>
    <w:p w14:paraId="6CBDF193" w14:textId="77777777" w:rsidR="004D1DC9" w:rsidRPr="004D1DC9" w:rsidRDefault="004D1DC9" w:rsidP="004D1DC9">
      <w:pPr>
        <w:pStyle w:val="ListParagraph"/>
        <w:shd w:val="clear" w:color="auto" w:fill="FFFFFF"/>
        <w:spacing w:after="0" w:line="240" w:lineRule="auto"/>
        <w:rPr>
          <w:rFonts w:ascii="Calibri Light" w:eastAsia="Times New Roman" w:hAnsi="Calibri Light" w:cs="Tahoma"/>
          <w:color w:val="000000"/>
          <w:sz w:val="20"/>
          <w:szCs w:val="20"/>
        </w:rPr>
      </w:pPr>
    </w:p>
    <w:p w14:paraId="4EF0248D" w14:textId="520F00CA" w:rsidR="00C10444" w:rsidDel="002F2337" w:rsidRDefault="003D0EA4" w:rsidP="006508F8">
      <w:pPr>
        <w:spacing w:line="240" w:lineRule="auto"/>
        <w:rPr>
          <w:del w:id="4" w:author="Joy Shumake-Guillemot" w:date="2017-06-24T08:52:00Z"/>
          <w:color w:val="C00000"/>
          <w:sz w:val="20"/>
          <w:szCs w:val="20"/>
        </w:rPr>
      </w:pPr>
      <w:del w:id="5" w:author="Joy Shumake-Guillemot" w:date="2017-06-24T08:52:00Z">
        <w:r w:rsidRPr="0003128C" w:rsidDel="002F2337">
          <w:rPr>
            <w:color w:val="C00000"/>
            <w:sz w:val="20"/>
            <w:szCs w:val="20"/>
          </w:rPr>
          <w:delText xml:space="preserve">Stocktaking </w:delText>
        </w:r>
        <w:r w:rsidR="0003128C" w:rsidRPr="0003128C" w:rsidDel="002F2337">
          <w:rPr>
            <w:color w:val="C00000"/>
            <w:sz w:val="20"/>
            <w:szCs w:val="20"/>
          </w:rPr>
          <w:delText>Paper 1:</w:delText>
        </w:r>
      </w:del>
      <w:ins w:id="6" w:author="Joy Shumake-Guillemot" w:date="2017-06-24T08:52:00Z">
        <w:r w:rsidR="002F2337">
          <w:rPr>
            <w:color w:val="C00000"/>
            <w:sz w:val="20"/>
            <w:szCs w:val="20"/>
          </w:rPr>
          <w:t>Chapters</w:t>
        </w:r>
      </w:ins>
      <w:r w:rsidR="0003128C" w:rsidRPr="0003128C">
        <w:rPr>
          <w:color w:val="C00000"/>
          <w:sz w:val="20"/>
          <w:szCs w:val="20"/>
        </w:rPr>
        <w:t xml:space="preserve"> on </w:t>
      </w:r>
      <w:r w:rsidR="0003128C" w:rsidRPr="0003128C">
        <w:rPr>
          <w:color w:val="C00000"/>
          <w:sz w:val="20"/>
          <w:szCs w:val="20"/>
          <w:u w:val="single"/>
        </w:rPr>
        <w:t>global heat hazards and human exposure</w:t>
      </w:r>
      <w:r w:rsidR="0003128C" w:rsidRPr="0003128C">
        <w:rPr>
          <w:color w:val="C00000"/>
          <w:sz w:val="20"/>
          <w:szCs w:val="20"/>
        </w:rPr>
        <w:t xml:space="preserve"> across timescales</w:t>
      </w:r>
      <w:ins w:id="7" w:author="Joy Shumake-Guillemot" w:date="2017-06-24T08:52:00Z">
        <w:r w:rsidR="002F2337">
          <w:rPr>
            <w:rFonts w:ascii="Calibri Light" w:eastAsia="Times New Roman" w:hAnsi="Calibri Light" w:cs="Tahoma"/>
            <w:color w:val="000000"/>
            <w:sz w:val="20"/>
            <w:szCs w:val="20"/>
          </w:rPr>
          <w:t xml:space="preserve"> will </w:t>
        </w:r>
      </w:ins>
      <w:ins w:id="8" w:author="Parks, Robbie M" w:date="2017-06-26T09:38:00Z">
        <w:r w:rsidR="00A11174">
          <w:rPr>
            <w:rFonts w:ascii="Calibri Light" w:eastAsia="Times New Roman" w:hAnsi="Calibri Light" w:cs="Tahoma"/>
            <w:color w:val="000000"/>
            <w:sz w:val="20"/>
            <w:szCs w:val="20"/>
          </w:rPr>
          <w:t xml:space="preserve">include </w:t>
        </w:r>
      </w:ins>
      <w:del w:id="9" w:author="Joy Shumake-Guillemot" w:date="2017-06-24T08:52:00Z">
        <w:r w:rsidR="00C10444" w:rsidDel="002F2337">
          <w:rPr>
            <w:color w:val="C00000"/>
            <w:sz w:val="20"/>
            <w:szCs w:val="20"/>
          </w:rPr>
          <w:delText>.</w:delText>
        </w:r>
      </w:del>
    </w:p>
    <w:p w14:paraId="51E84D31" w14:textId="4CDD59F9" w:rsidR="0003128C" w:rsidRPr="004934B8" w:rsidRDefault="00C10444" w:rsidP="002F2337">
      <w:pPr>
        <w:spacing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Monitoring, Forecasting, and EWS will come under this section – and not responses – and </w:t>
      </w:r>
      <w:r w:rsidR="0003128C" w:rsidRPr="0003128C">
        <w:rPr>
          <w:rFonts w:ascii="Calibri Light" w:eastAsia="Times New Roman" w:hAnsi="Calibri Light" w:cs="Tahoma"/>
          <w:color w:val="000000"/>
          <w:sz w:val="20"/>
          <w:szCs w:val="20"/>
        </w:rPr>
        <w:t xml:space="preserve">will build on some efforts to compare different </w:t>
      </w:r>
      <w:r>
        <w:rPr>
          <w:rFonts w:ascii="Calibri Light" w:eastAsia="Times New Roman" w:hAnsi="Calibri Light" w:cs="Tahoma"/>
          <w:color w:val="000000"/>
          <w:sz w:val="20"/>
          <w:szCs w:val="20"/>
        </w:rPr>
        <w:t xml:space="preserve">HHWS </w:t>
      </w:r>
      <w:r w:rsidR="0003128C" w:rsidRPr="0003128C">
        <w:rPr>
          <w:rFonts w:ascii="Calibri Light" w:eastAsia="Times New Roman" w:hAnsi="Calibri Light" w:cs="Tahoma"/>
          <w:color w:val="000000"/>
          <w:sz w:val="20"/>
          <w:szCs w:val="20"/>
        </w:rPr>
        <w:t xml:space="preserve">systems, and notably update p 28, table 4 </w:t>
      </w:r>
      <w:ins w:id="10" w:author="Joy Shumake-Guillemot" w:date="2017-06-24T08:44:00Z">
        <w:r w:rsidR="002F2337">
          <w:rPr>
            <w:rFonts w:ascii="Calibri Light" w:eastAsia="Times New Roman" w:hAnsi="Calibri Light" w:cs="Tahoma"/>
            <w:color w:val="000000"/>
            <w:sz w:val="20"/>
            <w:szCs w:val="20"/>
          </w:rPr>
          <w:t>(</w:t>
        </w:r>
        <w:r w:rsidR="002F2337" w:rsidRPr="0003128C">
          <w:rPr>
            <w:rFonts w:ascii="Calibri Light" w:eastAsia="Times New Roman" w:hAnsi="Calibri Light" w:cs="Tahoma"/>
            <w:color w:val="000000"/>
            <w:sz w:val="20"/>
            <w:szCs w:val="20"/>
          </w:rPr>
          <w:t>comparing local and national systems in US, Canada, Germany, Spain, France, UK, China, Hong Kong, Japan, Australia</w:t>
        </w:r>
        <w:r w:rsidR="002F2337">
          <w:rPr>
            <w:rFonts w:ascii="Calibri Light" w:eastAsia="Times New Roman" w:hAnsi="Calibri Light" w:cs="Tahoma"/>
            <w:color w:val="000000"/>
            <w:sz w:val="20"/>
            <w:szCs w:val="20"/>
          </w:rPr>
          <w:t>)</w:t>
        </w:r>
        <w:r w:rsidR="002F2337" w:rsidRPr="0003128C">
          <w:rPr>
            <w:rFonts w:ascii="Calibri Light" w:eastAsia="Times New Roman" w:hAnsi="Calibri Light" w:cs="Tahoma"/>
            <w:color w:val="000000"/>
            <w:sz w:val="20"/>
            <w:szCs w:val="20"/>
          </w:rPr>
          <w:t xml:space="preserve"> </w:t>
        </w:r>
      </w:ins>
      <w:ins w:id="11" w:author="Joy Shumake-Guillemot" w:date="2017-06-24T08:43:00Z">
        <w:r w:rsidR="002F2337">
          <w:rPr>
            <w:rFonts w:ascii="Calibri Light" w:eastAsia="Times New Roman" w:hAnsi="Calibri Light" w:cs="Tahoma"/>
            <w:color w:val="000000"/>
            <w:sz w:val="20"/>
            <w:szCs w:val="20"/>
          </w:rPr>
          <w:t xml:space="preserve">to include more countries </w:t>
        </w:r>
      </w:ins>
      <w:r w:rsidR="0003128C" w:rsidRPr="0003128C">
        <w:rPr>
          <w:rFonts w:ascii="Calibri Light" w:eastAsia="Times New Roman" w:hAnsi="Calibri Light" w:cs="Tahoma"/>
          <w:color w:val="000000"/>
          <w:sz w:val="20"/>
          <w:szCs w:val="20"/>
        </w:rPr>
        <w:t>of the WHO/WMO Heatwave and Health Guidance on Warning System Development Guidance Document</w:t>
      </w:r>
      <w:ins w:id="12" w:author="Joy Shumake-Guillemot" w:date="2017-06-24T08:44:00Z">
        <w:r w:rsidR="002F2337">
          <w:rPr>
            <w:rFonts w:ascii="Calibri Light" w:eastAsia="Times New Roman" w:hAnsi="Calibri Light" w:cs="Tahoma"/>
            <w:color w:val="000000"/>
            <w:sz w:val="20"/>
            <w:szCs w:val="20"/>
          </w:rPr>
          <w:t>.</w:t>
        </w:r>
      </w:ins>
      <w:del w:id="13" w:author="Joy Shumake-Guillemot" w:date="2017-06-24T08:44:00Z">
        <w:r w:rsidR="0003128C" w:rsidRPr="0003128C" w:rsidDel="002F2337">
          <w:rPr>
            <w:rFonts w:ascii="Calibri Light" w:eastAsia="Times New Roman" w:hAnsi="Calibri Light" w:cs="Tahoma"/>
            <w:color w:val="000000"/>
            <w:sz w:val="20"/>
            <w:szCs w:val="20"/>
          </w:rPr>
          <w:delText>,</w:delText>
        </w:r>
      </w:del>
      <w:r w:rsidR="0003128C" w:rsidRPr="0003128C">
        <w:rPr>
          <w:rFonts w:ascii="Calibri Light" w:eastAsia="Times New Roman" w:hAnsi="Calibri Light" w:cs="Tahoma"/>
          <w:color w:val="000000"/>
          <w:sz w:val="20"/>
          <w:szCs w:val="20"/>
        </w:rPr>
        <w:t xml:space="preserve"> </w:t>
      </w:r>
      <w:del w:id="14" w:author="Joy Shumake-Guillemot" w:date="2017-06-24T08:44:00Z">
        <w:r w:rsidR="0003128C" w:rsidRPr="0003128C" w:rsidDel="002F2337">
          <w:rPr>
            <w:rFonts w:ascii="Calibri Light" w:eastAsia="Times New Roman" w:hAnsi="Calibri Light" w:cs="Tahoma"/>
            <w:color w:val="000000"/>
            <w:sz w:val="20"/>
            <w:szCs w:val="20"/>
          </w:rPr>
          <w:delText xml:space="preserve">comparing local and national systems in US, Canada, Germany, Spain, France, UK, China, Hong Kong, Japan, Australia. </w:delText>
        </w:r>
      </w:del>
    </w:p>
    <w:p w14:paraId="54E1B704" w14:textId="31D4AC84" w:rsidR="004934B8" w:rsidRDefault="003D0EA4">
      <w:pPr>
        <w:spacing w:line="240" w:lineRule="auto"/>
        <w:rPr>
          <w:rFonts w:ascii="Calibri Light" w:eastAsia="Times New Roman" w:hAnsi="Calibri Light" w:cs="Tahoma"/>
          <w:color w:val="000000"/>
          <w:sz w:val="20"/>
          <w:szCs w:val="20"/>
        </w:rPr>
      </w:pPr>
      <w:del w:id="15" w:author="Joy Shumake-Guillemot" w:date="2017-06-24T08:52:00Z">
        <w:r w:rsidRPr="0003128C" w:rsidDel="002F2337">
          <w:rPr>
            <w:color w:val="C00000"/>
            <w:sz w:val="20"/>
            <w:szCs w:val="20"/>
          </w:rPr>
          <w:delText xml:space="preserve">Stocktaking </w:delText>
        </w:r>
        <w:r w:rsidR="0003128C" w:rsidRPr="0003128C" w:rsidDel="002F2337">
          <w:rPr>
            <w:color w:val="C00000"/>
            <w:sz w:val="20"/>
            <w:szCs w:val="20"/>
          </w:rPr>
          <w:delText>Paper 2: on</w:delText>
        </w:r>
      </w:del>
      <w:ins w:id="16" w:author="Joy Shumake-Guillemot" w:date="2017-06-24T08:52:00Z">
        <w:r w:rsidR="002F2337">
          <w:rPr>
            <w:color w:val="C00000"/>
            <w:sz w:val="20"/>
            <w:szCs w:val="20"/>
          </w:rPr>
          <w:t>Chapters on</w:t>
        </w:r>
      </w:ins>
      <w:r w:rsidR="0003128C" w:rsidRPr="0003128C">
        <w:rPr>
          <w:color w:val="C00000"/>
          <w:sz w:val="20"/>
          <w:szCs w:val="20"/>
        </w:rPr>
        <w:t xml:space="preserve"> </w:t>
      </w:r>
      <w:r w:rsidR="0003128C" w:rsidRPr="003D0EA4">
        <w:rPr>
          <w:color w:val="C00000"/>
          <w:sz w:val="20"/>
          <w:szCs w:val="20"/>
          <w:u w:val="single"/>
        </w:rPr>
        <w:t>human vulnerability to heat and risk reduction actions</w:t>
      </w:r>
      <w:r w:rsidR="0003128C" w:rsidRPr="0003128C">
        <w:rPr>
          <w:color w:val="C00000"/>
          <w:sz w:val="20"/>
          <w:szCs w:val="20"/>
        </w:rPr>
        <w:t xml:space="preserve"> across timescales </w:t>
      </w:r>
      <w:del w:id="17" w:author="Joy Shumake-Guillemot" w:date="2017-06-24T08:52:00Z">
        <w:r w:rsidR="0003128C" w:rsidRPr="0003128C" w:rsidDel="002F2337">
          <w:rPr>
            <w:rFonts w:ascii="Calibri Light" w:eastAsia="Times New Roman" w:hAnsi="Calibri Light" w:cs="Tahoma"/>
            <w:color w:val="000000"/>
            <w:sz w:val="20"/>
            <w:szCs w:val="20"/>
          </w:rPr>
          <w:delText xml:space="preserve">This report </w:delText>
        </w:r>
      </w:del>
      <w:r w:rsidR="0003128C" w:rsidRPr="0003128C">
        <w:rPr>
          <w:rFonts w:ascii="Calibri Light" w:eastAsia="Times New Roman" w:hAnsi="Calibri Light" w:cs="Tahoma"/>
          <w:color w:val="000000"/>
          <w:sz w:val="20"/>
          <w:szCs w:val="20"/>
        </w:rPr>
        <w:t>will notably update Chapter 6 of the WHO/WMO Heatwave and Health Guidance on Warning System Development Guidance Document.</w:t>
      </w:r>
    </w:p>
    <w:p w14:paraId="08CC8E0D" w14:textId="77777777" w:rsidR="004934B8" w:rsidRPr="004934B8" w:rsidRDefault="004934B8" w:rsidP="004934B8">
      <w:pPr>
        <w:spacing w:line="240" w:lineRule="auto"/>
        <w:rPr>
          <w:rFonts w:ascii="Calibri Light" w:eastAsia="Times New Roman" w:hAnsi="Calibri Light" w:cs="Tahoma"/>
          <w:color w:val="000000"/>
          <w:sz w:val="20"/>
          <w:szCs w:val="20"/>
        </w:rPr>
      </w:pPr>
    </w:p>
    <w:p w14:paraId="797F7916" w14:textId="77777777" w:rsidR="004934B8" w:rsidRDefault="004934B8">
      <w:pPr>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br w:type="page"/>
      </w:r>
    </w:p>
    <w:p w14:paraId="54DAC291" w14:textId="64A12651" w:rsidR="00BC3083" w:rsidRPr="00CD3267" w:rsidRDefault="00BC3083" w:rsidP="002F2337">
      <w:pPr>
        <w:shd w:val="clear" w:color="auto" w:fill="FFFFFF"/>
        <w:spacing w:after="0" w:line="240" w:lineRule="auto"/>
        <w:rPr>
          <w:rFonts w:ascii="Calibri Light" w:eastAsia="Times New Roman" w:hAnsi="Calibri Light" w:cs="Tahoma"/>
          <w:b/>
          <w:bCs/>
          <w:color w:val="000000"/>
          <w:sz w:val="32"/>
          <w:szCs w:val="32"/>
        </w:rPr>
      </w:pPr>
      <w:del w:id="18" w:author="Joy Shumake-Guillemot" w:date="2017-06-24T08:46:00Z">
        <w:r w:rsidRPr="00CD3267" w:rsidDel="002F2337">
          <w:rPr>
            <w:rFonts w:ascii="Calibri Light" w:eastAsia="Times New Roman" w:hAnsi="Calibri Light" w:cs="Tahoma"/>
            <w:b/>
            <w:bCs/>
            <w:color w:val="000000"/>
            <w:sz w:val="32"/>
            <w:szCs w:val="32"/>
          </w:rPr>
          <w:lastRenderedPageBreak/>
          <w:delText xml:space="preserve">Paper 1:  </w:delText>
        </w:r>
      </w:del>
      <w:r>
        <w:rPr>
          <w:rFonts w:ascii="Calibri Light" w:eastAsia="Times New Roman" w:hAnsi="Calibri Light" w:cs="Tahoma"/>
          <w:b/>
          <w:bCs/>
          <w:color w:val="000000"/>
          <w:sz w:val="32"/>
          <w:szCs w:val="32"/>
        </w:rPr>
        <w:t>Stocktaking</w:t>
      </w:r>
      <w:r w:rsidRPr="00CD3267">
        <w:rPr>
          <w:rFonts w:ascii="Calibri Light" w:eastAsia="Times New Roman" w:hAnsi="Calibri Light" w:cs="Tahoma"/>
          <w:b/>
          <w:bCs/>
          <w:color w:val="000000"/>
          <w:sz w:val="32"/>
          <w:szCs w:val="32"/>
        </w:rPr>
        <w:t xml:space="preserve"> of Global Heat </w:t>
      </w:r>
      <w:ins w:id="19" w:author="Joy Shumake-Guillemot" w:date="2017-06-24T08:46:00Z">
        <w:r w:rsidR="002F2337">
          <w:rPr>
            <w:rFonts w:ascii="Calibri Light" w:eastAsia="Times New Roman" w:hAnsi="Calibri Light" w:cs="Tahoma"/>
            <w:b/>
            <w:bCs/>
            <w:color w:val="000000"/>
            <w:sz w:val="32"/>
            <w:szCs w:val="32"/>
          </w:rPr>
          <w:t xml:space="preserve">Risks and </w:t>
        </w:r>
      </w:ins>
      <w:ins w:id="20" w:author="Joy Shumake-Guillemot" w:date="2017-06-24T08:47:00Z">
        <w:r w:rsidR="002F2337">
          <w:rPr>
            <w:rFonts w:ascii="Calibri Light" w:eastAsia="Times New Roman" w:hAnsi="Calibri Light" w:cs="Tahoma"/>
            <w:b/>
            <w:bCs/>
            <w:color w:val="000000"/>
            <w:sz w:val="32"/>
            <w:szCs w:val="32"/>
          </w:rPr>
          <w:t xml:space="preserve">Responses. </w:t>
        </w:r>
      </w:ins>
      <w:del w:id="21" w:author="Joy Shumake-Guillemot" w:date="2017-06-24T08:47:00Z">
        <w:r w:rsidRPr="00CD3267" w:rsidDel="002F2337">
          <w:rPr>
            <w:rFonts w:ascii="Calibri Light" w:eastAsia="Times New Roman" w:hAnsi="Calibri Light" w:cs="Tahoma"/>
            <w:b/>
            <w:bCs/>
            <w:color w:val="000000"/>
            <w:sz w:val="32"/>
            <w:szCs w:val="32"/>
          </w:rPr>
          <w:delText>HAZARD + EXPOSURE</w:delText>
        </w:r>
      </w:del>
      <w:ins w:id="22" w:author="Joy Shumake-Guillemot" w:date="2017-06-24T08:47:00Z">
        <w:r w:rsidR="002F2337">
          <w:rPr>
            <w:rFonts w:ascii="Calibri Light" w:eastAsia="Times New Roman" w:hAnsi="Calibri Light" w:cs="Tahoma"/>
            <w:b/>
            <w:bCs/>
            <w:color w:val="000000"/>
            <w:sz w:val="32"/>
            <w:szCs w:val="32"/>
          </w:rPr>
          <w:t xml:space="preserve"> </w:t>
        </w:r>
      </w:ins>
    </w:p>
    <w:p w14:paraId="676727C3" w14:textId="30E9F776" w:rsidR="00BC3083" w:rsidRDefault="0003128C" w:rsidP="002F2337">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noProof/>
          <w:color w:val="000000"/>
          <w:sz w:val="32"/>
          <w:szCs w:val="32"/>
          <w:lang w:val="en-GB" w:eastAsia="en-GB"/>
        </w:rPr>
        <w:drawing>
          <wp:anchor distT="0" distB="0" distL="114300" distR="114300" simplePos="0" relativeHeight="251664384" behindDoc="0" locked="0" layoutInCell="1" allowOverlap="1" wp14:anchorId="46292BD5" wp14:editId="593496E1">
            <wp:simplePos x="0" y="0"/>
            <wp:positionH relativeFrom="column">
              <wp:posOffset>3339465</wp:posOffset>
            </wp:positionH>
            <wp:positionV relativeFrom="paragraph">
              <wp:posOffset>100965</wp:posOffset>
            </wp:positionV>
            <wp:extent cx="2654935" cy="2166620"/>
            <wp:effectExtent l="0" t="0" r="0" b="5080"/>
            <wp:wrapSquare wrapText="bothSides"/>
            <wp:docPr id="1" name="Picture 1" descr="../Desktop/Screen%20Shot%202017-06-22%20at%202.27.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2%20at%202.27.49%20P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935" cy="216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083">
        <w:rPr>
          <w:rFonts w:ascii="Calibri Light" w:eastAsia="Times New Roman" w:hAnsi="Calibri Light" w:cs="Tahoma"/>
          <w:b/>
          <w:bCs/>
          <w:color w:val="000000"/>
          <w:sz w:val="20"/>
          <w:szCs w:val="20"/>
        </w:rPr>
        <w:t xml:space="preserve">Page target </w:t>
      </w:r>
      <w:del w:id="23" w:author="Joy Shumake-Guillemot" w:date="2017-06-24T08:47:00Z">
        <w:r w:rsidR="00BC3083" w:rsidDel="002F2337">
          <w:rPr>
            <w:rFonts w:ascii="Calibri Light" w:eastAsia="Times New Roman" w:hAnsi="Calibri Light" w:cs="Tahoma"/>
            <w:b/>
            <w:bCs/>
            <w:color w:val="000000"/>
            <w:sz w:val="20"/>
            <w:szCs w:val="20"/>
          </w:rPr>
          <w:delText>20-25</w:delText>
        </w:r>
      </w:del>
      <w:ins w:id="24" w:author="Joy Shumake-Guillemot" w:date="2017-06-24T08:47:00Z">
        <w:r w:rsidR="002F2337">
          <w:rPr>
            <w:rFonts w:ascii="Calibri Light" w:eastAsia="Times New Roman" w:hAnsi="Calibri Light" w:cs="Tahoma"/>
            <w:b/>
            <w:bCs/>
            <w:color w:val="000000"/>
            <w:sz w:val="20"/>
            <w:szCs w:val="20"/>
          </w:rPr>
          <w:t>50</w:t>
        </w:r>
      </w:ins>
      <w:r w:rsidR="00BC3083">
        <w:rPr>
          <w:rFonts w:ascii="Calibri Light" w:eastAsia="Times New Roman" w:hAnsi="Calibri Light" w:cs="Tahoma"/>
          <w:b/>
          <w:bCs/>
          <w:color w:val="000000"/>
          <w:sz w:val="20"/>
          <w:szCs w:val="20"/>
        </w:rPr>
        <w:t>, with annexes as required</w:t>
      </w:r>
    </w:p>
    <w:p w14:paraId="7B6D640A"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296B4698" w14:textId="7DB6DF40" w:rsidR="0003128C" w:rsidRDefault="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 xml:space="preserve">This </w:t>
      </w:r>
      <w:r>
        <w:rPr>
          <w:rFonts w:ascii="Calibri Light" w:eastAsia="Times New Roman" w:hAnsi="Calibri Light" w:cs="Tahoma"/>
          <w:color w:val="000000"/>
          <w:sz w:val="20"/>
          <w:szCs w:val="20"/>
        </w:rPr>
        <w:t>stocktaking</w:t>
      </w:r>
      <w:r w:rsidRPr="00E22B47">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report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the global state of the science</w:t>
      </w:r>
      <w:r>
        <w:rPr>
          <w:rFonts w:ascii="Calibri Light" w:eastAsia="Times New Roman" w:hAnsi="Calibri Light" w:cs="Tahoma"/>
          <w:color w:val="000000"/>
          <w:sz w:val="20"/>
          <w:szCs w:val="20"/>
        </w:rPr>
        <w:t xml:space="preserve"> to </w:t>
      </w:r>
      <w:r w:rsidRPr="0003128C">
        <w:rPr>
          <w:rFonts w:ascii="Calibri Light" w:eastAsia="Times New Roman" w:hAnsi="Calibri Light" w:cs="Tahoma"/>
          <w:color w:val="000000"/>
          <w:sz w:val="20"/>
          <w:szCs w:val="20"/>
          <w:u w:val="single"/>
        </w:rPr>
        <w:t>understand</w:t>
      </w:r>
      <w:ins w:id="25" w:author="Joy Shumake-Guillemot" w:date="2017-06-24T08:52:00Z">
        <w:r w:rsidR="002F2337">
          <w:rPr>
            <w:rFonts w:ascii="Calibri Light" w:eastAsia="Times New Roman" w:hAnsi="Calibri Light" w:cs="Tahoma"/>
            <w:color w:val="000000"/>
            <w:sz w:val="20"/>
            <w:szCs w:val="20"/>
            <w:u w:val="single"/>
          </w:rPr>
          <w:t xml:space="preserve">, </w:t>
        </w:r>
      </w:ins>
      <w:del w:id="26" w:author="Joy Shumake-Guillemot" w:date="2017-06-24T08:52:00Z">
        <w:r w:rsidRPr="0003128C" w:rsidDel="002F2337">
          <w:rPr>
            <w:rFonts w:ascii="Calibri Light" w:eastAsia="Times New Roman" w:hAnsi="Calibri Light" w:cs="Tahoma"/>
            <w:color w:val="000000"/>
            <w:sz w:val="20"/>
            <w:szCs w:val="20"/>
            <w:u w:val="single"/>
          </w:rPr>
          <w:delText xml:space="preserve"> and </w:delText>
        </w:r>
      </w:del>
      <w:r w:rsidRPr="0003128C">
        <w:rPr>
          <w:rFonts w:ascii="Calibri Light" w:eastAsia="Times New Roman" w:hAnsi="Calibri Light" w:cs="Tahoma"/>
          <w:color w:val="000000"/>
          <w:sz w:val="20"/>
          <w:szCs w:val="20"/>
          <w:u w:val="single"/>
        </w:rPr>
        <w:t xml:space="preserve">predict </w:t>
      </w:r>
      <w:r w:rsidR="0003128C" w:rsidRPr="0003128C">
        <w:rPr>
          <w:rFonts w:ascii="Calibri Light" w:eastAsia="Times New Roman" w:hAnsi="Calibri Light" w:cs="Tahoma"/>
          <w:color w:val="000000"/>
          <w:sz w:val="20"/>
          <w:szCs w:val="20"/>
          <w:u w:val="single"/>
        </w:rPr>
        <w:t xml:space="preserve">ambient </w:t>
      </w:r>
      <w:r w:rsidRPr="0003128C">
        <w:rPr>
          <w:rFonts w:ascii="Calibri Light" w:eastAsia="Times New Roman" w:hAnsi="Calibri Light" w:cs="Tahoma"/>
          <w:color w:val="000000"/>
          <w:sz w:val="20"/>
          <w:szCs w:val="20"/>
          <w:u w:val="single"/>
        </w:rPr>
        <w:t xml:space="preserve">heat related hazards </w:t>
      </w:r>
      <w:del w:id="27" w:author="Joy Shumake-Guillemot" w:date="2017-06-24T08:53:00Z">
        <w:r w:rsidRPr="0003128C" w:rsidDel="002F2337">
          <w:rPr>
            <w:rFonts w:ascii="Calibri Light" w:eastAsia="Times New Roman" w:hAnsi="Calibri Light" w:cs="Tahoma"/>
            <w:color w:val="000000"/>
            <w:sz w:val="20"/>
            <w:szCs w:val="20"/>
            <w:u w:val="single"/>
          </w:rPr>
          <w:delText>to human health</w:delText>
        </w:r>
        <w:r w:rsidDel="002F2337">
          <w:rPr>
            <w:rFonts w:ascii="Calibri Light" w:eastAsia="Times New Roman" w:hAnsi="Calibri Light" w:cs="Tahoma"/>
            <w:color w:val="000000"/>
            <w:sz w:val="20"/>
            <w:szCs w:val="20"/>
          </w:rPr>
          <w:delText xml:space="preserve"> and </w:delText>
        </w:r>
        <w:r w:rsidRPr="0003128C" w:rsidDel="002F2337">
          <w:rPr>
            <w:rFonts w:ascii="Calibri Light" w:eastAsia="Times New Roman" w:hAnsi="Calibri Light" w:cs="Tahoma"/>
            <w:color w:val="000000"/>
            <w:sz w:val="20"/>
            <w:szCs w:val="20"/>
            <w:u w:val="single"/>
          </w:rPr>
          <w:delText>human population exposure</w:delText>
        </w:r>
      </w:del>
      <w:ins w:id="28" w:author="Joy Shumake-Guillemot" w:date="2017-06-24T08:53:00Z">
        <w:r w:rsidR="002F2337">
          <w:rPr>
            <w:rFonts w:ascii="Calibri Light" w:eastAsia="Times New Roman" w:hAnsi="Calibri Light" w:cs="Tahoma"/>
            <w:color w:val="000000"/>
            <w:sz w:val="20"/>
            <w:szCs w:val="20"/>
            <w:u w:val="single"/>
          </w:rPr>
          <w:t>and exposures</w:t>
        </w:r>
      </w:ins>
      <w:r>
        <w:rPr>
          <w:rFonts w:ascii="Calibri Light" w:eastAsia="Times New Roman" w:hAnsi="Calibri Light" w:cs="Tahoma"/>
          <w:color w:val="000000"/>
          <w:sz w:val="20"/>
          <w:szCs w:val="20"/>
        </w:rPr>
        <w:t xml:space="preserve"> to increasing and extreme temperatures. </w:t>
      </w:r>
      <w:r w:rsidRPr="00E22B47">
        <w:rPr>
          <w:rFonts w:ascii="Calibri Light" w:eastAsia="Times New Roman" w:hAnsi="Calibri Light" w:cs="Tahoma"/>
          <w:color w:val="000000"/>
          <w:sz w:val="20"/>
          <w:szCs w:val="20"/>
        </w:rPr>
        <w:t xml:space="preserve"> </w:t>
      </w:r>
    </w:p>
    <w:p w14:paraId="32A925CE" w14:textId="77777777" w:rsidR="0003128C" w:rsidRDefault="0003128C" w:rsidP="0003128C">
      <w:pPr>
        <w:shd w:val="clear" w:color="auto" w:fill="FFFFFF"/>
        <w:spacing w:after="0" w:line="240" w:lineRule="auto"/>
        <w:rPr>
          <w:rFonts w:ascii="Calibri Light" w:eastAsia="Times New Roman" w:hAnsi="Calibri Light" w:cs="Tahoma"/>
          <w:color w:val="000000"/>
          <w:sz w:val="20"/>
          <w:szCs w:val="20"/>
        </w:rPr>
      </w:pPr>
    </w:p>
    <w:p w14:paraId="16CB42A4" w14:textId="5AE8BC7E" w:rsidR="0003128C" w:rsidDel="0021114E" w:rsidRDefault="00BC3083" w:rsidP="0003128C">
      <w:pPr>
        <w:shd w:val="clear" w:color="auto" w:fill="FFFFFF"/>
        <w:spacing w:after="0" w:line="240" w:lineRule="auto"/>
        <w:rPr>
          <w:del w:id="29" w:author="Joy Shumake-Guillemot" w:date="2017-06-24T08:53:00Z"/>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It will </w:t>
      </w:r>
      <w:r w:rsidR="0003128C">
        <w:rPr>
          <w:rFonts w:ascii="Calibri Light" w:eastAsia="Times New Roman" w:hAnsi="Calibri Light" w:cs="Tahoma"/>
          <w:color w:val="000000"/>
          <w:sz w:val="20"/>
          <w:szCs w:val="20"/>
        </w:rPr>
        <w:t xml:space="preserve">quickly summarize the literature on the state of the hazard; outline and </w:t>
      </w:r>
      <w:r>
        <w:rPr>
          <w:rFonts w:ascii="Calibri Light" w:eastAsia="Times New Roman" w:hAnsi="Calibri Light" w:cs="Tahoma"/>
          <w:color w:val="000000"/>
          <w:sz w:val="20"/>
          <w:szCs w:val="20"/>
        </w:rPr>
        <w:t>highlight</w:t>
      </w:r>
      <w:r w:rsidRPr="0081549E">
        <w:rPr>
          <w:rFonts w:ascii="Calibri Light" w:eastAsia="Times New Roman" w:hAnsi="Calibri Light" w:cs="Tahoma"/>
          <w:color w:val="000000"/>
          <w:sz w:val="20"/>
          <w:szCs w:val="20"/>
        </w:rPr>
        <w:t xml:space="preserve"> similarities and differences in</w:t>
      </w:r>
      <w:r>
        <w:rPr>
          <w:rFonts w:ascii="Calibri Light" w:eastAsia="Times New Roman" w:hAnsi="Calibri Light" w:cs="Tahoma"/>
          <w:color w:val="000000"/>
          <w:sz w:val="20"/>
          <w:szCs w:val="20"/>
        </w:rPr>
        <w:t xml:space="preserve"> systems for characterizing the hazards,</w:t>
      </w:r>
      <w:r w:rsidRPr="0081549E">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and temperature</w:t>
      </w:r>
      <w:r w:rsidRPr="0081549E">
        <w:rPr>
          <w:rFonts w:ascii="Calibri Light" w:eastAsia="Times New Roman" w:hAnsi="Calibri Light" w:cs="Tahoma"/>
          <w:color w:val="000000"/>
          <w:sz w:val="20"/>
          <w:szCs w:val="20"/>
        </w:rPr>
        <w:t xml:space="preserve"> prediction across timescales (weather, S2S, and decadal)</w:t>
      </w:r>
      <w:r>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It will present key considerations used in the literature for measuring human population exposure to extreme and increasing temperatures. </w:t>
      </w:r>
    </w:p>
    <w:p w14:paraId="1FE2E6AB" w14:textId="2750E80B" w:rsidR="0021114E" w:rsidRDefault="0021114E">
      <w:pPr>
        <w:shd w:val="clear" w:color="auto" w:fill="FFFFFF"/>
        <w:spacing w:after="0" w:line="240" w:lineRule="auto"/>
        <w:rPr>
          <w:ins w:id="30" w:author="Joy Shumake-Guillemot" w:date="2017-06-24T08:53:00Z"/>
          <w:rFonts w:ascii="Calibri Light" w:eastAsia="Times New Roman" w:hAnsi="Calibri Light" w:cs="Tahoma"/>
          <w:color w:val="000000"/>
          <w:sz w:val="20"/>
          <w:szCs w:val="20"/>
        </w:rPr>
      </w:pPr>
      <w:ins w:id="31" w:author="Joy Shumake-Guillemot" w:date="2017-06-24T08:53:00Z">
        <w:r>
          <w:rPr>
            <w:rFonts w:ascii="Calibri Light" w:eastAsia="Times New Roman" w:hAnsi="Calibri Light" w:cs="Tahoma"/>
            <w:color w:val="000000"/>
            <w:sz w:val="20"/>
            <w:szCs w:val="20"/>
          </w:rPr>
          <w:t xml:space="preserve">It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 xml:space="preserve">the global state of </w:t>
        </w:r>
        <w:r>
          <w:rPr>
            <w:rFonts w:ascii="Calibri Light" w:eastAsia="Times New Roman" w:hAnsi="Calibri Light" w:cs="Tahoma"/>
            <w:color w:val="000000"/>
            <w:sz w:val="20"/>
            <w:szCs w:val="20"/>
          </w:rPr>
          <w:t xml:space="preserve">understanding human vulnerability to heat exposures, and the broad range of responses and actions which can be taken to reduce human exposures and impacts. </w:t>
        </w:r>
        <w:r w:rsidRPr="00E22B47">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It will describe categories of vulnerable populations; highlight</w:t>
        </w:r>
        <w:r w:rsidRPr="0081549E">
          <w:rPr>
            <w:rFonts w:ascii="Calibri Light" w:eastAsia="Times New Roman" w:hAnsi="Calibri Light" w:cs="Tahoma"/>
            <w:color w:val="000000"/>
            <w:sz w:val="20"/>
            <w:szCs w:val="20"/>
          </w:rPr>
          <w:t xml:space="preserve"> similarities and differences </w:t>
        </w:r>
        <w:r>
          <w:rPr>
            <w:rFonts w:ascii="Calibri Light" w:eastAsia="Times New Roman" w:hAnsi="Calibri Light" w:cs="Tahoma"/>
            <w:color w:val="000000"/>
            <w:sz w:val="20"/>
            <w:szCs w:val="20"/>
          </w:rPr>
          <w:t>in response opportunities and systems, from behavioral to infrastructural, and legal actions which can be taken over different timeframes.</w:t>
        </w:r>
        <w:r w:rsidRPr="00857E0C">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Intervention</w:t>
        </w:r>
        <w:r w:rsidRPr="00857E0C">
          <w:rPr>
            <w:rFonts w:ascii="Calibri Light" w:eastAsia="Times New Roman" w:hAnsi="Calibri Light" w:cs="Tahoma"/>
            <w:color w:val="000000"/>
            <w:sz w:val="20"/>
            <w:szCs w:val="20"/>
          </w:rPr>
          <w:t xml:space="preserve"> effectiveness </w:t>
        </w:r>
        <w:r>
          <w:rPr>
            <w:rFonts w:ascii="Calibri Light" w:eastAsia="Times New Roman" w:hAnsi="Calibri Light" w:cs="Tahoma"/>
            <w:color w:val="000000"/>
            <w:sz w:val="20"/>
            <w:szCs w:val="20"/>
          </w:rPr>
          <w:t xml:space="preserve">will be cited as available. </w:t>
        </w:r>
        <w:r w:rsidRPr="00857E0C">
          <w:rPr>
            <w:rFonts w:ascii="Calibri Light" w:eastAsia="Times New Roman" w:hAnsi="Calibri Light" w:cs="Tahoma"/>
            <w:color w:val="000000"/>
            <w:sz w:val="20"/>
            <w:szCs w:val="20"/>
          </w:rPr>
          <w:t xml:space="preserve"> </w:t>
        </w:r>
      </w:ins>
    </w:p>
    <w:p w14:paraId="325234D2" w14:textId="22A9D27A" w:rsidR="0003128C" w:rsidDel="0021114E" w:rsidRDefault="0003128C" w:rsidP="0003128C">
      <w:pPr>
        <w:shd w:val="clear" w:color="auto" w:fill="FFFFFF"/>
        <w:spacing w:after="0" w:line="240" w:lineRule="auto"/>
        <w:rPr>
          <w:del w:id="32" w:author="Joy Shumake-Guillemot" w:date="2017-06-24T08:53:00Z"/>
          <w:rFonts w:ascii="Calibri Light" w:eastAsia="Times New Roman" w:hAnsi="Calibri Light" w:cs="Tahoma"/>
          <w:color w:val="000000"/>
          <w:sz w:val="20"/>
          <w:szCs w:val="20"/>
        </w:rPr>
      </w:pPr>
    </w:p>
    <w:p w14:paraId="75AFF383" w14:textId="1ED81186" w:rsidR="0021114E" w:rsidRDefault="00BC3083" w:rsidP="002F2337">
      <w:pPr>
        <w:shd w:val="clear" w:color="auto" w:fill="FFFFFF"/>
        <w:spacing w:after="0" w:line="240" w:lineRule="auto"/>
        <w:rPr>
          <w:ins w:id="33" w:author="Joy Shumake-Guillemot" w:date="2017-06-24T08:53:00Z"/>
          <w:rFonts w:ascii="Calibri Light" w:eastAsia="Times New Roman" w:hAnsi="Calibri Light" w:cs="Tahoma"/>
          <w:color w:val="000000"/>
          <w:sz w:val="20"/>
          <w:szCs w:val="20"/>
        </w:rPr>
      </w:pPr>
      <w:del w:id="34" w:author="Joy Shumake-Guillemot" w:date="2017-06-24T08:53:00Z">
        <w:r w:rsidDel="0021114E">
          <w:rPr>
            <w:rFonts w:ascii="Calibri Light" w:eastAsia="Times New Roman" w:hAnsi="Calibri Light" w:cs="Tahoma"/>
            <w:color w:val="000000"/>
            <w:sz w:val="20"/>
            <w:szCs w:val="20"/>
          </w:rPr>
          <w:delText>This stocktaking will inform</w:delText>
        </w:r>
        <w:r w:rsidRPr="0081549E" w:rsidDel="0021114E">
          <w:rPr>
            <w:rFonts w:ascii="Calibri Light" w:eastAsia="Times New Roman" w:hAnsi="Calibri Light" w:cs="Tahoma"/>
            <w:color w:val="000000"/>
            <w:sz w:val="20"/>
            <w:szCs w:val="20"/>
          </w:rPr>
          <w:delText xml:space="preserve"> </w:delText>
        </w:r>
        <w:r w:rsidDel="0021114E">
          <w:rPr>
            <w:rFonts w:ascii="Calibri Light" w:eastAsia="Times New Roman" w:hAnsi="Calibri Light" w:cs="Tahoma"/>
            <w:color w:val="000000"/>
            <w:sz w:val="20"/>
            <w:szCs w:val="20"/>
          </w:rPr>
          <w:delText>a common thread framework for</w:delText>
        </w:r>
        <w:r w:rsidRPr="0081549E" w:rsidDel="0021114E">
          <w:rPr>
            <w:rFonts w:ascii="Calibri Light" w:eastAsia="Times New Roman" w:hAnsi="Calibri Light" w:cs="Tahoma"/>
            <w:color w:val="000000"/>
            <w:sz w:val="20"/>
            <w:szCs w:val="20"/>
          </w:rPr>
          <w:delText xml:space="preserve"> GHHIN to track </w:delText>
        </w:r>
        <w:r w:rsidDel="0021114E">
          <w:rPr>
            <w:rFonts w:ascii="Calibri Light" w:eastAsia="Times New Roman" w:hAnsi="Calibri Light" w:cs="Tahoma"/>
            <w:color w:val="000000"/>
            <w:sz w:val="20"/>
            <w:szCs w:val="20"/>
          </w:rPr>
          <w:delText>progress being made in key categories, synthesize current science in a standard way</w:delText>
        </w:r>
        <w:r w:rsidRPr="0081549E" w:rsidDel="0021114E">
          <w:rPr>
            <w:rFonts w:ascii="Calibri Light" w:eastAsia="Times New Roman" w:hAnsi="Calibri Light" w:cs="Tahoma"/>
            <w:color w:val="000000"/>
            <w:sz w:val="20"/>
            <w:szCs w:val="20"/>
          </w:rPr>
          <w:delText xml:space="preserve">, and establish indicators </w:delText>
        </w:r>
        <w:r w:rsidDel="0021114E">
          <w:rPr>
            <w:rFonts w:ascii="Calibri Light" w:eastAsia="Times New Roman" w:hAnsi="Calibri Light" w:cs="Tahoma"/>
            <w:color w:val="000000"/>
            <w:sz w:val="20"/>
            <w:szCs w:val="20"/>
          </w:rPr>
          <w:delText>to help structure</w:delText>
        </w:r>
        <w:r w:rsidRPr="0081549E" w:rsidDel="0021114E">
          <w:rPr>
            <w:rFonts w:ascii="Calibri Light" w:eastAsia="Times New Roman" w:hAnsi="Calibri Light" w:cs="Tahoma"/>
            <w:color w:val="000000"/>
            <w:sz w:val="20"/>
            <w:szCs w:val="20"/>
          </w:rPr>
          <w:delText xml:space="preserve"> country profiles</w:delText>
        </w:r>
        <w:r w:rsidDel="0021114E">
          <w:rPr>
            <w:rFonts w:ascii="Calibri Light" w:eastAsia="Times New Roman" w:hAnsi="Calibri Light" w:cs="Tahoma"/>
            <w:color w:val="000000"/>
            <w:sz w:val="20"/>
            <w:szCs w:val="20"/>
          </w:rPr>
          <w:delText xml:space="preserve"> that will be completed by GHHIN members autonomously</w:delText>
        </w:r>
        <w:r w:rsidRPr="0081549E" w:rsidDel="0021114E">
          <w:rPr>
            <w:rFonts w:ascii="Calibri Light" w:eastAsia="Times New Roman" w:hAnsi="Calibri Light" w:cs="Tahoma"/>
            <w:color w:val="000000"/>
            <w:sz w:val="20"/>
            <w:szCs w:val="20"/>
          </w:rPr>
          <w:delText xml:space="preserve">. </w:delText>
        </w:r>
        <w:r w:rsidR="006508F8" w:rsidDel="0021114E">
          <w:rPr>
            <w:rFonts w:ascii="Calibri Light" w:eastAsia="Times New Roman" w:hAnsi="Calibri Light" w:cs="Tahoma"/>
            <w:color w:val="000000"/>
            <w:sz w:val="20"/>
            <w:szCs w:val="20"/>
          </w:rPr>
          <w:delText xml:space="preserve"> </w:delText>
        </w:r>
      </w:del>
      <w:moveToRangeStart w:id="35" w:author="Joy Shumake-Guillemot" w:date="2017-06-24T08:48:00Z" w:name="move486057449"/>
      <w:moveTo w:id="36" w:author="Joy Shumake-Guillemot" w:date="2017-06-24T08:48:00Z">
        <w:del w:id="37" w:author="Joy Shumake-Guillemot" w:date="2017-06-24T08:53:00Z">
          <w:r w:rsidR="002F2337" w:rsidRPr="00E22B47" w:rsidDel="0021114E">
            <w:rPr>
              <w:rFonts w:ascii="Calibri Light" w:eastAsia="Times New Roman" w:hAnsi="Calibri Light" w:cs="Tahoma"/>
              <w:color w:val="000000"/>
              <w:sz w:val="20"/>
              <w:szCs w:val="20"/>
            </w:rPr>
            <w:delText xml:space="preserve">This </w:delText>
          </w:r>
          <w:r w:rsidR="002F2337" w:rsidDel="0021114E">
            <w:rPr>
              <w:rFonts w:ascii="Calibri Light" w:eastAsia="Times New Roman" w:hAnsi="Calibri Light" w:cs="Tahoma"/>
              <w:color w:val="000000"/>
              <w:sz w:val="20"/>
              <w:szCs w:val="20"/>
            </w:rPr>
            <w:delText>stocktaking</w:delText>
          </w:r>
          <w:r w:rsidR="002F2337" w:rsidRPr="00E22B47" w:rsidDel="0021114E">
            <w:rPr>
              <w:rFonts w:ascii="Calibri Light" w:eastAsia="Times New Roman" w:hAnsi="Calibri Light" w:cs="Tahoma"/>
              <w:color w:val="000000"/>
              <w:sz w:val="20"/>
              <w:szCs w:val="20"/>
            </w:rPr>
            <w:delText xml:space="preserve"> </w:delText>
          </w:r>
          <w:r w:rsidR="002F2337" w:rsidDel="0021114E">
            <w:rPr>
              <w:rFonts w:ascii="Calibri Light" w:eastAsia="Times New Roman" w:hAnsi="Calibri Light" w:cs="Tahoma"/>
              <w:color w:val="000000"/>
              <w:sz w:val="20"/>
              <w:szCs w:val="20"/>
            </w:rPr>
            <w:delText xml:space="preserve">paper </w:delText>
          </w:r>
          <w:r w:rsidR="002F2337" w:rsidRPr="00E22B47" w:rsidDel="0021114E">
            <w:rPr>
              <w:rFonts w:ascii="Calibri Light" w:eastAsia="Times New Roman" w:hAnsi="Calibri Light" w:cs="Tahoma"/>
              <w:color w:val="000000"/>
              <w:sz w:val="20"/>
              <w:szCs w:val="20"/>
            </w:rPr>
            <w:delText xml:space="preserve">will help </w:delText>
          </w:r>
          <w:r w:rsidR="002F2337" w:rsidDel="0021114E">
            <w:rPr>
              <w:rFonts w:ascii="Calibri Light" w:eastAsia="Times New Roman" w:hAnsi="Calibri Light" w:cs="Tahoma"/>
              <w:color w:val="000000"/>
              <w:sz w:val="20"/>
              <w:szCs w:val="20"/>
            </w:rPr>
            <w:delText xml:space="preserve">identify and outline </w:delText>
          </w:r>
          <w:r w:rsidR="002F2337" w:rsidRPr="00E22B47" w:rsidDel="0021114E">
            <w:rPr>
              <w:rFonts w:ascii="Calibri Light" w:eastAsia="Times New Roman" w:hAnsi="Calibri Light" w:cs="Tahoma"/>
              <w:color w:val="000000"/>
              <w:sz w:val="20"/>
              <w:szCs w:val="20"/>
            </w:rPr>
            <w:delText xml:space="preserve">the global state of </w:delText>
          </w:r>
          <w:r w:rsidR="002F2337" w:rsidDel="0021114E">
            <w:rPr>
              <w:rFonts w:ascii="Calibri Light" w:eastAsia="Times New Roman" w:hAnsi="Calibri Light" w:cs="Tahoma"/>
              <w:color w:val="000000"/>
              <w:sz w:val="20"/>
              <w:szCs w:val="20"/>
            </w:rPr>
            <w:delText xml:space="preserve">understanding human vulnerability to heat exposures, and the broad range of responses and actions which can be taken to reduce human exposures and impacts. </w:delText>
          </w:r>
          <w:r w:rsidR="002F2337" w:rsidRPr="00E22B47" w:rsidDel="0021114E">
            <w:rPr>
              <w:rFonts w:ascii="Calibri Light" w:eastAsia="Times New Roman" w:hAnsi="Calibri Light" w:cs="Tahoma"/>
              <w:color w:val="000000"/>
              <w:sz w:val="20"/>
              <w:szCs w:val="20"/>
            </w:rPr>
            <w:delText xml:space="preserve"> </w:delText>
          </w:r>
          <w:r w:rsidR="002F2337" w:rsidDel="0021114E">
            <w:rPr>
              <w:rFonts w:ascii="Calibri Light" w:eastAsia="Times New Roman" w:hAnsi="Calibri Light" w:cs="Tahoma"/>
              <w:color w:val="000000"/>
              <w:sz w:val="20"/>
              <w:szCs w:val="20"/>
            </w:rPr>
            <w:delText>It will describe categories of vulnerable populations; highlight</w:delText>
          </w:r>
          <w:r w:rsidR="002F2337" w:rsidRPr="0081549E" w:rsidDel="0021114E">
            <w:rPr>
              <w:rFonts w:ascii="Calibri Light" w:eastAsia="Times New Roman" w:hAnsi="Calibri Light" w:cs="Tahoma"/>
              <w:color w:val="000000"/>
              <w:sz w:val="20"/>
              <w:szCs w:val="20"/>
            </w:rPr>
            <w:delText xml:space="preserve"> similarities and differences </w:delText>
          </w:r>
          <w:r w:rsidR="002F2337" w:rsidDel="0021114E">
            <w:rPr>
              <w:rFonts w:ascii="Calibri Light" w:eastAsia="Times New Roman" w:hAnsi="Calibri Light" w:cs="Tahoma"/>
              <w:color w:val="000000"/>
              <w:sz w:val="20"/>
              <w:szCs w:val="20"/>
            </w:rPr>
            <w:delText>in response opportunities and systems, from behavioral to infrastructural, and legal actions which can be taken over different timeframes.</w:delText>
          </w:r>
          <w:r w:rsidR="002F2337" w:rsidRPr="00857E0C" w:rsidDel="0021114E">
            <w:rPr>
              <w:rFonts w:ascii="Calibri Light" w:eastAsia="Times New Roman" w:hAnsi="Calibri Light" w:cs="Tahoma"/>
              <w:color w:val="000000"/>
              <w:sz w:val="20"/>
              <w:szCs w:val="20"/>
            </w:rPr>
            <w:delText xml:space="preserve"> </w:delText>
          </w:r>
          <w:r w:rsidR="002F2337" w:rsidDel="0021114E">
            <w:rPr>
              <w:rFonts w:ascii="Calibri Light" w:eastAsia="Times New Roman" w:hAnsi="Calibri Light" w:cs="Tahoma"/>
              <w:color w:val="000000"/>
              <w:sz w:val="20"/>
              <w:szCs w:val="20"/>
            </w:rPr>
            <w:delText>Intervention</w:delText>
          </w:r>
          <w:r w:rsidR="002F2337" w:rsidRPr="00857E0C" w:rsidDel="0021114E">
            <w:rPr>
              <w:rFonts w:ascii="Calibri Light" w:eastAsia="Times New Roman" w:hAnsi="Calibri Light" w:cs="Tahoma"/>
              <w:color w:val="000000"/>
              <w:sz w:val="20"/>
              <w:szCs w:val="20"/>
            </w:rPr>
            <w:delText xml:space="preserve"> effectiveness </w:delText>
          </w:r>
          <w:r w:rsidR="002F2337" w:rsidDel="0021114E">
            <w:rPr>
              <w:rFonts w:ascii="Calibri Light" w:eastAsia="Times New Roman" w:hAnsi="Calibri Light" w:cs="Tahoma"/>
              <w:color w:val="000000"/>
              <w:sz w:val="20"/>
              <w:szCs w:val="20"/>
            </w:rPr>
            <w:delText xml:space="preserve">will be cited as available. </w:delText>
          </w:r>
          <w:r w:rsidR="002F2337" w:rsidRPr="00857E0C" w:rsidDel="0021114E">
            <w:rPr>
              <w:rFonts w:ascii="Calibri Light" w:eastAsia="Times New Roman" w:hAnsi="Calibri Light" w:cs="Tahoma"/>
              <w:color w:val="000000"/>
              <w:sz w:val="20"/>
              <w:szCs w:val="20"/>
            </w:rPr>
            <w:delText xml:space="preserve"> </w:delText>
          </w:r>
        </w:del>
      </w:moveTo>
    </w:p>
    <w:p w14:paraId="75CEBC1C" w14:textId="76A6BD10" w:rsidR="002F2337" w:rsidRDefault="002F2337" w:rsidP="002F2337">
      <w:pPr>
        <w:shd w:val="clear" w:color="auto" w:fill="FFFFFF"/>
        <w:spacing w:after="0" w:line="240" w:lineRule="auto"/>
        <w:rPr>
          <w:rFonts w:ascii="Calibri Light" w:eastAsia="Times New Roman" w:hAnsi="Calibri Light" w:cs="Tahoma"/>
          <w:color w:val="000000"/>
          <w:sz w:val="20"/>
          <w:szCs w:val="20"/>
        </w:rPr>
      </w:pPr>
      <w:moveTo w:id="38" w:author="Joy Shumake-Guillemot" w:date="2017-06-24T08:48:00Z">
        <w:r>
          <w:rPr>
            <w:rFonts w:ascii="Calibri Light" w:eastAsia="Times New Roman" w:hAnsi="Calibri Light" w:cs="Tahoma"/>
            <w:color w:val="000000"/>
            <w:sz w:val="20"/>
            <w:szCs w:val="20"/>
          </w:rPr>
          <w:t>This stocktaking will inform</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a common thread framework </w:t>
        </w:r>
        <w:r w:rsidRPr="0081549E">
          <w:rPr>
            <w:rFonts w:ascii="Calibri Light" w:eastAsia="Times New Roman" w:hAnsi="Calibri Light" w:cs="Tahoma"/>
            <w:color w:val="000000"/>
            <w:sz w:val="20"/>
            <w:szCs w:val="20"/>
          </w:rPr>
          <w:t xml:space="preserve">for GHHIN to track </w:t>
        </w:r>
        <w:r>
          <w:rPr>
            <w:rFonts w:ascii="Calibri Light" w:eastAsia="Times New Roman" w:hAnsi="Calibri Light" w:cs="Tahoma"/>
            <w:color w:val="000000"/>
            <w:sz w:val="20"/>
            <w:szCs w:val="20"/>
          </w:rPr>
          <w:t>progress being made in key categories, synthesize current action and science in a standard way</w:t>
        </w:r>
        <w:r w:rsidRPr="0081549E">
          <w:rPr>
            <w:rFonts w:ascii="Calibri Light" w:eastAsia="Times New Roman" w:hAnsi="Calibri Light" w:cs="Tahoma"/>
            <w:color w:val="000000"/>
            <w:sz w:val="20"/>
            <w:szCs w:val="20"/>
          </w:rPr>
          <w:t xml:space="preserve">, and establish indicators </w:t>
        </w:r>
        <w:r>
          <w:rPr>
            <w:rFonts w:ascii="Calibri Light" w:eastAsia="Times New Roman" w:hAnsi="Calibri Light" w:cs="Tahoma"/>
            <w:color w:val="000000"/>
            <w:sz w:val="20"/>
            <w:szCs w:val="20"/>
          </w:rPr>
          <w:t>to help structure</w:t>
        </w:r>
        <w:r w:rsidRPr="0081549E">
          <w:rPr>
            <w:rFonts w:ascii="Calibri Light" w:eastAsia="Times New Roman" w:hAnsi="Calibri Light" w:cs="Tahoma"/>
            <w:color w:val="000000"/>
            <w:sz w:val="20"/>
            <w:szCs w:val="20"/>
          </w:rPr>
          <w:t xml:space="preserve"> country profiles</w:t>
        </w:r>
        <w:r>
          <w:rPr>
            <w:rFonts w:ascii="Calibri Light" w:eastAsia="Times New Roman" w:hAnsi="Calibri Light" w:cs="Tahoma"/>
            <w:color w:val="000000"/>
            <w:sz w:val="20"/>
            <w:szCs w:val="20"/>
          </w:rPr>
          <w:t xml:space="preserve"> that will be completed by GHHIN members autonomously</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It may lead to the creation of </w:t>
        </w:r>
        <w:r w:rsidRPr="0003128C">
          <w:rPr>
            <w:rFonts w:ascii="Calibri Light" w:eastAsia="Times New Roman" w:hAnsi="Calibri Light" w:cs="Tahoma"/>
            <w:color w:val="000000"/>
            <w:sz w:val="20"/>
            <w:szCs w:val="20"/>
          </w:rPr>
          <w:t xml:space="preserve">indicators of </w:t>
        </w:r>
        <w:commentRangeStart w:id="39"/>
        <w:r w:rsidRPr="0003128C">
          <w:rPr>
            <w:rFonts w:ascii="Calibri Light" w:eastAsia="Times New Roman" w:hAnsi="Calibri Light" w:cs="Tahoma"/>
            <w:color w:val="000000"/>
            <w:sz w:val="20"/>
            <w:szCs w:val="20"/>
          </w:rPr>
          <w:t>risk and adaptation for extreme heat that can be part of a GIS-based dashboard and GHHIN country profiles.</w:t>
        </w:r>
      </w:moveTo>
      <w:commentRangeEnd w:id="39"/>
      <w:r w:rsidR="008437AC">
        <w:rPr>
          <w:rStyle w:val="CommentReference"/>
        </w:rPr>
        <w:commentReference w:id="39"/>
      </w:r>
    </w:p>
    <w:moveToRangeEnd w:id="35"/>
    <w:p w14:paraId="6ACA8149" w14:textId="77777777" w:rsidR="002F2337" w:rsidDel="002F2337" w:rsidRDefault="002F2337" w:rsidP="002F2337">
      <w:pPr>
        <w:shd w:val="clear" w:color="auto" w:fill="FFFFFF"/>
        <w:spacing w:after="0" w:line="240" w:lineRule="auto"/>
        <w:rPr>
          <w:del w:id="40" w:author="Joy Shumake-Guillemot" w:date="2017-06-24T08:48:00Z"/>
          <w:rFonts w:ascii="Calibri Light" w:eastAsia="Times New Roman" w:hAnsi="Calibri Light" w:cs="Tahoma"/>
          <w:color w:val="000000"/>
          <w:sz w:val="20"/>
          <w:szCs w:val="20"/>
        </w:rPr>
      </w:pPr>
    </w:p>
    <w:p w14:paraId="0BDCE263" w14:textId="77777777" w:rsidR="002F2337" w:rsidRDefault="002F2337" w:rsidP="0003128C">
      <w:pPr>
        <w:shd w:val="clear" w:color="auto" w:fill="FFFFFF"/>
        <w:spacing w:after="0" w:line="240" w:lineRule="auto"/>
        <w:rPr>
          <w:ins w:id="41" w:author="Joy Shumake-Guillemot" w:date="2017-06-24T08:48:00Z"/>
          <w:rFonts w:ascii="Calibri Light" w:eastAsia="Times New Roman" w:hAnsi="Calibri Light" w:cs="Tahoma"/>
          <w:color w:val="000000"/>
          <w:sz w:val="20"/>
          <w:szCs w:val="20"/>
        </w:rPr>
      </w:pPr>
    </w:p>
    <w:p w14:paraId="1240E1FF" w14:textId="77777777" w:rsidR="006508F8" w:rsidRPr="002F2337" w:rsidDel="002F2337" w:rsidRDefault="006508F8" w:rsidP="0003128C">
      <w:pPr>
        <w:shd w:val="clear" w:color="auto" w:fill="FFFFFF"/>
        <w:spacing w:after="0" w:line="240" w:lineRule="auto"/>
        <w:rPr>
          <w:del w:id="42" w:author="Joy Shumake-Guillemot" w:date="2017-06-24T08:48:00Z"/>
          <w:rFonts w:ascii="Calibri Light" w:eastAsia="Times New Roman" w:hAnsi="Calibri Light" w:cs="Tahoma"/>
          <w:b/>
          <w:bCs/>
          <w:color w:val="000000"/>
          <w:sz w:val="24"/>
          <w:szCs w:val="24"/>
          <w:rPrChange w:id="43" w:author="Joy Shumake-Guillemot" w:date="2017-06-24T08:50:00Z">
            <w:rPr>
              <w:del w:id="44" w:author="Joy Shumake-Guillemot" w:date="2017-06-24T08:48:00Z"/>
              <w:rFonts w:ascii="Calibri Light" w:eastAsia="Times New Roman" w:hAnsi="Calibri Light" w:cs="Tahoma"/>
              <w:color w:val="000000"/>
              <w:sz w:val="20"/>
              <w:szCs w:val="20"/>
            </w:rPr>
          </w:rPrChange>
        </w:rPr>
      </w:pPr>
    </w:p>
    <w:p w14:paraId="2EA3CBAB" w14:textId="270F2A77" w:rsidR="00BC3083" w:rsidRPr="002F2337" w:rsidDel="002F2337" w:rsidRDefault="006508F8" w:rsidP="0003128C">
      <w:pPr>
        <w:shd w:val="clear" w:color="auto" w:fill="FFFFFF"/>
        <w:spacing w:after="0" w:line="240" w:lineRule="auto"/>
        <w:rPr>
          <w:del w:id="45" w:author="Joy Shumake-Guillemot" w:date="2017-06-24T08:48:00Z"/>
          <w:rFonts w:ascii="Calibri Light" w:eastAsia="Times New Roman" w:hAnsi="Calibri Light" w:cs="Tahoma"/>
          <w:b/>
          <w:bCs/>
          <w:color w:val="000000"/>
          <w:sz w:val="24"/>
          <w:szCs w:val="24"/>
          <w:rPrChange w:id="46" w:author="Joy Shumake-Guillemot" w:date="2017-06-24T08:50:00Z">
            <w:rPr>
              <w:del w:id="47" w:author="Joy Shumake-Guillemot" w:date="2017-06-24T08:48:00Z"/>
              <w:rFonts w:ascii="Calibri Light" w:eastAsia="Times New Roman" w:hAnsi="Calibri Light" w:cs="Tahoma"/>
              <w:color w:val="000000"/>
              <w:sz w:val="20"/>
              <w:szCs w:val="20"/>
            </w:rPr>
          </w:rPrChange>
        </w:rPr>
      </w:pPr>
      <w:del w:id="48" w:author="Joy Shumake-Guillemot" w:date="2017-06-24T08:48:00Z">
        <w:r w:rsidRPr="002F2337" w:rsidDel="002F2337">
          <w:rPr>
            <w:rFonts w:ascii="Calibri Light" w:eastAsia="Times New Roman" w:hAnsi="Calibri Light" w:cs="Tahoma"/>
            <w:b/>
            <w:bCs/>
            <w:color w:val="000000"/>
            <w:sz w:val="24"/>
            <w:szCs w:val="24"/>
            <w:rPrChange w:id="49" w:author="Joy Shumake-Guillemot" w:date="2017-06-24T08:50:00Z">
              <w:rPr>
                <w:rFonts w:ascii="Calibri Light" w:eastAsia="Times New Roman" w:hAnsi="Calibri Light" w:cs="Tahoma"/>
                <w:color w:val="000000"/>
                <w:sz w:val="20"/>
                <w:szCs w:val="20"/>
                <w:highlight w:val="yellow"/>
              </w:rPr>
            </w:rPrChange>
          </w:rPr>
          <w:delText>We think it looks like this (Guidance from Committee requested to focus/expand this)</w:delText>
        </w:r>
      </w:del>
    </w:p>
    <w:p w14:paraId="5CC938A9" w14:textId="5D261C56" w:rsidR="00BC3083" w:rsidRPr="002F2337" w:rsidRDefault="002F2337" w:rsidP="002F2337">
      <w:pPr>
        <w:shd w:val="clear" w:color="auto" w:fill="FFFFFF"/>
        <w:spacing w:after="0" w:line="240" w:lineRule="auto"/>
        <w:rPr>
          <w:rFonts w:ascii="Calibri Light" w:eastAsia="Times New Roman" w:hAnsi="Calibri Light" w:cs="Tahoma"/>
          <w:b/>
          <w:bCs/>
          <w:color w:val="000000"/>
          <w:sz w:val="24"/>
          <w:szCs w:val="24"/>
          <w:rPrChange w:id="50" w:author="Joy Shumake-Guillemot" w:date="2017-06-24T08:50:00Z">
            <w:rPr>
              <w:rFonts w:ascii="Calibri Light" w:eastAsia="Times New Roman" w:hAnsi="Calibri Light" w:cs="Tahoma"/>
              <w:b/>
              <w:bCs/>
              <w:color w:val="000000"/>
              <w:sz w:val="20"/>
              <w:szCs w:val="20"/>
            </w:rPr>
          </w:rPrChange>
        </w:rPr>
      </w:pPr>
      <w:ins w:id="51" w:author="Joy Shumake-Guillemot" w:date="2017-06-24T08:45:00Z">
        <w:r w:rsidRPr="002F2337">
          <w:rPr>
            <w:rFonts w:ascii="Calibri Light" w:eastAsia="Times New Roman" w:hAnsi="Calibri Light" w:cs="Tahoma"/>
            <w:b/>
            <w:bCs/>
            <w:color w:val="000000"/>
            <w:sz w:val="24"/>
            <w:szCs w:val="24"/>
            <w:rPrChange w:id="52" w:author="Joy Shumake-Guillemot" w:date="2017-06-24T08:50:00Z">
              <w:rPr>
                <w:rFonts w:ascii="Calibri Light" w:eastAsia="Times New Roman" w:hAnsi="Calibri Light" w:cs="Tahoma"/>
                <w:b/>
                <w:bCs/>
                <w:color w:val="000000"/>
                <w:sz w:val="20"/>
                <w:szCs w:val="20"/>
              </w:rPr>
            </w:rPrChange>
          </w:rPr>
          <w:t xml:space="preserve">Chapter 1: </w:t>
        </w:r>
      </w:ins>
      <w:ins w:id="53" w:author="Joy Shumake-Guillemot" w:date="2017-06-24T08:46:00Z">
        <w:r w:rsidRPr="002F2337">
          <w:rPr>
            <w:rFonts w:ascii="Calibri Light" w:eastAsia="Times New Roman" w:hAnsi="Calibri Light" w:cs="Tahoma"/>
            <w:b/>
            <w:bCs/>
            <w:color w:val="000000"/>
            <w:sz w:val="24"/>
            <w:szCs w:val="24"/>
            <w:rPrChange w:id="54" w:author="Joy Shumake-Guillemot" w:date="2017-06-24T08:50:00Z">
              <w:rPr>
                <w:rFonts w:ascii="Calibri Light" w:eastAsia="Times New Roman" w:hAnsi="Calibri Light" w:cs="Tahoma"/>
                <w:b/>
                <w:bCs/>
                <w:color w:val="000000"/>
                <w:sz w:val="20"/>
                <w:szCs w:val="20"/>
              </w:rPr>
            </w:rPrChange>
          </w:rPr>
          <w:t xml:space="preserve">Temperature </w:t>
        </w:r>
      </w:ins>
      <w:ins w:id="55" w:author="Joy Shumake-Guillemot" w:date="2017-06-24T08:45:00Z">
        <w:r w:rsidRPr="002F2337">
          <w:rPr>
            <w:rFonts w:ascii="Calibri Light" w:eastAsia="Times New Roman" w:hAnsi="Calibri Light" w:cs="Tahoma"/>
            <w:b/>
            <w:bCs/>
            <w:color w:val="000000"/>
            <w:sz w:val="24"/>
            <w:szCs w:val="24"/>
            <w:rPrChange w:id="56" w:author="Joy Shumake-Guillemot" w:date="2017-06-24T08:50:00Z">
              <w:rPr>
                <w:rFonts w:ascii="Calibri Light" w:eastAsia="Times New Roman" w:hAnsi="Calibri Light" w:cs="Tahoma"/>
                <w:b/>
                <w:bCs/>
                <w:color w:val="000000"/>
                <w:sz w:val="20"/>
                <w:szCs w:val="20"/>
              </w:rPr>
            </w:rPrChange>
          </w:rPr>
          <w:t>Hazard</w:t>
        </w:r>
      </w:ins>
      <w:ins w:id="57" w:author="Joy Shumake-Guillemot" w:date="2017-06-24T08:46:00Z">
        <w:r w:rsidRPr="002F2337">
          <w:rPr>
            <w:rFonts w:ascii="Calibri Light" w:eastAsia="Times New Roman" w:hAnsi="Calibri Light" w:cs="Tahoma"/>
            <w:b/>
            <w:bCs/>
            <w:color w:val="000000"/>
            <w:sz w:val="24"/>
            <w:szCs w:val="24"/>
            <w:rPrChange w:id="58" w:author="Joy Shumake-Guillemot" w:date="2017-06-24T08:50:00Z">
              <w:rPr>
                <w:rFonts w:ascii="Calibri Light" w:eastAsia="Times New Roman" w:hAnsi="Calibri Light" w:cs="Tahoma"/>
                <w:b/>
                <w:bCs/>
                <w:color w:val="000000"/>
                <w:sz w:val="20"/>
                <w:szCs w:val="20"/>
              </w:rPr>
            </w:rPrChange>
          </w:rPr>
          <w:t>s</w:t>
        </w:r>
      </w:ins>
    </w:p>
    <w:p w14:paraId="2E8F878F" w14:textId="353C5372" w:rsidR="00BC3083" w:rsidRDefault="00BC3083">
      <w:pPr>
        <w:shd w:val="clear" w:color="auto" w:fill="FFFFFF"/>
        <w:spacing w:after="0" w:line="240" w:lineRule="auto"/>
        <w:rPr>
          <w:rFonts w:ascii="Calibri Light" w:eastAsia="Times New Roman" w:hAnsi="Calibri Light" w:cs="Tahoma"/>
          <w:b/>
          <w:bCs/>
          <w:color w:val="000000"/>
          <w:sz w:val="20"/>
          <w:szCs w:val="20"/>
        </w:rPr>
      </w:pPr>
      <w:del w:id="59" w:author="Joy Shumake-Guillemot" w:date="2017-06-24T08:46:00Z">
        <w:r w:rsidRPr="00E22B47" w:rsidDel="002F2337">
          <w:rPr>
            <w:rFonts w:ascii="Calibri Light" w:eastAsia="Times New Roman" w:hAnsi="Calibri Light" w:cs="Tahoma"/>
            <w:b/>
            <w:bCs/>
            <w:color w:val="000000"/>
            <w:sz w:val="20"/>
            <w:szCs w:val="20"/>
          </w:rPr>
          <w:delText xml:space="preserve">Part </w:delText>
        </w:r>
      </w:del>
      <w:ins w:id="60" w:author="Joy Shumake-Guillemot" w:date="2017-06-24T08:46:00Z">
        <w:r w:rsidR="002F2337">
          <w:rPr>
            <w:rFonts w:ascii="Calibri Light" w:eastAsia="Times New Roman" w:hAnsi="Calibri Light" w:cs="Tahoma"/>
            <w:b/>
            <w:bCs/>
            <w:color w:val="000000"/>
            <w:sz w:val="20"/>
            <w:szCs w:val="20"/>
          </w:rPr>
          <w:t>1.</w:t>
        </w:r>
      </w:ins>
      <w:r w:rsidRPr="00E22B47">
        <w:rPr>
          <w:rFonts w:ascii="Calibri Light" w:eastAsia="Times New Roman" w:hAnsi="Calibri Light" w:cs="Tahoma"/>
          <w:b/>
          <w:bCs/>
          <w:color w:val="000000"/>
          <w:sz w:val="20"/>
          <w:szCs w:val="20"/>
        </w:rPr>
        <w:t xml:space="preserve">1: </w:t>
      </w:r>
      <w:del w:id="61" w:author="Joy Shumake-Guillemot" w:date="2017-06-24T08:44:00Z">
        <w:r w:rsidRPr="00E22B47" w:rsidDel="002F2337">
          <w:rPr>
            <w:rFonts w:ascii="Calibri Light" w:eastAsia="Times New Roman" w:hAnsi="Calibri Light" w:cs="Tahoma"/>
            <w:b/>
            <w:bCs/>
            <w:color w:val="000000"/>
            <w:sz w:val="20"/>
            <w:szCs w:val="20"/>
          </w:rPr>
          <w:delText xml:space="preserve">State of </w:delText>
        </w:r>
        <w:r w:rsidDel="002F2337">
          <w:rPr>
            <w:rFonts w:ascii="Calibri Light" w:eastAsia="Times New Roman" w:hAnsi="Calibri Light" w:cs="Tahoma"/>
            <w:b/>
            <w:bCs/>
            <w:color w:val="000000"/>
            <w:sz w:val="20"/>
            <w:szCs w:val="20"/>
          </w:rPr>
          <w:delText>extreme</w:delText>
        </w:r>
      </w:del>
      <w:ins w:id="62" w:author="Joy Shumake-Guillemot" w:date="2017-06-24T08:44:00Z">
        <w:r w:rsidR="002F2337">
          <w:rPr>
            <w:rFonts w:ascii="Calibri Light" w:eastAsia="Times New Roman" w:hAnsi="Calibri Light" w:cs="Tahoma"/>
            <w:b/>
            <w:bCs/>
            <w:color w:val="000000"/>
            <w:sz w:val="20"/>
            <w:szCs w:val="20"/>
          </w:rPr>
          <w:t>Hazard:</w:t>
        </w:r>
      </w:ins>
      <w:r>
        <w:rPr>
          <w:rFonts w:ascii="Calibri Light" w:eastAsia="Times New Roman" w:hAnsi="Calibri Light" w:cs="Tahoma"/>
          <w:b/>
          <w:bCs/>
          <w:color w:val="000000"/>
          <w:sz w:val="20"/>
          <w:szCs w:val="20"/>
        </w:rPr>
        <w:t xml:space="preserve"> </w:t>
      </w:r>
      <w:del w:id="63" w:author="Joy Shumake-Guillemot" w:date="2017-06-24T08:54:00Z">
        <w:r w:rsidDel="0021114E">
          <w:rPr>
            <w:rFonts w:ascii="Calibri Light" w:eastAsia="Times New Roman" w:hAnsi="Calibri Light" w:cs="Tahoma"/>
            <w:b/>
            <w:bCs/>
            <w:color w:val="000000"/>
            <w:sz w:val="20"/>
            <w:szCs w:val="20"/>
          </w:rPr>
          <w:delText xml:space="preserve">ambient </w:delText>
        </w:r>
      </w:del>
      <w:ins w:id="64" w:author="Joy Shumake-Guillemot" w:date="2017-06-24T08:54:00Z">
        <w:r w:rsidR="0021114E">
          <w:rPr>
            <w:rFonts w:ascii="Calibri Light" w:eastAsia="Times New Roman" w:hAnsi="Calibri Light" w:cs="Tahoma"/>
            <w:b/>
            <w:bCs/>
            <w:color w:val="000000"/>
            <w:sz w:val="20"/>
            <w:szCs w:val="20"/>
          </w:rPr>
          <w:t xml:space="preserve">Ambient </w:t>
        </w:r>
      </w:ins>
      <w:r>
        <w:rPr>
          <w:rFonts w:ascii="Calibri Light" w:eastAsia="Times New Roman" w:hAnsi="Calibri Light" w:cs="Tahoma"/>
          <w:b/>
          <w:bCs/>
          <w:color w:val="000000"/>
          <w:sz w:val="20"/>
          <w:szCs w:val="20"/>
        </w:rPr>
        <w:t xml:space="preserve">heat hazard </w:t>
      </w:r>
      <w:r w:rsidRPr="00E22B47">
        <w:rPr>
          <w:rFonts w:ascii="Calibri Light" w:eastAsia="Times New Roman" w:hAnsi="Calibri Light" w:cs="Tahoma"/>
          <w:b/>
          <w:bCs/>
          <w:color w:val="000000"/>
          <w:sz w:val="20"/>
          <w:szCs w:val="20"/>
        </w:rPr>
        <w:t>characterization</w:t>
      </w:r>
    </w:p>
    <w:p w14:paraId="53503C75" w14:textId="6CE8FA10" w:rsidR="00BC3083" w:rsidRPr="00A5755F" w:rsidRDefault="00BC3083" w:rsidP="0003128C">
      <w:pPr>
        <w:shd w:val="clear" w:color="auto" w:fill="FFFFFF"/>
        <w:spacing w:after="0" w:line="240" w:lineRule="auto"/>
        <w:rPr>
          <w:rFonts w:ascii="Calibri Light" w:eastAsia="Times New Roman" w:hAnsi="Calibri Light" w:cs="Tahoma"/>
          <w:color w:val="000000"/>
          <w:sz w:val="20"/>
          <w:szCs w:val="20"/>
        </w:rPr>
      </w:pPr>
      <w:commentRangeStart w:id="65"/>
      <w:r w:rsidRPr="00A5755F">
        <w:rPr>
          <w:rFonts w:ascii="Calibri Light" w:eastAsia="Times New Roman" w:hAnsi="Calibri Light" w:cs="Tahoma"/>
          <w:color w:val="000000"/>
          <w:sz w:val="20"/>
          <w:szCs w:val="20"/>
        </w:rPr>
        <w:t xml:space="preserve">Describe observed trends of </w:t>
      </w:r>
      <w:r w:rsidR="0003128C">
        <w:rPr>
          <w:rFonts w:ascii="Calibri Light" w:eastAsia="Times New Roman" w:hAnsi="Calibri Light" w:cs="Tahoma"/>
          <w:color w:val="000000"/>
          <w:sz w:val="20"/>
          <w:szCs w:val="20"/>
        </w:rPr>
        <w:t xml:space="preserve">increased warming, </w:t>
      </w:r>
      <w:r w:rsidRPr="00A5755F">
        <w:rPr>
          <w:rFonts w:ascii="Calibri Light" w:eastAsia="Times New Roman" w:hAnsi="Calibri Light" w:cs="Tahoma"/>
          <w:color w:val="000000"/>
          <w:sz w:val="20"/>
          <w:szCs w:val="20"/>
        </w:rPr>
        <w:t xml:space="preserve">of high nighttime temperatures, </w:t>
      </w:r>
      <w:r w:rsidR="0003128C">
        <w:rPr>
          <w:rFonts w:ascii="Calibri Light" w:eastAsia="Times New Roman" w:hAnsi="Calibri Light" w:cs="Tahoma"/>
          <w:color w:val="000000"/>
          <w:sz w:val="20"/>
          <w:szCs w:val="20"/>
        </w:rPr>
        <w:t>extreme heat events</w:t>
      </w:r>
      <w:r w:rsidR="0003128C" w:rsidRPr="00A5755F">
        <w:rPr>
          <w:rFonts w:ascii="Calibri Light" w:eastAsia="Times New Roman" w:hAnsi="Calibri Light" w:cs="Tahoma"/>
          <w:color w:val="000000"/>
          <w:sz w:val="20"/>
          <w:szCs w:val="20"/>
        </w:rPr>
        <w:t xml:space="preserve">, </w:t>
      </w:r>
      <w:r w:rsidRPr="00A5755F">
        <w:rPr>
          <w:rFonts w:ascii="Calibri Light" w:eastAsia="Times New Roman" w:hAnsi="Calibri Light" w:cs="Tahoma"/>
          <w:color w:val="000000"/>
          <w:sz w:val="20"/>
          <w:szCs w:val="20"/>
        </w:rPr>
        <w:t xml:space="preserve">of heat </w:t>
      </w:r>
      <w:r w:rsidR="0003128C">
        <w:rPr>
          <w:rFonts w:ascii="Calibri Light" w:eastAsia="Times New Roman" w:hAnsi="Calibri Light" w:cs="Tahoma"/>
          <w:color w:val="000000"/>
          <w:sz w:val="20"/>
          <w:szCs w:val="20"/>
        </w:rPr>
        <w:t xml:space="preserve">hazards </w:t>
      </w:r>
      <w:r w:rsidRPr="00A5755F">
        <w:rPr>
          <w:rFonts w:ascii="Calibri Light" w:eastAsia="Times New Roman" w:hAnsi="Calibri Light" w:cs="Tahoma"/>
          <w:color w:val="000000"/>
          <w:sz w:val="20"/>
          <w:szCs w:val="20"/>
        </w:rPr>
        <w:t xml:space="preserve">in combination with </w:t>
      </w:r>
      <w:r w:rsidR="0003128C">
        <w:rPr>
          <w:rFonts w:ascii="Calibri Light" w:eastAsia="Times New Roman" w:hAnsi="Calibri Light" w:cs="Tahoma"/>
          <w:color w:val="000000"/>
          <w:sz w:val="20"/>
          <w:szCs w:val="20"/>
        </w:rPr>
        <w:t xml:space="preserve">conditions of </w:t>
      </w:r>
      <w:r w:rsidRPr="00A5755F">
        <w:rPr>
          <w:rFonts w:ascii="Calibri Light" w:eastAsia="Times New Roman" w:hAnsi="Calibri Light" w:cs="Tahoma"/>
          <w:color w:val="000000"/>
          <w:sz w:val="20"/>
          <w:szCs w:val="20"/>
        </w:rPr>
        <w:t>humidity/air qualit</w:t>
      </w:r>
      <w:r>
        <w:rPr>
          <w:rFonts w:ascii="Calibri Light" w:eastAsia="Times New Roman" w:hAnsi="Calibri Light" w:cs="Tahoma"/>
          <w:color w:val="000000"/>
          <w:sz w:val="20"/>
          <w:szCs w:val="20"/>
        </w:rPr>
        <w:t>y</w:t>
      </w:r>
      <w:r w:rsidRPr="00A5755F">
        <w:rPr>
          <w:rFonts w:ascii="Calibri Light" w:eastAsia="Times New Roman" w:hAnsi="Calibri Light" w:cs="Tahoma"/>
          <w:color w:val="000000"/>
          <w:sz w:val="20"/>
          <w:szCs w:val="20"/>
        </w:rPr>
        <w:t xml:space="preserve">. </w:t>
      </w:r>
      <w:commentRangeEnd w:id="65"/>
      <w:r w:rsidR="007B640D">
        <w:rPr>
          <w:rStyle w:val="CommentReference"/>
        </w:rPr>
        <w:commentReference w:id="65"/>
      </w:r>
    </w:p>
    <w:p w14:paraId="482C4798"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65C36C0E" w14:textId="7688F4FD"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del w:id="66" w:author="Joy Shumake-Guillemot" w:date="2017-06-24T08:46:00Z">
        <w:r w:rsidDel="002F2337">
          <w:rPr>
            <w:rFonts w:ascii="Calibri Light" w:eastAsia="Times New Roman" w:hAnsi="Calibri Light" w:cs="Tahoma"/>
            <w:b/>
            <w:bCs/>
            <w:color w:val="000000"/>
            <w:sz w:val="20"/>
            <w:szCs w:val="20"/>
          </w:rPr>
          <w:delText xml:space="preserve">Part </w:delText>
        </w:r>
      </w:del>
      <w:ins w:id="67" w:author="Joy Shumake-Guillemot" w:date="2017-06-24T08:46:00Z">
        <w:r w:rsidR="002F2337">
          <w:rPr>
            <w:rFonts w:ascii="Calibri Light" w:eastAsia="Times New Roman" w:hAnsi="Calibri Light" w:cs="Tahoma"/>
            <w:b/>
            <w:bCs/>
            <w:color w:val="000000"/>
            <w:sz w:val="20"/>
            <w:szCs w:val="20"/>
          </w:rPr>
          <w:t>1.</w:t>
        </w:r>
      </w:ins>
      <w:r>
        <w:rPr>
          <w:rFonts w:ascii="Calibri Light" w:eastAsia="Times New Roman" w:hAnsi="Calibri Light" w:cs="Tahoma"/>
          <w:b/>
          <w:bCs/>
          <w:color w:val="000000"/>
          <w:sz w:val="20"/>
          <w:szCs w:val="20"/>
        </w:rPr>
        <w:t xml:space="preserve">2: </w:t>
      </w:r>
      <w:ins w:id="68" w:author="Joy Shumake-Guillemot" w:date="2017-06-24T08:45:00Z">
        <w:r w:rsidR="002F2337">
          <w:rPr>
            <w:rFonts w:ascii="Calibri Light" w:eastAsia="Times New Roman" w:hAnsi="Calibri Light" w:cs="Tahoma"/>
            <w:b/>
            <w:bCs/>
            <w:color w:val="000000"/>
            <w:sz w:val="20"/>
            <w:szCs w:val="20"/>
          </w:rPr>
          <w:t xml:space="preserve">Hazard: </w:t>
        </w:r>
      </w:ins>
      <w:r>
        <w:rPr>
          <w:rFonts w:ascii="Calibri Light" w:eastAsia="Times New Roman" w:hAnsi="Calibri Light" w:cs="Tahoma"/>
          <w:b/>
          <w:bCs/>
          <w:color w:val="000000"/>
          <w:sz w:val="20"/>
          <w:szCs w:val="20"/>
        </w:rPr>
        <w:t>R</w:t>
      </w:r>
      <w:r w:rsidRPr="00E22B47">
        <w:rPr>
          <w:rFonts w:ascii="Calibri Light" w:eastAsia="Times New Roman" w:hAnsi="Calibri Light" w:cs="Tahoma"/>
          <w:b/>
          <w:bCs/>
          <w:color w:val="000000"/>
          <w:sz w:val="20"/>
          <w:szCs w:val="20"/>
        </w:rPr>
        <w:t>esearch</w:t>
      </w:r>
      <w:r>
        <w:rPr>
          <w:rFonts w:ascii="Calibri Light" w:eastAsia="Times New Roman" w:hAnsi="Calibri Light" w:cs="Tahoma"/>
          <w:b/>
          <w:bCs/>
          <w:color w:val="000000"/>
          <w:sz w:val="20"/>
          <w:szCs w:val="20"/>
        </w:rPr>
        <w:t xml:space="preserve">: </w:t>
      </w:r>
      <w:r w:rsidRPr="00A5755F">
        <w:rPr>
          <w:rFonts w:ascii="Calibri Light" w:eastAsia="Times New Roman" w:hAnsi="Calibri Light" w:cs="Tahoma"/>
          <w:color w:val="000000"/>
          <w:sz w:val="20"/>
          <w:szCs w:val="20"/>
        </w:rPr>
        <w:t>what is the research/method used to inform how an extreme heat event is defined? Inclusion of mortality/morbidity/hospital admission data?)</w:t>
      </w:r>
    </w:p>
    <w:p w14:paraId="15154D20"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6D3C77A6" w14:textId="1DAE416E" w:rsidR="00BC3083" w:rsidRDefault="00BC3083" w:rsidP="002F2337">
      <w:pPr>
        <w:shd w:val="clear" w:color="auto" w:fill="FFFFFF"/>
        <w:spacing w:after="0" w:line="240" w:lineRule="auto"/>
        <w:rPr>
          <w:rFonts w:ascii="Calibri Light" w:eastAsia="Times New Roman" w:hAnsi="Calibri Light" w:cs="Tahoma"/>
          <w:color w:val="000000"/>
          <w:sz w:val="20"/>
          <w:szCs w:val="20"/>
        </w:rPr>
      </w:pPr>
      <w:del w:id="69" w:author="Joy Shumake-Guillemot" w:date="2017-06-24T08:46:00Z">
        <w:r w:rsidRPr="00E22B47" w:rsidDel="002F2337">
          <w:rPr>
            <w:rFonts w:ascii="Calibri Light" w:eastAsia="Times New Roman" w:hAnsi="Calibri Light" w:cs="Tahoma"/>
            <w:b/>
            <w:bCs/>
            <w:color w:val="000000"/>
            <w:sz w:val="20"/>
            <w:szCs w:val="20"/>
          </w:rPr>
          <w:delText xml:space="preserve">Part </w:delText>
        </w:r>
      </w:del>
      <w:ins w:id="70" w:author="Joy Shumake-Guillemot" w:date="2017-06-24T08:46:00Z">
        <w:r w:rsidR="002F2337">
          <w:rPr>
            <w:rFonts w:ascii="Calibri Light" w:eastAsia="Times New Roman" w:hAnsi="Calibri Light" w:cs="Tahoma"/>
            <w:b/>
            <w:bCs/>
            <w:color w:val="000000"/>
            <w:sz w:val="20"/>
            <w:szCs w:val="20"/>
          </w:rPr>
          <w:t>1.</w:t>
        </w:r>
      </w:ins>
      <w:r>
        <w:rPr>
          <w:rFonts w:ascii="Calibri Light" w:eastAsia="Times New Roman" w:hAnsi="Calibri Light" w:cs="Tahoma"/>
          <w:b/>
          <w:bCs/>
          <w:color w:val="000000"/>
          <w:sz w:val="20"/>
          <w:szCs w:val="20"/>
        </w:rPr>
        <w:t>3</w:t>
      </w:r>
      <w:r w:rsidRPr="00E22B47">
        <w:rPr>
          <w:rFonts w:ascii="Calibri Light" w:eastAsia="Times New Roman" w:hAnsi="Calibri Light" w:cs="Tahoma"/>
          <w:b/>
          <w:bCs/>
          <w:color w:val="000000"/>
          <w:sz w:val="20"/>
          <w:szCs w:val="20"/>
        </w:rPr>
        <w:t xml:space="preserve">: </w:t>
      </w:r>
      <w:ins w:id="71" w:author="Joy Shumake-Guillemot" w:date="2017-06-24T08:45:00Z">
        <w:r w:rsidR="002F2337">
          <w:rPr>
            <w:rFonts w:ascii="Calibri Light" w:eastAsia="Times New Roman" w:hAnsi="Calibri Light" w:cs="Tahoma"/>
            <w:b/>
            <w:bCs/>
            <w:color w:val="000000"/>
            <w:sz w:val="20"/>
            <w:szCs w:val="20"/>
          </w:rPr>
          <w:t xml:space="preserve">Hazard: </w:t>
        </w:r>
      </w:ins>
      <w:del w:id="72" w:author="Joy Shumake-Guillemot" w:date="2017-06-24T08:45:00Z">
        <w:r w:rsidRPr="00E22B47" w:rsidDel="002F2337">
          <w:rPr>
            <w:rFonts w:ascii="Calibri Light" w:eastAsia="Times New Roman" w:hAnsi="Calibri Light" w:cs="Tahoma"/>
            <w:b/>
            <w:bCs/>
            <w:color w:val="000000"/>
            <w:sz w:val="20"/>
            <w:szCs w:val="20"/>
          </w:rPr>
          <w:delText xml:space="preserve">State of </w:delText>
        </w:r>
      </w:del>
      <w:r w:rsidRPr="00E22B47">
        <w:rPr>
          <w:rFonts w:ascii="Calibri Light" w:eastAsia="Times New Roman" w:hAnsi="Calibri Light" w:cs="Tahoma"/>
          <w:b/>
          <w:bCs/>
          <w:color w:val="000000"/>
          <w:sz w:val="20"/>
          <w:szCs w:val="20"/>
        </w:rPr>
        <w:t>global</w:t>
      </w:r>
      <w:r>
        <w:rPr>
          <w:rFonts w:ascii="Calibri Light" w:eastAsia="Times New Roman" w:hAnsi="Calibri Light" w:cs="Tahoma"/>
          <w:b/>
          <w:bCs/>
          <w:color w:val="000000"/>
          <w:sz w:val="20"/>
          <w:szCs w:val="20"/>
        </w:rPr>
        <w:t xml:space="preserve">, regional, </w:t>
      </w:r>
      <w:r w:rsidRPr="00E22B47">
        <w:rPr>
          <w:rFonts w:ascii="Calibri Light" w:eastAsia="Times New Roman" w:hAnsi="Calibri Light" w:cs="Tahoma"/>
          <w:b/>
          <w:bCs/>
          <w:color w:val="000000"/>
          <w:sz w:val="20"/>
          <w:szCs w:val="20"/>
        </w:rPr>
        <w:t>and national temperature observation and monitoring systems</w:t>
      </w:r>
      <w:r w:rsidRPr="00E22B47">
        <w:rPr>
          <w:rFonts w:ascii="Calibri Light" w:eastAsia="Times New Roman" w:hAnsi="Calibri Light" w:cs="Tahoma"/>
          <w:color w:val="000000"/>
          <w:sz w:val="20"/>
          <w:szCs w:val="20"/>
        </w:rPr>
        <w:t xml:space="preserve"> of (climatological records, RCC capabilities </w:t>
      </w:r>
      <w:proofErr w:type="spellStart"/>
      <w:r w:rsidRPr="00E22B47">
        <w:rPr>
          <w:rFonts w:ascii="Calibri Light" w:eastAsia="Times New Roman" w:hAnsi="Calibri Light" w:cs="Tahoma"/>
          <w:color w:val="000000"/>
          <w:sz w:val="20"/>
          <w:szCs w:val="20"/>
        </w:rPr>
        <w:t>e</w:t>
      </w:r>
      <w:r>
        <w:rPr>
          <w:rFonts w:ascii="Calibri Light" w:eastAsia="Times New Roman" w:hAnsi="Calibri Light" w:cs="Tahoma"/>
          <w:color w:val="000000"/>
          <w:sz w:val="20"/>
          <w:szCs w:val="20"/>
        </w:rPr>
        <w:t>g</w:t>
      </w:r>
      <w:proofErr w:type="spellEnd"/>
      <w:r>
        <w:rPr>
          <w:rFonts w:ascii="Calibri Light" w:eastAsia="Times New Roman" w:hAnsi="Calibri Light" w:cs="Tahoma"/>
          <w:color w:val="000000"/>
          <w:sz w:val="20"/>
          <w:szCs w:val="20"/>
        </w:rPr>
        <w:t>:</w:t>
      </w:r>
      <w:r w:rsidRPr="00E22B47">
        <w:rPr>
          <w:rFonts w:ascii="Calibri Light" w:eastAsia="Times New Roman" w:hAnsi="Calibri Light" w:cs="Tahoma"/>
          <w:color w:val="000000"/>
          <w:sz w:val="20"/>
          <w:szCs w:val="20"/>
        </w:rPr>
        <w:t xml:space="preserve"> IMD Regional Forecast) </w:t>
      </w:r>
    </w:p>
    <w:p w14:paraId="43C70FE5"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46B98FF2" w14:textId="386DE5C8" w:rsidR="00BC3083" w:rsidRPr="00E22B47" w:rsidRDefault="00BC3083" w:rsidP="002F2337">
      <w:pPr>
        <w:shd w:val="clear" w:color="auto" w:fill="FFFFFF"/>
        <w:spacing w:after="0" w:line="240" w:lineRule="auto"/>
        <w:rPr>
          <w:rFonts w:ascii="Calibri Light" w:eastAsia="Times New Roman" w:hAnsi="Calibri Light" w:cs="Tahoma"/>
          <w:color w:val="000000"/>
          <w:sz w:val="20"/>
          <w:szCs w:val="20"/>
        </w:rPr>
      </w:pPr>
      <w:del w:id="73" w:author="Joy Shumake-Guillemot" w:date="2017-06-24T08:46:00Z">
        <w:r w:rsidRPr="00E22B47" w:rsidDel="002F2337">
          <w:rPr>
            <w:rFonts w:ascii="Calibri Light" w:eastAsia="Times New Roman" w:hAnsi="Calibri Light" w:cs="Tahoma"/>
            <w:b/>
            <w:bCs/>
            <w:color w:val="000000"/>
            <w:sz w:val="20"/>
            <w:szCs w:val="20"/>
          </w:rPr>
          <w:delText xml:space="preserve">Part </w:delText>
        </w:r>
      </w:del>
      <w:ins w:id="74" w:author="Joy Shumake-Guillemot" w:date="2017-06-24T08:46:00Z">
        <w:r w:rsidR="002F2337">
          <w:rPr>
            <w:rFonts w:ascii="Calibri Light" w:eastAsia="Times New Roman" w:hAnsi="Calibri Light" w:cs="Tahoma"/>
            <w:b/>
            <w:bCs/>
            <w:color w:val="000000"/>
            <w:sz w:val="20"/>
            <w:szCs w:val="20"/>
          </w:rPr>
          <w:t>1.</w:t>
        </w:r>
      </w:ins>
      <w:r>
        <w:rPr>
          <w:rFonts w:ascii="Calibri Light" w:eastAsia="Times New Roman" w:hAnsi="Calibri Light" w:cs="Tahoma"/>
          <w:b/>
          <w:bCs/>
          <w:color w:val="000000"/>
          <w:sz w:val="20"/>
          <w:szCs w:val="20"/>
        </w:rPr>
        <w:t>4</w:t>
      </w:r>
      <w:r w:rsidRPr="00E22B47">
        <w:rPr>
          <w:rFonts w:ascii="Calibri Light" w:eastAsia="Times New Roman" w:hAnsi="Calibri Light" w:cs="Tahoma"/>
          <w:b/>
          <w:bCs/>
          <w:color w:val="000000"/>
          <w:sz w:val="20"/>
          <w:szCs w:val="20"/>
        </w:rPr>
        <w:t xml:space="preserve">: </w:t>
      </w:r>
      <w:ins w:id="75" w:author="Joy Shumake-Guillemot" w:date="2017-06-24T08:45:00Z">
        <w:r w:rsidR="002F2337">
          <w:rPr>
            <w:rFonts w:ascii="Calibri Light" w:eastAsia="Times New Roman" w:hAnsi="Calibri Light" w:cs="Tahoma"/>
            <w:b/>
            <w:bCs/>
            <w:color w:val="000000"/>
            <w:sz w:val="20"/>
            <w:szCs w:val="20"/>
          </w:rPr>
          <w:t xml:space="preserve">Hazard: </w:t>
        </w:r>
      </w:ins>
      <w:del w:id="76" w:author="Joy Shumake-Guillemot" w:date="2017-06-24T08:45:00Z">
        <w:r w:rsidRPr="00E22B47" w:rsidDel="002F2337">
          <w:rPr>
            <w:rFonts w:ascii="Calibri Light" w:eastAsia="Times New Roman" w:hAnsi="Calibri Light" w:cs="Tahoma"/>
            <w:b/>
            <w:bCs/>
            <w:color w:val="000000"/>
            <w:sz w:val="20"/>
            <w:szCs w:val="20"/>
          </w:rPr>
          <w:delText xml:space="preserve">State of </w:delText>
        </w:r>
      </w:del>
      <w:r>
        <w:rPr>
          <w:rFonts w:ascii="Calibri Light" w:eastAsia="Times New Roman" w:hAnsi="Calibri Light" w:cs="Tahoma"/>
          <w:b/>
          <w:bCs/>
          <w:color w:val="000000"/>
          <w:sz w:val="20"/>
          <w:szCs w:val="20"/>
        </w:rPr>
        <w:t>Extreme Heat</w:t>
      </w:r>
      <w:r w:rsidRPr="00E22B47">
        <w:rPr>
          <w:rFonts w:ascii="Calibri Light" w:eastAsia="Times New Roman" w:hAnsi="Calibri Light" w:cs="Tahoma"/>
          <w:b/>
          <w:bCs/>
          <w:color w:val="000000"/>
          <w:sz w:val="20"/>
          <w:szCs w:val="20"/>
        </w:rPr>
        <w:t xml:space="preserve"> </w:t>
      </w:r>
      <w:r>
        <w:rPr>
          <w:rFonts w:ascii="Calibri Light" w:eastAsia="Times New Roman" w:hAnsi="Calibri Light" w:cs="Tahoma"/>
          <w:b/>
          <w:bCs/>
          <w:color w:val="000000"/>
          <w:sz w:val="20"/>
          <w:szCs w:val="20"/>
        </w:rPr>
        <w:t>Prediction</w:t>
      </w:r>
      <w:r w:rsidRPr="00E22B47">
        <w:rPr>
          <w:rFonts w:ascii="Calibri Light" w:eastAsia="Times New Roman" w:hAnsi="Calibri Light" w:cs="Tahoma"/>
          <w:color w:val="000000"/>
          <w:sz w:val="20"/>
          <w:szCs w:val="20"/>
        </w:rPr>
        <w:t>: State of the science in products, sources of predictability, by timescale: climate predictions, climate o</w:t>
      </w:r>
      <w:r>
        <w:rPr>
          <w:rFonts w:ascii="Calibri Light" w:eastAsia="Times New Roman" w:hAnsi="Calibri Light" w:cs="Tahoma"/>
          <w:color w:val="000000"/>
          <w:sz w:val="20"/>
          <w:szCs w:val="20"/>
        </w:rPr>
        <w:t xml:space="preserve">utlooks, forecasts, warnings); indices </w:t>
      </w:r>
    </w:p>
    <w:p w14:paraId="57D402E4" w14:textId="77777777" w:rsidR="00BC3083" w:rsidRPr="00E22B47" w:rsidRDefault="00BC3083" w:rsidP="00BC3083">
      <w:pPr>
        <w:pStyle w:val="ListParagraph"/>
        <w:shd w:val="clear" w:color="auto" w:fill="FFFFFF"/>
        <w:spacing w:after="0" w:line="240" w:lineRule="auto"/>
        <w:rPr>
          <w:rFonts w:ascii="Calibri Light" w:eastAsia="Times New Roman" w:hAnsi="Calibri Light" w:cs="Tahoma"/>
          <w:color w:val="000000"/>
          <w:sz w:val="20"/>
          <w:szCs w:val="20"/>
        </w:rPr>
      </w:pPr>
    </w:p>
    <w:p w14:paraId="7B7FC5B5" w14:textId="31EB67F4" w:rsidR="00BC3083" w:rsidRPr="001C3A2E" w:rsidRDefault="00BC3083" w:rsidP="00BC3083">
      <w:pPr>
        <w:shd w:val="clear" w:color="auto" w:fill="FFFFFF"/>
        <w:spacing w:after="0" w:line="240" w:lineRule="auto"/>
        <w:rPr>
          <w:rFonts w:ascii="Calibri Light" w:eastAsia="Times New Roman" w:hAnsi="Calibri Light" w:cs="Tahoma"/>
          <w:color w:val="000000"/>
          <w:sz w:val="20"/>
          <w:szCs w:val="20"/>
        </w:rPr>
      </w:pPr>
      <w:del w:id="77" w:author="Joy Shumake-Guillemot" w:date="2017-06-24T08:46:00Z">
        <w:r w:rsidRPr="00E22B47" w:rsidDel="002F2337">
          <w:rPr>
            <w:rFonts w:ascii="Calibri Light" w:eastAsia="Times New Roman" w:hAnsi="Calibri Light" w:cs="Tahoma"/>
            <w:b/>
            <w:bCs/>
            <w:color w:val="000000"/>
            <w:sz w:val="20"/>
            <w:szCs w:val="20"/>
          </w:rPr>
          <w:delText xml:space="preserve">Part </w:delText>
        </w:r>
      </w:del>
      <w:ins w:id="78" w:author="Joy Shumake-Guillemot" w:date="2017-06-24T08:46:00Z">
        <w:r w:rsidR="002F2337">
          <w:rPr>
            <w:rFonts w:ascii="Calibri Light" w:eastAsia="Times New Roman" w:hAnsi="Calibri Light" w:cs="Tahoma"/>
            <w:b/>
            <w:bCs/>
            <w:color w:val="000000"/>
            <w:sz w:val="20"/>
            <w:szCs w:val="20"/>
          </w:rPr>
          <w:t>1.</w:t>
        </w:r>
      </w:ins>
      <w:r>
        <w:rPr>
          <w:rFonts w:ascii="Calibri Light" w:eastAsia="Times New Roman" w:hAnsi="Calibri Light" w:cs="Tahoma"/>
          <w:b/>
          <w:bCs/>
          <w:color w:val="000000"/>
          <w:sz w:val="20"/>
          <w:szCs w:val="20"/>
        </w:rPr>
        <w:t>5</w:t>
      </w:r>
      <w:r w:rsidRPr="00E22B47">
        <w:rPr>
          <w:rFonts w:ascii="Calibri Light" w:eastAsia="Times New Roman" w:hAnsi="Calibri Light" w:cs="Tahoma"/>
          <w:b/>
          <w:bCs/>
          <w:color w:val="000000"/>
          <w:sz w:val="20"/>
          <w:szCs w:val="20"/>
        </w:rPr>
        <w:t xml:space="preserve">: </w:t>
      </w:r>
      <w:ins w:id="79" w:author="Joy Shumake-Guillemot" w:date="2017-06-24T08:45:00Z">
        <w:r w:rsidR="002F2337">
          <w:rPr>
            <w:rFonts w:ascii="Calibri Light" w:eastAsia="Times New Roman" w:hAnsi="Calibri Light" w:cs="Tahoma"/>
            <w:b/>
            <w:bCs/>
            <w:color w:val="000000"/>
            <w:sz w:val="20"/>
            <w:szCs w:val="20"/>
          </w:rPr>
          <w:t xml:space="preserve">Hazard: </w:t>
        </w:r>
      </w:ins>
      <w:r w:rsidRPr="00E22B47">
        <w:rPr>
          <w:rFonts w:ascii="Calibri Light" w:eastAsia="Times New Roman" w:hAnsi="Calibri Light" w:cs="Tahoma"/>
          <w:b/>
          <w:bCs/>
          <w:color w:val="000000"/>
          <w:sz w:val="20"/>
          <w:szCs w:val="20"/>
        </w:rPr>
        <w:t>Early Warning Systems</w:t>
      </w:r>
      <w:r>
        <w:rPr>
          <w:rFonts w:ascii="Calibri Light" w:eastAsia="Times New Roman" w:hAnsi="Calibri Light" w:cs="Tahoma"/>
          <w:b/>
          <w:bCs/>
          <w:color w:val="000000"/>
          <w:sz w:val="20"/>
          <w:szCs w:val="20"/>
        </w:rPr>
        <w:t xml:space="preserve">. </w:t>
      </w:r>
      <w:r w:rsidRPr="001C3A2E">
        <w:rPr>
          <w:rFonts w:ascii="Calibri Light" w:eastAsia="Times New Roman" w:hAnsi="Calibri Light" w:cs="Tahoma"/>
          <w:color w:val="000000"/>
          <w:sz w:val="20"/>
          <w:szCs w:val="20"/>
        </w:rPr>
        <w:t xml:space="preserve">Diverse priorities across timescales: </w:t>
      </w:r>
      <w:r>
        <w:rPr>
          <w:rFonts w:ascii="Calibri Light" w:eastAsia="Times New Roman" w:hAnsi="Calibri Light" w:cs="Tahoma"/>
          <w:color w:val="000000"/>
          <w:sz w:val="20"/>
          <w:szCs w:val="20"/>
        </w:rPr>
        <w:t xml:space="preserve">reference table of comparative heat alert systems; </w:t>
      </w:r>
      <w:r w:rsidRPr="001C3A2E">
        <w:rPr>
          <w:rFonts w:ascii="Calibri Light" w:eastAsia="Times New Roman" w:hAnsi="Calibri Light" w:cs="Tahoma"/>
          <w:color w:val="000000"/>
          <w:sz w:val="20"/>
          <w:szCs w:val="20"/>
        </w:rPr>
        <w:t xml:space="preserve">parameters, definitions </w:t>
      </w:r>
    </w:p>
    <w:p w14:paraId="6FD0ABA2"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33E5AA8F" w14:textId="77777777" w:rsidR="002F2337" w:rsidRPr="002F2337" w:rsidRDefault="00BC3083" w:rsidP="00BC3083">
      <w:pPr>
        <w:shd w:val="clear" w:color="auto" w:fill="FFFFFF"/>
        <w:spacing w:after="0" w:line="240" w:lineRule="auto"/>
        <w:rPr>
          <w:ins w:id="80" w:author="Joy Shumake-Guillemot" w:date="2017-06-24T08:49:00Z"/>
          <w:rFonts w:ascii="Calibri Light" w:eastAsia="Times New Roman" w:hAnsi="Calibri Light" w:cs="Tahoma"/>
          <w:color w:val="000000"/>
          <w:sz w:val="24"/>
          <w:szCs w:val="24"/>
          <w:rPrChange w:id="81" w:author="Joy Shumake-Guillemot" w:date="2017-06-24T08:50:00Z">
            <w:rPr>
              <w:ins w:id="82" w:author="Joy Shumake-Guillemot" w:date="2017-06-24T08:49:00Z"/>
              <w:rFonts w:ascii="Calibri Light" w:eastAsia="Times New Roman" w:hAnsi="Calibri Light" w:cs="Tahoma"/>
              <w:color w:val="000000"/>
              <w:sz w:val="20"/>
              <w:szCs w:val="20"/>
            </w:rPr>
          </w:rPrChange>
        </w:rPr>
      </w:pPr>
      <w:del w:id="83" w:author="Joy Shumake-Guillemot" w:date="2017-06-24T08:47:00Z">
        <w:r w:rsidRPr="002F2337" w:rsidDel="002F2337">
          <w:rPr>
            <w:rFonts w:ascii="Calibri Light" w:eastAsia="Times New Roman" w:hAnsi="Calibri Light" w:cs="Tahoma"/>
            <w:b/>
            <w:bCs/>
            <w:color w:val="000000"/>
            <w:sz w:val="24"/>
            <w:szCs w:val="24"/>
            <w:rPrChange w:id="84" w:author="Joy Shumake-Guillemot" w:date="2017-06-24T08:50:00Z">
              <w:rPr>
                <w:rFonts w:ascii="Calibri Light" w:eastAsia="Times New Roman" w:hAnsi="Calibri Light" w:cs="Tahoma"/>
                <w:b/>
                <w:bCs/>
                <w:color w:val="000000"/>
                <w:sz w:val="20"/>
                <w:szCs w:val="20"/>
              </w:rPr>
            </w:rPrChange>
          </w:rPr>
          <w:delText>Part 6:</w:delText>
        </w:r>
      </w:del>
      <w:ins w:id="85" w:author="Joy Shumake-Guillemot" w:date="2017-06-24T08:47:00Z">
        <w:r w:rsidR="002F2337" w:rsidRPr="002F2337">
          <w:rPr>
            <w:rFonts w:ascii="Calibri Light" w:eastAsia="Times New Roman" w:hAnsi="Calibri Light" w:cs="Tahoma"/>
            <w:b/>
            <w:bCs/>
            <w:color w:val="000000"/>
            <w:sz w:val="24"/>
            <w:szCs w:val="24"/>
            <w:rPrChange w:id="86" w:author="Joy Shumake-Guillemot" w:date="2017-06-24T08:50:00Z">
              <w:rPr>
                <w:rFonts w:ascii="Calibri Light" w:eastAsia="Times New Roman" w:hAnsi="Calibri Light" w:cs="Tahoma"/>
                <w:b/>
                <w:bCs/>
                <w:color w:val="000000"/>
                <w:sz w:val="20"/>
                <w:szCs w:val="20"/>
              </w:rPr>
            </w:rPrChange>
          </w:rPr>
          <w:t>Chapter 2:</w:t>
        </w:r>
      </w:ins>
      <w:r w:rsidRPr="002F2337">
        <w:rPr>
          <w:rFonts w:ascii="Calibri Light" w:eastAsia="Times New Roman" w:hAnsi="Calibri Light" w:cs="Tahoma"/>
          <w:b/>
          <w:bCs/>
          <w:color w:val="000000"/>
          <w:sz w:val="24"/>
          <w:szCs w:val="24"/>
          <w:rPrChange w:id="87" w:author="Joy Shumake-Guillemot" w:date="2017-06-24T08:50:00Z">
            <w:rPr>
              <w:rFonts w:ascii="Calibri Light" w:eastAsia="Times New Roman" w:hAnsi="Calibri Light" w:cs="Tahoma"/>
              <w:b/>
              <w:bCs/>
              <w:color w:val="000000"/>
              <w:sz w:val="20"/>
              <w:szCs w:val="20"/>
            </w:rPr>
          </w:rPrChange>
        </w:rPr>
        <w:t xml:space="preserve"> </w:t>
      </w:r>
      <w:ins w:id="88" w:author="Joy Shumake-Guillemot" w:date="2017-06-24T08:47:00Z">
        <w:r w:rsidR="002F2337" w:rsidRPr="002F2337">
          <w:rPr>
            <w:rFonts w:ascii="Calibri Light" w:eastAsia="Times New Roman" w:hAnsi="Calibri Light" w:cs="Tahoma"/>
            <w:b/>
            <w:bCs/>
            <w:color w:val="000000"/>
            <w:sz w:val="24"/>
            <w:szCs w:val="24"/>
            <w:rPrChange w:id="89" w:author="Joy Shumake-Guillemot" w:date="2017-06-24T08:50:00Z">
              <w:rPr>
                <w:rFonts w:ascii="Calibri Light" w:eastAsia="Times New Roman" w:hAnsi="Calibri Light" w:cs="Tahoma"/>
                <w:b/>
                <w:bCs/>
                <w:color w:val="000000"/>
                <w:sz w:val="20"/>
                <w:szCs w:val="20"/>
              </w:rPr>
            </w:rPrChange>
          </w:rPr>
          <w:t xml:space="preserve">Population </w:t>
        </w:r>
      </w:ins>
      <w:r w:rsidRPr="002F2337">
        <w:rPr>
          <w:rFonts w:ascii="Calibri Light" w:eastAsia="Times New Roman" w:hAnsi="Calibri Light" w:cs="Tahoma"/>
          <w:b/>
          <w:bCs/>
          <w:color w:val="000000"/>
          <w:sz w:val="24"/>
          <w:szCs w:val="24"/>
          <w:rPrChange w:id="90" w:author="Joy Shumake-Guillemot" w:date="2017-06-24T08:50:00Z">
            <w:rPr>
              <w:rFonts w:ascii="Calibri Light" w:eastAsia="Times New Roman" w:hAnsi="Calibri Light" w:cs="Tahoma"/>
              <w:b/>
              <w:bCs/>
              <w:color w:val="000000"/>
              <w:sz w:val="20"/>
              <w:szCs w:val="20"/>
            </w:rPr>
          </w:rPrChange>
        </w:rPr>
        <w:t>Exposure</w:t>
      </w:r>
      <w:ins w:id="91" w:author="Joy Shumake-Guillemot" w:date="2017-06-24T08:47:00Z">
        <w:r w:rsidR="002F2337" w:rsidRPr="002F2337">
          <w:rPr>
            <w:rFonts w:ascii="Calibri Light" w:eastAsia="Times New Roman" w:hAnsi="Calibri Light" w:cs="Tahoma"/>
            <w:b/>
            <w:bCs/>
            <w:color w:val="000000"/>
            <w:sz w:val="24"/>
            <w:szCs w:val="24"/>
            <w:rPrChange w:id="92" w:author="Joy Shumake-Guillemot" w:date="2017-06-24T08:50:00Z">
              <w:rPr>
                <w:rFonts w:ascii="Calibri Light" w:eastAsia="Times New Roman" w:hAnsi="Calibri Light" w:cs="Tahoma"/>
                <w:b/>
                <w:bCs/>
                <w:color w:val="000000"/>
                <w:sz w:val="20"/>
                <w:szCs w:val="20"/>
              </w:rPr>
            </w:rPrChange>
          </w:rPr>
          <w:t>s</w:t>
        </w:r>
      </w:ins>
      <w:r w:rsidRPr="002F2337">
        <w:rPr>
          <w:rFonts w:ascii="Calibri Light" w:eastAsia="Times New Roman" w:hAnsi="Calibri Light" w:cs="Tahoma"/>
          <w:b/>
          <w:bCs/>
          <w:color w:val="000000"/>
          <w:sz w:val="24"/>
          <w:szCs w:val="24"/>
          <w:rPrChange w:id="93" w:author="Joy Shumake-Guillemot" w:date="2017-06-24T08:50:00Z">
            <w:rPr>
              <w:rFonts w:ascii="Calibri Light" w:eastAsia="Times New Roman" w:hAnsi="Calibri Light" w:cs="Tahoma"/>
              <w:b/>
              <w:bCs/>
              <w:color w:val="000000"/>
              <w:sz w:val="20"/>
              <w:szCs w:val="20"/>
            </w:rPr>
          </w:rPrChange>
        </w:rPr>
        <w:t>:</w:t>
      </w:r>
      <w:r w:rsidRPr="002F2337">
        <w:rPr>
          <w:rFonts w:ascii="Calibri Light" w:eastAsia="Times New Roman" w:hAnsi="Calibri Light" w:cs="Tahoma"/>
          <w:color w:val="000000"/>
          <w:sz w:val="24"/>
          <w:szCs w:val="24"/>
          <w:rPrChange w:id="94" w:author="Joy Shumake-Guillemot" w:date="2017-06-24T08:50:00Z">
            <w:rPr>
              <w:rFonts w:ascii="Calibri Light" w:eastAsia="Times New Roman" w:hAnsi="Calibri Light" w:cs="Tahoma"/>
              <w:color w:val="000000"/>
              <w:sz w:val="20"/>
              <w:szCs w:val="20"/>
            </w:rPr>
          </w:rPrChange>
        </w:rPr>
        <w:t xml:space="preserve"> </w:t>
      </w:r>
    </w:p>
    <w:p w14:paraId="313C9936" w14:textId="77777777" w:rsidR="002F2337" w:rsidRDefault="002F2337" w:rsidP="00BC3083">
      <w:pPr>
        <w:shd w:val="clear" w:color="auto" w:fill="FFFFFF"/>
        <w:spacing w:after="0" w:line="240" w:lineRule="auto"/>
        <w:rPr>
          <w:ins w:id="95" w:author="Joy Shumake-Guillemot" w:date="2017-06-24T08:49:00Z"/>
          <w:rFonts w:ascii="Calibri Light" w:eastAsia="Times New Roman" w:hAnsi="Calibri Light" w:cs="Tahoma"/>
          <w:color w:val="000000"/>
          <w:sz w:val="20"/>
          <w:szCs w:val="20"/>
        </w:rPr>
      </w:pPr>
    </w:p>
    <w:p w14:paraId="335561DC" w14:textId="7CCE7811" w:rsidR="00BC3083" w:rsidRDefault="002F2337" w:rsidP="00BC3083">
      <w:pPr>
        <w:shd w:val="clear" w:color="auto" w:fill="FFFFFF"/>
        <w:spacing w:after="0" w:line="240" w:lineRule="auto"/>
        <w:rPr>
          <w:rFonts w:ascii="Calibri Light" w:eastAsia="Times New Roman" w:hAnsi="Calibri Light" w:cs="Tahoma"/>
          <w:color w:val="000000"/>
          <w:sz w:val="20"/>
          <w:szCs w:val="20"/>
        </w:rPr>
      </w:pPr>
      <w:ins w:id="96" w:author="Joy Shumake-Guillemot" w:date="2017-06-24T08:49:00Z">
        <w:r w:rsidRPr="002F2337">
          <w:rPr>
            <w:rFonts w:ascii="Calibri Light" w:eastAsia="Times New Roman" w:hAnsi="Calibri Light" w:cs="Tahoma"/>
            <w:b/>
            <w:bCs/>
            <w:color w:val="000000"/>
            <w:sz w:val="20"/>
            <w:szCs w:val="20"/>
            <w:rPrChange w:id="97" w:author="Joy Shumake-Guillemot" w:date="2017-06-24T08:49:00Z">
              <w:rPr>
                <w:rFonts w:ascii="Calibri Light" w:eastAsia="Times New Roman" w:hAnsi="Calibri Light" w:cs="Tahoma"/>
                <w:color w:val="000000"/>
                <w:sz w:val="20"/>
                <w:szCs w:val="20"/>
              </w:rPr>
            </w:rPrChange>
          </w:rPr>
          <w:t>2.1 Exposures</w:t>
        </w:r>
        <w:r>
          <w:rPr>
            <w:rFonts w:ascii="Calibri Light" w:eastAsia="Times New Roman" w:hAnsi="Calibri Light" w:cs="Tahoma"/>
            <w:color w:val="000000"/>
            <w:sz w:val="20"/>
            <w:szCs w:val="20"/>
          </w:rPr>
          <w:t xml:space="preserve"> </w:t>
        </w:r>
      </w:ins>
      <w:r w:rsidR="00BC3083" w:rsidRPr="00A5755F">
        <w:rPr>
          <w:rFonts w:ascii="Calibri Light" w:eastAsia="Times New Roman" w:hAnsi="Calibri Light" w:cs="Tahoma"/>
          <w:color w:val="000000"/>
          <w:sz w:val="20"/>
          <w:szCs w:val="20"/>
        </w:rPr>
        <w:t>Discuss definitions and what makes heat dangerous to humans</w:t>
      </w:r>
      <w:r w:rsidR="00BC3083">
        <w:rPr>
          <w:rFonts w:ascii="Calibri Light" w:eastAsia="Times New Roman" w:hAnsi="Calibri Light" w:cs="Tahoma"/>
          <w:color w:val="000000"/>
          <w:sz w:val="20"/>
          <w:szCs w:val="20"/>
        </w:rPr>
        <w:t>.</w:t>
      </w:r>
      <w:r w:rsidR="00BC3083" w:rsidRPr="00A5755F">
        <w:rPr>
          <w:rFonts w:ascii="Calibri Light" w:eastAsia="Times New Roman" w:hAnsi="Calibri Light" w:cs="Tahoma"/>
          <w:color w:val="000000"/>
          <w:sz w:val="20"/>
          <w:szCs w:val="20"/>
        </w:rPr>
        <w:t xml:space="preserve"> </w:t>
      </w:r>
    </w:p>
    <w:p w14:paraId="6D980013"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Geographic Determinants: Latitude, Urban Heat Islands; Social Determinants (point to vulnerability chapter)</w:t>
      </w:r>
      <w:r>
        <w:rPr>
          <w:rFonts w:ascii="Calibri Light" w:eastAsia="Times New Roman" w:hAnsi="Calibri Light" w:cs="Tahoma"/>
          <w:color w:val="000000"/>
          <w:sz w:val="20"/>
          <w:szCs w:val="20"/>
        </w:rPr>
        <w:t xml:space="preserve">. </w:t>
      </w:r>
      <w:r w:rsidRPr="00E22B47">
        <w:rPr>
          <w:rFonts w:ascii="Calibri Light" w:eastAsia="Times New Roman" w:hAnsi="Calibri Light" w:cs="Tahoma"/>
          <w:color w:val="000000"/>
          <w:sz w:val="20"/>
          <w:szCs w:val="20"/>
        </w:rPr>
        <w:t xml:space="preserve"> </w:t>
      </w:r>
    </w:p>
    <w:p w14:paraId="7B47B9DB" w14:textId="17B6B918" w:rsidR="00433EDB" w:rsidDel="00F73B8C" w:rsidRDefault="00433EDB" w:rsidP="00D60E20">
      <w:pPr>
        <w:shd w:val="clear" w:color="auto" w:fill="FFFFFF"/>
        <w:spacing w:after="0" w:line="240" w:lineRule="auto"/>
        <w:rPr>
          <w:del w:id="98" w:author="Joy Shumake-Guillemot" w:date="2017-06-24T08:54:00Z"/>
        </w:rPr>
      </w:pPr>
    </w:p>
    <w:p w14:paraId="08B7B6A9" w14:textId="57E7864A" w:rsidR="00D60E20" w:rsidDel="00F73B8C" w:rsidRDefault="00D60E20" w:rsidP="00D60E20">
      <w:pPr>
        <w:shd w:val="clear" w:color="auto" w:fill="FFFFFF"/>
        <w:spacing w:after="0" w:line="240" w:lineRule="auto"/>
        <w:rPr>
          <w:del w:id="99" w:author="Joy Shumake-Guillemot" w:date="2017-06-24T08:54:00Z"/>
        </w:rPr>
      </w:pPr>
    </w:p>
    <w:p w14:paraId="77B8FC5E" w14:textId="77777777" w:rsidR="00F73B8C" w:rsidRDefault="00F73B8C" w:rsidP="00D60E20">
      <w:pPr>
        <w:shd w:val="clear" w:color="auto" w:fill="FFFFFF"/>
        <w:spacing w:after="0" w:line="240" w:lineRule="auto"/>
        <w:rPr>
          <w:ins w:id="100" w:author="Joy Shumake-Guillemot" w:date="2017-06-24T08:54:00Z"/>
          <w:rFonts w:ascii="Calibri Light" w:eastAsia="Times New Roman" w:hAnsi="Calibri Light" w:cs="Tahoma"/>
          <w:b/>
          <w:bCs/>
          <w:color w:val="000000"/>
          <w:sz w:val="32"/>
          <w:szCs w:val="32"/>
        </w:rPr>
      </w:pPr>
    </w:p>
    <w:p w14:paraId="0AE71C08" w14:textId="6817A40A" w:rsidR="00D60E20" w:rsidDel="00F73B8C" w:rsidRDefault="00D60E20" w:rsidP="00D60E20">
      <w:pPr>
        <w:shd w:val="clear" w:color="auto" w:fill="FFFFFF"/>
        <w:spacing w:after="0" w:line="240" w:lineRule="auto"/>
        <w:rPr>
          <w:del w:id="101" w:author="Joy Shumake-Guillemot" w:date="2017-06-24T08:54:00Z"/>
          <w:rFonts w:ascii="Calibri Light" w:eastAsia="Times New Roman" w:hAnsi="Calibri Light" w:cs="Tahoma"/>
          <w:b/>
          <w:bCs/>
          <w:color w:val="000000"/>
          <w:sz w:val="32"/>
          <w:szCs w:val="32"/>
        </w:rPr>
      </w:pPr>
    </w:p>
    <w:p w14:paraId="5F2B1FF1" w14:textId="17E12102" w:rsidR="00D60E20" w:rsidDel="002F2337" w:rsidRDefault="00D60E20" w:rsidP="00D60E20">
      <w:pPr>
        <w:shd w:val="clear" w:color="auto" w:fill="FFFFFF"/>
        <w:spacing w:after="0" w:line="240" w:lineRule="auto"/>
        <w:rPr>
          <w:del w:id="102" w:author="Joy Shumake-Guillemot" w:date="2017-06-24T08:49:00Z"/>
          <w:rFonts w:ascii="Calibri Light" w:eastAsia="Times New Roman" w:hAnsi="Calibri Light" w:cs="Tahoma"/>
          <w:b/>
          <w:bCs/>
          <w:color w:val="000000"/>
          <w:sz w:val="32"/>
          <w:szCs w:val="32"/>
        </w:rPr>
      </w:pPr>
    </w:p>
    <w:p w14:paraId="147553DE" w14:textId="32BC14BB" w:rsidR="00D60E20" w:rsidDel="002F2337" w:rsidRDefault="00D60E20" w:rsidP="00D60E20">
      <w:pPr>
        <w:shd w:val="clear" w:color="auto" w:fill="FFFFFF"/>
        <w:spacing w:after="0" w:line="240" w:lineRule="auto"/>
        <w:rPr>
          <w:del w:id="103" w:author="Joy Shumake-Guillemot" w:date="2017-06-24T08:49:00Z"/>
          <w:rFonts w:ascii="Calibri Light" w:eastAsia="Times New Roman" w:hAnsi="Calibri Light" w:cs="Tahoma"/>
          <w:b/>
          <w:bCs/>
          <w:color w:val="000000"/>
          <w:sz w:val="32"/>
          <w:szCs w:val="32"/>
        </w:rPr>
      </w:pPr>
    </w:p>
    <w:p w14:paraId="741F3407" w14:textId="74741CF4" w:rsidR="00D60E20" w:rsidDel="002F2337" w:rsidRDefault="00D60E20" w:rsidP="00D60E20">
      <w:pPr>
        <w:shd w:val="clear" w:color="auto" w:fill="FFFFFF"/>
        <w:spacing w:after="0" w:line="240" w:lineRule="auto"/>
        <w:rPr>
          <w:del w:id="104" w:author="Joy Shumake-Guillemot" w:date="2017-06-24T08:49:00Z"/>
          <w:rFonts w:ascii="Calibri Light" w:eastAsia="Times New Roman" w:hAnsi="Calibri Light" w:cs="Tahoma"/>
          <w:b/>
          <w:bCs/>
          <w:color w:val="000000"/>
          <w:sz w:val="32"/>
          <w:szCs w:val="32"/>
        </w:rPr>
      </w:pPr>
    </w:p>
    <w:p w14:paraId="59CCEA9E" w14:textId="2587A05F" w:rsidR="00D60E20" w:rsidDel="002F2337" w:rsidRDefault="00D60E20" w:rsidP="00D60E20">
      <w:pPr>
        <w:shd w:val="clear" w:color="auto" w:fill="FFFFFF"/>
        <w:spacing w:after="0" w:line="240" w:lineRule="auto"/>
        <w:rPr>
          <w:del w:id="105" w:author="Joy Shumake-Guillemot" w:date="2017-06-24T08:49:00Z"/>
          <w:rFonts w:ascii="Calibri Light" w:eastAsia="Times New Roman" w:hAnsi="Calibri Light" w:cs="Tahoma"/>
          <w:b/>
          <w:bCs/>
          <w:color w:val="000000"/>
          <w:sz w:val="32"/>
          <w:szCs w:val="32"/>
        </w:rPr>
      </w:pPr>
    </w:p>
    <w:p w14:paraId="317FABB3" w14:textId="7078FBE2" w:rsidR="00930439" w:rsidDel="002F2337" w:rsidRDefault="00930439">
      <w:pPr>
        <w:spacing w:after="0" w:line="240" w:lineRule="auto"/>
        <w:rPr>
          <w:del w:id="106" w:author="Joy Shumake-Guillemot" w:date="2017-06-24T08:49:00Z"/>
          <w:rFonts w:ascii="Calibri Light" w:eastAsia="Times New Roman" w:hAnsi="Calibri Light" w:cs="Tahoma"/>
          <w:b/>
          <w:bCs/>
          <w:color w:val="000000"/>
          <w:sz w:val="32"/>
          <w:szCs w:val="32"/>
        </w:rPr>
      </w:pPr>
      <w:del w:id="107" w:author="Joy Shumake-Guillemot" w:date="2017-06-24T08:49:00Z">
        <w:r w:rsidDel="002F2337">
          <w:rPr>
            <w:rFonts w:ascii="Calibri Light" w:eastAsia="Times New Roman" w:hAnsi="Calibri Light" w:cs="Tahoma"/>
            <w:b/>
            <w:bCs/>
            <w:color w:val="000000"/>
            <w:sz w:val="32"/>
            <w:szCs w:val="32"/>
          </w:rPr>
          <w:br w:type="page"/>
        </w:r>
      </w:del>
    </w:p>
    <w:p w14:paraId="0C27CF5E" w14:textId="2213016C" w:rsidR="00D60E20" w:rsidRPr="00CD3267" w:rsidDel="002F2337" w:rsidRDefault="00D60E20">
      <w:pPr>
        <w:spacing w:after="0" w:line="240" w:lineRule="auto"/>
        <w:rPr>
          <w:del w:id="108" w:author="Joy Shumake-Guillemot" w:date="2017-06-24T08:48:00Z"/>
          <w:rFonts w:ascii="Calibri Light" w:eastAsia="Times New Roman" w:hAnsi="Calibri Light" w:cs="Tahoma"/>
          <w:b/>
          <w:bCs/>
          <w:color w:val="000000"/>
          <w:sz w:val="32"/>
          <w:szCs w:val="32"/>
        </w:rPr>
        <w:pPrChange w:id="109" w:author="Joy Shumake-Guillemot" w:date="2017-06-24T08:49:00Z">
          <w:pPr>
            <w:shd w:val="clear" w:color="auto" w:fill="FFFFFF"/>
            <w:spacing w:after="0" w:line="240" w:lineRule="auto"/>
          </w:pPr>
        </w:pPrChange>
      </w:pPr>
      <w:del w:id="110" w:author="Joy Shumake-Guillemot" w:date="2017-06-24T08:48:00Z">
        <w:r w:rsidRPr="00CD3267" w:rsidDel="002F2337">
          <w:rPr>
            <w:rFonts w:ascii="Calibri Light" w:eastAsia="Times New Roman" w:hAnsi="Calibri Light" w:cs="Tahoma"/>
            <w:b/>
            <w:bCs/>
            <w:color w:val="000000"/>
            <w:sz w:val="32"/>
            <w:szCs w:val="32"/>
          </w:rPr>
          <w:delText xml:space="preserve">Paper 2:  </w:delText>
        </w:r>
        <w:r w:rsidDel="002F2337">
          <w:rPr>
            <w:rFonts w:ascii="Calibri Light" w:eastAsia="Times New Roman" w:hAnsi="Calibri Light" w:cs="Tahoma"/>
            <w:b/>
            <w:bCs/>
            <w:color w:val="000000"/>
            <w:sz w:val="32"/>
            <w:szCs w:val="32"/>
          </w:rPr>
          <w:delText>Stocktaking</w:delText>
        </w:r>
        <w:r w:rsidRPr="00CD3267" w:rsidDel="002F2337">
          <w:rPr>
            <w:rFonts w:ascii="Calibri Light" w:eastAsia="Times New Roman" w:hAnsi="Calibri Light" w:cs="Tahoma"/>
            <w:b/>
            <w:bCs/>
            <w:color w:val="000000"/>
            <w:sz w:val="32"/>
            <w:szCs w:val="32"/>
          </w:rPr>
          <w:delText xml:space="preserve"> of Global Heat VULNERABILITY + RESPONSES: </w:delText>
        </w:r>
      </w:del>
    </w:p>
    <w:p w14:paraId="6E4AFA39" w14:textId="49D76CE1" w:rsidR="00D60E20" w:rsidDel="002F2337" w:rsidRDefault="00D60E20" w:rsidP="00D60E20">
      <w:pPr>
        <w:shd w:val="clear" w:color="auto" w:fill="FFFFFF"/>
        <w:spacing w:after="0" w:line="240" w:lineRule="auto"/>
        <w:rPr>
          <w:del w:id="111" w:author="Joy Shumake-Guillemot" w:date="2017-06-24T08:48:00Z"/>
          <w:rFonts w:ascii="Calibri Light" w:eastAsia="Times New Roman" w:hAnsi="Calibri Light" w:cs="Tahoma"/>
          <w:b/>
          <w:bCs/>
          <w:color w:val="000000"/>
          <w:sz w:val="20"/>
          <w:szCs w:val="20"/>
        </w:rPr>
      </w:pPr>
      <w:del w:id="112" w:author="Joy Shumake-Guillemot" w:date="2017-06-24T08:48:00Z">
        <w:r w:rsidDel="002F2337">
          <w:rPr>
            <w:rFonts w:ascii="Calibri Light" w:eastAsia="Times New Roman" w:hAnsi="Calibri Light" w:cs="Tahoma"/>
            <w:b/>
            <w:bCs/>
            <w:color w:val="000000"/>
            <w:sz w:val="20"/>
            <w:szCs w:val="20"/>
          </w:rPr>
          <w:delText>Page target 20-25, with annexes as required</w:delText>
        </w:r>
      </w:del>
    </w:p>
    <w:p w14:paraId="4D6E5BEF" w14:textId="6C6408A8" w:rsidR="00D60E20" w:rsidDel="002F2337" w:rsidRDefault="00D60E20" w:rsidP="00D60E20">
      <w:pPr>
        <w:shd w:val="clear" w:color="auto" w:fill="FFFFFF"/>
        <w:spacing w:after="0" w:line="240" w:lineRule="auto"/>
        <w:rPr>
          <w:del w:id="113" w:author="Joy Shumake-Guillemot" w:date="2017-06-24T08:49:00Z"/>
          <w:rFonts w:ascii="Calibri Light" w:eastAsia="Times New Roman" w:hAnsi="Calibri Light" w:cs="Tahoma"/>
          <w:b/>
          <w:bCs/>
          <w:color w:val="000000"/>
          <w:sz w:val="20"/>
          <w:szCs w:val="20"/>
        </w:rPr>
      </w:pPr>
    </w:p>
    <w:p w14:paraId="1DC9CA26" w14:textId="7E912450" w:rsidR="00D60E20" w:rsidDel="00F73B8C" w:rsidRDefault="00D60E20" w:rsidP="004D1DC9">
      <w:pPr>
        <w:shd w:val="clear" w:color="auto" w:fill="FFFFFF"/>
        <w:spacing w:after="0" w:line="240" w:lineRule="auto"/>
        <w:rPr>
          <w:del w:id="114" w:author="Joy Shumake-Guillemot" w:date="2017-06-24T08:54:00Z"/>
          <w:rFonts w:ascii="Calibri Light" w:eastAsia="Times New Roman" w:hAnsi="Calibri Light" w:cs="Tahoma"/>
          <w:color w:val="000000"/>
          <w:sz w:val="20"/>
          <w:szCs w:val="20"/>
        </w:rPr>
      </w:pPr>
      <w:moveFromRangeStart w:id="115" w:author="Joy Shumake-Guillemot" w:date="2017-06-24T08:48:00Z" w:name="move486057449"/>
      <w:moveFrom w:id="116" w:author="Joy Shumake-Guillemot" w:date="2017-06-24T08:48:00Z">
        <w:del w:id="117" w:author="Joy Shumake-Guillemot" w:date="2017-06-24T08:54:00Z">
          <w:r w:rsidRPr="00E22B47" w:rsidDel="00F73B8C">
            <w:rPr>
              <w:rFonts w:ascii="Calibri Light" w:eastAsia="Times New Roman" w:hAnsi="Calibri Light" w:cs="Tahoma"/>
              <w:color w:val="000000"/>
              <w:sz w:val="20"/>
              <w:szCs w:val="20"/>
            </w:rPr>
            <w:delText xml:space="preserve">This </w:delText>
          </w:r>
          <w:r w:rsidDel="00F73B8C">
            <w:rPr>
              <w:rFonts w:ascii="Calibri Light" w:eastAsia="Times New Roman" w:hAnsi="Calibri Light" w:cs="Tahoma"/>
              <w:color w:val="000000"/>
              <w:sz w:val="20"/>
              <w:szCs w:val="20"/>
            </w:rPr>
            <w:delText>stocktaking</w:delText>
          </w:r>
          <w:r w:rsidRPr="00E22B47" w:rsidDel="00F73B8C">
            <w:rPr>
              <w:rFonts w:ascii="Calibri Light" w:eastAsia="Times New Roman" w:hAnsi="Calibri Light" w:cs="Tahoma"/>
              <w:color w:val="000000"/>
              <w:sz w:val="20"/>
              <w:szCs w:val="20"/>
            </w:rPr>
            <w:delText xml:space="preserve"> </w:delText>
          </w:r>
          <w:r w:rsidDel="00F73B8C">
            <w:rPr>
              <w:rFonts w:ascii="Calibri Light" w:eastAsia="Times New Roman" w:hAnsi="Calibri Light" w:cs="Tahoma"/>
              <w:color w:val="000000"/>
              <w:sz w:val="20"/>
              <w:szCs w:val="20"/>
            </w:rPr>
            <w:delText xml:space="preserve">paper </w:delText>
          </w:r>
          <w:r w:rsidRPr="00E22B47" w:rsidDel="00F73B8C">
            <w:rPr>
              <w:rFonts w:ascii="Calibri Light" w:eastAsia="Times New Roman" w:hAnsi="Calibri Light" w:cs="Tahoma"/>
              <w:color w:val="000000"/>
              <w:sz w:val="20"/>
              <w:szCs w:val="20"/>
            </w:rPr>
            <w:delText xml:space="preserve">will help </w:delText>
          </w:r>
          <w:r w:rsidDel="00F73B8C">
            <w:rPr>
              <w:rFonts w:ascii="Calibri Light" w:eastAsia="Times New Roman" w:hAnsi="Calibri Light" w:cs="Tahoma"/>
              <w:color w:val="000000"/>
              <w:sz w:val="20"/>
              <w:szCs w:val="20"/>
            </w:rPr>
            <w:delText xml:space="preserve">identify and outline </w:delText>
          </w:r>
          <w:r w:rsidRPr="00E22B47" w:rsidDel="00F73B8C">
            <w:rPr>
              <w:rFonts w:ascii="Calibri Light" w:eastAsia="Times New Roman" w:hAnsi="Calibri Light" w:cs="Tahoma"/>
              <w:color w:val="000000"/>
              <w:sz w:val="20"/>
              <w:szCs w:val="20"/>
            </w:rPr>
            <w:delText xml:space="preserve">the global state of </w:delText>
          </w:r>
          <w:r w:rsidDel="00F73B8C">
            <w:rPr>
              <w:rFonts w:ascii="Calibri Light" w:eastAsia="Times New Roman" w:hAnsi="Calibri Light" w:cs="Tahoma"/>
              <w:color w:val="000000"/>
              <w:sz w:val="20"/>
              <w:szCs w:val="20"/>
            </w:rPr>
            <w:delText xml:space="preserve">understanding human vulnerability to heat exposures, and the broad range of responses and actions which can be taken to reduce human exposures and impacts. </w:delText>
          </w:r>
          <w:r w:rsidRPr="00E22B47" w:rsidDel="00F73B8C">
            <w:rPr>
              <w:rFonts w:ascii="Calibri Light" w:eastAsia="Times New Roman" w:hAnsi="Calibri Light" w:cs="Tahoma"/>
              <w:color w:val="000000"/>
              <w:sz w:val="20"/>
              <w:szCs w:val="20"/>
            </w:rPr>
            <w:delText xml:space="preserve"> </w:delText>
          </w:r>
          <w:r w:rsidDel="00F73B8C">
            <w:rPr>
              <w:rFonts w:ascii="Calibri Light" w:eastAsia="Times New Roman" w:hAnsi="Calibri Light" w:cs="Tahoma"/>
              <w:color w:val="000000"/>
              <w:sz w:val="20"/>
              <w:szCs w:val="20"/>
            </w:rPr>
            <w:delText>It will describe categories of vulnerable populations; highlight</w:delText>
          </w:r>
          <w:r w:rsidRPr="0081549E" w:rsidDel="00F73B8C">
            <w:rPr>
              <w:rFonts w:ascii="Calibri Light" w:eastAsia="Times New Roman" w:hAnsi="Calibri Light" w:cs="Tahoma"/>
              <w:color w:val="000000"/>
              <w:sz w:val="20"/>
              <w:szCs w:val="20"/>
            </w:rPr>
            <w:delText xml:space="preserve"> similarities and differences </w:delText>
          </w:r>
          <w:r w:rsidDel="00F73B8C">
            <w:rPr>
              <w:rFonts w:ascii="Calibri Light" w:eastAsia="Times New Roman" w:hAnsi="Calibri Light" w:cs="Tahoma"/>
              <w:color w:val="000000"/>
              <w:sz w:val="20"/>
              <w:szCs w:val="20"/>
            </w:rPr>
            <w:delText>in response opportunities and systems, from behavioral to infrastructural, and legal actions which can be taken over different timeframes.</w:delText>
          </w:r>
          <w:r w:rsidRPr="00857E0C" w:rsidDel="00F73B8C">
            <w:rPr>
              <w:rFonts w:ascii="Calibri Light" w:eastAsia="Times New Roman" w:hAnsi="Calibri Light" w:cs="Tahoma"/>
              <w:color w:val="000000"/>
              <w:sz w:val="20"/>
              <w:szCs w:val="20"/>
            </w:rPr>
            <w:delText xml:space="preserve"> </w:delText>
          </w:r>
          <w:r w:rsidDel="00F73B8C">
            <w:rPr>
              <w:rFonts w:ascii="Calibri Light" w:eastAsia="Times New Roman" w:hAnsi="Calibri Light" w:cs="Tahoma"/>
              <w:color w:val="000000"/>
              <w:sz w:val="20"/>
              <w:szCs w:val="20"/>
            </w:rPr>
            <w:delText>Intervention</w:delText>
          </w:r>
          <w:r w:rsidRPr="00857E0C" w:rsidDel="00F73B8C">
            <w:rPr>
              <w:rFonts w:ascii="Calibri Light" w:eastAsia="Times New Roman" w:hAnsi="Calibri Light" w:cs="Tahoma"/>
              <w:color w:val="000000"/>
              <w:sz w:val="20"/>
              <w:szCs w:val="20"/>
            </w:rPr>
            <w:delText xml:space="preserve"> effectiveness </w:delText>
          </w:r>
          <w:r w:rsidDel="00F73B8C">
            <w:rPr>
              <w:rFonts w:ascii="Calibri Light" w:eastAsia="Times New Roman" w:hAnsi="Calibri Light" w:cs="Tahoma"/>
              <w:color w:val="000000"/>
              <w:sz w:val="20"/>
              <w:szCs w:val="20"/>
            </w:rPr>
            <w:delText xml:space="preserve">will be cited as available. </w:delText>
          </w:r>
          <w:r w:rsidRPr="00857E0C" w:rsidDel="00F73B8C">
            <w:rPr>
              <w:rFonts w:ascii="Calibri Light" w:eastAsia="Times New Roman" w:hAnsi="Calibri Light" w:cs="Tahoma"/>
              <w:color w:val="000000"/>
              <w:sz w:val="20"/>
              <w:szCs w:val="20"/>
            </w:rPr>
            <w:delText xml:space="preserve"> </w:delText>
          </w:r>
          <w:r w:rsidDel="00F73B8C">
            <w:rPr>
              <w:rFonts w:ascii="Calibri Light" w:eastAsia="Times New Roman" w:hAnsi="Calibri Light" w:cs="Tahoma"/>
              <w:color w:val="000000"/>
              <w:sz w:val="20"/>
              <w:szCs w:val="20"/>
            </w:rPr>
            <w:delText>This stocktaking will inform</w:delText>
          </w:r>
          <w:r w:rsidRPr="0081549E" w:rsidDel="00F73B8C">
            <w:rPr>
              <w:rFonts w:ascii="Calibri Light" w:eastAsia="Times New Roman" w:hAnsi="Calibri Light" w:cs="Tahoma"/>
              <w:color w:val="000000"/>
              <w:sz w:val="20"/>
              <w:szCs w:val="20"/>
            </w:rPr>
            <w:delText xml:space="preserve"> </w:delText>
          </w:r>
          <w:r w:rsidDel="00F73B8C">
            <w:rPr>
              <w:rFonts w:ascii="Calibri Light" w:eastAsia="Times New Roman" w:hAnsi="Calibri Light" w:cs="Tahoma"/>
              <w:color w:val="000000"/>
              <w:sz w:val="20"/>
              <w:szCs w:val="20"/>
            </w:rPr>
            <w:delText xml:space="preserve">a common thread framework </w:delText>
          </w:r>
          <w:r w:rsidRPr="0081549E" w:rsidDel="00F73B8C">
            <w:rPr>
              <w:rFonts w:ascii="Calibri Light" w:eastAsia="Times New Roman" w:hAnsi="Calibri Light" w:cs="Tahoma"/>
              <w:color w:val="000000"/>
              <w:sz w:val="20"/>
              <w:szCs w:val="20"/>
            </w:rPr>
            <w:delText xml:space="preserve">for GHHIN to track </w:delText>
          </w:r>
          <w:r w:rsidDel="00F73B8C">
            <w:rPr>
              <w:rFonts w:ascii="Calibri Light" w:eastAsia="Times New Roman" w:hAnsi="Calibri Light" w:cs="Tahoma"/>
              <w:color w:val="000000"/>
              <w:sz w:val="20"/>
              <w:szCs w:val="20"/>
            </w:rPr>
            <w:delText>progress being made in key categories, synthesize current action and science in a standard way</w:delText>
          </w:r>
          <w:r w:rsidRPr="0081549E" w:rsidDel="00F73B8C">
            <w:rPr>
              <w:rFonts w:ascii="Calibri Light" w:eastAsia="Times New Roman" w:hAnsi="Calibri Light" w:cs="Tahoma"/>
              <w:color w:val="000000"/>
              <w:sz w:val="20"/>
              <w:szCs w:val="20"/>
            </w:rPr>
            <w:delText xml:space="preserve">, and establish indicators </w:delText>
          </w:r>
          <w:r w:rsidDel="00F73B8C">
            <w:rPr>
              <w:rFonts w:ascii="Calibri Light" w:eastAsia="Times New Roman" w:hAnsi="Calibri Light" w:cs="Tahoma"/>
              <w:color w:val="000000"/>
              <w:sz w:val="20"/>
              <w:szCs w:val="20"/>
            </w:rPr>
            <w:delText>to help structure</w:delText>
          </w:r>
          <w:r w:rsidRPr="0081549E" w:rsidDel="00F73B8C">
            <w:rPr>
              <w:rFonts w:ascii="Calibri Light" w:eastAsia="Times New Roman" w:hAnsi="Calibri Light" w:cs="Tahoma"/>
              <w:color w:val="000000"/>
              <w:sz w:val="20"/>
              <w:szCs w:val="20"/>
            </w:rPr>
            <w:delText xml:space="preserve"> country profiles</w:delText>
          </w:r>
          <w:r w:rsidDel="00F73B8C">
            <w:rPr>
              <w:rFonts w:ascii="Calibri Light" w:eastAsia="Times New Roman" w:hAnsi="Calibri Light" w:cs="Tahoma"/>
              <w:color w:val="000000"/>
              <w:sz w:val="20"/>
              <w:szCs w:val="20"/>
            </w:rPr>
            <w:delText xml:space="preserve"> that will be completed by GHHIN members autonomously</w:delText>
          </w:r>
          <w:r w:rsidRPr="0081549E" w:rsidDel="00F73B8C">
            <w:rPr>
              <w:rFonts w:ascii="Calibri Light" w:eastAsia="Times New Roman" w:hAnsi="Calibri Light" w:cs="Tahoma"/>
              <w:color w:val="000000"/>
              <w:sz w:val="20"/>
              <w:szCs w:val="20"/>
            </w:rPr>
            <w:delText xml:space="preserve">. </w:delText>
          </w:r>
          <w:r w:rsidR="004D1DC9" w:rsidDel="00F73B8C">
            <w:rPr>
              <w:rFonts w:ascii="Calibri Light" w:eastAsia="Times New Roman" w:hAnsi="Calibri Light" w:cs="Tahoma"/>
              <w:color w:val="000000"/>
              <w:sz w:val="20"/>
              <w:szCs w:val="20"/>
            </w:rPr>
            <w:delText xml:space="preserve">It may lead to the creation of </w:delText>
          </w:r>
          <w:r w:rsidR="004D1DC9" w:rsidRPr="0003128C" w:rsidDel="00F73B8C">
            <w:rPr>
              <w:rFonts w:ascii="Calibri Light" w:eastAsia="Times New Roman" w:hAnsi="Calibri Light" w:cs="Tahoma"/>
              <w:color w:val="000000"/>
              <w:sz w:val="20"/>
              <w:szCs w:val="20"/>
            </w:rPr>
            <w:delText>indicators of risk and adaptation for extreme heat that can be part of a GIS-based dashboard and GHHIN country profiles.</w:delText>
          </w:r>
        </w:del>
      </w:moveFrom>
    </w:p>
    <w:moveFromRangeEnd w:id="115"/>
    <w:p w14:paraId="3B00F71D" w14:textId="212B14F0" w:rsidR="006508F8" w:rsidDel="00F73B8C" w:rsidRDefault="006508F8" w:rsidP="004D1DC9">
      <w:pPr>
        <w:shd w:val="clear" w:color="auto" w:fill="FFFFFF"/>
        <w:spacing w:after="0" w:line="240" w:lineRule="auto"/>
        <w:rPr>
          <w:del w:id="118" w:author="Joy Shumake-Guillemot" w:date="2017-06-24T08:54:00Z"/>
          <w:rFonts w:ascii="Calibri Light" w:eastAsia="Times New Roman" w:hAnsi="Calibri Light" w:cs="Tahoma"/>
          <w:color w:val="000000"/>
          <w:sz w:val="20"/>
          <w:szCs w:val="20"/>
        </w:rPr>
      </w:pPr>
    </w:p>
    <w:p w14:paraId="54209BE4" w14:textId="2AC56049" w:rsidR="006508F8" w:rsidDel="002F2337" w:rsidRDefault="006508F8" w:rsidP="004D1DC9">
      <w:pPr>
        <w:shd w:val="clear" w:color="auto" w:fill="FFFFFF"/>
        <w:spacing w:after="0" w:line="240" w:lineRule="auto"/>
        <w:rPr>
          <w:del w:id="119" w:author="Joy Shumake-Guillemot" w:date="2017-06-24T08:48:00Z"/>
          <w:rFonts w:ascii="Calibri Light" w:eastAsia="Times New Roman" w:hAnsi="Calibri Light" w:cs="Tahoma"/>
          <w:color w:val="000000"/>
          <w:sz w:val="20"/>
          <w:szCs w:val="20"/>
        </w:rPr>
      </w:pPr>
      <w:del w:id="120" w:author="Joy Shumake-Guillemot" w:date="2017-06-24T08:48:00Z">
        <w:r w:rsidDel="002F2337">
          <w:rPr>
            <w:rFonts w:ascii="Calibri Light" w:eastAsia="Times New Roman" w:hAnsi="Calibri Light" w:cs="Tahoma"/>
            <w:color w:val="000000"/>
            <w:sz w:val="20"/>
            <w:szCs w:val="20"/>
            <w:highlight w:val="yellow"/>
          </w:rPr>
          <w:delText>We think it looks like this (Guidance from Committee requested to focus/expand this</w:delText>
        </w:r>
        <w:r w:rsidRPr="006508F8" w:rsidDel="002F2337">
          <w:rPr>
            <w:rFonts w:ascii="Calibri Light" w:eastAsia="Times New Roman" w:hAnsi="Calibri Light" w:cs="Tahoma"/>
            <w:color w:val="000000"/>
            <w:sz w:val="20"/>
            <w:szCs w:val="20"/>
            <w:highlight w:val="yellow"/>
          </w:rPr>
          <w:delText>)</w:delText>
        </w:r>
      </w:del>
    </w:p>
    <w:p w14:paraId="43A2D54C" w14:textId="0CCF090B" w:rsidR="00D60E20" w:rsidDel="00F73B8C" w:rsidRDefault="00D60E20" w:rsidP="00D60E20">
      <w:pPr>
        <w:shd w:val="clear" w:color="auto" w:fill="FFFFFF"/>
        <w:spacing w:after="0" w:line="240" w:lineRule="auto"/>
        <w:rPr>
          <w:del w:id="121" w:author="Joy Shumake-Guillemot" w:date="2017-06-24T08:54:00Z"/>
          <w:rFonts w:ascii="Calibri Light" w:eastAsia="Times New Roman" w:hAnsi="Calibri Light" w:cs="Tahoma"/>
          <w:color w:val="000000"/>
          <w:sz w:val="20"/>
          <w:szCs w:val="20"/>
        </w:rPr>
      </w:pPr>
    </w:p>
    <w:p w14:paraId="0E9262C2" w14:textId="77777777" w:rsidR="002F2337" w:rsidRPr="002F2337" w:rsidRDefault="00D60E20" w:rsidP="00D60E20">
      <w:pPr>
        <w:shd w:val="clear" w:color="auto" w:fill="FFFFFF"/>
        <w:spacing w:after="0" w:line="240" w:lineRule="auto"/>
        <w:rPr>
          <w:ins w:id="122" w:author="Joy Shumake-Guillemot" w:date="2017-06-24T08:49:00Z"/>
          <w:rFonts w:ascii="Calibri Light" w:eastAsia="Times New Roman" w:hAnsi="Calibri Light" w:cs="Tahoma"/>
          <w:b/>
          <w:bCs/>
          <w:color w:val="000000"/>
          <w:sz w:val="24"/>
          <w:szCs w:val="24"/>
          <w:rPrChange w:id="123" w:author="Joy Shumake-Guillemot" w:date="2017-06-24T08:50:00Z">
            <w:rPr>
              <w:ins w:id="124" w:author="Joy Shumake-Guillemot" w:date="2017-06-24T08:49:00Z"/>
              <w:rFonts w:ascii="Calibri Light" w:eastAsia="Times New Roman" w:hAnsi="Calibri Light" w:cs="Tahoma"/>
              <w:color w:val="000000"/>
              <w:sz w:val="20"/>
              <w:szCs w:val="20"/>
            </w:rPr>
          </w:rPrChange>
        </w:rPr>
      </w:pPr>
      <w:del w:id="125" w:author="Joy Shumake-Guillemot" w:date="2017-06-24T08:49:00Z">
        <w:r w:rsidRPr="002F2337" w:rsidDel="002F2337">
          <w:rPr>
            <w:rFonts w:ascii="Calibri Light" w:eastAsia="Times New Roman" w:hAnsi="Calibri Light" w:cs="Tahoma"/>
            <w:b/>
            <w:bCs/>
            <w:color w:val="000000"/>
            <w:sz w:val="24"/>
            <w:szCs w:val="24"/>
            <w:rPrChange w:id="126" w:author="Joy Shumake-Guillemot" w:date="2017-06-24T08:50:00Z">
              <w:rPr>
                <w:rFonts w:ascii="Calibri Light" w:eastAsia="Times New Roman" w:hAnsi="Calibri Light" w:cs="Tahoma"/>
                <w:b/>
                <w:bCs/>
                <w:color w:val="000000"/>
                <w:sz w:val="20"/>
                <w:szCs w:val="20"/>
              </w:rPr>
            </w:rPrChange>
          </w:rPr>
          <w:delText>Part 1:</w:delText>
        </w:r>
      </w:del>
      <w:ins w:id="127" w:author="Joy Shumake-Guillemot" w:date="2017-06-24T08:49:00Z">
        <w:r w:rsidR="002F2337" w:rsidRPr="002F2337">
          <w:rPr>
            <w:rFonts w:ascii="Calibri Light" w:eastAsia="Times New Roman" w:hAnsi="Calibri Light" w:cs="Tahoma"/>
            <w:b/>
            <w:bCs/>
            <w:color w:val="000000"/>
            <w:sz w:val="24"/>
            <w:szCs w:val="24"/>
            <w:rPrChange w:id="128" w:author="Joy Shumake-Guillemot" w:date="2017-06-24T08:50:00Z">
              <w:rPr>
                <w:rFonts w:ascii="Calibri Light" w:eastAsia="Times New Roman" w:hAnsi="Calibri Light" w:cs="Tahoma"/>
                <w:b/>
                <w:bCs/>
                <w:color w:val="000000"/>
                <w:sz w:val="20"/>
                <w:szCs w:val="20"/>
              </w:rPr>
            </w:rPrChange>
          </w:rPr>
          <w:t>Chapter 3:</w:t>
        </w:r>
      </w:ins>
      <w:r w:rsidRPr="002F2337">
        <w:rPr>
          <w:rFonts w:ascii="Calibri Light" w:eastAsia="Times New Roman" w:hAnsi="Calibri Light" w:cs="Tahoma"/>
          <w:b/>
          <w:bCs/>
          <w:color w:val="000000"/>
          <w:sz w:val="24"/>
          <w:szCs w:val="24"/>
          <w:rPrChange w:id="129" w:author="Joy Shumake-Guillemot" w:date="2017-06-24T08:50:00Z">
            <w:rPr>
              <w:rFonts w:ascii="Calibri Light" w:eastAsia="Times New Roman" w:hAnsi="Calibri Light" w:cs="Tahoma"/>
              <w:b/>
              <w:bCs/>
              <w:color w:val="000000"/>
              <w:sz w:val="20"/>
              <w:szCs w:val="20"/>
            </w:rPr>
          </w:rPrChange>
        </w:rPr>
        <w:t xml:space="preserve"> Population Vulnerabilities</w:t>
      </w:r>
    </w:p>
    <w:p w14:paraId="58DD9887" w14:textId="20E3595C" w:rsidR="00D60E20" w:rsidRDefault="00D60E20" w:rsidP="00D60E20">
      <w:pPr>
        <w:shd w:val="clear" w:color="auto" w:fill="FFFFFF"/>
        <w:spacing w:after="0" w:line="240" w:lineRule="auto"/>
        <w:rPr>
          <w:rFonts w:ascii="Calibri Light" w:eastAsia="Times New Roman" w:hAnsi="Calibri Light" w:cs="Tahoma"/>
          <w:color w:val="000000"/>
          <w:sz w:val="20"/>
          <w:szCs w:val="20"/>
        </w:rPr>
      </w:pPr>
      <w:del w:id="130" w:author="Joy Shumake-Guillemot" w:date="2017-06-24T08:49:00Z">
        <w:r w:rsidDel="002F2337">
          <w:rPr>
            <w:rFonts w:ascii="Calibri Light" w:eastAsia="Times New Roman" w:hAnsi="Calibri Light" w:cs="Tahoma"/>
            <w:color w:val="000000"/>
            <w:sz w:val="20"/>
            <w:szCs w:val="20"/>
          </w:rPr>
          <w:delText xml:space="preserve">: </w:delText>
        </w:r>
      </w:del>
      <w:r>
        <w:rPr>
          <w:rFonts w:ascii="Calibri Light" w:eastAsia="Times New Roman" w:hAnsi="Calibri Light" w:cs="Tahoma"/>
          <w:color w:val="000000"/>
          <w:sz w:val="20"/>
          <w:szCs w:val="20"/>
        </w:rPr>
        <w:t xml:space="preserve">This section will outline identified diverse population groups whom are vulnerable to exposure to ambient heat conditions, and represent target populations for protection. It should describe geographic, social, temporal and physiological sensitivities.  It should highlight target decision makers who </w:t>
      </w:r>
      <w:proofErr w:type="gramStart"/>
      <w:r>
        <w:rPr>
          <w:rFonts w:ascii="Calibri Light" w:eastAsia="Times New Roman" w:hAnsi="Calibri Light" w:cs="Tahoma"/>
          <w:color w:val="000000"/>
          <w:sz w:val="20"/>
          <w:szCs w:val="20"/>
        </w:rPr>
        <w:t>have the ability to</w:t>
      </w:r>
      <w:proofErr w:type="gramEnd"/>
      <w:r>
        <w:rPr>
          <w:rFonts w:ascii="Calibri Light" w:eastAsia="Times New Roman" w:hAnsi="Calibri Light" w:cs="Tahoma"/>
          <w:color w:val="000000"/>
          <w:sz w:val="20"/>
          <w:szCs w:val="20"/>
        </w:rPr>
        <w:t xml:space="preserve"> take protective actions for these high-risk groups (table). E.g. Workers: Business Owners; Psychotropic pharmaceutical patients: Pharmacists/Physicians; Elderly: Families/Social Services. </w:t>
      </w:r>
    </w:p>
    <w:p w14:paraId="48315DAA"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28E32ECE" w14:textId="0435F56F" w:rsidR="00D60E20" w:rsidRPr="002F2337" w:rsidRDefault="00D60E20" w:rsidP="00D60E20">
      <w:pPr>
        <w:shd w:val="clear" w:color="auto" w:fill="FFFFFF"/>
        <w:spacing w:after="0" w:line="240" w:lineRule="auto"/>
        <w:rPr>
          <w:rFonts w:ascii="Calibri Light" w:eastAsia="Times New Roman" w:hAnsi="Calibri Light" w:cs="Tahoma"/>
          <w:b/>
          <w:bCs/>
          <w:color w:val="000000"/>
          <w:sz w:val="24"/>
          <w:szCs w:val="24"/>
          <w:rPrChange w:id="131" w:author="Joy Shumake-Guillemot" w:date="2017-06-24T08:50:00Z">
            <w:rPr>
              <w:rFonts w:ascii="Calibri Light" w:eastAsia="Times New Roman" w:hAnsi="Calibri Light" w:cs="Tahoma"/>
              <w:b/>
              <w:bCs/>
              <w:color w:val="000000"/>
              <w:sz w:val="20"/>
              <w:szCs w:val="20"/>
            </w:rPr>
          </w:rPrChange>
        </w:rPr>
      </w:pPr>
      <w:del w:id="132" w:author="Joy Shumake-Guillemot" w:date="2017-06-24T08:49:00Z">
        <w:r w:rsidRPr="002F2337" w:rsidDel="002F2337">
          <w:rPr>
            <w:rFonts w:ascii="Calibri Light" w:eastAsia="Times New Roman" w:hAnsi="Calibri Light" w:cs="Tahoma"/>
            <w:b/>
            <w:bCs/>
            <w:color w:val="000000"/>
            <w:sz w:val="24"/>
            <w:szCs w:val="24"/>
            <w:rPrChange w:id="133" w:author="Joy Shumake-Guillemot" w:date="2017-06-24T08:50:00Z">
              <w:rPr>
                <w:rFonts w:ascii="Calibri Light" w:eastAsia="Times New Roman" w:hAnsi="Calibri Light" w:cs="Tahoma"/>
                <w:b/>
                <w:bCs/>
                <w:color w:val="000000"/>
                <w:sz w:val="20"/>
                <w:szCs w:val="20"/>
              </w:rPr>
            </w:rPrChange>
          </w:rPr>
          <w:delText>Part 2:</w:delText>
        </w:r>
      </w:del>
      <w:ins w:id="134" w:author="Joy Shumake-Guillemot" w:date="2017-06-24T08:49:00Z">
        <w:r w:rsidR="002F2337" w:rsidRPr="002F2337">
          <w:rPr>
            <w:rFonts w:ascii="Calibri Light" w:eastAsia="Times New Roman" w:hAnsi="Calibri Light" w:cs="Tahoma"/>
            <w:b/>
            <w:bCs/>
            <w:color w:val="000000"/>
            <w:sz w:val="24"/>
            <w:szCs w:val="24"/>
            <w:rPrChange w:id="135" w:author="Joy Shumake-Guillemot" w:date="2017-06-24T08:50:00Z">
              <w:rPr>
                <w:rFonts w:ascii="Calibri Light" w:eastAsia="Times New Roman" w:hAnsi="Calibri Light" w:cs="Tahoma"/>
                <w:b/>
                <w:bCs/>
                <w:color w:val="000000"/>
                <w:sz w:val="20"/>
                <w:szCs w:val="20"/>
              </w:rPr>
            </w:rPrChange>
          </w:rPr>
          <w:t>Chapter 4:</w:t>
        </w:r>
      </w:ins>
      <w:r w:rsidRPr="002F2337">
        <w:rPr>
          <w:rFonts w:ascii="Calibri Light" w:eastAsia="Times New Roman" w:hAnsi="Calibri Light" w:cs="Tahoma"/>
          <w:b/>
          <w:bCs/>
          <w:color w:val="000000"/>
          <w:sz w:val="24"/>
          <w:szCs w:val="24"/>
          <w:rPrChange w:id="136" w:author="Joy Shumake-Guillemot" w:date="2017-06-24T08:50:00Z">
            <w:rPr>
              <w:rFonts w:ascii="Calibri Light" w:eastAsia="Times New Roman" w:hAnsi="Calibri Light" w:cs="Tahoma"/>
              <w:b/>
              <w:bCs/>
              <w:color w:val="000000"/>
              <w:sz w:val="20"/>
              <w:szCs w:val="20"/>
            </w:rPr>
          </w:rPrChange>
        </w:rPr>
        <w:t xml:space="preserve"> Responses</w:t>
      </w:r>
    </w:p>
    <w:p w14:paraId="2E876BD4"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1C407970"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Planning and Governance</w:t>
      </w:r>
      <w:r>
        <w:rPr>
          <w:rFonts w:ascii="Calibri Light" w:eastAsia="Times New Roman" w:hAnsi="Calibri Light" w:cs="Tahoma"/>
          <w:color w:val="000000"/>
          <w:sz w:val="20"/>
          <w:szCs w:val="20"/>
        </w:rPr>
        <w:t xml:space="preserve">: Heat Health Action Plans, legal classification of heat as national emergencies </w:t>
      </w:r>
      <w:r w:rsidRPr="00E60342">
        <w:rPr>
          <w:rFonts w:ascii="Calibri Light" w:eastAsia="Times New Roman" w:hAnsi="Calibri Light" w:cs="Tahoma"/>
          <w:color w:val="000000"/>
          <w:sz w:val="20"/>
          <w:szCs w:val="20"/>
        </w:rPr>
        <w:t xml:space="preserve"> </w:t>
      </w:r>
    </w:p>
    <w:p w14:paraId="707F73DC"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Institutional Capacity &amp; Partnerships</w:t>
      </w:r>
      <w:r>
        <w:rPr>
          <w:rFonts w:ascii="Calibri Light" w:eastAsia="Times New Roman" w:hAnsi="Calibri Light" w:cs="Tahoma"/>
          <w:color w:val="000000"/>
          <w:sz w:val="20"/>
          <w:szCs w:val="20"/>
        </w:rPr>
        <w:t xml:space="preserve">:  Common </w:t>
      </w:r>
      <w:r w:rsidRPr="00E60342">
        <w:rPr>
          <w:rFonts w:ascii="Calibri Light" w:eastAsia="Times New Roman" w:hAnsi="Calibri Light" w:cs="Tahoma"/>
          <w:color w:val="000000"/>
          <w:sz w:val="20"/>
          <w:szCs w:val="20"/>
        </w:rPr>
        <w:t xml:space="preserve">institutional partners engaged to define </w:t>
      </w:r>
      <w:r>
        <w:rPr>
          <w:rFonts w:ascii="Calibri Light" w:eastAsia="Times New Roman" w:hAnsi="Calibri Light" w:cs="Tahoma"/>
          <w:color w:val="000000"/>
          <w:sz w:val="20"/>
          <w:szCs w:val="20"/>
        </w:rPr>
        <w:t>and respond to needs. (e.g. who should be/ is involved in forecasting, preparing and responding to the hazard – agreement on lead body)</w:t>
      </w:r>
    </w:p>
    <w:p w14:paraId="648CA546"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Engagement and Communication Strategies</w:t>
      </w:r>
      <w:r>
        <w:rPr>
          <w:rFonts w:ascii="Calibri Light" w:eastAsia="Times New Roman" w:hAnsi="Calibri Light" w:cs="Tahoma"/>
          <w:b/>
          <w:bCs/>
          <w:color w:val="000000"/>
          <w:sz w:val="20"/>
          <w:szCs w:val="20"/>
        </w:rPr>
        <w:t xml:space="preserve">: </w:t>
      </w:r>
      <w:r w:rsidRPr="00E60342">
        <w:rPr>
          <w:rFonts w:ascii="Calibri Light" w:eastAsia="Times New Roman" w:hAnsi="Calibri Light" w:cs="Tahoma"/>
          <w:color w:val="000000"/>
          <w:sz w:val="20"/>
          <w:szCs w:val="20"/>
        </w:rPr>
        <w:t>What communication strategies are</w:t>
      </w:r>
      <w:r>
        <w:rPr>
          <w:rFonts w:ascii="Calibri Light" w:eastAsia="Times New Roman" w:hAnsi="Calibri Light" w:cs="Tahoma"/>
          <w:color w:val="000000"/>
          <w:sz w:val="20"/>
          <w:szCs w:val="20"/>
        </w:rPr>
        <w:t xml:space="preserve"> used and</w:t>
      </w:r>
      <w:r w:rsidRPr="00E60342">
        <w:rPr>
          <w:rFonts w:ascii="Calibri Light" w:eastAsia="Times New Roman" w:hAnsi="Calibri Light" w:cs="Tahoma"/>
          <w:color w:val="000000"/>
          <w:sz w:val="20"/>
          <w:szCs w:val="20"/>
        </w:rPr>
        <w:t xml:space="preserve"> most effective both during an event and for long lead time planning</w:t>
      </w:r>
      <w:r>
        <w:rPr>
          <w:rFonts w:ascii="Calibri Light" w:eastAsia="Times New Roman" w:hAnsi="Calibri Light" w:cs="Tahoma"/>
          <w:color w:val="000000"/>
          <w:sz w:val="20"/>
          <w:szCs w:val="20"/>
        </w:rPr>
        <w:t xml:space="preserve"> – do communications strategies include targeted outreach to vulnerable populations?</w:t>
      </w:r>
    </w:p>
    <w:p w14:paraId="02AD4D11" w14:textId="77777777" w:rsidR="00D60E20"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Training and Capacity</w:t>
      </w:r>
      <w:r>
        <w:rPr>
          <w:rFonts w:ascii="Calibri Light" w:eastAsia="Times New Roman" w:hAnsi="Calibri Light" w:cs="Tahoma"/>
          <w:b/>
          <w:bCs/>
          <w:color w:val="000000"/>
          <w:sz w:val="20"/>
          <w:szCs w:val="20"/>
        </w:rPr>
        <w:t xml:space="preserve">: </w:t>
      </w:r>
      <w:r w:rsidRPr="00CD3267">
        <w:rPr>
          <w:rFonts w:ascii="Calibri Light" w:eastAsia="Times New Roman" w:hAnsi="Calibri Light" w:cs="Tahoma"/>
          <w:color w:val="000000"/>
          <w:sz w:val="20"/>
          <w:szCs w:val="20"/>
        </w:rPr>
        <w:t>what kinds of training and capacity is needed to better understand and respond to heat health risks</w:t>
      </w:r>
      <w:r w:rsidRPr="00E60342">
        <w:rPr>
          <w:rFonts w:ascii="Calibri Light" w:eastAsia="Times New Roman" w:hAnsi="Calibri Light" w:cs="Tahoma"/>
          <w:b/>
          <w:bCs/>
          <w:color w:val="000000"/>
          <w:sz w:val="20"/>
          <w:szCs w:val="20"/>
        </w:rPr>
        <w:t xml:space="preserve"> </w:t>
      </w:r>
    </w:p>
    <w:p w14:paraId="4D724876" w14:textId="77777777" w:rsidR="00D60E20" w:rsidRPr="00CD3267"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CD3267">
        <w:rPr>
          <w:rFonts w:ascii="Calibri Light" w:eastAsia="Times New Roman" w:hAnsi="Calibri Light" w:cs="Tahoma"/>
          <w:b/>
          <w:bCs/>
          <w:color w:val="000000"/>
          <w:sz w:val="20"/>
          <w:szCs w:val="20"/>
        </w:rPr>
        <w:t xml:space="preserve">Exposure and vulnerability reducing interventions   </w:t>
      </w:r>
    </w:p>
    <w:p w14:paraId="3452B50E"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Individual</w:t>
      </w:r>
    </w:p>
    <w:p w14:paraId="63F8B0E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Community</w:t>
      </w:r>
    </w:p>
    <w:p w14:paraId="56A861F1"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Work Place</w:t>
      </w:r>
    </w:p>
    <w:p w14:paraId="14C23F55"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Health Facility</w:t>
      </w:r>
    </w:p>
    <w:p w14:paraId="7B045F1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Policy/Legislative/Regulation</w:t>
      </w:r>
    </w:p>
    <w:p w14:paraId="71C1E76C"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Social Services</w:t>
      </w:r>
      <w:r w:rsidRPr="00E60342">
        <w:rPr>
          <w:rFonts w:ascii="Calibri Light" w:eastAsia="Times New Roman" w:hAnsi="Calibri Light" w:cs="Tahoma"/>
          <w:color w:val="000000"/>
          <w:sz w:val="20"/>
          <w:szCs w:val="20"/>
        </w:rPr>
        <w:t xml:space="preserve"> </w:t>
      </w:r>
    </w:p>
    <w:p w14:paraId="36D81F3C" w14:textId="77777777" w:rsidR="00D60E20" w:rsidRPr="00E60342"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Specified targeted interventions for vulnerable populations</w:t>
      </w:r>
    </w:p>
    <w:p w14:paraId="1C330429"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p>
    <w:p w14:paraId="1F68CB7A" w14:textId="77777777" w:rsidR="006A4990" w:rsidRDefault="00D60E20">
      <w:pPr>
        <w:shd w:val="clear" w:color="auto" w:fill="FFFFFF"/>
        <w:spacing w:after="0" w:line="240" w:lineRule="auto"/>
        <w:rPr>
          <w:ins w:id="137" w:author="Joy Shumake-Guillemot" w:date="2017-06-24T11:32:00Z"/>
          <w:rFonts w:ascii="Calibri Light" w:eastAsia="Times New Roman" w:hAnsi="Calibri Light" w:cs="Tahoma"/>
          <w:color w:val="000000"/>
          <w:sz w:val="20"/>
          <w:szCs w:val="20"/>
        </w:rPr>
      </w:pPr>
      <w:del w:id="138" w:author="Joy Shumake-Guillemot" w:date="2017-06-24T08:49:00Z">
        <w:r w:rsidRPr="002F2337" w:rsidDel="002F2337">
          <w:rPr>
            <w:rFonts w:ascii="Calibri Light" w:eastAsia="Times New Roman" w:hAnsi="Calibri Light" w:cs="Tahoma"/>
            <w:b/>
            <w:bCs/>
            <w:color w:val="000000"/>
            <w:sz w:val="24"/>
            <w:szCs w:val="24"/>
            <w:rPrChange w:id="139" w:author="Joy Shumake-Guillemot" w:date="2017-06-24T08:50:00Z">
              <w:rPr>
                <w:rFonts w:ascii="Calibri Light" w:eastAsia="Times New Roman" w:hAnsi="Calibri Light" w:cs="Tahoma"/>
                <w:b/>
                <w:bCs/>
                <w:color w:val="000000"/>
                <w:sz w:val="20"/>
                <w:szCs w:val="20"/>
              </w:rPr>
            </w:rPrChange>
          </w:rPr>
          <w:delText>Part 3:</w:delText>
        </w:r>
      </w:del>
      <w:ins w:id="140" w:author="Joy Shumake-Guillemot" w:date="2017-06-24T08:49:00Z">
        <w:r w:rsidR="002F2337" w:rsidRPr="002F2337">
          <w:rPr>
            <w:rFonts w:ascii="Calibri Light" w:eastAsia="Times New Roman" w:hAnsi="Calibri Light" w:cs="Tahoma"/>
            <w:b/>
            <w:bCs/>
            <w:color w:val="000000"/>
            <w:sz w:val="24"/>
            <w:szCs w:val="24"/>
            <w:rPrChange w:id="141" w:author="Joy Shumake-Guillemot" w:date="2017-06-24T08:50:00Z">
              <w:rPr>
                <w:rFonts w:ascii="Calibri Light" w:eastAsia="Times New Roman" w:hAnsi="Calibri Light" w:cs="Tahoma"/>
                <w:b/>
                <w:bCs/>
                <w:color w:val="000000"/>
                <w:sz w:val="20"/>
                <w:szCs w:val="20"/>
              </w:rPr>
            </w:rPrChange>
          </w:rPr>
          <w:t xml:space="preserve">Chapter 5: </w:t>
        </w:r>
      </w:ins>
      <w:r w:rsidRPr="002F2337">
        <w:rPr>
          <w:rFonts w:ascii="Calibri Light" w:eastAsia="Times New Roman" w:hAnsi="Calibri Light" w:cs="Tahoma"/>
          <w:b/>
          <w:bCs/>
          <w:color w:val="000000"/>
          <w:sz w:val="24"/>
          <w:szCs w:val="24"/>
          <w:rPrChange w:id="142" w:author="Joy Shumake-Guillemot" w:date="2017-06-24T08:50:00Z">
            <w:rPr>
              <w:rFonts w:ascii="Calibri Light" w:eastAsia="Times New Roman" w:hAnsi="Calibri Light" w:cs="Tahoma"/>
              <w:b/>
              <w:bCs/>
              <w:color w:val="000000"/>
              <w:sz w:val="20"/>
              <w:szCs w:val="20"/>
            </w:rPr>
          </w:rPrChange>
        </w:rPr>
        <w:t xml:space="preserve"> Monitoring and Evaluation</w:t>
      </w:r>
      <w:r w:rsidRPr="001C3A2E">
        <w:rPr>
          <w:rFonts w:ascii="Calibri Light" w:eastAsia="Times New Roman" w:hAnsi="Calibri Light" w:cs="Tahoma"/>
          <w:color w:val="000000"/>
          <w:sz w:val="20"/>
          <w:szCs w:val="20"/>
        </w:rPr>
        <w:t xml:space="preserve"> </w:t>
      </w:r>
      <w:del w:id="143" w:author="Joy Shumake-Guillemot" w:date="2017-06-24T11:32:00Z">
        <w:r w:rsidRPr="001C3A2E" w:rsidDel="006A4990">
          <w:rPr>
            <w:rFonts w:ascii="Calibri Light" w:eastAsia="Times New Roman" w:hAnsi="Calibri Light" w:cs="Tahoma"/>
            <w:color w:val="000000"/>
            <w:sz w:val="20"/>
            <w:szCs w:val="20"/>
          </w:rPr>
          <w:delText xml:space="preserve">of </w:delText>
        </w:r>
      </w:del>
    </w:p>
    <w:p w14:paraId="0F24C420" w14:textId="0AF8068A" w:rsidR="006A4990" w:rsidRPr="006A4990" w:rsidRDefault="00D60E20">
      <w:pPr>
        <w:pStyle w:val="ListParagraph"/>
        <w:numPr>
          <w:ilvl w:val="0"/>
          <w:numId w:val="5"/>
        </w:numPr>
        <w:shd w:val="clear" w:color="auto" w:fill="FFFFFF"/>
        <w:spacing w:after="0" w:line="240" w:lineRule="auto"/>
        <w:rPr>
          <w:ins w:id="144" w:author="Joy Shumake-Guillemot" w:date="2017-06-24T11:32:00Z"/>
          <w:rFonts w:ascii="Calibri Light" w:eastAsia="Times New Roman" w:hAnsi="Calibri Light" w:cs="Tahoma"/>
          <w:color w:val="000000"/>
          <w:sz w:val="20"/>
          <w:szCs w:val="20"/>
          <w:rPrChange w:id="145" w:author="Joy Shumake-Guillemot" w:date="2017-06-24T11:32:00Z">
            <w:rPr>
              <w:ins w:id="146" w:author="Joy Shumake-Guillemot" w:date="2017-06-24T11:32:00Z"/>
            </w:rPr>
          </w:rPrChange>
        </w:rPr>
        <w:pPrChange w:id="147" w:author="Joy Shumake-Guillemot" w:date="2017-06-24T11:32:00Z">
          <w:pPr>
            <w:shd w:val="clear" w:color="auto" w:fill="FFFFFF"/>
            <w:spacing w:after="0" w:line="240" w:lineRule="auto"/>
          </w:pPr>
        </w:pPrChange>
      </w:pPr>
      <w:r w:rsidRPr="006A4990">
        <w:rPr>
          <w:rFonts w:ascii="Calibri Light" w:eastAsia="Times New Roman" w:hAnsi="Calibri Light" w:cs="Tahoma"/>
          <w:color w:val="000000"/>
          <w:sz w:val="20"/>
          <w:szCs w:val="20"/>
          <w:rPrChange w:id="148" w:author="Joy Shumake-Guillemot" w:date="2017-06-24T11:32:00Z">
            <w:rPr/>
          </w:rPrChange>
        </w:rPr>
        <w:t xml:space="preserve">intervention effectiveness (evaluation products – conference, report), </w:t>
      </w:r>
    </w:p>
    <w:p w14:paraId="1A75E7E9" w14:textId="77777777" w:rsidR="006A4990" w:rsidRPr="006A4990" w:rsidRDefault="00D60E20">
      <w:pPr>
        <w:pStyle w:val="ListParagraph"/>
        <w:numPr>
          <w:ilvl w:val="0"/>
          <w:numId w:val="5"/>
        </w:numPr>
        <w:shd w:val="clear" w:color="auto" w:fill="FFFFFF"/>
        <w:spacing w:after="0" w:line="240" w:lineRule="auto"/>
        <w:rPr>
          <w:ins w:id="149" w:author="Joy Shumake-Guillemot" w:date="2017-06-24T11:32:00Z"/>
          <w:rFonts w:ascii="Calibri Light" w:eastAsia="Times New Roman" w:hAnsi="Calibri Light" w:cs="Tahoma"/>
          <w:color w:val="000000"/>
          <w:sz w:val="20"/>
          <w:szCs w:val="20"/>
          <w:rPrChange w:id="150" w:author="Joy Shumake-Guillemot" w:date="2017-06-24T11:32:00Z">
            <w:rPr>
              <w:ins w:id="151" w:author="Joy Shumake-Guillemot" w:date="2017-06-24T11:32:00Z"/>
            </w:rPr>
          </w:rPrChange>
        </w:rPr>
        <w:pPrChange w:id="152" w:author="Joy Shumake-Guillemot" w:date="2017-06-24T11:32:00Z">
          <w:pPr>
            <w:shd w:val="clear" w:color="auto" w:fill="FFFFFF"/>
            <w:spacing w:after="0" w:line="240" w:lineRule="auto"/>
          </w:pPr>
        </w:pPrChange>
      </w:pPr>
      <w:r w:rsidRPr="006A4990">
        <w:rPr>
          <w:rFonts w:ascii="Calibri Light" w:eastAsia="Times New Roman" w:hAnsi="Calibri Light" w:cs="Tahoma"/>
          <w:color w:val="000000"/>
          <w:sz w:val="20"/>
          <w:szCs w:val="20"/>
          <w:rPrChange w:id="153" w:author="Joy Shumake-Guillemot" w:date="2017-06-24T11:32:00Z">
            <w:rPr/>
          </w:rPrChange>
        </w:rPr>
        <w:t xml:space="preserve">information sufficiency (e.g. vulnerability id, warning accuracy), </w:t>
      </w:r>
      <w:del w:id="154" w:author="Joy Shumake-Guillemot" w:date="2017-06-24T11:32:00Z">
        <w:r w:rsidRPr="006A4990" w:rsidDel="006A4990">
          <w:rPr>
            <w:rFonts w:ascii="Calibri Light" w:eastAsia="Times New Roman" w:hAnsi="Calibri Light" w:cs="Tahoma"/>
            <w:color w:val="000000"/>
            <w:sz w:val="20"/>
            <w:szCs w:val="20"/>
            <w:rPrChange w:id="155" w:author="Joy Shumake-Guillemot" w:date="2017-06-24T11:32:00Z">
              <w:rPr/>
            </w:rPrChange>
          </w:rPr>
          <w:delText xml:space="preserve">and </w:delText>
        </w:r>
      </w:del>
    </w:p>
    <w:p w14:paraId="6C3357AF" w14:textId="3AAC9C61" w:rsidR="00D60E20" w:rsidRPr="006A4990" w:rsidRDefault="00D60E20">
      <w:pPr>
        <w:pStyle w:val="ListParagraph"/>
        <w:numPr>
          <w:ilvl w:val="0"/>
          <w:numId w:val="5"/>
        </w:numPr>
        <w:shd w:val="clear" w:color="auto" w:fill="FFFFFF"/>
        <w:spacing w:after="0" w:line="240" w:lineRule="auto"/>
        <w:rPr>
          <w:rFonts w:ascii="Calibri Light" w:eastAsia="Times New Roman" w:hAnsi="Calibri Light" w:cs="Tahoma"/>
          <w:color w:val="000000"/>
          <w:sz w:val="20"/>
          <w:szCs w:val="20"/>
          <w:rPrChange w:id="156" w:author="Joy Shumake-Guillemot" w:date="2017-06-24T11:32:00Z">
            <w:rPr/>
          </w:rPrChange>
        </w:rPr>
        <w:pPrChange w:id="157" w:author="Joy Shumake-Guillemot" w:date="2017-06-24T11:32:00Z">
          <w:pPr>
            <w:shd w:val="clear" w:color="auto" w:fill="FFFFFF"/>
            <w:spacing w:after="0" w:line="240" w:lineRule="auto"/>
          </w:pPr>
        </w:pPrChange>
      </w:pPr>
      <w:r w:rsidRPr="006A4990">
        <w:rPr>
          <w:rFonts w:ascii="Calibri Light" w:eastAsia="Times New Roman" w:hAnsi="Calibri Light" w:cs="Tahoma"/>
          <w:color w:val="000000"/>
          <w:sz w:val="20"/>
          <w:szCs w:val="20"/>
          <w:rPrChange w:id="158" w:author="Joy Shumake-Guillemot" w:date="2017-06-24T11:32:00Z">
            <w:rPr/>
          </w:rPrChange>
        </w:rPr>
        <w:t>feedback mechanisms (</w:t>
      </w:r>
      <w:proofErr w:type="spellStart"/>
      <w:r w:rsidRPr="006A4990">
        <w:rPr>
          <w:rFonts w:ascii="Calibri Light" w:eastAsia="Times New Roman" w:hAnsi="Calibri Light" w:cs="Tahoma"/>
          <w:color w:val="000000"/>
          <w:sz w:val="20"/>
          <w:szCs w:val="20"/>
          <w:rPrChange w:id="159" w:author="Joy Shumake-Guillemot" w:date="2017-06-24T11:32:00Z">
            <w:rPr/>
          </w:rPrChange>
        </w:rPr>
        <w:t>ie</w:t>
      </w:r>
      <w:proofErr w:type="spellEnd"/>
      <w:r w:rsidRPr="006A4990">
        <w:rPr>
          <w:rFonts w:ascii="Calibri Light" w:eastAsia="Times New Roman" w:hAnsi="Calibri Light" w:cs="Tahoma"/>
          <w:color w:val="000000"/>
          <w:sz w:val="20"/>
          <w:szCs w:val="20"/>
          <w:rPrChange w:id="160" w:author="Joy Shumake-Guillemot" w:date="2017-06-24T11:32:00Z">
            <w:rPr/>
          </w:rPrChange>
        </w:rPr>
        <w:t xml:space="preserve"> complaint line, town halls, etc.)</w:t>
      </w:r>
      <w:del w:id="161" w:author="Parks, Robbie M" w:date="2017-06-26T09:43:00Z">
        <w:r w:rsidRPr="006A4990" w:rsidDel="006E5209">
          <w:rPr>
            <w:rFonts w:ascii="Calibri Light" w:eastAsia="Times New Roman" w:hAnsi="Calibri Light" w:cs="Tahoma"/>
            <w:color w:val="000000"/>
            <w:sz w:val="20"/>
            <w:szCs w:val="20"/>
            <w:rPrChange w:id="162" w:author="Joy Shumake-Guillemot" w:date="2017-06-24T11:32:00Z">
              <w:rPr/>
            </w:rPrChange>
          </w:rPr>
          <w:delText xml:space="preserve"> </w:delText>
        </w:r>
      </w:del>
      <w:r w:rsidRPr="006A4990">
        <w:rPr>
          <w:rFonts w:ascii="Calibri Light" w:eastAsia="Times New Roman" w:hAnsi="Calibri Light" w:cs="Tahoma"/>
          <w:color w:val="000000"/>
          <w:sz w:val="20"/>
          <w:szCs w:val="20"/>
          <w:rPrChange w:id="163" w:author="Joy Shumake-Guillemot" w:date="2017-06-24T11:32:00Z">
            <w:rPr/>
          </w:rPrChange>
        </w:rPr>
        <w:t>.</w:t>
      </w:r>
    </w:p>
    <w:p w14:paraId="679908F8" w14:textId="77777777" w:rsidR="00D60E20" w:rsidRDefault="00D60E20"/>
    <w:p w14:paraId="6C030B97" w14:textId="5A56725C" w:rsidR="0003128C" w:rsidRDefault="0003128C" w:rsidP="006508F8">
      <w:r w:rsidRPr="006508F8">
        <w:rPr>
          <w:rFonts w:ascii="Calibri Light" w:eastAsia="Times New Roman" w:hAnsi="Calibri Light" w:cs="Tahoma"/>
          <w:b/>
          <w:bCs/>
          <w:noProof/>
          <w:color w:val="000000"/>
          <w:sz w:val="32"/>
          <w:szCs w:val="32"/>
          <w:highlight w:val="yellow"/>
          <w:lang w:val="en-GB" w:eastAsia="en-GB"/>
        </w:rPr>
        <w:drawing>
          <wp:anchor distT="0" distB="0" distL="114300" distR="114300" simplePos="0" relativeHeight="251662336" behindDoc="0" locked="0" layoutInCell="1" allowOverlap="1" wp14:anchorId="024C9DEE" wp14:editId="4D98F152">
            <wp:simplePos x="0" y="0"/>
            <wp:positionH relativeFrom="column">
              <wp:posOffset>3895255</wp:posOffset>
            </wp:positionH>
            <wp:positionV relativeFrom="paragraph">
              <wp:posOffset>412225</wp:posOffset>
            </wp:positionV>
            <wp:extent cx="1853065" cy="1429445"/>
            <wp:effectExtent l="0" t="0" r="0" b="0"/>
            <wp:wrapNone/>
            <wp:docPr id="3" name="Picture 3" descr="../Desktop/Screen%20Shot%202017-06-22%20at%202.28.0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22%20at%202.28.06%20PM.p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3065" cy="142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6508F8" w:rsidRPr="006508F8">
        <w:rPr>
          <w:highlight w:val="yellow"/>
        </w:rPr>
        <w:t xml:space="preserve">Note: We think an interactive version of this cube icon could help highlight the spatial/temporal nature of the risk </w:t>
      </w:r>
      <w:proofErr w:type="gramStart"/>
      <w:r w:rsidR="006508F8" w:rsidRPr="006508F8">
        <w:rPr>
          <w:highlight w:val="yellow"/>
        </w:rPr>
        <w:t>component  being</w:t>
      </w:r>
      <w:proofErr w:type="gramEnd"/>
      <w:r w:rsidR="006508F8" w:rsidRPr="006508F8">
        <w:rPr>
          <w:highlight w:val="yellow"/>
        </w:rPr>
        <w:t xml:space="preserve"> described for reports and other purposes.  Even as a navigation feature on the web platform.</w:t>
      </w:r>
    </w:p>
    <w:sectPr w:rsidR="0003128C" w:rsidSect="00795E9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Parks, Robbie M" w:date="2017-06-26T09:42:00Z" w:initials="PRM">
    <w:p w14:paraId="43D47C77" w14:textId="3297D900" w:rsidR="008437AC" w:rsidRDefault="008437AC">
      <w:pPr>
        <w:pStyle w:val="CommentText"/>
      </w:pPr>
      <w:r>
        <w:rPr>
          <w:rStyle w:val="CommentReference"/>
        </w:rPr>
        <w:annotationRef/>
      </w:r>
      <w:r>
        <w:t>To link up with Lancet indicators?</w:t>
      </w:r>
    </w:p>
  </w:comment>
  <w:comment w:id="65" w:author="Parks, Robbie M" w:date="2017-06-26T10:02:00Z" w:initials="PRM">
    <w:p w14:paraId="1B90CA06" w14:textId="389883BC" w:rsidR="007B640D" w:rsidRDefault="007B640D">
      <w:pPr>
        <w:pStyle w:val="CommentText"/>
      </w:pPr>
      <w:r>
        <w:rPr>
          <w:rStyle w:val="CommentReference"/>
        </w:rPr>
        <w:annotationRef/>
      </w:r>
      <w:r>
        <w:t>Is this just a background? Not country-specific but based, say, on Nature CC paper that we have looked 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D47C77" w15:done="0"/>
  <w15:commentEx w15:paraId="1B90CA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75261" w14:textId="77777777" w:rsidR="007F207E" w:rsidRDefault="007F207E" w:rsidP="006508F8">
      <w:pPr>
        <w:spacing w:after="0" w:line="240" w:lineRule="auto"/>
      </w:pPr>
      <w:r>
        <w:separator/>
      </w:r>
    </w:p>
  </w:endnote>
  <w:endnote w:type="continuationSeparator" w:id="0">
    <w:p w14:paraId="2BCD9701" w14:textId="77777777" w:rsidR="007F207E" w:rsidRDefault="007F207E" w:rsidP="0065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D8448" w14:textId="77777777" w:rsidR="007F207E" w:rsidRDefault="007F207E" w:rsidP="006508F8">
      <w:pPr>
        <w:spacing w:after="0" w:line="240" w:lineRule="auto"/>
      </w:pPr>
      <w:r>
        <w:separator/>
      </w:r>
    </w:p>
  </w:footnote>
  <w:footnote w:type="continuationSeparator" w:id="0">
    <w:p w14:paraId="456E31FF" w14:textId="77777777" w:rsidR="007F207E" w:rsidRDefault="007F207E" w:rsidP="006508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7CB"/>
    <w:multiLevelType w:val="hybridMultilevel"/>
    <w:tmpl w:val="B74684C2"/>
    <w:lvl w:ilvl="0" w:tplc="D154F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4C3BC9"/>
    <w:multiLevelType w:val="hybridMultilevel"/>
    <w:tmpl w:val="8C4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7100B"/>
    <w:multiLevelType w:val="hybridMultilevel"/>
    <w:tmpl w:val="E170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865A1E"/>
    <w:multiLevelType w:val="hybridMultilevel"/>
    <w:tmpl w:val="13AA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083"/>
    <w:rsid w:val="0000461D"/>
    <w:rsid w:val="0003128C"/>
    <w:rsid w:val="00034FEC"/>
    <w:rsid w:val="0003657E"/>
    <w:rsid w:val="00036FFA"/>
    <w:rsid w:val="000544A3"/>
    <w:rsid w:val="00066C53"/>
    <w:rsid w:val="0008315C"/>
    <w:rsid w:val="000870BD"/>
    <w:rsid w:val="00090E10"/>
    <w:rsid w:val="000B0D4A"/>
    <w:rsid w:val="000B6495"/>
    <w:rsid w:val="000B68BB"/>
    <w:rsid w:val="000B7625"/>
    <w:rsid w:val="000C7277"/>
    <w:rsid w:val="00132C6C"/>
    <w:rsid w:val="00156FC7"/>
    <w:rsid w:val="00161E98"/>
    <w:rsid w:val="00167BD7"/>
    <w:rsid w:val="00194DDF"/>
    <w:rsid w:val="001A1F00"/>
    <w:rsid w:val="001A39E7"/>
    <w:rsid w:val="001B23D1"/>
    <w:rsid w:val="001C613C"/>
    <w:rsid w:val="001E4959"/>
    <w:rsid w:val="001F0FFF"/>
    <w:rsid w:val="001F7D80"/>
    <w:rsid w:val="0021114E"/>
    <w:rsid w:val="00220C4B"/>
    <w:rsid w:val="00221B31"/>
    <w:rsid w:val="002231AC"/>
    <w:rsid w:val="0026033D"/>
    <w:rsid w:val="00260B02"/>
    <w:rsid w:val="00296A5E"/>
    <w:rsid w:val="002B1609"/>
    <w:rsid w:val="002F2337"/>
    <w:rsid w:val="002F4DC5"/>
    <w:rsid w:val="00306685"/>
    <w:rsid w:val="00376B34"/>
    <w:rsid w:val="0039751B"/>
    <w:rsid w:val="003A3A3F"/>
    <w:rsid w:val="003C153C"/>
    <w:rsid w:val="003D0EA4"/>
    <w:rsid w:val="003D1A6C"/>
    <w:rsid w:val="003F22B3"/>
    <w:rsid w:val="004018CB"/>
    <w:rsid w:val="00402D6F"/>
    <w:rsid w:val="004060EF"/>
    <w:rsid w:val="00420375"/>
    <w:rsid w:val="00427F8E"/>
    <w:rsid w:val="00433EDB"/>
    <w:rsid w:val="00437E72"/>
    <w:rsid w:val="004934B8"/>
    <w:rsid w:val="004A5369"/>
    <w:rsid w:val="004C140E"/>
    <w:rsid w:val="004C3449"/>
    <w:rsid w:val="004D1DC9"/>
    <w:rsid w:val="004D77E6"/>
    <w:rsid w:val="004E36B5"/>
    <w:rsid w:val="004E7B07"/>
    <w:rsid w:val="004F1615"/>
    <w:rsid w:val="004F404D"/>
    <w:rsid w:val="004F60F9"/>
    <w:rsid w:val="004F7FD8"/>
    <w:rsid w:val="005028B3"/>
    <w:rsid w:val="00506AF4"/>
    <w:rsid w:val="005130C5"/>
    <w:rsid w:val="005546F4"/>
    <w:rsid w:val="00561F2E"/>
    <w:rsid w:val="00565475"/>
    <w:rsid w:val="00565B41"/>
    <w:rsid w:val="0059357D"/>
    <w:rsid w:val="005B1ED4"/>
    <w:rsid w:val="005B5156"/>
    <w:rsid w:val="005F34A4"/>
    <w:rsid w:val="005F3963"/>
    <w:rsid w:val="006124E6"/>
    <w:rsid w:val="00641AF0"/>
    <w:rsid w:val="006508F8"/>
    <w:rsid w:val="006633AD"/>
    <w:rsid w:val="006934E5"/>
    <w:rsid w:val="006A1A7F"/>
    <w:rsid w:val="006A4990"/>
    <w:rsid w:val="006A5B04"/>
    <w:rsid w:val="006C0D41"/>
    <w:rsid w:val="006C50E6"/>
    <w:rsid w:val="006E5209"/>
    <w:rsid w:val="006F382C"/>
    <w:rsid w:val="00712E39"/>
    <w:rsid w:val="007657EB"/>
    <w:rsid w:val="00795E96"/>
    <w:rsid w:val="007B545A"/>
    <w:rsid w:val="007B640D"/>
    <w:rsid w:val="007E13E7"/>
    <w:rsid w:val="007E7DB0"/>
    <w:rsid w:val="007F207E"/>
    <w:rsid w:val="007F2E1E"/>
    <w:rsid w:val="00800663"/>
    <w:rsid w:val="0081132E"/>
    <w:rsid w:val="008437AC"/>
    <w:rsid w:val="008A6465"/>
    <w:rsid w:val="008B7DDD"/>
    <w:rsid w:val="008C4931"/>
    <w:rsid w:val="008C4B74"/>
    <w:rsid w:val="008D151B"/>
    <w:rsid w:val="008F16FF"/>
    <w:rsid w:val="00911EE8"/>
    <w:rsid w:val="009147E4"/>
    <w:rsid w:val="00930439"/>
    <w:rsid w:val="00932BD5"/>
    <w:rsid w:val="00937AF1"/>
    <w:rsid w:val="00974800"/>
    <w:rsid w:val="0098603C"/>
    <w:rsid w:val="00986803"/>
    <w:rsid w:val="009A475F"/>
    <w:rsid w:val="009B275D"/>
    <w:rsid w:val="009C5745"/>
    <w:rsid w:val="009D5647"/>
    <w:rsid w:val="009E25B4"/>
    <w:rsid w:val="009E450A"/>
    <w:rsid w:val="00A10491"/>
    <w:rsid w:val="00A11174"/>
    <w:rsid w:val="00A25BFD"/>
    <w:rsid w:val="00A55A47"/>
    <w:rsid w:val="00A718C6"/>
    <w:rsid w:val="00AA1780"/>
    <w:rsid w:val="00AB760A"/>
    <w:rsid w:val="00AC6A7C"/>
    <w:rsid w:val="00AD2DD2"/>
    <w:rsid w:val="00AF59A5"/>
    <w:rsid w:val="00AF69F6"/>
    <w:rsid w:val="00B526C6"/>
    <w:rsid w:val="00B70782"/>
    <w:rsid w:val="00B91584"/>
    <w:rsid w:val="00BB1084"/>
    <w:rsid w:val="00BC3083"/>
    <w:rsid w:val="00BE5840"/>
    <w:rsid w:val="00BE7C5B"/>
    <w:rsid w:val="00C02149"/>
    <w:rsid w:val="00C10444"/>
    <w:rsid w:val="00C25541"/>
    <w:rsid w:val="00C25836"/>
    <w:rsid w:val="00C4447B"/>
    <w:rsid w:val="00C77FA7"/>
    <w:rsid w:val="00CB62F6"/>
    <w:rsid w:val="00CE1DCB"/>
    <w:rsid w:val="00CE3E2E"/>
    <w:rsid w:val="00CF318B"/>
    <w:rsid w:val="00CF4741"/>
    <w:rsid w:val="00D117B9"/>
    <w:rsid w:val="00D24DC4"/>
    <w:rsid w:val="00D27415"/>
    <w:rsid w:val="00D349E0"/>
    <w:rsid w:val="00D435B3"/>
    <w:rsid w:val="00D44086"/>
    <w:rsid w:val="00D56CDF"/>
    <w:rsid w:val="00D60E20"/>
    <w:rsid w:val="00D64CF4"/>
    <w:rsid w:val="00D7364D"/>
    <w:rsid w:val="00D75325"/>
    <w:rsid w:val="00D92672"/>
    <w:rsid w:val="00D92A88"/>
    <w:rsid w:val="00DA0FD4"/>
    <w:rsid w:val="00DC1680"/>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B8C"/>
    <w:rsid w:val="00F73CE1"/>
    <w:rsid w:val="00FA5FA5"/>
    <w:rsid w:val="00FB162A"/>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A34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083"/>
    <w:pPr>
      <w:spacing w:after="200" w:line="276" w:lineRule="auto"/>
    </w:pPr>
    <w:rPr>
      <w:rFonts w:eastAsiaTheme="minorEastAsia"/>
      <w:sz w:val="22"/>
      <w:szCs w:val="22"/>
      <w:lang w:eastAsia="zh-TW"/>
    </w:rPr>
  </w:style>
  <w:style w:type="paragraph" w:styleId="Heading1">
    <w:name w:val="heading 1"/>
    <w:basedOn w:val="Normal"/>
    <w:next w:val="Normal"/>
    <w:link w:val="Heading1Char"/>
    <w:uiPriority w:val="9"/>
    <w:qFormat/>
    <w:rsid w:val="0003128C"/>
    <w:pPr>
      <w:outlineLvl w:val="0"/>
    </w:pPr>
    <w:rPr>
      <w:color w:val="000000" w:themeColor="text1"/>
      <w:sz w:val="36"/>
      <w:szCs w:val="4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83"/>
    <w:pPr>
      <w:ind w:left="720"/>
      <w:contextualSpacing/>
    </w:pPr>
  </w:style>
  <w:style w:type="character" w:customStyle="1" w:styleId="Heading1Char">
    <w:name w:val="Heading 1 Char"/>
    <w:basedOn w:val="DefaultParagraphFont"/>
    <w:link w:val="Heading1"/>
    <w:uiPriority w:val="9"/>
    <w:rsid w:val="0003128C"/>
    <w:rPr>
      <w:rFonts w:eastAsiaTheme="minorEastAsia"/>
      <w:color w:val="000000" w:themeColor="text1"/>
      <w:sz w:val="36"/>
      <w:szCs w:val="40"/>
      <w:lang w:val="en-GB" w:eastAsia="zh-CN"/>
    </w:rPr>
  </w:style>
  <w:style w:type="paragraph" w:styleId="BalloonText">
    <w:name w:val="Balloon Text"/>
    <w:basedOn w:val="Normal"/>
    <w:link w:val="BalloonTextChar"/>
    <w:uiPriority w:val="99"/>
    <w:semiHidden/>
    <w:unhideWhenUsed/>
    <w:rsid w:val="004D1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C9"/>
    <w:rPr>
      <w:rFonts w:ascii="Tahoma" w:eastAsiaTheme="minorEastAsia" w:hAnsi="Tahoma" w:cs="Tahoma"/>
      <w:sz w:val="16"/>
      <w:szCs w:val="16"/>
      <w:lang w:eastAsia="zh-TW"/>
    </w:rPr>
  </w:style>
  <w:style w:type="paragraph" w:styleId="Header">
    <w:name w:val="header"/>
    <w:basedOn w:val="Normal"/>
    <w:link w:val="HeaderChar"/>
    <w:uiPriority w:val="99"/>
    <w:unhideWhenUsed/>
    <w:rsid w:val="0065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8F8"/>
    <w:rPr>
      <w:rFonts w:eastAsiaTheme="minorEastAsia"/>
      <w:sz w:val="22"/>
      <w:szCs w:val="22"/>
      <w:lang w:eastAsia="zh-TW"/>
    </w:rPr>
  </w:style>
  <w:style w:type="paragraph" w:styleId="Footer">
    <w:name w:val="footer"/>
    <w:basedOn w:val="Normal"/>
    <w:link w:val="FooterChar"/>
    <w:uiPriority w:val="99"/>
    <w:unhideWhenUsed/>
    <w:rsid w:val="0065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8F8"/>
    <w:rPr>
      <w:rFonts w:eastAsiaTheme="minorEastAsia"/>
      <w:sz w:val="22"/>
      <w:szCs w:val="22"/>
      <w:lang w:eastAsia="zh-TW"/>
    </w:rPr>
  </w:style>
  <w:style w:type="character" w:styleId="CommentReference">
    <w:name w:val="annotation reference"/>
    <w:basedOn w:val="DefaultParagraphFont"/>
    <w:uiPriority w:val="99"/>
    <w:semiHidden/>
    <w:unhideWhenUsed/>
    <w:rsid w:val="006508F8"/>
    <w:rPr>
      <w:sz w:val="16"/>
      <w:szCs w:val="16"/>
    </w:rPr>
  </w:style>
  <w:style w:type="paragraph" w:styleId="CommentText">
    <w:name w:val="annotation text"/>
    <w:basedOn w:val="Normal"/>
    <w:link w:val="CommentTextChar"/>
    <w:uiPriority w:val="99"/>
    <w:semiHidden/>
    <w:unhideWhenUsed/>
    <w:rsid w:val="006508F8"/>
    <w:pPr>
      <w:spacing w:line="240" w:lineRule="auto"/>
    </w:pPr>
    <w:rPr>
      <w:sz w:val="20"/>
      <w:szCs w:val="20"/>
    </w:rPr>
  </w:style>
  <w:style w:type="character" w:customStyle="1" w:styleId="CommentTextChar">
    <w:name w:val="Comment Text Char"/>
    <w:basedOn w:val="DefaultParagraphFont"/>
    <w:link w:val="CommentText"/>
    <w:uiPriority w:val="99"/>
    <w:semiHidden/>
    <w:rsid w:val="006508F8"/>
    <w:rPr>
      <w:rFonts w:eastAsiaTheme="minorEastAsia"/>
      <w:sz w:val="20"/>
      <w:szCs w:val="20"/>
      <w:lang w:eastAsia="zh-TW"/>
    </w:rPr>
  </w:style>
  <w:style w:type="paragraph" w:styleId="CommentSubject">
    <w:name w:val="annotation subject"/>
    <w:basedOn w:val="CommentText"/>
    <w:next w:val="CommentText"/>
    <w:link w:val="CommentSubjectChar"/>
    <w:uiPriority w:val="99"/>
    <w:semiHidden/>
    <w:unhideWhenUsed/>
    <w:rsid w:val="006508F8"/>
    <w:rPr>
      <w:b/>
      <w:bCs/>
    </w:rPr>
  </w:style>
  <w:style w:type="character" w:customStyle="1" w:styleId="CommentSubjectChar">
    <w:name w:val="Comment Subject Char"/>
    <w:basedOn w:val="CommentTextChar"/>
    <w:link w:val="CommentSubject"/>
    <w:uiPriority w:val="99"/>
    <w:semiHidden/>
    <w:rsid w:val="006508F8"/>
    <w:rPr>
      <w:rFonts w:eastAsiaTheme="minorEastAsia"/>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1415</Words>
  <Characters>8066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7</cp:revision>
  <dcterms:created xsi:type="dcterms:W3CDTF">2017-06-26T07:14:00Z</dcterms:created>
  <dcterms:modified xsi:type="dcterms:W3CDTF">2017-06-26T08:03:00Z</dcterms:modified>
</cp:coreProperties>
</file>