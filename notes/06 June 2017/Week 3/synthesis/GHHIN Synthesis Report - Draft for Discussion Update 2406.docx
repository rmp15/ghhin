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7A247A" w14:textId="77777777" w:rsidR="00D67BA0" w:rsidRPr="00C81FE8" w:rsidRDefault="00D67BA0" w:rsidP="00D67BA0">
      <w:pPr>
        <w:pStyle w:val="Heading1"/>
        <w:keepNext w:val="0"/>
        <w:keepLines w:val="0"/>
        <w:numPr>
          <w:ilvl w:val="0"/>
          <w:numId w:val="1"/>
        </w:numPr>
        <w:spacing w:before="0" w:after="200"/>
        <w:ind w:left="426"/>
        <w:rPr>
          <w:rFonts w:ascii="Calibri Light" w:hAnsi="Calibri Light"/>
        </w:rPr>
      </w:pPr>
      <w:bookmarkStart w:id="0" w:name="_Toc477372205"/>
      <w:bookmarkStart w:id="1" w:name="_Toc482371128"/>
      <w:r w:rsidRPr="00C81FE8">
        <w:rPr>
          <w:rFonts w:ascii="Calibri Light" w:hAnsi="Calibri Light"/>
        </w:rPr>
        <w:t>GHHIN Synthesis Report</w:t>
      </w:r>
      <w:bookmarkEnd w:id="0"/>
      <w:bookmarkEnd w:id="1"/>
    </w:p>
    <w:p w14:paraId="58D63A6E" w14:textId="77777777" w:rsidR="00D67BA0" w:rsidRPr="00C81FE8" w:rsidRDefault="00D67BA0" w:rsidP="00D67BA0">
      <w:pPr>
        <w:pStyle w:val="ListParagraph"/>
        <w:numPr>
          <w:ilvl w:val="0"/>
          <w:numId w:val="3"/>
        </w:numPr>
        <w:rPr>
          <w:rFonts w:ascii="Calibri Light" w:hAnsi="Calibri Light"/>
          <w:b/>
          <w:bCs/>
          <w:color w:val="C00000"/>
          <w:sz w:val="28"/>
          <w:szCs w:val="32"/>
        </w:rPr>
      </w:pPr>
      <w:r w:rsidRPr="00C81FE8">
        <w:rPr>
          <w:rFonts w:ascii="Calibri Light" w:hAnsi="Calibri Light"/>
          <w:b/>
          <w:bCs/>
          <w:color w:val="C00000"/>
          <w:sz w:val="28"/>
          <w:szCs w:val="32"/>
        </w:rPr>
        <w:t>Scope and Purpose of the Report</w:t>
      </w:r>
    </w:p>
    <w:p w14:paraId="2D8C6D32" w14:textId="77777777" w:rsidR="00D67BA0" w:rsidRPr="00C81FE8" w:rsidRDefault="00D67BA0" w:rsidP="00D67BA0">
      <w:pPr>
        <w:ind w:left="360"/>
        <w:rPr>
          <w:rFonts w:ascii="Calibri Light" w:hAnsi="Calibri Light" w:cstheme="majorBidi"/>
          <w:szCs w:val="20"/>
          <w:lang w:val="en-US"/>
        </w:rPr>
      </w:pPr>
      <w:r w:rsidRPr="00C81FE8">
        <w:rPr>
          <w:rFonts w:ascii="Calibri Light" w:hAnsi="Calibri Light" w:cstheme="majorBidi"/>
          <w:szCs w:val="20"/>
          <w:lang w:val="en-US"/>
        </w:rPr>
        <w:t xml:space="preserve">The GHHIN Global Heat Health Synthesis report will be published on a bi-annual basis, every 2 years to synthesize the state of science and practice to monitor, predict, and address extreme heat risks to human health. </w:t>
      </w:r>
    </w:p>
    <w:p w14:paraId="7F45EBD4" w14:textId="77777777" w:rsidR="00D67BA0" w:rsidRPr="00C81FE8" w:rsidRDefault="00D67BA0" w:rsidP="00D67BA0">
      <w:pPr>
        <w:ind w:left="360"/>
        <w:rPr>
          <w:rFonts w:ascii="Calibri Light" w:hAnsi="Calibri Light" w:cstheme="majorBidi"/>
          <w:szCs w:val="20"/>
          <w:lang w:val="en-US"/>
        </w:rPr>
      </w:pPr>
      <w:r w:rsidRPr="00C81FE8">
        <w:rPr>
          <w:rFonts w:ascii="Calibri Light" w:hAnsi="Calibri Light" w:cstheme="majorBidi"/>
          <w:szCs w:val="20"/>
          <w:lang w:val="en-US"/>
        </w:rPr>
        <w:t xml:space="preserve">The report will help to establish baseline conditions confronting the heat-health community (on exposure/information systems for decision making/response etc.) and help track progress in our learning and responses over time; highlight knowledge, action, and research gaps; and provide an authoritative voice upon which members can advocate more effectively. It will be presented in  an accessible format with key figures, focused case studies, and visualization to engage a broad readership. </w:t>
      </w:r>
    </w:p>
    <w:p w14:paraId="38752DF6" w14:textId="77777777" w:rsidR="00D67BA0" w:rsidRPr="00C81FE8" w:rsidRDefault="00D67BA0" w:rsidP="00D67BA0">
      <w:pPr>
        <w:ind w:left="360"/>
        <w:rPr>
          <w:rFonts w:ascii="Calibri Light" w:hAnsi="Calibri Light" w:cstheme="majorBidi"/>
          <w:szCs w:val="20"/>
          <w:lang w:val="en-US"/>
        </w:rPr>
      </w:pPr>
      <w:r w:rsidRPr="00C81FE8">
        <w:rPr>
          <w:rFonts w:ascii="Calibri Light" w:hAnsi="Calibri Light" w:cstheme="majorBidi"/>
          <w:szCs w:val="20"/>
          <w:lang w:val="en-US"/>
        </w:rPr>
        <w:t xml:space="preserve"> The GHHIN synthesis is different from a scientific review. It will draw on the scientific literature and align with standing and special reports of IPCC, WMO State of Climate, Lancet Tracking Change, etc. However, its unique nature will highlight local initiatives and learning from the GHHIN Member base, which may not be published in the peer-reviewed literature. In order to do this, the GHHIN synthesis will draw heavily on member inputs to the web portal and what is reported and learned during the bi-annual forums about new research, initiatives, events, outcomes, indicators, and other items. These three activities will need to work in tandem – and </w:t>
      </w:r>
      <w:proofErr w:type="spellStart"/>
      <w:r w:rsidRPr="00C81FE8">
        <w:rPr>
          <w:rFonts w:ascii="Calibri Light" w:hAnsi="Calibri Light" w:cstheme="majorBidi"/>
          <w:szCs w:val="20"/>
          <w:lang w:val="en-US"/>
        </w:rPr>
        <w:t>its</w:t>
      </w:r>
      <w:proofErr w:type="spellEnd"/>
      <w:r w:rsidRPr="00C81FE8">
        <w:rPr>
          <w:rFonts w:ascii="Calibri Light" w:hAnsi="Calibri Light" w:cstheme="majorBidi"/>
          <w:szCs w:val="20"/>
          <w:lang w:val="en-US"/>
        </w:rPr>
        <w:t xml:space="preserve"> for this reason a common framework is desirable to help synchronize information flow.</w:t>
      </w:r>
    </w:p>
    <w:p w14:paraId="0270F948" w14:textId="77777777" w:rsidR="00D67BA0" w:rsidRPr="00C81FE8" w:rsidRDefault="00D67BA0" w:rsidP="00D67BA0">
      <w:pPr>
        <w:ind w:left="360"/>
        <w:rPr>
          <w:rFonts w:ascii="Calibri Light" w:hAnsi="Calibri Light" w:cstheme="majorBidi"/>
          <w:szCs w:val="20"/>
          <w:lang w:val="en-US"/>
        </w:rPr>
      </w:pPr>
      <w:r w:rsidRPr="00C81FE8">
        <w:rPr>
          <w:rFonts w:ascii="Calibri Light" w:hAnsi="Calibri Light" w:cstheme="majorBidi"/>
          <w:szCs w:val="20"/>
          <w:lang w:val="en-US"/>
        </w:rPr>
        <w:t xml:space="preserve">The first synthesis report will draw upon a stocktaking exercise completed by the steering committee.  In the future the member driven portal and annual forums will serve as a content/data collection opportunities to inform the synthesis report.  </w:t>
      </w:r>
    </w:p>
    <w:p w14:paraId="4317FA80" w14:textId="77777777" w:rsidR="00D67BA0" w:rsidRPr="00C81FE8" w:rsidRDefault="00D67BA0" w:rsidP="00D67BA0">
      <w:pPr>
        <w:ind w:left="360"/>
        <w:rPr>
          <w:rFonts w:ascii="Calibri Light" w:hAnsi="Calibri Light" w:cstheme="majorBidi"/>
          <w:b/>
          <w:bCs/>
          <w:szCs w:val="20"/>
          <w:lang w:val="en-US"/>
        </w:rPr>
      </w:pPr>
      <w:r w:rsidRPr="00C81FE8">
        <w:rPr>
          <w:rFonts w:ascii="Calibri Light" w:hAnsi="Calibri Light" w:cstheme="majorBidi"/>
          <w:szCs w:val="20"/>
          <w:lang w:val="en-US"/>
        </w:rPr>
        <w:t xml:space="preserve">Overall goals: </w:t>
      </w:r>
    </w:p>
    <w:p w14:paraId="09F1D4F3" w14:textId="77777777" w:rsidR="00D67BA0" w:rsidRPr="00C81FE8" w:rsidRDefault="00D67BA0" w:rsidP="00D67BA0">
      <w:pPr>
        <w:pStyle w:val="ListParagraph"/>
        <w:numPr>
          <w:ilvl w:val="0"/>
          <w:numId w:val="2"/>
        </w:numPr>
        <w:rPr>
          <w:rFonts w:ascii="Calibri Light" w:hAnsi="Calibri Light"/>
        </w:rPr>
      </w:pPr>
      <w:r w:rsidRPr="00C81FE8">
        <w:rPr>
          <w:rFonts w:ascii="Calibri Light" w:hAnsi="Calibri Light"/>
        </w:rPr>
        <w:t>To help harmonize the characterisation and track the magnitude and heterogeneity of hazards, exposure, vulnerability, impacts, and global response capacity.</w:t>
      </w:r>
    </w:p>
    <w:p w14:paraId="1D832D98" w14:textId="77777777" w:rsidR="00D67BA0" w:rsidRPr="00C81FE8" w:rsidRDefault="00D67BA0" w:rsidP="00D67BA0">
      <w:pPr>
        <w:pStyle w:val="ListParagraph"/>
        <w:ind w:left="1070"/>
        <w:rPr>
          <w:rFonts w:ascii="Calibri Light" w:hAnsi="Calibri Light" w:cstheme="majorBidi"/>
          <w:szCs w:val="20"/>
          <w:lang w:val="en-US"/>
        </w:rPr>
      </w:pPr>
    </w:p>
    <w:p w14:paraId="4C78E65A" w14:textId="77777777" w:rsidR="00D67BA0" w:rsidRPr="00C81FE8" w:rsidRDefault="00D67BA0" w:rsidP="00D67BA0">
      <w:pPr>
        <w:pStyle w:val="ListParagraph"/>
        <w:numPr>
          <w:ilvl w:val="0"/>
          <w:numId w:val="2"/>
        </w:numPr>
        <w:rPr>
          <w:rFonts w:ascii="Calibri Light" w:hAnsi="Calibri Light"/>
        </w:rPr>
      </w:pPr>
      <w:r w:rsidRPr="00C81FE8">
        <w:rPr>
          <w:rFonts w:ascii="Calibri Light" w:hAnsi="Calibri Light"/>
        </w:rPr>
        <w:t xml:space="preserve">To draw out and articulate evidence based key messages, emerging and pressing issues needing advocacy, investment, and attention. </w:t>
      </w:r>
    </w:p>
    <w:p w14:paraId="5529E522" w14:textId="77777777" w:rsidR="00D67BA0" w:rsidRPr="00C81FE8" w:rsidRDefault="00D67BA0" w:rsidP="00D67BA0">
      <w:pPr>
        <w:pStyle w:val="ListParagraph"/>
        <w:rPr>
          <w:rFonts w:ascii="Calibri Light" w:hAnsi="Calibri Light"/>
        </w:rPr>
      </w:pPr>
    </w:p>
    <w:p w14:paraId="43482C68" w14:textId="77777777" w:rsidR="00D67BA0" w:rsidRPr="00C81FE8" w:rsidRDefault="00D67BA0" w:rsidP="00D67BA0">
      <w:pPr>
        <w:pStyle w:val="ListParagraph"/>
        <w:numPr>
          <w:ilvl w:val="0"/>
          <w:numId w:val="2"/>
        </w:numPr>
        <w:rPr>
          <w:rFonts w:ascii="Calibri Light" w:hAnsi="Calibri Light"/>
        </w:rPr>
      </w:pPr>
      <w:r w:rsidRPr="00C81FE8">
        <w:rPr>
          <w:rFonts w:ascii="Calibri Light" w:hAnsi="Calibri Light"/>
        </w:rPr>
        <w:t>To accelerate global learning about risk reduction, which is not waiting on the scientific literature process – but can provide a credible high profile venue to showcase and draw upon member information – bringing to light in success stories, national progress which may otherwise go unnoticed.</w:t>
      </w:r>
    </w:p>
    <w:p w14:paraId="42DC7091" w14:textId="77777777" w:rsidR="00D67BA0" w:rsidRPr="00C81FE8" w:rsidRDefault="00D67BA0" w:rsidP="00D67BA0">
      <w:pPr>
        <w:pStyle w:val="ListParagraph"/>
        <w:tabs>
          <w:tab w:val="left" w:pos="6630"/>
        </w:tabs>
        <w:rPr>
          <w:rFonts w:ascii="Calibri Light" w:hAnsi="Calibri Light"/>
        </w:rPr>
      </w:pPr>
      <w:r w:rsidRPr="00C81FE8">
        <w:rPr>
          <w:rFonts w:ascii="Calibri Light" w:hAnsi="Calibri Light"/>
        </w:rPr>
        <w:tab/>
      </w:r>
    </w:p>
    <w:p w14:paraId="1DD73BE7" w14:textId="77777777" w:rsidR="00D67BA0" w:rsidRPr="00C81FE8" w:rsidRDefault="00D67BA0" w:rsidP="00D67BA0">
      <w:pPr>
        <w:pStyle w:val="ListParagraph"/>
        <w:numPr>
          <w:ilvl w:val="0"/>
          <w:numId w:val="2"/>
        </w:numPr>
        <w:rPr>
          <w:rFonts w:ascii="Calibri Light" w:hAnsi="Calibri Light"/>
        </w:rPr>
      </w:pPr>
      <w:r w:rsidRPr="00C81FE8">
        <w:rPr>
          <w:rFonts w:ascii="Calibri Light" w:hAnsi="Calibri Light"/>
        </w:rPr>
        <w:t xml:space="preserve">To identify and document scientific progress - observational and surveillance, process study, biomedical, climate and multidisciplinary research, and information needs to improve decision making for more effective action. </w:t>
      </w:r>
    </w:p>
    <w:p w14:paraId="6521BC7F" w14:textId="77777777" w:rsidR="00D67BA0" w:rsidRPr="00C81FE8" w:rsidRDefault="00D67BA0" w:rsidP="00D67BA0">
      <w:pPr>
        <w:pStyle w:val="ListParagraph"/>
        <w:ind w:left="1070"/>
        <w:rPr>
          <w:rFonts w:ascii="Calibri Light" w:hAnsi="Calibri Light" w:cstheme="majorBidi"/>
          <w:szCs w:val="20"/>
        </w:rPr>
      </w:pPr>
    </w:p>
    <w:p w14:paraId="5A493B16" w14:textId="77777777" w:rsidR="00D67BA0" w:rsidRPr="00C81FE8" w:rsidRDefault="00D67BA0" w:rsidP="00D67BA0">
      <w:pPr>
        <w:rPr>
          <w:rFonts w:ascii="Calibri Light" w:hAnsi="Calibri Light"/>
          <w:b/>
          <w:bCs/>
          <w:color w:val="C00000"/>
          <w:sz w:val="28"/>
          <w:szCs w:val="32"/>
        </w:rPr>
      </w:pPr>
      <w:r w:rsidRPr="00C81FE8">
        <w:rPr>
          <w:rFonts w:ascii="Calibri Light" w:hAnsi="Calibri Light"/>
          <w:b/>
          <w:bCs/>
          <w:color w:val="C00000"/>
          <w:sz w:val="28"/>
          <w:szCs w:val="32"/>
        </w:rPr>
        <w:br w:type="page"/>
      </w:r>
    </w:p>
    <w:p w14:paraId="466CAADC" w14:textId="77777777" w:rsidR="00D67BA0" w:rsidRPr="00C81FE8" w:rsidRDefault="00D67BA0" w:rsidP="00D67BA0">
      <w:pPr>
        <w:pStyle w:val="ListParagraph"/>
        <w:numPr>
          <w:ilvl w:val="0"/>
          <w:numId w:val="3"/>
        </w:numPr>
        <w:rPr>
          <w:rFonts w:ascii="Calibri Light" w:hAnsi="Calibri Light"/>
          <w:b/>
          <w:bCs/>
          <w:color w:val="C00000"/>
          <w:sz w:val="28"/>
          <w:szCs w:val="32"/>
        </w:rPr>
      </w:pPr>
      <w:r w:rsidRPr="00C81FE8">
        <w:rPr>
          <w:rFonts w:ascii="Calibri Light" w:hAnsi="Calibri Light"/>
          <w:b/>
          <w:bCs/>
          <w:color w:val="C00000"/>
          <w:sz w:val="28"/>
          <w:szCs w:val="32"/>
        </w:rPr>
        <w:lastRenderedPageBreak/>
        <w:t xml:space="preserve">Proposed Structure </w:t>
      </w:r>
    </w:p>
    <w:tbl>
      <w:tblPr>
        <w:tblStyle w:val="TableGrid"/>
        <w:tblW w:w="9214" w:type="dxa"/>
        <w:tblInd w:w="108" w:type="dxa"/>
        <w:tblLook w:val="04A0" w:firstRow="1" w:lastRow="0" w:firstColumn="1" w:lastColumn="0" w:noHBand="0" w:noVBand="1"/>
      </w:tblPr>
      <w:tblGrid>
        <w:gridCol w:w="1724"/>
        <w:gridCol w:w="5379"/>
        <w:gridCol w:w="2111"/>
        <w:tblGridChange w:id="2">
          <w:tblGrid>
            <w:gridCol w:w="1724"/>
            <w:gridCol w:w="5379"/>
            <w:gridCol w:w="2111"/>
          </w:tblGrid>
        </w:tblGridChange>
      </w:tblGrid>
      <w:tr w:rsidR="00905BAE" w:rsidRPr="00C81FE8" w14:paraId="306500C4" w14:textId="77777777" w:rsidTr="00FA4820">
        <w:tc>
          <w:tcPr>
            <w:tcW w:w="1724" w:type="dxa"/>
          </w:tcPr>
          <w:p w14:paraId="51E39B07" w14:textId="77777777" w:rsidR="00905BAE" w:rsidRPr="00C81FE8" w:rsidRDefault="00905BAE" w:rsidP="008D7EDC">
            <w:pPr>
              <w:jc w:val="center"/>
              <w:rPr>
                <w:rFonts w:ascii="Calibri Light" w:hAnsi="Calibri Light" w:cstheme="majorBidi"/>
                <w:b/>
                <w:bCs/>
                <w:color w:val="FF0000"/>
                <w:szCs w:val="20"/>
                <w:lang w:val="en-US"/>
              </w:rPr>
            </w:pPr>
            <w:r w:rsidRPr="00C81FE8">
              <w:rPr>
                <w:rFonts w:ascii="Calibri Light" w:hAnsi="Calibri Light" w:cstheme="majorBidi"/>
                <w:b/>
                <w:bCs/>
                <w:color w:val="FF0000"/>
                <w:szCs w:val="20"/>
                <w:lang w:val="en-US"/>
              </w:rPr>
              <w:t>Sections</w:t>
            </w:r>
          </w:p>
        </w:tc>
        <w:tc>
          <w:tcPr>
            <w:tcW w:w="5379" w:type="dxa"/>
          </w:tcPr>
          <w:p w14:paraId="23BF44F8" w14:textId="77777777" w:rsidR="00905BAE" w:rsidRPr="00C81FE8" w:rsidRDefault="00905BAE" w:rsidP="008D7EDC">
            <w:pPr>
              <w:jc w:val="center"/>
              <w:rPr>
                <w:rFonts w:ascii="Calibri Light" w:hAnsi="Calibri Light" w:cstheme="majorBidi"/>
                <w:b/>
                <w:bCs/>
                <w:color w:val="FF0000"/>
                <w:szCs w:val="20"/>
                <w:lang w:val="en-US"/>
              </w:rPr>
            </w:pPr>
            <w:r w:rsidRPr="00C81FE8">
              <w:rPr>
                <w:rFonts w:ascii="Calibri Light" w:hAnsi="Calibri Light" w:cstheme="majorBidi"/>
                <w:b/>
                <w:bCs/>
                <w:color w:val="FF0000"/>
                <w:szCs w:val="20"/>
                <w:lang w:val="en-US"/>
              </w:rPr>
              <w:t>Content Description</w:t>
            </w:r>
          </w:p>
        </w:tc>
        <w:tc>
          <w:tcPr>
            <w:tcW w:w="2111" w:type="dxa"/>
          </w:tcPr>
          <w:p w14:paraId="7BC5A75F" w14:textId="77777777" w:rsidR="00905BAE" w:rsidRPr="00C81FE8" w:rsidRDefault="00905BAE" w:rsidP="008D7EDC">
            <w:pPr>
              <w:pStyle w:val="CommentText"/>
              <w:jc w:val="center"/>
              <w:rPr>
                <w:rFonts w:ascii="Calibri Light" w:hAnsi="Calibri Light" w:cstheme="majorBidi"/>
                <w:b/>
                <w:bCs/>
                <w:color w:val="FF0000"/>
                <w:lang w:val="en-US"/>
              </w:rPr>
            </w:pPr>
            <w:r w:rsidRPr="00C81FE8">
              <w:rPr>
                <w:rFonts w:ascii="Calibri Light" w:hAnsi="Calibri Light" w:cstheme="majorBidi"/>
                <w:b/>
                <w:bCs/>
                <w:color w:val="FF0000"/>
                <w:lang w:val="en-US"/>
              </w:rPr>
              <w:t>Key indicators</w:t>
            </w:r>
          </w:p>
          <w:p w14:paraId="68B2DA13" w14:textId="77777777" w:rsidR="00905BAE" w:rsidRPr="00C81FE8" w:rsidRDefault="00905BAE" w:rsidP="008D7EDC">
            <w:pPr>
              <w:jc w:val="center"/>
              <w:rPr>
                <w:rFonts w:ascii="Calibri Light" w:hAnsi="Calibri Light" w:cstheme="majorBidi"/>
                <w:b/>
                <w:bCs/>
                <w:color w:val="FF0000"/>
                <w:szCs w:val="20"/>
              </w:rPr>
            </w:pPr>
          </w:p>
        </w:tc>
      </w:tr>
      <w:tr w:rsidR="0094448E" w:rsidRPr="0094448E" w14:paraId="3F8652D8" w14:textId="77777777" w:rsidTr="00FA4820">
        <w:trPr>
          <w:trHeight w:val="1319"/>
        </w:trPr>
        <w:tc>
          <w:tcPr>
            <w:tcW w:w="1724" w:type="dxa"/>
          </w:tcPr>
          <w:p w14:paraId="2DDB2E54" w14:textId="77777777" w:rsidR="00905BAE" w:rsidRPr="0094448E" w:rsidRDefault="00905BAE" w:rsidP="00FA6497">
            <w:pPr>
              <w:rPr>
                <w:rFonts w:ascii="Calibri Light" w:hAnsi="Calibri Light" w:cstheme="majorBidi"/>
                <w:b/>
                <w:szCs w:val="20"/>
                <w:lang w:val="en-US"/>
              </w:rPr>
            </w:pPr>
            <w:r w:rsidRPr="0094448E">
              <w:rPr>
                <w:rFonts w:ascii="Calibri Light" w:hAnsi="Calibri Light" w:cstheme="majorBidi"/>
                <w:b/>
                <w:szCs w:val="20"/>
                <w:lang w:val="en-US"/>
              </w:rPr>
              <w:t xml:space="preserve">Executive Summary </w:t>
            </w:r>
          </w:p>
          <w:p w14:paraId="4C8D1F29" w14:textId="77777777" w:rsidR="00905BAE" w:rsidRPr="0094448E" w:rsidRDefault="00905BAE" w:rsidP="008D7EDC">
            <w:pPr>
              <w:rPr>
                <w:rFonts w:ascii="Calibri Light" w:hAnsi="Calibri Light" w:cstheme="majorBidi"/>
                <w:b/>
                <w:szCs w:val="20"/>
                <w:lang w:val="en-US"/>
              </w:rPr>
            </w:pPr>
          </w:p>
        </w:tc>
        <w:tc>
          <w:tcPr>
            <w:tcW w:w="5379" w:type="dxa"/>
          </w:tcPr>
          <w:p w14:paraId="5CF14F25" w14:textId="77777777" w:rsidR="00905BAE" w:rsidRPr="0094448E" w:rsidRDefault="00905BAE" w:rsidP="00EF1DB7">
            <w:pPr>
              <w:rPr>
                <w:rFonts w:ascii="Calibri Light" w:hAnsi="Calibri Light" w:cstheme="majorBidi"/>
                <w:szCs w:val="20"/>
                <w:lang w:val="en-US"/>
              </w:rPr>
            </w:pPr>
            <w:r w:rsidRPr="0094448E">
              <w:rPr>
                <w:rFonts w:ascii="Calibri Light" w:hAnsi="Calibri Light" w:cstheme="majorBidi"/>
                <w:b/>
                <w:szCs w:val="20"/>
                <w:lang w:val="en-US"/>
              </w:rPr>
              <w:t>Key Messages and Emerging Issues</w:t>
            </w:r>
            <w:r w:rsidRPr="0094448E">
              <w:rPr>
                <w:rFonts w:ascii="Calibri Light" w:hAnsi="Calibri Light" w:cstheme="majorBidi"/>
                <w:szCs w:val="20"/>
                <w:lang w:val="en-US"/>
              </w:rPr>
              <w:t xml:space="preserve"> </w:t>
            </w:r>
          </w:p>
          <w:p w14:paraId="307623D2" w14:textId="77777777" w:rsidR="00905BAE" w:rsidRPr="0094448E" w:rsidRDefault="00905BAE" w:rsidP="00EF1DB7">
            <w:pPr>
              <w:rPr>
                <w:rFonts w:ascii="Calibri Light" w:hAnsi="Calibri Light" w:cstheme="majorBidi"/>
                <w:szCs w:val="20"/>
                <w:lang w:val="en-US"/>
              </w:rPr>
            </w:pPr>
            <w:r w:rsidRPr="0094448E">
              <w:rPr>
                <w:rFonts w:ascii="Calibri Light" w:hAnsi="Calibri Light" w:cstheme="majorBidi"/>
                <w:szCs w:val="20"/>
                <w:lang w:val="en-US"/>
              </w:rPr>
              <w:t xml:space="preserve">Drawn from summation of contents below. Bias toward showcasing headline figures, key successes and remaining gaps. </w:t>
            </w:r>
          </w:p>
          <w:p w14:paraId="3F48FFEA" w14:textId="77777777" w:rsidR="00905BAE" w:rsidRPr="0094448E" w:rsidRDefault="00905BAE" w:rsidP="00905BAE">
            <w:pPr>
              <w:pStyle w:val="ListParagraph"/>
              <w:numPr>
                <w:ilvl w:val="0"/>
                <w:numId w:val="19"/>
              </w:numPr>
              <w:rPr>
                <w:rFonts w:ascii="Calibri Light" w:hAnsi="Calibri Light" w:cstheme="majorBidi"/>
                <w:szCs w:val="20"/>
                <w:lang w:val="en-US"/>
              </w:rPr>
            </w:pPr>
            <w:r w:rsidRPr="0094448E">
              <w:rPr>
                <w:rFonts w:ascii="Calibri Light" w:hAnsi="Calibri Light" w:cstheme="majorBidi"/>
                <w:szCs w:val="20"/>
                <w:lang w:val="en-US"/>
              </w:rPr>
              <w:t xml:space="preserve">Statement on mitigating climate change vs. managing risks </w:t>
            </w:r>
          </w:p>
          <w:p w14:paraId="6E8E7891" w14:textId="77777777" w:rsidR="00905BAE" w:rsidRPr="0094448E" w:rsidRDefault="00905BAE" w:rsidP="00905BAE">
            <w:pPr>
              <w:pStyle w:val="ListParagraph"/>
              <w:numPr>
                <w:ilvl w:val="0"/>
                <w:numId w:val="19"/>
              </w:numPr>
              <w:rPr>
                <w:rFonts w:ascii="Calibri Light" w:hAnsi="Calibri Light" w:cstheme="majorBidi"/>
                <w:szCs w:val="20"/>
                <w:lang w:val="en-US"/>
              </w:rPr>
            </w:pPr>
            <w:r w:rsidRPr="0094448E">
              <w:rPr>
                <w:rFonts w:ascii="Calibri Light" w:hAnsi="Calibri Light" w:cstheme="majorBidi"/>
                <w:szCs w:val="20"/>
                <w:lang w:val="en-US"/>
              </w:rPr>
              <w:t xml:space="preserve">key figures draw on contents from other chapters and are easy to update and display as a sort of dashboard upfront. </w:t>
            </w:r>
          </w:p>
        </w:tc>
        <w:tc>
          <w:tcPr>
            <w:tcW w:w="2111" w:type="dxa"/>
          </w:tcPr>
          <w:p w14:paraId="6AB4343B"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t>Regional dimensions</w:t>
            </w:r>
          </w:p>
          <w:p w14:paraId="1E44A875"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t>Country dimensions</w:t>
            </w:r>
          </w:p>
          <w:p w14:paraId="4AFF4EFE" w14:textId="77777777" w:rsidR="00905BAE" w:rsidRPr="0094448E" w:rsidRDefault="00905BAE" w:rsidP="008D7EDC">
            <w:pPr>
              <w:rPr>
                <w:rFonts w:ascii="Calibri Light" w:hAnsi="Calibri Light" w:cstheme="majorBidi"/>
                <w:szCs w:val="20"/>
                <w:lang w:val="en-US"/>
              </w:rPr>
            </w:pPr>
          </w:p>
        </w:tc>
      </w:tr>
      <w:tr w:rsidR="0094448E" w:rsidRPr="0094448E" w14:paraId="0523E1F8" w14:textId="77777777" w:rsidTr="00FA4820">
        <w:trPr>
          <w:trHeight w:val="866"/>
        </w:trPr>
        <w:tc>
          <w:tcPr>
            <w:tcW w:w="1724" w:type="dxa"/>
          </w:tcPr>
          <w:p w14:paraId="1F2509E1" w14:textId="77777777" w:rsidR="00905BAE" w:rsidRPr="0094448E" w:rsidRDefault="00905BAE" w:rsidP="008D7EDC">
            <w:pPr>
              <w:rPr>
                <w:rFonts w:ascii="Calibri Light" w:hAnsi="Calibri Light" w:cstheme="majorBidi"/>
                <w:b/>
                <w:szCs w:val="20"/>
                <w:lang w:val="en-US"/>
              </w:rPr>
            </w:pPr>
            <w:r w:rsidRPr="0094448E">
              <w:rPr>
                <w:rFonts w:ascii="Calibri Light" w:hAnsi="Calibri Light" w:cstheme="majorBidi"/>
                <w:b/>
                <w:szCs w:val="20"/>
                <w:lang w:val="en-US"/>
              </w:rPr>
              <w:t>Introduction to GHHIN and the Report</w:t>
            </w:r>
          </w:p>
        </w:tc>
        <w:tc>
          <w:tcPr>
            <w:tcW w:w="5379" w:type="dxa"/>
          </w:tcPr>
          <w:p w14:paraId="6AF8B54F"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t>What is GHHIN</w:t>
            </w:r>
          </w:p>
          <w:p w14:paraId="625076DB"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t>Why is it needed</w:t>
            </w:r>
          </w:p>
          <w:p w14:paraId="43ECA3C6"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t>How it works</w:t>
            </w:r>
          </w:p>
          <w:p w14:paraId="6853B234"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t>Synthesis report scope/purpose</w:t>
            </w:r>
          </w:p>
        </w:tc>
        <w:tc>
          <w:tcPr>
            <w:tcW w:w="2111" w:type="dxa"/>
          </w:tcPr>
          <w:p w14:paraId="6DE85579" w14:textId="77777777" w:rsidR="00905BAE" w:rsidRPr="0094448E" w:rsidRDefault="00905BAE" w:rsidP="008D7EDC">
            <w:pPr>
              <w:rPr>
                <w:rFonts w:ascii="Calibri Light" w:hAnsi="Calibri Light" w:cstheme="majorBidi"/>
                <w:szCs w:val="20"/>
                <w:lang w:val="en-US"/>
              </w:rPr>
            </w:pPr>
          </w:p>
        </w:tc>
      </w:tr>
      <w:tr w:rsidR="0094448E" w:rsidRPr="0094448E" w14:paraId="27BC6117" w14:textId="77777777" w:rsidTr="00FA4820">
        <w:tc>
          <w:tcPr>
            <w:tcW w:w="1724" w:type="dxa"/>
          </w:tcPr>
          <w:p w14:paraId="4CA0A6DB" w14:textId="77777777" w:rsidR="00C70B6D" w:rsidRPr="0094448E" w:rsidRDefault="00905BAE" w:rsidP="00C70B6D">
            <w:pPr>
              <w:rPr>
                <w:rFonts w:ascii="Calibri Light" w:hAnsi="Calibri Light" w:cstheme="majorBidi"/>
                <w:b/>
                <w:szCs w:val="20"/>
                <w:lang w:val="en-US"/>
              </w:rPr>
            </w:pPr>
            <w:r w:rsidRPr="0094448E">
              <w:rPr>
                <w:rFonts w:ascii="Calibri Light" w:hAnsi="Calibri Light" w:cstheme="majorBidi"/>
                <w:b/>
                <w:szCs w:val="20"/>
                <w:lang w:val="en-US"/>
              </w:rPr>
              <w:t>Chapter 1 –</w:t>
            </w:r>
          </w:p>
          <w:p w14:paraId="4A2E0F80" w14:textId="77777777" w:rsidR="00905BAE" w:rsidRPr="0094448E" w:rsidRDefault="00C70B6D" w:rsidP="00C70B6D">
            <w:pPr>
              <w:rPr>
                <w:rFonts w:ascii="Calibri Light" w:hAnsi="Calibri Light" w:cstheme="majorBidi"/>
                <w:b/>
                <w:szCs w:val="20"/>
                <w:lang w:val="en-US"/>
              </w:rPr>
            </w:pPr>
            <w:r w:rsidRPr="0094448E">
              <w:rPr>
                <w:rFonts w:ascii="Calibri Light" w:hAnsi="Calibri Light" w:cstheme="majorBidi"/>
                <w:b/>
                <w:szCs w:val="20"/>
                <w:lang w:val="en-US"/>
              </w:rPr>
              <w:t>Heat: a human health hazard</w:t>
            </w:r>
          </w:p>
          <w:p w14:paraId="64158993" w14:textId="77777777" w:rsidR="00905BAE" w:rsidRPr="0094448E" w:rsidRDefault="00905BAE" w:rsidP="008D7EDC">
            <w:pPr>
              <w:rPr>
                <w:rFonts w:ascii="Calibri Light" w:hAnsi="Calibri Light" w:cstheme="majorBidi"/>
                <w:bCs/>
                <w:szCs w:val="20"/>
                <w:lang w:val="en-US"/>
              </w:rPr>
            </w:pPr>
          </w:p>
        </w:tc>
        <w:tc>
          <w:tcPr>
            <w:tcW w:w="5379" w:type="dxa"/>
          </w:tcPr>
          <w:p w14:paraId="294BB1B5" w14:textId="77777777" w:rsidR="00905BAE" w:rsidRPr="0094448E" w:rsidRDefault="00905BAE" w:rsidP="00B633EC">
            <w:pPr>
              <w:pStyle w:val="ListParagraph"/>
              <w:numPr>
                <w:ilvl w:val="0"/>
                <w:numId w:val="24"/>
              </w:numPr>
              <w:rPr>
                <w:rFonts w:ascii="Calibri Light" w:hAnsi="Calibri Light" w:cstheme="majorBidi"/>
                <w:szCs w:val="20"/>
                <w:lang w:val="en-US"/>
              </w:rPr>
            </w:pPr>
            <w:r w:rsidRPr="0094448E">
              <w:rPr>
                <w:rFonts w:ascii="Calibri Light" w:hAnsi="Calibri Light" w:cstheme="majorBidi"/>
                <w:b/>
                <w:bCs/>
                <w:szCs w:val="20"/>
                <w:lang w:val="en-US"/>
              </w:rPr>
              <w:t>Status:</w:t>
            </w:r>
            <w:r w:rsidRPr="0094448E">
              <w:rPr>
                <w:rFonts w:ascii="Calibri Light" w:hAnsi="Calibri Light" w:cstheme="majorBidi"/>
                <w:szCs w:val="20"/>
                <w:lang w:val="en-US"/>
              </w:rPr>
              <w:t xml:space="preserve"> </w:t>
            </w:r>
            <w:r w:rsidRPr="0094448E">
              <w:rPr>
                <w:rFonts w:ascii="Calibri Light" w:hAnsi="Calibri Light" w:cstheme="majorBidi"/>
                <w:b/>
                <w:bCs/>
                <w:i/>
                <w:iCs/>
                <w:szCs w:val="20"/>
                <w:lang w:val="en-US"/>
              </w:rPr>
              <w:t xml:space="preserve">What is the magnitude and dimensions of the problem? </w:t>
            </w:r>
            <w:r w:rsidRPr="0094448E">
              <w:rPr>
                <w:rFonts w:ascii="Calibri Light" w:hAnsi="Calibri Light" w:cstheme="majorBidi"/>
                <w:szCs w:val="20"/>
                <w:lang w:val="en-US"/>
              </w:rPr>
              <w:t xml:space="preserve">Global overview of </w:t>
            </w:r>
            <w:r w:rsidRPr="0094448E">
              <w:rPr>
                <w:rFonts w:ascii="Calibri Light" w:hAnsi="Calibri Light" w:cstheme="majorBidi"/>
                <w:bCs/>
                <w:szCs w:val="20"/>
                <w:lang w:val="en-US"/>
              </w:rPr>
              <w:t>observed status and latest projections of global heat hazards.</w:t>
            </w:r>
            <w:r w:rsidRPr="0094448E">
              <w:rPr>
                <w:rFonts w:ascii="Calibri Light" w:hAnsi="Calibri Light" w:cstheme="majorBidi"/>
                <w:szCs w:val="20"/>
                <w:lang w:val="en-US"/>
              </w:rPr>
              <w:t xml:space="preserve"> </w:t>
            </w:r>
          </w:p>
          <w:p w14:paraId="57ED3668" w14:textId="77777777" w:rsidR="00905BAE" w:rsidRPr="00EB74AF" w:rsidRDefault="00905BAE" w:rsidP="00EB74AF">
            <w:pPr>
              <w:pStyle w:val="ListParagraph"/>
              <w:numPr>
                <w:ilvl w:val="0"/>
                <w:numId w:val="24"/>
              </w:numPr>
              <w:rPr>
                <w:rFonts w:ascii="Calibri Light" w:hAnsi="Calibri Light" w:cstheme="majorBidi"/>
                <w:szCs w:val="20"/>
                <w:lang w:val="en-US"/>
              </w:rPr>
            </w:pPr>
            <w:r w:rsidRPr="0094448E">
              <w:rPr>
                <w:rFonts w:ascii="Calibri Light" w:hAnsi="Calibri Light" w:cstheme="majorBidi"/>
                <w:b/>
                <w:bCs/>
                <w:szCs w:val="20"/>
                <w:lang w:val="en-US"/>
              </w:rPr>
              <w:t xml:space="preserve">Analysis: </w:t>
            </w:r>
            <w:r w:rsidR="00EB74AF" w:rsidRPr="00EB74AF">
              <w:rPr>
                <w:rFonts w:ascii="Calibri Light" w:hAnsi="Calibri Light" w:cstheme="majorBidi"/>
                <w:b/>
                <w:bCs/>
                <w:i/>
                <w:iCs/>
                <w:szCs w:val="20"/>
                <w:lang w:val="en-US"/>
              </w:rPr>
              <w:t xml:space="preserve">How are dangerous heat conditions are changing? </w:t>
            </w:r>
            <w:r w:rsidR="00EB74AF">
              <w:rPr>
                <w:rFonts w:ascii="Calibri Light" w:hAnsi="Calibri Light" w:cstheme="majorBidi"/>
                <w:b/>
                <w:bCs/>
                <w:i/>
                <w:iCs/>
                <w:szCs w:val="20"/>
                <w:lang w:val="en-US"/>
              </w:rPr>
              <w:t xml:space="preserve"> </w:t>
            </w:r>
            <w:r w:rsidRPr="00EB74AF">
              <w:rPr>
                <w:rFonts w:ascii="Calibri Light" w:hAnsi="Calibri Light" w:cstheme="majorBidi"/>
                <w:szCs w:val="20"/>
                <w:lang w:val="en-US"/>
              </w:rPr>
              <w:t xml:space="preserve">Describe relevant  </w:t>
            </w:r>
            <w:r w:rsidR="00EB74AF" w:rsidRPr="00EB74AF">
              <w:rPr>
                <w:rFonts w:ascii="Calibri Light" w:hAnsi="Calibri Light" w:cstheme="majorBidi"/>
                <w:szCs w:val="20"/>
                <w:lang w:val="en-US"/>
              </w:rPr>
              <w:t xml:space="preserve">trends, </w:t>
            </w:r>
            <w:r w:rsidRPr="00EB74AF">
              <w:rPr>
                <w:rFonts w:ascii="Calibri Light" w:hAnsi="Calibri Light" w:cstheme="majorBidi"/>
                <w:szCs w:val="20"/>
                <w:lang w:val="en-US"/>
              </w:rPr>
              <w:t xml:space="preserve">climate drivers such as ENSO, or notable regional and country dimensions (e.g. where air quality magnifies the health hazard) </w:t>
            </w:r>
          </w:p>
          <w:p w14:paraId="424D22D3" w14:textId="77777777" w:rsidR="00905BAE" w:rsidRPr="0094448E" w:rsidRDefault="0094448E" w:rsidP="00B633EC">
            <w:pPr>
              <w:pStyle w:val="ListParagraph"/>
              <w:numPr>
                <w:ilvl w:val="0"/>
                <w:numId w:val="24"/>
              </w:numPr>
              <w:rPr>
                <w:rFonts w:ascii="Calibri Light" w:hAnsi="Calibri Light" w:cstheme="majorBidi"/>
                <w:szCs w:val="20"/>
                <w:lang w:val="en-US"/>
              </w:rPr>
            </w:pPr>
            <w:r w:rsidRPr="0094448E">
              <w:rPr>
                <w:rFonts w:ascii="Calibri Light" w:hAnsi="Calibri Light" w:cstheme="majorBidi"/>
                <w:b/>
                <w:bCs/>
                <w:i/>
                <w:iCs/>
                <w:szCs w:val="20"/>
                <w:lang w:val="en-US"/>
              </w:rPr>
              <w:t xml:space="preserve">What do we need to know? </w:t>
            </w:r>
            <w:r w:rsidRPr="0094448E">
              <w:rPr>
                <w:rFonts w:ascii="Calibri Light" w:hAnsi="Calibri Light" w:cstheme="majorBidi"/>
                <w:b/>
                <w:bCs/>
                <w:szCs w:val="20"/>
                <w:lang w:val="en-US"/>
              </w:rPr>
              <w:t>Science-Information- Decision-making:</w:t>
            </w:r>
            <w:r w:rsidRPr="0094448E">
              <w:rPr>
                <w:rFonts w:ascii="Calibri Light" w:hAnsi="Calibri Light" w:cstheme="majorBidi"/>
                <w:szCs w:val="20"/>
                <w:lang w:val="en-US"/>
              </w:rPr>
              <w:t xml:space="preserve"> </w:t>
            </w:r>
            <w:r w:rsidR="00905BAE" w:rsidRPr="0094448E">
              <w:rPr>
                <w:rFonts w:ascii="Calibri Light" w:hAnsi="Calibri Light" w:cstheme="majorBidi"/>
                <w:szCs w:val="20"/>
                <w:lang w:val="en-US"/>
              </w:rPr>
              <w:t>Availability and skill to forecast and predict EHE.</w:t>
            </w:r>
          </w:p>
          <w:p w14:paraId="243DD9D6" w14:textId="77777777" w:rsidR="00905BAE" w:rsidRPr="0094448E" w:rsidRDefault="00B633EC" w:rsidP="00B633EC">
            <w:pPr>
              <w:pStyle w:val="ListParagraph"/>
              <w:numPr>
                <w:ilvl w:val="0"/>
                <w:numId w:val="24"/>
              </w:numPr>
              <w:rPr>
                <w:rFonts w:ascii="Calibri Light" w:hAnsi="Calibri Light" w:cstheme="majorBidi"/>
                <w:szCs w:val="20"/>
                <w:lang w:val="en-US"/>
              </w:rPr>
            </w:pPr>
            <w:r w:rsidRPr="0094448E">
              <w:rPr>
                <w:rFonts w:ascii="Calibri Light" w:hAnsi="Calibri Light" w:cstheme="majorBidi"/>
                <w:b/>
                <w:bCs/>
                <w:szCs w:val="20"/>
                <w:lang w:val="en-US"/>
              </w:rPr>
              <w:t xml:space="preserve">Sharing Experience: </w:t>
            </w:r>
            <w:r w:rsidRPr="0094448E">
              <w:rPr>
                <w:rFonts w:ascii="Calibri Light" w:hAnsi="Calibri Light" w:cstheme="majorBidi"/>
                <w:szCs w:val="20"/>
                <w:lang w:val="en-US"/>
              </w:rPr>
              <w:t xml:space="preserve">Case Study of member experience </w:t>
            </w:r>
            <w:r w:rsidR="00905BAE" w:rsidRPr="0094448E">
              <w:rPr>
                <w:rFonts w:ascii="Calibri Light" w:hAnsi="Calibri Light" w:cstheme="majorBidi"/>
                <w:szCs w:val="20"/>
                <w:lang w:val="en-US"/>
              </w:rPr>
              <w:t xml:space="preserve"> predict</w:t>
            </w:r>
            <w:r w:rsidRPr="0094448E">
              <w:rPr>
                <w:rFonts w:ascii="Calibri Light" w:hAnsi="Calibri Light" w:cstheme="majorBidi"/>
                <w:szCs w:val="20"/>
                <w:lang w:val="en-US"/>
              </w:rPr>
              <w:t>ing hazardous conditions/creating warnings</w:t>
            </w:r>
          </w:p>
        </w:tc>
        <w:tc>
          <w:tcPr>
            <w:tcW w:w="2111" w:type="dxa"/>
          </w:tcPr>
          <w:p w14:paraId="73DAB0C5"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t>Should reference key standing scientific reports and processes.</w:t>
            </w:r>
          </w:p>
        </w:tc>
      </w:tr>
      <w:tr w:rsidR="0094448E" w:rsidRPr="0094448E" w14:paraId="75C9BC36" w14:textId="77777777" w:rsidTr="00FA4820">
        <w:trPr>
          <w:trHeight w:val="1408"/>
        </w:trPr>
        <w:tc>
          <w:tcPr>
            <w:tcW w:w="1724" w:type="dxa"/>
          </w:tcPr>
          <w:p w14:paraId="00E57C03" w14:textId="77777777" w:rsidR="00C70B6D" w:rsidRPr="0094448E" w:rsidRDefault="00905BAE" w:rsidP="00C70B6D">
            <w:pPr>
              <w:rPr>
                <w:rFonts w:ascii="Calibri Light" w:hAnsi="Calibri Light" w:cstheme="majorBidi"/>
                <w:b/>
                <w:szCs w:val="20"/>
                <w:lang w:val="en-US"/>
              </w:rPr>
            </w:pPr>
            <w:r w:rsidRPr="0094448E">
              <w:rPr>
                <w:rFonts w:ascii="Calibri Light" w:hAnsi="Calibri Light" w:cstheme="majorBidi"/>
                <w:b/>
                <w:szCs w:val="20"/>
                <w:lang w:val="en-US"/>
              </w:rPr>
              <w:t>Chapter 2 –</w:t>
            </w:r>
          </w:p>
          <w:p w14:paraId="7ED32B98" w14:textId="77777777" w:rsidR="00905BAE" w:rsidRPr="0094448E" w:rsidRDefault="00905BAE" w:rsidP="00C70B6D">
            <w:pPr>
              <w:rPr>
                <w:rFonts w:ascii="Calibri Light" w:hAnsi="Calibri Light" w:cstheme="majorBidi"/>
                <w:b/>
                <w:szCs w:val="20"/>
                <w:lang w:val="en-US"/>
              </w:rPr>
            </w:pPr>
            <w:r w:rsidRPr="0094448E">
              <w:rPr>
                <w:rFonts w:ascii="Calibri Light" w:hAnsi="Calibri Light" w:cstheme="majorBidi"/>
                <w:b/>
                <w:szCs w:val="20"/>
                <w:lang w:val="en-US"/>
              </w:rPr>
              <w:t xml:space="preserve">Heat Exposure </w:t>
            </w:r>
          </w:p>
          <w:p w14:paraId="063C6261" w14:textId="77777777" w:rsidR="00905BAE" w:rsidRPr="0094448E" w:rsidRDefault="00905BAE" w:rsidP="008D7EDC">
            <w:pPr>
              <w:rPr>
                <w:rFonts w:ascii="Calibri Light" w:hAnsi="Calibri Light" w:cstheme="majorBidi"/>
                <w:b/>
                <w:szCs w:val="20"/>
                <w:lang w:val="en-US"/>
              </w:rPr>
            </w:pPr>
          </w:p>
        </w:tc>
        <w:tc>
          <w:tcPr>
            <w:tcW w:w="5379" w:type="dxa"/>
          </w:tcPr>
          <w:p w14:paraId="5596E181" w14:textId="77777777" w:rsidR="00905BAE" w:rsidRPr="00EB74AF" w:rsidRDefault="00905BAE" w:rsidP="0094448E">
            <w:pPr>
              <w:pStyle w:val="ListParagraph"/>
              <w:numPr>
                <w:ilvl w:val="0"/>
                <w:numId w:val="10"/>
              </w:numPr>
              <w:rPr>
                <w:rFonts w:ascii="Calibri Light" w:hAnsi="Calibri Light" w:cstheme="majorBidi"/>
                <w:i/>
                <w:iCs/>
                <w:szCs w:val="20"/>
                <w:lang w:val="en-US"/>
              </w:rPr>
            </w:pPr>
            <w:r w:rsidRPr="00EB74AF">
              <w:rPr>
                <w:rFonts w:ascii="Calibri Light" w:hAnsi="Calibri Light" w:cstheme="majorBidi"/>
                <w:b/>
                <w:bCs/>
                <w:szCs w:val="20"/>
                <w:lang w:val="en-US"/>
              </w:rPr>
              <w:t>Status: Wh</w:t>
            </w:r>
            <w:r w:rsidR="0094448E" w:rsidRPr="00EB74AF">
              <w:rPr>
                <w:rFonts w:ascii="Calibri Light" w:hAnsi="Calibri Light" w:cstheme="majorBidi"/>
                <w:b/>
                <w:bCs/>
                <w:szCs w:val="20"/>
                <w:lang w:val="en-US"/>
              </w:rPr>
              <w:t xml:space="preserve">o is </w:t>
            </w:r>
            <w:r w:rsidRPr="00EB74AF">
              <w:rPr>
                <w:rFonts w:ascii="Calibri Light" w:hAnsi="Calibri Light" w:cstheme="majorBidi"/>
                <w:b/>
                <w:bCs/>
                <w:szCs w:val="20"/>
                <w:lang w:val="en-US"/>
              </w:rPr>
              <w:t>exposed to increasing temperatures and EHE</w:t>
            </w:r>
            <w:r w:rsidRPr="00EB74AF">
              <w:rPr>
                <w:rFonts w:ascii="Calibri Light" w:hAnsi="Calibri Light" w:cstheme="majorBidi"/>
                <w:b/>
                <w:bCs/>
                <w:i/>
                <w:iCs/>
                <w:szCs w:val="20"/>
                <w:lang w:val="en-US"/>
              </w:rPr>
              <w:t xml:space="preserve">? </w:t>
            </w:r>
          </w:p>
          <w:p w14:paraId="1855E988" w14:textId="77777777" w:rsidR="0094448E" w:rsidRPr="0094448E" w:rsidRDefault="0094448E" w:rsidP="0094448E">
            <w:pPr>
              <w:pStyle w:val="ListParagraph"/>
              <w:numPr>
                <w:ilvl w:val="0"/>
                <w:numId w:val="18"/>
              </w:numPr>
              <w:rPr>
                <w:rFonts w:ascii="Calibri Light" w:hAnsi="Calibri Light" w:cstheme="majorBidi"/>
                <w:szCs w:val="20"/>
                <w:lang w:val="en-US"/>
              </w:rPr>
            </w:pPr>
            <w:r w:rsidRPr="0094448E">
              <w:rPr>
                <w:rFonts w:ascii="Calibri Light" w:hAnsi="Calibri Light" w:cstheme="majorBidi"/>
                <w:szCs w:val="20"/>
                <w:lang w:val="en-US"/>
              </w:rPr>
              <w:t>Framing: relative nature of dangerous exposure</w:t>
            </w:r>
          </w:p>
          <w:p w14:paraId="32ECCDD0" w14:textId="77777777" w:rsidR="0094448E" w:rsidRPr="0094448E" w:rsidRDefault="0094448E" w:rsidP="0094448E">
            <w:pPr>
              <w:pStyle w:val="ListParagraph"/>
              <w:numPr>
                <w:ilvl w:val="0"/>
                <w:numId w:val="18"/>
              </w:numPr>
              <w:rPr>
                <w:rFonts w:ascii="Calibri Light" w:hAnsi="Calibri Light" w:cstheme="majorBidi"/>
                <w:szCs w:val="20"/>
                <w:lang w:val="en-US"/>
              </w:rPr>
            </w:pPr>
            <w:r w:rsidRPr="0094448E">
              <w:rPr>
                <w:rFonts w:ascii="Calibri Light" w:hAnsi="Calibri Light" w:cstheme="majorBidi"/>
                <w:szCs w:val="20"/>
                <w:lang w:val="en-US"/>
              </w:rPr>
              <w:t>Provide key indicators, figures and maps of regions, populations at risk, urban heat islands.</w:t>
            </w:r>
          </w:p>
          <w:p w14:paraId="41A0825F" w14:textId="77777777" w:rsidR="00905BAE" w:rsidRPr="0094448E" w:rsidRDefault="00905BAE" w:rsidP="00C81FE8">
            <w:pPr>
              <w:pStyle w:val="ListParagraph"/>
              <w:numPr>
                <w:ilvl w:val="0"/>
                <w:numId w:val="18"/>
              </w:numPr>
              <w:rPr>
                <w:rFonts w:ascii="Calibri Light" w:hAnsi="Calibri Light" w:cstheme="majorBidi"/>
                <w:i/>
                <w:iCs/>
                <w:szCs w:val="20"/>
                <w:lang w:val="en-US"/>
              </w:rPr>
            </w:pPr>
            <w:r w:rsidRPr="0094448E">
              <w:rPr>
                <w:rFonts w:ascii="Calibri Light" w:hAnsi="Calibri Light" w:cstheme="majorBidi"/>
                <w:b/>
                <w:bCs/>
                <w:szCs w:val="20"/>
                <w:lang w:val="en-US"/>
              </w:rPr>
              <w:t xml:space="preserve">Status update: </w:t>
            </w:r>
            <w:r w:rsidRPr="0094448E">
              <w:rPr>
                <w:rFonts w:ascii="Calibri Light" w:hAnsi="Calibri Light" w:cstheme="majorBidi"/>
                <w:szCs w:val="20"/>
                <w:lang w:val="en-US"/>
              </w:rPr>
              <w:t xml:space="preserve">(future reports)  summary of changes detected in key indicators and new knowledge about global exposure. </w:t>
            </w:r>
          </w:p>
          <w:p w14:paraId="45B6603C" w14:textId="77777777" w:rsidR="00905BAE" w:rsidRPr="0094448E" w:rsidRDefault="00905BAE" w:rsidP="009D5BCE">
            <w:pPr>
              <w:pStyle w:val="ListParagraph"/>
              <w:numPr>
                <w:ilvl w:val="0"/>
                <w:numId w:val="17"/>
              </w:numPr>
              <w:rPr>
                <w:rFonts w:ascii="Calibri Light" w:hAnsi="Calibri Light" w:cstheme="majorBidi"/>
                <w:i/>
                <w:iCs/>
                <w:szCs w:val="20"/>
                <w:lang w:val="en-US"/>
              </w:rPr>
            </w:pPr>
            <w:r w:rsidRPr="0094448E">
              <w:rPr>
                <w:rFonts w:ascii="Calibri Light" w:hAnsi="Calibri Light" w:cstheme="majorBidi"/>
                <w:b/>
                <w:bCs/>
                <w:szCs w:val="20"/>
                <w:lang w:val="en-US"/>
              </w:rPr>
              <w:t xml:space="preserve">Analysis: Trends and tracking change: </w:t>
            </w:r>
            <w:r w:rsidRPr="0094448E">
              <w:rPr>
                <w:rFonts w:ascii="Calibri Light" w:hAnsi="Calibri Light" w:cstheme="majorBidi"/>
                <w:szCs w:val="20"/>
                <w:lang w:val="en-US"/>
              </w:rPr>
              <w:t>Highlights new findings regarding</w:t>
            </w:r>
            <w:r w:rsidR="00EB74AF">
              <w:rPr>
                <w:rFonts w:ascii="Calibri Light" w:hAnsi="Calibri Light" w:cstheme="majorBidi"/>
                <w:szCs w:val="20"/>
                <w:lang w:val="en-US"/>
              </w:rPr>
              <w:t xml:space="preserve"> understanding and monitoring</w:t>
            </w:r>
            <w:r w:rsidRPr="0094448E">
              <w:rPr>
                <w:rFonts w:ascii="Calibri Light" w:hAnsi="Calibri Light" w:cstheme="majorBidi"/>
                <w:szCs w:val="20"/>
                <w:lang w:val="en-US"/>
              </w:rPr>
              <w:t xml:space="preserve"> changing </w:t>
            </w:r>
            <w:r w:rsidR="00EB74AF">
              <w:rPr>
                <w:rFonts w:ascii="Calibri Light" w:hAnsi="Calibri Light" w:cstheme="majorBidi"/>
                <w:szCs w:val="20"/>
                <w:lang w:val="en-US"/>
              </w:rPr>
              <w:t xml:space="preserve">human </w:t>
            </w:r>
            <w:r w:rsidRPr="0094448E">
              <w:rPr>
                <w:rFonts w:ascii="Calibri Light" w:hAnsi="Calibri Light" w:cstheme="majorBidi"/>
                <w:szCs w:val="20"/>
                <w:lang w:val="en-US"/>
              </w:rPr>
              <w:t>exposures to heat.  (source: new publications of previous 2yr).</w:t>
            </w:r>
          </w:p>
          <w:p w14:paraId="0096C2F4" w14:textId="77777777" w:rsidR="00A81EF4" w:rsidRPr="0094448E" w:rsidRDefault="0094448E" w:rsidP="0094448E">
            <w:pPr>
              <w:pStyle w:val="ListParagraph"/>
              <w:numPr>
                <w:ilvl w:val="0"/>
                <w:numId w:val="17"/>
              </w:numPr>
              <w:rPr>
                <w:rFonts w:ascii="Calibri Light" w:hAnsi="Calibri Light"/>
              </w:rPr>
            </w:pPr>
            <w:r w:rsidRPr="0094448E">
              <w:rPr>
                <w:rFonts w:ascii="Calibri Light" w:hAnsi="Calibri Light" w:cstheme="majorBidi"/>
                <w:b/>
                <w:bCs/>
                <w:i/>
                <w:iCs/>
                <w:szCs w:val="20"/>
                <w:lang w:val="en-US"/>
              </w:rPr>
              <w:t xml:space="preserve">What do we need to know? </w:t>
            </w:r>
            <w:r w:rsidR="00905BAE" w:rsidRPr="0094448E">
              <w:rPr>
                <w:rFonts w:ascii="Calibri Light" w:hAnsi="Calibri Light" w:cstheme="majorBidi"/>
                <w:b/>
                <w:bCs/>
                <w:szCs w:val="20"/>
                <w:lang w:val="en-US"/>
              </w:rPr>
              <w:t>Science</w:t>
            </w:r>
            <w:r w:rsidRPr="0094448E">
              <w:rPr>
                <w:rFonts w:ascii="Calibri Light" w:hAnsi="Calibri Light" w:cstheme="majorBidi"/>
                <w:b/>
                <w:bCs/>
                <w:szCs w:val="20"/>
                <w:lang w:val="en-US"/>
              </w:rPr>
              <w:t>-</w:t>
            </w:r>
            <w:r w:rsidR="00905BAE" w:rsidRPr="0094448E">
              <w:rPr>
                <w:rFonts w:ascii="Calibri Light" w:hAnsi="Calibri Light" w:cstheme="majorBidi"/>
                <w:b/>
                <w:bCs/>
                <w:szCs w:val="20"/>
                <w:lang w:val="en-US"/>
              </w:rPr>
              <w:t>Information</w:t>
            </w:r>
            <w:r w:rsidRPr="0094448E">
              <w:rPr>
                <w:rFonts w:ascii="Calibri Light" w:hAnsi="Calibri Light" w:cstheme="majorBidi"/>
                <w:b/>
                <w:bCs/>
                <w:szCs w:val="20"/>
                <w:lang w:val="en-US"/>
              </w:rPr>
              <w:t xml:space="preserve">- </w:t>
            </w:r>
            <w:r w:rsidR="00905BAE" w:rsidRPr="0094448E">
              <w:rPr>
                <w:rFonts w:ascii="Calibri Light" w:hAnsi="Calibri Light" w:cstheme="majorBidi"/>
                <w:b/>
                <w:bCs/>
                <w:szCs w:val="20"/>
                <w:lang w:val="en-US"/>
              </w:rPr>
              <w:t>Decision-making:</w:t>
            </w:r>
            <w:r w:rsidR="00905BAE" w:rsidRPr="0094448E">
              <w:rPr>
                <w:rFonts w:ascii="Calibri Light" w:hAnsi="Calibri Light" w:cstheme="majorBidi"/>
                <w:szCs w:val="20"/>
                <w:lang w:val="en-US"/>
              </w:rPr>
              <w:t xml:space="preserve"> Availability, access, and use of knowledge about exposure. </w:t>
            </w:r>
          </w:p>
          <w:p w14:paraId="32C1C65C" w14:textId="77777777" w:rsidR="00905BAE" w:rsidRPr="0094448E" w:rsidRDefault="00A81EF4" w:rsidP="00A81EF4">
            <w:pPr>
              <w:pStyle w:val="ListParagraph"/>
              <w:rPr>
                <w:rFonts w:ascii="Calibri Light" w:hAnsi="Calibri Light"/>
              </w:rPr>
            </w:pPr>
            <w:r w:rsidRPr="0094448E">
              <w:rPr>
                <w:rFonts w:ascii="Calibri Light" w:hAnsi="Calibri Light" w:cstheme="majorBidi"/>
                <w:szCs w:val="20"/>
                <w:lang w:val="en-US"/>
              </w:rPr>
              <w:t>(source: members)</w:t>
            </w:r>
          </w:p>
          <w:p w14:paraId="4EE38858" w14:textId="77777777" w:rsidR="00905BAE" w:rsidRPr="0094448E" w:rsidRDefault="00B633EC" w:rsidP="00B633EC">
            <w:pPr>
              <w:pStyle w:val="ListParagraph"/>
              <w:numPr>
                <w:ilvl w:val="0"/>
                <w:numId w:val="17"/>
              </w:numPr>
              <w:rPr>
                <w:rFonts w:ascii="Calibri Light" w:hAnsi="Calibri Light" w:cstheme="majorBidi"/>
                <w:szCs w:val="20"/>
                <w:lang w:val="en-US"/>
              </w:rPr>
            </w:pPr>
            <w:r w:rsidRPr="0094448E">
              <w:rPr>
                <w:rFonts w:ascii="Calibri Light" w:hAnsi="Calibri Light" w:cstheme="majorBidi"/>
                <w:b/>
                <w:bCs/>
                <w:szCs w:val="20"/>
                <w:lang w:val="en-US"/>
              </w:rPr>
              <w:t xml:space="preserve">Sharing Experience: </w:t>
            </w:r>
            <w:r w:rsidRPr="0094448E">
              <w:rPr>
                <w:rFonts w:ascii="Calibri Light" w:hAnsi="Calibri Light" w:cstheme="majorBidi"/>
                <w:szCs w:val="20"/>
                <w:lang w:val="en-US"/>
              </w:rPr>
              <w:t xml:space="preserve">Case Study of member experience </w:t>
            </w:r>
            <w:r w:rsidR="00905BAE" w:rsidRPr="0094448E">
              <w:rPr>
                <w:rFonts w:ascii="Calibri Light" w:hAnsi="Calibri Light" w:cstheme="majorBidi"/>
                <w:szCs w:val="20"/>
                <w:lang w:val="en-US"/>
              </w:rPr>
              <w:t>characterizing</w:t>
            </w:r>
            <w:r w:rsidRPr="0094448E">
              <w:rPr>
                <w:rFonts w:ascii="Calibri Light" w:hAnsi="Calibri Light" w:cstheme="majorBidi"/>
                <w:szCs w:val="20"/>
                <w:lang w:val="en-US"/>
              </w:rPr>
              <w:t xml:space="preserve"> local</w:t>
            </w:r>
            <w:r w:rsidR="00905BAE" w:rsidRPr="0094448E">
              <w:rPr>
                <w:rFonts w:ascii="Calibri Light" w:hAnsi="Calibri Light" w:cstheme="majorBidi"/>
                <w:szCs w:val="20"/>
                <w:lang w:val="en-US"/>
              </w:rPr>
              <w:t xml:space="preserve"> exposure.</w:t>
            </w:r>
            <w:r w:rsidR="00A81EF4" w:rsidRPr="0094448E">
              <w:rPr>
                <w:rFonts w:ascii="Calibri Light" w:hAnsi="Calibri Light" w:cstheme="majorBidi"/>
                <w:szCs w:val="20"/>
                <w:lang w:val="en-US"/>
              </w:rPr>
              <w:t xml:space="preserve"> (source: members)</w:t>
            </w:r>
          </w:p>
        </w:tc>
        <w:tc>
          <w:tcPr>
            <w:tcW w:w="2111" w:type="dxa"/>
          </w:tcPr>
          <w:p w14:paraId="09F283E8" w14:textId="77777777" w:rsidR="00905BAE" w:rsidRPr="0094448E" w:rsidRDefault="00905BAE" w:rsidP="00C81FE8">
            <w:pPr>
              <w:rPr>
                <w:rFonts w:ascii="Calibri Light" w:hAnsi="Calibri Light" w:cstheme="majorBidi"/>
                <w:i/>
                <w:iCs/>
                <w:sz w:val="16"/>
                <w:szCs w:val="16"/>
                <w:lang w:val="en-US"/>
              </w:rPr>
            </w:pPr>
            <w:r w:rsidRPr="0094448E">
              <w:rPr>
                <w:rFonts w:ascii="Calibri Light" w:hAnsi="Calibri Light" w:cstheme="majorBidi"/>
                <w:i/>
                <w:iCs/>
                <w:szCs w:val="20"/>
                <w:lang w:val="en-US"/>
              </w:rPr>
              <w:t>Need to decide on specific parameters:</w:t>
            </w:r>
          </w:p>
          <w:p w14:paraId="37BB14AD" w14:textId="77777777" w:rsidR="00905BAE" w:rsidRPr="0094448E" w:rsidRDefault="00905BAE" w:rsidP="00C81FE8">
            <w:pPr>
              <w:pStyle w:val="ListParagraph"/>
              <w:numPr>
                <w:ilvl w:val="0"/>
                <w:numId w:val="22"/>
              </w:numPr>
              <w:ind w:left="229" w:hanging="229"/>
              <w:rPr>
                <w:rFonts w:ascii="Calibri Light" w:hAnsi="Calibri Light"/>
                <w:sz w:val="16"/>
                <w:szCs w:val="16"/>
              </w:rPr>
            </w:pPr>
            <w:r w:rsidRPr="0094448E">
              <w:rPr>
                <w:rFonts w:ascii="Calibri Light" w:hAnsi="Calibri Light"/>
                <w:sz w:val="16"/>
                <w:szCs w:val="16"/>
              </w:rPr>
              <w:t>key global thresholds and related indicators for extreme heat</w:t>
            </w:r>
          </w:p>
          <w:p w14:paraId="1F150FEF" w14:textId="77777777" w:rsidR="00905BAE" w:rsidRPr="0094448E" w:rsidRDefault="00905BAE" w:rsidP="00C81FE8">
            <w:pPr>
              <w:pStyle w:val="ListParagraph"/>
              <w:numPr>
                <w:ilvl w:val="0"/>
                <w:numId w:val="22"/>
              </w:numPr>
              <w:ind w:left="229" w:hanging="229"/>
              <w:rPr>
                <w:rFonts w:ascii="Calibri Light" w:hAnsi="Calibri Light"/>
                <w:sz w:val="16"/>
                <w:szCs w:val="16"/>
              </w:rPr>
            </w:pPr>
            <w:r w:rsidRPr="0094448E">
              <w:rPr>
                <w:rFonts w:ascii="Calibri Light" w:hAnsi="Calibri Light"/>
                <w:sz w:val="16"/>
                <w:szCs w:val="16"/>
              </w:rPr>
              <w:t>exposure to annual mean temperature change (positioning extremes in the trend)</w:t>
            </w:r>
          </w:p>
          <w:p w14:paraId="06110A8F" w14:textId="77777777" w:rsidR="00905BAE" w:rsidRPr="0094448E" w:rsidRDefault="00905BAE" w:rsidP="00C81FE8">
            <w:pPr>
              <w:pStyle w:val="ListParagraph"/>
              <w:numPr>
                <w:ilvl w:val="0"/>
                <w:numId w:val="22"/>
              </w:numPr>
              <w:ind w:left="229" w:hanging="229"/>
              <w:rPr>
                <w:rFonts w:ascii="Calibri Light" w:hAnsi="Calibri Light"/>
                <w:sz w:val="16"/>
                <w:szCs w:val="16"/>
              </w:rPr>
            </w:pPr>
            <w:r w:rsidRPr="0094448E">
              <w:rPr>
                <w:rFonts w:ascii="Calibri Light" w:hAnsi="Calibri Light"/>
                <w:sz w:val="16"/>
                <w:szCs w:val="16"/>
              </w:rPr>
              <w:t>exposure to heatwaves (proposed: &gt;95% T-</w:t>
            </w:r>
            <w:proofErr w:type="spellStart"/>
            <w:r w:rsidRPr="0094448E">
              <w:rPr>
                <w:rFonts w:ascii="Calibri Light" w:hAnsi="Calibri Light"/>
                <w:sz w:val="16"/>
                <w:szCs w:val="16"/>
              </w:rPr>
              <w:t>Avg</w:t>
            </w:r>
            <w:proofErr w:type="spellEnd"/>
            <w:r w:rsidRPr="0094448E">
              <w:rPr>
                <w:rFonts w:ascii="Calibri Light" w:hAnsi="Calibri Light"/>
                <w:sz w:val="16"/>
                <w:szCs w:val="16"/>
              </w:rPr>
              <w:t xml:space="preserve"> relative to 1981-2010 for 2+ days)</w:t>
            </w:r>
          </w:p>
          <w:p w14:paraId="56CED568" w14:textId="77777777" w:rsidR="00905BAE" w:rsidRPr="0094448E" w:rsidRDefault="00905BAE" w:rsidP="00C81FE8">
            <w:pPr>
              <w:pStyle w:val="ListParagraph"/>
              <w:numPr>
                <w:ilvl w:val="0"/>
                <w:numId w:val="22"/>
              </w:numPr>
              <w:ind w:left="229" w:hanging="229"/>
              <w:rPr>
                <w:rFonts w:ascii="Calibri Light" w:hAnsi="Calibri Light" w:cstheme="majorBidi"/>
                <w:i/>
                <w:iCs/>
                <w:sz w:val="16"/>
                <w:szCs w:val="16"/>
                <w:lang w:val="en-US"/>
              </w:rPr>
            </w:pPr>
            <w:r w:rsidRPr="0094448E">
              <w:rPr>
                <w:rFonts w:ascii="Calibri Light" w:hAnsi="Calibri Light"/>
                <w:sz w:val="16"/>
                <w:szCs w:val="16"/>
              </w:rPr>
              <w:t>heat index relevant for labour productivity</w:t>
            </w:r>
          </w:p>
          <w:p w14:paraId="57DDDF3B" w14:textId="77777777" w:rsidR="00905BAE" w:rsidRPr="0094448E" w:rsidRDefault="00905BAE" w:rsidP="008D7EDC">
            <w:pPr>
              <w:rPr>
                <w:rFonts w:ascii="Calibri Light" w:hAnsi="Calibri Light" w:cstheme="majorBidi"/>
                <w:i/>
                <w:iCs/>
                <w:szCs w:val="20"/>
                <w:lang w:val="en-US"/>
              </w:rPr>
            </w:pPr>
            <w:r w:rsidRPr="0094448E">
              <w:rPr>
                <w:rFonts w:ascii="Calibri Light" w:hAnsi="Calibri Light" w:cstheme="majorBidi"/>
                <w:i/>
                <w:iCs/>
                <w:szCs w:val="20"/>
                <w:lang w:val="en-US"/>
              </w:rPr>
              <w:t>Alignment with Lancet Indicators</w:t>
            </w:r>
          </w:p>
        </w:tc>
      </w:tr>
      <w:tr w:rsidR="0094448E" w:rsidRPr="0094448E" w14:paraId="63E54601" w14:textId="77777777" w:rsidTr="00FA4820">
        <w:tc>
          <w:tcPr>
            <w:tcW w:w="1724" w:type="dxa"/>
          </w:tcPr>
          <w:p w14:paraId="57466564" w14:textId="77777777" w:rsidR="00905BAE" w:rsidRPr="0094448E" w:rsidRDefault="00905BAE" w:rsidP="00C70B6D">
            <w:pPr>
              <w:rPr>
                <w:rFonts w:ascii="Calibri Light" w:hAnsi="Calibri Light" w:cstheme="majorBidi"/>
                <w:szCs w:val="20"/>
                <w:lang w:val="en-US"/>
              </w:rPr>
            </w:pPr>
            <w:r w:rsidRPr="0094448E">
              <w:rPr>
                <w:rFonts w:ascii="Calibri Light" w:hAnsi="Calibri Light" w:cstheme="majorBidi"/>
                <w:b/>
                <w:szCs w:val="20"/>
                <w:lang w:val="en-US"/>
              </w:rPr>
              <w:t xml:space="preserve">Chapter 3 - </w:t>
            </w:r>
            <w:r w:rsidR="00C70B6D" w:rsidRPr="0094448E">
              <w:rPr>
                <w:rFonts w:ascii="Calibri Light" w:hAnsi="Calibri Light" w:cstheme="majorBidi"/>
                <w:b/>
                <w:szCs w:val="20"/>
                <w:lang w:val="en-US"/>
              </w:rPr>
              <w:t>H</w:t>
            </w:r>
            <w:r w:rsidRPr="0094448E">
              <w:rPr>
                <w:rFonts w:ascii="Calibri Light" w:hAnsi="Calibri Light" w:cstheme="majorBidi"/>
                <w:b/>
                <w:szCs w:val="20"/>
                <w:lang w:val="en-US"/>
              </w:rPr>
              <w:t xml:space="preserve">uman vulnerability </w:t>
            </w:r>
          </w:p>
          <w:p w14:paraId="42AC9E3F" w14:textId="77777777" w:rsidR="00905BAE" w:rsidRPr="0094448E" w:rsidRDefault="00905BAE" w:rsidP="00F2129B">
            <w:pPr>
              <w:rPr>
                <w:rFonts w:ascii="Calibri Light" w:hAnsi="Calibri Light" w:cstheme="majorBidi"/>
                <w:szCs w:val="20"/>
                <w:lang w:val="en-US"/>
              </w:rPr>
            </w:pPr>
          </w:p>
        </w:tc>
        <w:tc>
          <w:tcPr>
            <w:tcW w:w="5379" w:type="dxa"/>
          </w:tcPr>
          <w:p w14:paraId="733FA675" w14:textId="77777777" w:rsidR="00905BAE" w:rsidRPr="0094448E" w:rsidRDefault="00905BAE" w:rsidP="0070567D">
            <w:pPr>
              <w:pStyle w:val="ListParagraph"/>
              <w:numPr>
                <w:ilvl w:val="0"/>
                <w:numId w:val="20"/>
              </w:numPr>
              <w:rPr>
                <w:rFonts w:ascii="Calibri Light" w:hAnsi="Calibri Light" w:cstheme="majorBidi"/>
                <w:b/>
                <w:bCs/>
                <w:i/>
                <w:iCs/>
                <w:szCs w:val="20"/>
                <w:lang w:val="en-US"/>
              </w:rPr>
            </w:pPr>
            <w:r w:rsidRPr="0094448E">
              <w:rPr>
                <w:rFonts w:ascii="Calibri Light" w:hAnsi="Calibri Light" w:cstheme="majorBidi"/>
                <w:b/>
                <w:bCs/>
                <w:szCs w:val="20"/>
                <w:lang w:val="en-US"/>
              </w:rPr>
              <w:t>Status</w:t>
            </w:r>
            <w:r w:rsidRPr="0094448E">
              <w:rPr>
                <w:rFonts w:ascii="Calibri Light" w:hAnsi="Calibri Light" w:cstheme="majorBidi"/>
                <w:b/>
                <w:bCs/>
                <w:i/>
                <w:iCs/>
                <w:szCs w:val="20"/>
                <w:lang w:val="en-US"/>
              </w:rPr>
              <w:t xml:space="preserve"> Who is vulnerable to heat, where, when? </w:t>
            </w:r>
            <w:r w:rsidRPr="0094448E">
              <w:rPr>
                <w:rFonts w:ascii="Calibri Light" w:hAnsi="Calibri Light" w:cstheme="majorBidi"/>
                <w:szCs w:val="20"/>
                <w:lang w:val="en-US"/>
              </w:rPr>
              <w:t xml:space="preserve"> Baseline understanding of global vulnerability to negative health impacts. </w:t>
            </w:r>
          </w:p>
          <w:p w14:paraId="6BE1D2F5" w14:textId="77777777" w:rsidR="00905BAE" w:rsidRPr="0094448E" w:rsidRDefault="00905BAE" w:rsidP="0070567D">
            <w:pPr>
              <w:pStyle w:val="ListParagraph"/>
              <w:numPr>
                <w:ilvl w:val="0"/>
                <w:numId w:val="5"/>
              </w:numPr>
              <w:rPr>
                <w:rFonts w:ascii="Calibri Light" w:hAnsi="Calibri Light" w:cstheme="majorBidi"/>
                <w:szCs w:val="20"/>
                <w:lang w:val="en-US"/>
              </w:rPr>
            </w:pPr>
            <w:r w:rsidRPr="0094448E">
              <w:rPr>
                <w:rFonts w:ascii="Calibri Light" w:hAnsi="Calibri Light" w:cstheme="majorBidi"/>
                <w:b/>
                <w:bCs/>
                <w:szCs w:val="20"/>
                <w:lang w:val="en-US"/>
              </w:rPr>
              <w:t xml:space="preserve">Status update: </w:t>
            </w:r>
            <w:r w:rsidRPr="0094448E">
              <w:rPr>
                <w:rFonts w:ascii="Calibri Light" w:hAnsi="Calibri Light" w:cstheme="majorBidi"/>
                <w:szCs w:val="20"/>
                <w:lang w:val="en-US"/>
              </w:rPr>
              <w:t>(future reports)  summary of changing vulnerability indicators over the past 2 year reporting period. (source: new publications).</w:t>
            </w:r>
          </w:p>
          <w:p w14:paraId="5166F5F7" w14:textId="77777777" w:rsidR="00905BAE" w:rsidRPr="0094448E" w:rsidRDefault="00905BAE" w:rsidP="0070567D">
            <w:pPr>
              <w:pStyle w:val="ListParagraph"/>
              <w:numPr>
                <w:ilvl w:val="0"/>
                <w:numId w:val="5"/>
              </w:numPr>
              <w:rPr>
                <w:rFonts w:ascii="Calibri Light" w:hAnsi="Calibri Light" w:cstheme="majorBidi"/>
                <w:szCs w:val="20"/>
                <w:lang w:val="en-US"/>
              </w:rPr>
            </w:pPr>
            <w:r w:rsidRPr="0094448E">
              <w:rPr>
                <w:rFonts w:ascii="Calibri Light" w:hAnsi="Calibri Light" w:cstheme="majorBidi"/>
                <w:b/>
                <w:bCs/>
                <w:szCs w:val="20"/>
                <w:lang w:val="en-US"/>
              </w:rPr>
              <w:t>Analysis</w:t>
            </w:r>
            <w:r w:rsidRPr="0094448E">
              <w:rPr>
                <w:rFonts w:ascii="Calibri Light" w:hAnsi="Calibri Light" w:cstheme="majorBidi"/>
                <w:szCs w:val="20"/>
                <w:lang w:val="en-US"/>
              </w:rPr>
              <w:t xml:space="preserve">: Discuss how vulnerability is changing? Maps of how are drivers of vulnerability changing (e.g. Urbanization. Aging. Migration. Energy Access).  </w:t>
            </w:r>
          </w:p>
          <w:p w14:paraId="75F6F366" w14:textId="77777777" w:rsidR="00905BAE" w:rsidRPr="0094448E" w:rsidRDefault="00905BAE" w:rsidP="00D14587">
            <w:pPr>
              <w:pStyle w:val="ListParagraph"/>
              <w:numPr>
                <w:ilvl w:val="0"/>
                <w:numId w:val="5"/>
              </w:numPr>
              <w:rPr>
                <w:rFonts w:ascii="Calibri Light" w:hAnsi="Calibri Light" w:cstheme="majorBidi"/>
                <w:szCs w:val="20"/>
                <w:lang w:val="en-US"/>
              </w:rPr>
            </w:pPr>
            <w:r w:rsidRPr="0094448E">
              <w:rPr>
                <w:rFonts w:ascii="Calibri Light" w:hAnsi="Calibri Light" w:cstheme="majorBidi"/>
                <w:b/>
                <w:bCs/>
                <w:szCs w:val="20"/>
                <w:lang w:val="en-US"/>
              </w:rPr>
              <w:lastRenderedPageBreak/>
              <w:t xml:space="preserve">(option) Feature: </w:t>
            </w:r>
            <w:r w:rsidRPr="0094448E">
              <w:rPr>
                <w:rFonts w:ascii="Calibri Light" w:hAnsi="Calibri Light" w:cstheme="majorBidi"/>
                <w:szCs w:val="20"/>
                <w:lang w:val="en-US"/>
              </w:rPr>
              <w:t xml:space="preserve">Reports may want to rotate featured vulnerable populations with more in-depth coverage of workers, elderly etc. Ask key questions? E.g. What we can expect from acclimatization. Where are the limits? </w:t>
            </w:r>
          </w:p>
          <w:p w14:paraId="1DE474C3" w14:textId="77777777" w:rsidR="00905BAE" w:rsidRPr="0094448E" w:rsidRDefault="0094448E" w:rsidP="0070567D">
            <w:pPr>
              <w:pStyle w:val="ListParagraph"/>
              <w:numPr>
                <w:ilvl w:val="0"/>
                <w:numId w:val="10"/>
              </w:numPr>
              <w:rPr>
                <w:rFonts w:ascii="Calibri Light" w:hAnsi="Calibri Light"/>
              </w:rPr>
            </w:pPr>
            <w:r w:rsidRPr="0094448E">
              <w:rPr>
                <w:rFonts w:ascii="Calibri Light" w:hAnsi="Calibri Light" w:cstheme="majorBidi"/>
                <w:b/>
                <w:bCs/>
                <w:i/>
                <w:iCs/>
                <w:szCs w:val="20"/>
                <w:lang w:val="en-US"/>
              </w:rPr>
              <w:t xml:space="preserve">What do we need to know? </w:t>
            </w:r>
            <w:r w:rsidRPr="0094448E">
              <w:rPr>
                <w:rFonts w:ascii="Calibri Light" w:hAnsi="Calibri Light" w:cstheme="majorBidi"/>
                <w:b/>
                <w:bCs/>
                <w:szCs w:val="20"/>
                <w:lang w:val="en-US"/>
              </w:rPr>
              <w:t>Science-Information- Decision-making:</w:t>
            </w:r>
            <w:r w:rsidRPr="0094448E">
              <w:rPr>
                <w:rFonts w:ascii="Calibri Light" w:hAnsi="Calibri Light" w:cstheme="majorBidi"/>
                <w:szCs w:val="20"/>
                <w:lang w:val="en-US"/>
              </w:rPr>
              <w:t xml:space="preserve"> </w:t>
            </w:r>
            <w:r w:rsidR="00905BAE" w:rsidRPr="0094448E">
              <w:rPr>
                <w:rFonts w:ascii="Calibri Light" w:hAnsi="Calibri Light" w:cstheme="majorBidi"/>
                <w:szCs w:val="20"/>
                <w:lang w:val="en-US"/>
              </w:rPr>
              <w:t>Availability, access, and use of knowledge about vulnerability</w:t>
            </w:r>
          </w:p>
          <w:p w14:paraId="6060151C" w14:textId="77777777" w:rsidR="00905BAE" w:rsidRPr="0094448E" w:rsidRDefault="00905BAE" w:rsidP="00D14587">
            <w:pPr>
              <w:pStyle w:val="ListParagraph"/>
              <w:rPr>
                <w:rFonts w:ascii="Calibri Light" w:hAnsi="Calibri Light"/>
              </w:rPr>
            </w:pPr>
            <w:r w:rsidRPr="0094448E">
              <w:rPr>
                <w:rFonts w:ascii="Calibri Light" w:hAnsi="Calibri Light" w:cstheme="majorBidi"/>
                <w:szCs w:val="20"/>
                <w:lang w:val="en-US"/>
              </w:rPr>
              <w:t>- highlight what indicators of vulnerability are/could be available at national, sub-national levels?</w:t>
            </w:r>
          </w:p>
          <w:p w14:paraId="6116BCD2" w14:textId="77777777" w:rsidR="00905BAE" w:rsidRPr="0094448E" w:rsidRDefault="00B633EC" w:rsidP="00B633EC">
            <w:pPr>
              <w:pStyle w:val="ListParagraph"/>
              <w:numPr>
                <w:ilvl w:val="0"/>
                <w:numId w:val="10"/>
              </w:numPr>
              <w:rPr>
                <w:rFonts w:ascii="Calibri Light" w:hAnsi="Calibri Light" w:cstheme="majorBidi"/>
                <w:szCs w:val="20"/>
                <w:lang w:val="en-US"/>
              </w:rPr>
            </w:pPr>
            <w:r w:rsidRPr="0094448E">
              <w:rPr>
                <w:rFonts w:ascii="Calibri Light" w:hAnsi="Calibri Light" w:cstheme="majorBidi"/>
                <w:b/>
                <w:bCs/>
                <w:szCs w:val="20"/>
                <w:lang w:val="en-US"/>
              </w:rPr>
              <w:t>Sharing Experience:</w:t>
            </w:r>
            <w:r w:rsidRPr="0094448E">
              <w:rPr>
                <w:rFonts w:ascii="Calibri Light" w:hAnsi="Calibri Light" w:cstheme="majorBidi"/>
                <w:szCs w:val="20"/>
                <w:lang w:val="en-US"/>
              </w:rPr>
              <w:t xml:space="preserve"> </w:t>
            </w:r>
            <w:r w:rsidR="00905BAE" w:rsidRPr="0094448E">
              <w:rPr>
                <w:rFonts w:ascii="Calibri Light" w:hAnsi="Calibri Light" w:cstheme="majorBidi"/>
                <w:szCs w:val="20"/>
                <w:lang w:val="en-US"/>
              </w:rPr>
              <w:t xml:space="preserve">Case Study </w:t>
            </w:r>
            <w:r w:rsidRPr="0094448E">
              <w:rPr>
                <w:rFonts w:ascii="Calibri Light" w:hAnsi="Calibri Light" w:cstheme="majorBidi"/>
                <w:szCs w:val="20"/>
                <w:lang w:val="en-US"/>
              </w:rPr>
              <w:t>of</w:t>
            </w:r>
            <w:r w:rsidR="00905BAE" w:rsidRPr="0094448E">
              <w:rPr>
                <w:rFonts w:ascii="Calibri Light" w:hAnsi="Calibri Light" w:cstheme="majorBidi"/>
                <w:szCs w:val="20"/>
                <w:lang w:val="en-US"/>
              </w:rPr>
              <w:t xml:space="preserve"> </w:t>
            </w:r>
            <w:r w:rsidRPr="0094448E">
              <w:rPr>
                <w:rFonts w:ascii="Calibri Light" w:hAnsi="Calibri Light" w:cstheme="majorBidi"/>
                <w:szCs w:val="20"/>
                <w:lang w:val="en-US"/>
              </w:rPr>
              <w:t xml:space="preserve">member experience </w:t>
            </w:r>
            <w:r w:rsidR="00905BAE" w:rsidRPr="0094448E">
              <w:rPr>
                <w:rFonts w:ascii="Calibri Light" w:hAnsi="Calibri Light" w:cstheme="majorBidi"/>
                <w:szCs w:val="20"/>
                <w:lang w:val="en-US"/>
              </w:rPr>
              <w:t>characterizing</w:t>
            </w:r>
            <w:r w:rsidRPr="0094448E">
              <w:rPr>
                <w:rFonts w:ascii="Calibri Light" w:hAnsi="Calibri Light" w:cstheme="majorBidi"/>
                <w:szCs w:val="20"/>
                <w:lang w:val="en-US"/>
              </w:rPr>
              <w:t>/studying</w:t>
            </w:r>
            <w:r w:rsidR="00905BAE" w:rsidRPr="0094448E">
              <w:rPr>
                <w:rFonts w:ascii="Calibri Light" w:hAnsi="Calibri Light" w:cstheme="majorBidi"/>
                <w:szCs w:val="20"/>
                <w:lang w:val="en-US"/>
              </w:rPr>
              <w:t xml:space="preserve"> vulnerability</w:t>
            </w:r>
          </w:p>
        </w:tc>
        <w:tc>
          <w:tcPr>
            <w:tcW w:w="2111" w:type="dxa"/>
          </w:tcPr>
          <w:p w14:paraId="4056A279"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lastRenderedPageBreak/>
              <w:t>Key Indicators Regional dimensions</w:t>
            </w:r>
          </w:p>
          <w:p w14:paraId="56A3E228"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t>Country dimensions</w:t>
            </w:r>
          </w:p>
          <w:p w14:paraId="68280F71" w14:textId="77777777" w:rsidR="00905BAE" w:rsidRPr="0094448E" w:rsidRDefault="00905BAE" w:rsidP="008D7EDC">
            <w:pPr>
              <w:rPr>
                <w:rFonts w:ascii="Calibri Light" w:hAnsi="Calibri Light" w:cstheme="majorBidi"/>
                <w:szCs w:val="20"/>
                <w:lang w:val="en-US"/>
              </w:rPr>
            </w:pPr>
          </w:p>
        </w:tc>
      </w:tr>
      <w:tr w:rsidR="0094448E" w:rsidRPr="0094448E" w14:paraId="250A76E3" w14:textId="77777777" w:rsidTr="00FA4820">
        <w:trPr>
          <w:trHeight w:val="5570"/>
        </w:trPr>
        <w:tc>
          <w:tcPr>
            <w:tcW w:w="1724" w:type="dxa"/>
          </w:tcPr>
          <w:p w14:paraId="6DBB7A0A" w14:textId="77777777" w:rsidR="00905BAE" w:rsidRPr="0094448E" w:rsidRDefault="00905BAE" w:rsidP="00C70B6D">
            <w:pPr>
              <w:rPr>
                <w:rFonts w:ascii="Calibri Light" w:hAnsi="Calibri Light" w:cstheme="majorBidi"/>
                <w:b/>
                <w:szCs w:val="20"/>
                <w:lang w:val="en-US"/>
              </w:rPr>
            </w:pPr>
            <w:r w:rsidRPr="0094448E">
              <w:rPr>
                <w:rFonts w:ascii="Calibri Light" w:hAnsi="Calibri Light" w:cstheme="majorBidi"/>
                <w:b/>
                <w:szCs w:val="20"/>
                <w:lang w:val="en-US"/>
              </w:rPr>
              <w:lastRenderedPageBreak/>
              <w:t>Chapter 4 –Human Health Impacts</w:t>
            </w:r>
            <w:r w:rsidRPr="0094448E">
              <w:rPr>
                <w:rFonts w:ascii="Calibri Light" w:hAnsi="Calibri Light" w:cstheme="majorBidi"/>
                <w:szCs w:val="20"/>
                <w:lang w:val="en-US"/>
              </w:rPr>
              <w:t xml:space="preserve"> </w:t>
            </w:r>
          </w:p>
          <w:p w14:paraId="4C45BE21" w14:textId="77777777" w:rsidR="00905BAE" w:rsidRPr="0094448E" w:rsidRDefault="00905BAE" w:rsidP="00F2129B">
            <w:pPr>
              <w:rPr>
                <w:rFonts w:ascii="Calibri Light" w:hAnsi="Calibri Light" w:cstheme="majorBidi"/>
                <w:bCs/>
                <w:i/>
                <w:iCs/>
                <w:szCs w:val="20"/>
                <w:lang w:val="en-US"/>
              </w:rPr>
            </w:pPr>
          </w:p>
        </w:tc>
        <w:tc>
          <w:tcPr>
            <w:tcW w:w="5379" w:type="dxa"/>
          </w:tcPr>
          <w:p w14:paraId="2A9BD26E" w14:textId="77777777" w:rsidR="00905BAE" w:rsidRPr="0094448E" w:rsidRDefault="00905BAE" w:rsidP="00C81FE8">
            <w:pPr>
              <w:pStyle w:val="ListParagraph"/>
              <w:numPr>
                <w:ilvl w:val="0"/>
                <w:numId w:val="12"/>
              </w:numPr>
              <w:rPr>
                <w:rFonts w:ascii="Calibri Light" w:hAnsi="Calibri Light" w:cstheme="majorBidi"/>
                <w:b/>
                <w:bCs/>
                <w:i/>
                <w:iCs/>
                <w:szCs w:val="20"/>
                <w:lang w:val="en-US"/>
              </w:rPr>
            </w:pPr>
            <w:r w:rsidRPr="0094448E">
              <w:rPr>
                <w:rFonts w:ascii="Calibri Light" w:hAnsi="Calibri Light" w:cstheme="majorBidi"/>
                <w:b/>
                <w:bCs/>
                <w:szCs w:val="20"/>
                <w:lang w:val="en-US"/>
              </w:rPr>
              <w:t>Status:</w:t>
            </w:r>
            <w:r w:rsidRPr="0094448E">
              <w:rPr>
                <w:rFonts w:ascii="Calibri Light" w:hAnsi="Calibri Light" w:cstheme="majorBidi"/>
                <w:szCs w:val="20"/>
                <w:lang w:val="en-US"/>
              </w:rPr>
              <w:t xml:space="preserve"> </w:t>
            </w:r>
            <w:r w:rsidRPr="0094448E">
              <w:rPr>
                <w:rFonts w:ascii="Calibri Light" w:hAnsi="Calibri Light" w:cstheme="majorBidi"/>
                <w:b/>
                <w:bCs/>
                <w:i/>
                <w:iCs/>
                <w:szCs w:val="20"/>
                <w:lang w:val="en-US"/>
              </w:rPr>
              <w:t xml:space="preserve">How is heat affecting people?  </w:t>
            </w:r>
          </w:p>
          <w:p w14:paraId="36E482A7" w14:textId="77777777" w:rsidR="00905BAE" w:rsidRPr="0094448E" w:rsidRDefault="00905BAE" w:rsidP="00B16F7E">
            <w:pPr>
              <w:pStyle w:val="ListParagraph"/>
              <w:rPr>
                <w:rFonts w:ascii="Calibri Light" w:hAnsi="Calibri Light" w:cstheme="majorBidi"/>
                <w:szCs w:val="20"/>
                <w:lang w:val="en-US"/>
              </w:rPr>
            </w:pPr>
            <w:r w:rsidRPr="0094448E">
              <w:rPr>
                <w:rFonts w:ascii="Calibri Light" w:hAnsi="Calibri Light" w:cstheme="majorBidi"/>
                <w:szCs w:val="20"/>
                <w:lang w:val="en-US"/>
              </w:rPr>
              <w:t xml:space="preserve">Summarizes global literature as baseline. Describes types of direct impacts, but reference to indirect impacts </w:t>
            </w:r>
          </w:p>
          <w:p w14:paraId="77751F73" w14:textId="77777777" w:rsidR="00905BAE" w:rsidRPr="0094448E" w:rsidRDefault="00905BAE" w:rsidP="00C81FE8">
            <w:pPr>
              <w:pStyle w:val="ListParagraph"/>
              <w:numPr>
                <w:ilvl w:val="0"/>
                <w:numId w:val="12"/>
              </w:numPr>
              <w:rPr>
                <w:rFonts w:ascii="Calibri Light" w:hAnsi="Calibri Light" w:cstheme="majorBidi"/>
                <w:szCs w:val="20"/>
                <w:lang w:val="en-US"/>
              </w:rPr>
            </w:pPr>
            <w:r w:rsidRPr="0094448E">
              <w:rPr>
                <w:rFonts w:ascii="Calibri Light" w:hAnsi="Calibri Light" w:cstheme="majorBidi"/>
                <w:szCs w:val="20"/>
                <w:lang w:val="en-US"/>
              </w:rPr>
              <w:t xml:space="preserve">Provide key impact figures:  </w:t>
            </w:r>
            <w:r w:rsidRPr="0094448E">
              <w:rPr>
                <w:rFonts w:ascii="Calibri Light" w:hAnsi="Calibri Light" w:cstheme="majorBidi"/>
                <w:bCs/>
                <w:i/>
                <w:iCs/>
                <w:szCs w:val="20"/>
                <w:lang w:val="en-US"/>
              </w:rPr>
              <w:t xml:space="preserve">key indicators and sources to track, morbidity, mortality, productivity, </w:t>
            </w:r>
            <w:proofErr w:type="spellStart"/>
            <w:r w:rsidRPr="0094448E">
              <w:rPr>
                <w:rFonts w:ascii="Calibri Light" w:hAnsi="Calibri Light" w:cstheme="majorBidi"/>
                <w:bCs/>
                <w:i/>
                <w:iCs/>
                <w:szCs w:val="20"/>
                <w:lang w:val="en-US"/>
              </w:rPr>
              <w:t>etc</w:t>
            </w:r>
            <w:proofErr w:type="spellEnd"/>
          </w:p>
          <w:p w14:paraId="6344765C" w14:textId="77777777" w:rsidR="00905BAE" w:rsidRPr="0094448E" w:rsidRDefault="00905BAE" w:rsidP="00C81FE8">
            <w:pPr>
              <w:pStyle w:val="ListParagraph"/>
              <w:numPr>
                <w:ilvl w:val="0"/>
                <w:numId w:val="12"/>
              </w:numPr>
              <w:rPr>
                <w:rFonts w:ascii="Calibri Light" w:hAnsi="Calibri Light" w:cstheme="majorBidi"/>
                <w:szCs w:val="20"/>
                <w:lang w:val="en-US"/>
              </w:rPr>
            </w:pPr>
            <w:r w:rsidRPr="0094448E">
              <w:rPr>
                <w:rFonts w:ascii="Calibri Light" w:hAnsi="Calibri Light" w:cstheme="majorBidi"/>
                <w:szCs w:val="20"/>
                <w:lang w:val="en-US"/>
              </w:rPr>
              <w:t xml:space="preserve">(future reports)  </w:t>
            </w:r>
            <w:r w:rsidRPr="0094448E">
              <w:rPr>
                <w:rFonts w:ascii="Calibri Light" w:hAnsi="Calibri Light" w:cstheme="majorBidi"/>
                <w:b/>
                <w:bCs/>
                <w:szCs w:val="20"/>
                <w:lang w:val="en-US"/>
              </w:rPr>
              <w:t xml:space="preserve">Status update: </w:t>
            </w:r>
            <w:r w:rsidRPr="0094448E">
              <w:rPr>
                <w:rFonts w:ascii="Calibri Light" w:hAnsi="Calibri Light" w:cstheme="majorBidi"/>
                <w:szCs w:val="20"/>
                <w:lang w:val="en-US"/>
              </w:rPr>
              <w:t>summary of changing impact indicators over the past 2 year reporting period. (source: new publications).</w:t>
            </w:r>
          </w:p>
          <w:p w14:paraId="547DA3BA" w14:textId="77777777" w:rsidR="00905BAE" w:rsidRPr="0094448E" w:rsidRDefault="00905BAE" w:rsidP="00C81FE8">
            <w:pPr>
              <w:pStyle w:val="ListParagraph"/>
              <w:numPr>
                <w:ilvl w:val="0"/>
                <w:numId w:val="12"/>
              </w:numPr>
              <w:rPr>
                <w:rFonts w:ascii="Calibri Light" w:hAnsi="Calibri Light" w:cstheme="majorBidi"/>
                <w:szCs w:val="20"/>
                <w:lang w:val="en-US"/>
              </w:rPr>
            </w:pPr>
            <w:r w:rsidRPr="0094448E">
              <w:rPr>
                <w:rFonts w:ascii="Calibri Light" w:hAnsi="Calibri Light" w:cstheme="majorBidi"/>
                <w:b/>
                <w:bCs/>
                <w:szCs w:val="20"/>
                <w:lang w:val="en-US"/>
              </w:rPr>
              <w:t xml:space="preserve">Analysis: </w:t>
            </w:r>
            <w:r w:rsidRPr="0094448E">
              <w:rPr>
                <w:rFonts w:ascii="Calibri Light" w:hAnsi="Calibri Light" w:cstheme="majorBidi"/>
                <w:szCs w:val="20"/>
                <w:lang w:val="en-US"/>
              </w:rPr>
              <w:t xml:space="preserve">Are impact trends changing? What can be said of future impacts? </w:t>
            </w:r>
          </w:p>
          <w:p w14:paraId="72FEFD85" w14:textId="77777777" w:rsidR="00905BAE" w:rsidRPr="0094448E" w:rsidRDefault="0094448E" w:rsidP="00C81FE8">
            <w:pPr>
              <w:pStyle w:val="ListParagraph"/>
              <w:numPr>
                <w:ilvl w:val="0"/>
                <w:numId w:val="12"/>
              </w:numPr>
              <w:rPr>
                <w:rFonts w:ascii="Calibri Light" w:hAnsi="Calibri Light"/>
              </w:rPr>
            </w:pPr>
            <w:r w:rsidRPr="0094448E">
              <w:rPr>
                <w:rFonts w:ascii="Calibri Light" w:hAnsi="Calibri Light" w:cstheme="majorBidi"/>
                <w:b/>
                <w:bCs/>
                <w:i/>
                <w:iCs/>
                <w:szCs w:val="20"/>
                <w:lang w:val="en-US"/>
              </w:rPr>
              <w:t xml:space="preserve">What do we need to know? </w:t>
            </w:r>
            <w:r w:rsidRPr="0094448E">
              <w:rPr>
                <w:rFonts w:ascii="Calibri Light" w:hAnsi="Calibri Light" w:cstheme="majorBidi"/>
                <w:b/>
                <w:bCs/>
                <w:szCs w:val="20"/>
                <w:lang w:val="en-US"/>
              </w:rPr>
              <w:t>Science-Information- Decision-making:</w:t>
            </w:r>
            <w:r w:rsidRPr="0094448E">
              <w:rPr>
                <w:rFonts w:ascii="Calibri Light" w:hAnsi="Calibri Light" w:cstheme="majorBidi"/>
                <w:szCs w:val="20"/>
                <w:lang w:val="en-US"/>
              </w:rPr>
              <w:t xml:space="preserve"> </w:t>
            </w:r>
            <w:r w:rsidR="00905BAE" w:rsidRPr="0094448E">
              <w:rPr>
                <w:rFonts w:ascii="Calibri Light" w:hAnsi="Calibri Light" w:cstheme="majorBidi"/>
                <w:szCs w:val="20"/>
                <w:lang w:val="en-US"/>
              </w:rPr>
              <w:t>Availability, access, and use of knowledge about impacts</w:t>
            </w:r>
          </w:p>
          <w:p w14:paraId="3B50C72F" w14:textId="77777777" w:rsidR="00905BAE" w:rsidRPr="0094448E" w:rsidRDefault="00905BAE" w:rsidP="00C81FE8">
            <w:pPr>
              <w:pStyle w:val="ListParagraph"/>
              <w:rPr>
                <w:rFonts w:ascii="Calibri Light" w:hAnsi="Calibri Light"/>
              </w:rPr>
            </w:pPr>
            <w:r w:rsidRPr="0094448E">
              <w:rPr>
                <w:rFonts w:ascii="Calibri Light" w:hAnsi="Calibri Light" w:cstheme="majorBidi"/>
                <w:szCs w:val="20"/>
                <w:lang w:val="en-US"/>
              </w:rPr>
              <w:t>- highlight what indicators of impacts are/could be available at national, sub-national levels</w:t>
            </w:r>
          </w:p>
          <w:p w14:paraId="24F63742" w14:textId="77777777" w:rsidR="00905BAE" w:rsidRPr="0094448E" w:rsidRDefault="00B633EC" w:rsidP="00B633EC">
            <w:pPr>
              <w:pStyle w:val="ListParagraph"/>
              <w:numPr>
                <w:ilvl w:val="0"/>
                <w:numId w:val="12"/>
              </w:numPr>
              <w:rPr>
                <w:rFonts w:ascii="Calibri Light" w:hAnsi="Calibri Light" w:cstheme="majorBidi"/>
                <w:szCs w:val="20"/>
                <w:lang w:val="en-US"/>
              </w:rPr>
            </w:pPr>
            <w:r w:rsidRPr="0094448E">
              <w:rPr>
                <w:rFonts w:ascii="Calibri Light" w:hAnsi="Calibri Light" w:cstheme="majorBidi"/>
                <w:b/>
                <w:bCs/>
                <w:szCs w:val="20"/>
                <w:lang w:val="en-US"/>
              </w:rPr>
              <w:t>Sharing Experience</w:t>
            </w:r>
            <w:r w:rsidRPr="0094448E">
              <w:rPr>
                <w:rFonts w:ascii="Calibri Light" w:hAnsi="Calibri Light" w:cstheme="majorBidi"/>
                <w:szCs w:val="20"/>
                <w:lang w:val="en-US"/>
              </w:rPr>
              <w:t>: Case Study snapshot characterizing</w:t>
            </w:r>
            <w:r w:rsidR="00905BAE" w:rsidRPr="0094448E">
              <w:rPr>
                <w:rFonts w:ascii="Calibri Light" w:hAnsi="Calibri Light" w:cstheme="majorBidi"/>
                <w:szCs w:val="20"/>
                <w:lang w:val="en-US"/>
              </w:rPr>
              <w:t xml:space="preserve"> or forecasting impacts.</w:t>
            </w:r>
            <w:r w:rsidRPr="0094448E">
              <w:rPr>
                <w:rFonts w:ascii="Calibri Light" w:hAnsi="Calibri Light" w:cstheme="majorBidi"/>
                <w:szCs w:val="20"/>
                <w:lang w:val="en-US"/>
              </w:rPr>
              <w:t>(source: members)</w:t>
            </w:r>
          </w:p>
        </w:tc>
        <w:tc>
          <w:tcPr>
            <w:tcW w:w="2111" w:type="dxa"/>
          </w:tcPr>
          <w:p w14:paraId="14B2A902" w14:textId="77777777" w:rsidR="00905BAE" w:rsidRPr="0094448E" w:rsidRDefault="00905BAE" w:rsidP="00B16F7E">
            <w:pPr>
              <w:rPr>
                <w:rFonts w:ascii="Calibri Light" w:hAnsi="Calibri Light" w:cstheme="majorBidi"/>
                <w:szCs w:val="20"/>
                <w:lang w:val="en-US"/>
              </w:rPr>
            </w:pPr>
            <w:r w:rsidRPr="0094448E">
              <w:rPr>
                <w:rFonts w:ascii="Calibri Light" w:hAnsi="Calibri Light" w:cstheme="majorBidi"/>
                <w:szCs w:val="20"/>
                <w:lang w:val="en-US"/>
              </w:rPr>
              <w:t xml:space="preserve"> (identify key sources to build on e.g. emdat.be)</w:t>
            </w:r>
          </w:p>
        </w:tc>
      </w:tr>
      <w:tr w:rsidR="00FA4820" w:rsidRPr="0094448E" w14:paraId="2B9AC67C" w14:textId="77777777" w:rsidTr="0089373F">
        <w:tblPrEx>
          <w:tblW w:w="9214" w:type="dxa"/>
          <w:tblInd w:w="108" w:type="dxa"/>
          <w:tblPrExChange w:id="3" w:author="Parks, Robbie M" w:date="2017-06-27T16:45:00Z">
            <w:tblPrEx>
              <w:tblW w:w="9214" w:type="dxa"/>
              <w:tblInd w:w="108" w:type="dxa"/>
            </w:tblPrEx>
          </w:tblPrExChange>
        </w:tblPrEx>
        <w:trPr>
          <w:trHeight w:val="4922"/>
          <w:trPrChange w:id="4" w:author="Parks, Robbie M" w:date="2017-06-27T16:45:00Z">
            <w:trPr>
              <w:trHeight w:val="5570"/>
            </w:trPr>
          </w:trPrChange>
        </w:trPr>
        <w:tc>
          <w:tcPr>
            <w:tcW w:w="1724" w:type="dxa"/>
            <w:tcPrChange w:id="5" w:author="Parks, Robbie M" w:date="2017-06-27T16:45:00Z">
              <w:tcPr>
                <w:tcW w:w="1724" w:type="dxa"/>
              </w:tcPr>
            </w:tcPrChange>
          </w:tcPr>
          <w:p w14:paraId="1D7FAF0B" w14:textId="25B99ED7" w:rsidR="00FA4820" w:rsidRPr="0094448E" w:rsidRDefault="00FA4820" w:rsidP="00C70B6D">
            <w:pPr>
              <w:rPr>
                <w:rFonts w:ascii="Calibri Light" w:hAnsi="Calibri Light" w:cstheme="majorBidi"/>
                <w:b/>
                <w:szCs w:val="20"/>
                <w:lang w:val="en-US"/>
              </w:rPr>
            </w:pPr>
            <w:ins w:id="6" w:author="Parks, Robbie M" w:date="2017-06-27T16:45:00Z">
              <w:r>
                <w:rPr>
                  <w:rFonts w:ascii="Calibri Light" w:hAnsi="Calibri Light" w:cstheme="majorBidi"/>
                  <w:b/>
                  <w:szCs w:val="20"/>
                  <w:lang w:val="en-US"/>
                </w:rPr>
                <w:t>Chapter 5 – Heat Health Warning Syst</w:t>
              </w:r>
              <w:bookmarkStart w:id="7" w:name="_GoBack"/>
              <w:bookmarkEnd w:id="7"/>
              <w:r>
                <w:rPr>
                  <w:rFonts w:ascii="Calibri Light" w:hAnsi="Calibri Light" w:cstheme="majorBidi"/>
                  <w:b/>
                  <w:szCs w:val="20"/>
                  <w:lang w:val="en-US"/>
                </w:rPr>
                <w:t>ems (HHWSs)</w:t>
              </w:r>
            </w:ins>
            <w:del w:id="8" w:author="Parks, Robbie M" w:date="2017-06-27T16:45:00Z">
              <w:r w:rsidDel="003C704E">
                <w:rPr>
                  <w:rFonts w:ascii="Calibri Light" w:hAnsi="Calibri Light" w:cstheme="majorBidi"/>
                  <w:b/>
                  <w:szCs w:val="20"/>
                  <w:lang w:val="en-US"/>
                </w:rPr>
                <w:delText>Chapter 5 – Heat Health Warning Systems (HHWSs)</w:delText>
              </w:r>
            </w:del>
          </w:p>
        </w:tc>
        <w:tc>
          <w:tcPr>
            <w:tcW w:w="5379" w:type="dxa"/>
            <w:tcPrChange w:id="9" w:author="Parks, Robbie M" w:date="2017-06-27T16:45:00Z">
              <w:tcPr>
                <w:tcW w:w="5379" w:type="dxa"/>
              </w:tcPr>
            </w:tcPrChange>
          </w:tcPr>
          <w:p w14:paraId="7EE678FB" w14:textId="77777777" w:rsidR="00FA4820" w:rsidRPr="0094448E" w:rsidRDefault="00FA4820" w:rsidP="00534D35">
            <w:pPr>
              <w:pStyle w:val="ListParagraph"/>
              <w:numPr>
                <w:ilvl w:val="0"/>
                <w:numId w:val="25"/>
              </w:numPr>
              <w:rPr>
                <w:ins w:id="10" w:author="Parks, Robbie M" w:date="2017-06-27T16:45:00Z"/>
                <w:rFonts w:ascii="Calibri Light" w:hAnsi="Calibri Light" w:cstheme="majorBidi"/>
                <w:b/>
                <w:bCs/>
                <w:i/>
                <w:iCs/>
                <w:szCs w:val="20"/>
                <w:lang w:val="en-US"/>
              </w:rPr>
            </w:pPr>
            <w:ins w:id="11" w:author="Parks, Robbie M" w:date="2017-06-27T16:45:00Z">
              <w:r w:rsidRPr="0094448E">
                <w:rPr>
                  <w:rFonts w:ascii="Calibri Light" w:hAnsi="Calibri Light" w:cstheme="majorBidi"/>
                  <w:b/>
                  <w:bCs/>
                  <w:szCs w:val="20"/>
                  <w:lang w:val="en-US"/>
                </w:rPr>
                <w:t>Status:</w:t>
              </w:r>
              <w:r>
                <w:rPr>
                  <w:rFonts w:ascii="Calibri Light" w:hAnsi="Calibri Light" w:cstheme="majorBidi"/>
                  <w:szCs w:val="20"/>
                  <w:lang w:val="en-US"/>
                </w:rPr>
                <w:t xml:space="preserve"> </w:t>
              </w:r>
              <w:r>
                <w:rPr>
                  <w:rFonts w:ascii="Calibri Light" w:hAnsi="Calibri Light" w:cstheme="majorBidi"/>
                  <w:b/>
                  <w:i/>
                  <w:szCs w:val="20"/>
                  <w:lang w:val="en-US"/>
                </w:rPr>
                <w:t>What is being done to predict and classify extreme heat events (EHEs)</w:t>
              </w:r>
              <w:r w:rsidRPr="0094448E">
                <w:rPr>
                  <w:rFonts w:ascii="Calibri Light" w:hAnsi="Calibri Light" w:cstheme="majorBidi"/>
                  <w:b/>
                  <w:bCs/>
                  <w:i/>
                  <w:iCs/>
                  <w:szCs w:val="20"/>
                  <w:lang w:val="en-US"/>
                </w:rPr>
                <w:t xml:space="preserve">?  </w:t>
              </w:r>
            </w:ins>
          </w:p>
          <w:p w14:paraId="6ABC4232" w14:textId="77777777" w:rsidR="00FA4820" w:rsidRPr="0094448E" w:rsidRDefault="00FA4820" w:rsidP="00534D35">
            <w:pPr>
              <w:pStyle w:val="ListParagraph"/>
              <w:rPr>
                <w:ins w:id="12" w:author="Parks, Robbie M" w:date="2017-06-27T16:45:00Z"/>
                <w:rFonts w:ascii="Calibri Light" w:hAnsi="Calibri Light" w:cstheme="majorBidi"/>
                <w:szCs w:val="20"/>
                <w:lang w:val="en-US"/>
              </w:rPr>
            </w:pPr>
            <w:ins w:id="13" w:author="Parks, Robbie M" w:date="2017-06-27T16:45:00Z">
              <w:r>
                <w:rPr>
                  <w:rFonts w:ascii="Calibri Light" w:hAnsi="Calibri Light" w:cstheme="majorBidi"/>
                  <w:szCs w:val="20"/>
                  <w:lang w:val="en-US"/>
                </w:rPr>
                <w:t>Baseline understanding of what is being done predict and classify EHEs, derived from national/regional/global HHWSs</w:t>
              </w:r>
            </w:ins>
          </w:p>
          <w:p w14:paraId="534472AC" w14:textId="77777777" w:rsidR="00FA4820" w:rsidRPr="00324BA6" w:rsidRDefault="00FA4820" w:rsidP="00534D35">
            <w:pPr>
              <w:pStyle w:val="ListParagraph"/>
              <w:numPr>
                <w:ilvl w:val="0"/>
                <w:numId w:val="25"/>
              </w:numPr>
              <w:rPr>
                <w:ins w:id="14" w:author="Parks, Robbie M" w:date="2017-06-27T16:45:00Z"/>
                <w:rFonts w:ascii="Calibri Light" w:hAnsi="Calibri Light" w:cstheme="majorBidi"/>
                <w:szCs w:val="20"/>
                <w:lang w:val="en-US"/>
              </w:rPr>
            </w:pPr>
            <w:ins w:id="15" w:author="Parks, Robbie M" w:date="2017-06-27T16:45:00Z">
              <w:r w:rsidRPr="0094448E">
                <w:rPr>
                  <w:rFonts w:ascii="Calibri Light" w:hAnsi="Calibri Light" w:cstheme="majorBidi"/>
                  <w:szCs w:val="20"/>
                  <w:lang w:val="en-US"/>
                </w:rPr>
                <w:t>Provide</w:t>
              </w:r>
              <w:r>
                <w:rPr>
                  <w:rFonts w:ascii="Calibri Light" w:hAnsi="Calibri Light" w:cstheme="majorBidi"/>
                  <w:szCs w:val="20"/>
                  <w:lang w:val="en-US"/>
                </w:rPr>
                <w:t xml:space="preserve"> key mechanisms of HHWSs</w:t>
              </w:r>
              <w:r w:rsidRPr="0094448E">
                <w:rPr>
                  <w:rFonts w:ascii="Calibri Light" w:hAnsi="Calibri Light" w:cstheme="majorBidi"/>
                  <w:szCs w:val="20"/>
                  <w:lang w:val="en-US"/>
                </w:rPr>
                <w:t xml:space="preserve">:  </w:t>
              </w:r>
              <w:r w:rsidRPr="0094448E">
                <w:rPr>
                  <w:rFonts w:ascii="Calibri Light" w:hAnsi="Calibri Light" w:cstheme="majorBidi"/>
                  <w:bCs/>
                  <w:i/>
                  <w:iCs/>
                  <w:szCs w:val="20"/>
                  <w:lang w:val="en-US"/>
                </w:rPr>
                <w:t xml:space="preserve">key </w:t>
              </w:r>
              <w:r>
                <w:rPr>
                  <w:rFonts w:ascii="Calibri Light" w:hAnsi="Calibri Light" w:cstheme="majorBidi"/>
                  <w:bCs/>
                  <w:i/>
                  <w:iCs/>
                  <w:szCs w:val="20"/>
                  <w:lang w:val="en-US"/>
                </w:rPr>
                <w:t xml:space="preserve">metrics and definitions of EHEs </w:t>
              </w:r>
            </w:ins>
          </w:p>
          <w:p w14:paraId="03F009A7" w14:textId="77777777" w:rsidR="00FA4820" w:rsidRPr="00324BA6" w:rsidRDefault="00FA4820" w:rsidP="00534D35">
            <w:pPr>
              <w:pStyle w:val="ListParagraph"/>
              <w:numPr>
                <w:ilvl w:val="0"/>
                <w:numId w:val="25"/>
              </w:numPr>
              <w:rPr>
                <w:ins w:id="16" w:author="Parks, Robbie M" w:date="2017-06-27T16:45:00Z"/>
                <w:rFonts w:ascii="Calibri Light" w:hAnsi="Calibri Light" w:cstheme="majorBidi"/>
                <w:szCs w:val="20"/>
                <w:lang w:val="en-US"/>
              </w:rPr>
            </w:pPr>
            <w:ins w:id="17" w:author="Parks, Robbie M" w:date="2017-06-27T16:45:00Z">
              <w:r w:rsidRPr="0094448E">
                <w:rPr>
                  <w:rFonts w:ascii="Calibri Light" w:hAnsi="Calibri Light" w:cstheme="majorBidi"/>
                  <w:szCs w:val="20"/>
                  <w:lang w:val="en-US"/>
                </w:rPr>
                <w:t xml:space="preserve">(future reports) </w:t>
              </w:r>
              <w:r w:rsidRPr="0094448E">
                <w:rPr>
                  <w:rFonts w:ascii="Calibri Light" w:hAnsi="Calibri Light" w:cstheme="majorBidi"/>
                  <w:b/>
                  <w:bCs/>
                  <w:szCs w:val="20"/>
                  <w:lang w:val="en-US"/>
                </w:rPr>
                <w:t xml:space="preserve">Status update: </w:t>
              </w:r>
              <w:r w:rsidRPr="0094448E">
                <w:rPr>
                  <w:rFonts w:ascii="Calibri Light" w:hAnsi="Calibri Light" w:cstheme="majorBidi"/>
                  <w:szCs w:val="20"/>
                  <w:lang w:val="en-US"/>
                </w:rPr>
                <w:t xml:space="preserve">summary of </w:t>
              </w:r>
              <w:r>
                <w:rPr>
                  <w:rFonts w:ascii="Calibri Light" w:hAnsi="Calibri Light" w:cstheme="majorBidi"/>
                  <w:szCs w:val="20"/>
                  <w:lang w:val="en-US"/>
                </w:rPr>
                <w:t xml:space="preserve">new and updated HHWSs (source: new </w:t>
              </w:r>
              <w:r w:rsidRPr="0094448E">
                <w:rPr>
                  <w:rFonts w:ascii="Calibri Light" w:hAnsi="Calibri Light" w:cstheme="majorBidi"/>
                  <w:szCs w:val="20"/>
                  <w:lang w:val="en-US"/>
                </w:rPr>
                <w:t>publications).</w:t>
              </w:r>
            </w:ins>
          </w:p>
          <w:p w14:paraId="2AAF04FD" w14:textId="77777777" w:rsidR="00FA4820" w:rsidRPr="0094448E" w:rsidRDefault="00FA4820" w:rsidP="00534D35">
            <w:pPr>
              <w:pStyle w:val="ListParagraph"/>
              <w:numPr>
                <w:ilvl w:val="0"/>
                <w:numId w:val="25"/>
              </w:numPr>
              <w:rPr>
                <w:ins w:id="18" w:author="Parks, Robbie M" w:date="2017-06-27T16:45:00Z"/>
                <w:rFonts w:ascii="Calibri Light" w:hAnsi="Calibri Light" w:cstheme="majorBidi"/>
                <w:szCs w:val="20"/>
                <w:lang w:val="en-US"/>
              </w:rPr>
            </w:pPr>
            <w:ins w:id="19" w:author="Parks, Robbie M" w:date="2017-06-27T16:45:00Z">
              <w:r w:rsidRPr="0094448E">
                <w:rPr>
                  <w:rFonts w:ascii="Calibri Light" w:hAnsi="Calibri Light" w:cstheme="majorBidi"/>
                  <w:b/>
                  <w:bCs/>
                  <w:szCs w:val="20"/>
                  <w:lang w:val="en-US"/>
                </w:rPr>
                <w:t xml:space="preserve">Analysis: </w:t>
              </w:r>
              <w:r>
                <w:rPr>
                  <w:rFonts w:ascii="Calibri Light" w:hAnsi="Calibri Light" w:cstheme="majorBidi"/>
                  <w:szCs w:val="20"/>
                  <w:lang w:val="en-US"/>
                </w:rPr>
                <w:t xml:space="preserve">How effective are HHWSs once they’re being used? </w:t>
              </w:r>
              <w:r>
                <w:rPr>
                  <w:rFonts w:ascii="Calibri Light" w:hAnsi="Calibri Light" w:cstheme="majorBidi"/>
                  <w:i/>
                  <w:szCs w:val="20"/>
                  <w:lang w:val="en-US"/>
                </w:rPr>
                <w:t xml:space="preserve">Skill, advance timing, trigger threshold methodology, </w:t>
              </w:r>
            </w:ins>
          </w:p>
          <w:p w14:paraId="175F3607" w14:textId="77777777" w:rsidR="00FA4820" w:rsidRPr="0066389B" w:rsidRDefault="00FA4820" w:rsidP="00534D35">
            <w:pPr>
              <w:pStyle w:val="ListParagraph"/>
              <w:numPr>
                <w:ilvl w:val="0"/>
                <w:numId w:val="25"/>
              </w:numPr>
              <w:rPr>
                <w:ins w:id="20" w:author="Parks, Robbie M" w:date="2017-06-27T16:45:00Z"/>
                <w:rFonts w:ascii="Calibri Light" w:hAnsi="Calibri Light"/>
              </w:rPr>
            </w:pPr>
            <w:ins w:id="21" w:author="Parks, Robbie M" w:date="2017-06-27T16:45:00Z">
              <w:r w:rsidRPr="0094448E">
                <w:rPr>
                  <w:rFonts w:ascii="Calibri Light" w:hAnsi="Calibri Light" w:cstheme="majorBidi"/>
                  <w:b/>
                  <w:bCs/>
                  <w:i/>
                  <w:iCs/>
                  <w:szCs w:val="20"/>
                  <w:lang w:val="en-US"/>
                </w:rPr>
                <w:t xml:space="preserve">What do we need to know? </w:t>
              </w:r>
              <w:r w:rsidRPr="0094448E">
                <w:rPr>
                  <w:rFonts w:ascii="Calibri Light" w:hAnsi="Calibri Light" w:cstheme="majorBidi"/>
                  <w:b/>
                  <w:bCs/>
                  <w:szCs w:val="20"/>
                  <w:lang w:val="en-US"/>
                </w:rPr>
                <w:t>Science-Information- Decision-making:</w:t>
              </w:r>
              <w:r w:rsidRPr="0094448E">
                <w:rPr>
                  <w:rFonts w:ascii="Calibri Light" w:hAnsi="Calibri Light" w:cstheme="majorBidi"/>
                  <w:szCs w:val="20"/>
                  <w:lang w:val="en-US"/>
                </w:rPr>
                <w:t xml:space="preserve"> Availability, access, and use of knowledge about </w:t>
              </w:r>
              <w:r>
                <w:rPr>
                  <w:rFonts w:ascii="Calibri Light" w:hAnsi="Calibri Light" w:cstheme="majorBidi"/>
                  <w:szCs w:val="20"/>
                  <w:lang w:val="en-US"/>
                </w:rPr>
                <w:t xml:space="preserve">HHWSs </w:t>
              </w:r>
            </w:ins>
          </w:p>
          <w:p w14:paraId="3AA87566" w14:textId="77777777" w:rsidR="00FA4820" w:rsidRPr="0066389B" w:rsidRDefault="00FA4820" w:rsidP="00FA4820">
            <w:pPr>
              <w:pStyle w:val="ListParagraph"/>
              <w:numPr>
                <w:ilvl w:val="0"/>
                <w:numId w:val="26"/>
              </w:numPr>
              <w:rPr>
                <w:ins w:id="22" w:author="Parks, Robbie M" w:date="2017-06-27T16:45:00Z"/>
                <w:rFonts w:ascii="Calibri Light" w:hAnsi="Calibri Light"/>
              </w:rPr>
            </w:pPr>
            <w:ins w:id="23" w:author="Parks, Robbie M" w:date="2017-06-27T16:45:00Z">
              <w:r>
                <w:rPr>
                  <w:rFonts w:ascii="Calibri Light" w:hAnsi="Calibri Light" w:cstheme="majorBidi"/>
                  <w:bCs/>
                  <w:i/>
                  <w:iCs/>
                  <w:szCs w:val="20"/>
                  <w:lang w:val="en-US"/>
                </w:rPr>
                <w:t>provide framework for detailing what a HHWS consists of</w:t>
              </w:r>
            </w:ins>
          </w:p>
          <w:p w14:paraId="6BAC8F23" w14:textId="77777777" w:rsidR="00FA4820" w:rsidRPr="0066389B" w:rsidRDefault="00FA4820" w:rsidP="00534D35">
            <w:pPr>
              <w:pStyle w:val="ListParagraph"/>
              <w:numPr>
                <w:ilvl w:val="0"/>
                <w:numId w:val="25"/>
              </w:numPr>
              <w:rPr>
                <w:ins w:id="24" w:author="Parks, Robbie M" w:date="2017-06-27T16:45:00Z"/>
                <w:rFonts w:ascii="Calibri Light" w:hAnsi="Calibri Light"/>
              </w:rPr>
            </w:pPr>
            <w:ins w:id="25" w:author="Parks, Robbie M" w:date="2017-06-27T16:45:00Z">
              <w:r w:rsidRPr="0066389B">
                <w:rPr>
                  <w:rFonts w:ascii="Calibri Light" w:hAnsi="Calibri Light" w:cstheme="majorBidi"/>
                  <w:b/>
                  <w:bCs/>
                  <w:szCs w:val="20"/>
                  <w:lang w:val="en-US"/>
                </w:rPr>
                <w:t>Sharing Experience:</w:t>
              </w:r>
              <w:r w:rsidRPr="0066389B">
                <w:rPr>
                  <w:rFonts w:ascii="Calibri Light" w:hAnsi="Calibri Light" w:cstheme="majorBidi"/>
                  <w:szCs w:val="20"/>
                  <w:lang w:val="en-US"/>
                </w:rPr>
                <w:t xml:space="preserve"> Case Study snapshot characterizing </w:t>
              </w:r>
              <w:r>
                <w:rPr>
                  <w:rFonts w:ascii="Calibri Light" w:hAnsi="Calibri Light" w:cstheme="majorBidi"/>
                  <w:szCs w:val="20"/>
                  <w:lang w:val="en-US"/>
                </w:rPr>
                <w:t xml:space="preserve">effective/new HHWS </w:t>
              </w:r>
              <w:r w:rsidRPr="0066389B">
                <w:rPr>
                  <w:rFonts w:ascii="Calibri Light" w:hAnsi="Calibri Light" w:cstheme="majorBidi"/>
                  <w:szCs w:val="20"/>
                  <w:lang w:val="en-US"/>
                </w:rPr>
                <w:t>(source: members)</w:t>
              </w:r>
            </w:ins>
          </w:p>
          <w:p w14:paraId="55FC1DAF" w14:textId="77777777" w:rsidR="00FA4820" w:rsidRPr="0094448E" w:rsidRDefault="00FA4820" w:rsidP="00534D35">
            <w:pPr>
              <w:pStyle w:val="ListParagraph"/>
              <w:rPr>
                <w:ins w:id="26" w:author="Parks, Robbie M" w:date="2017-06-27T16:45:00Z"/>
                <w:rFonts w:ascii="Calibri Light" w:hAnsi="Calibri Light"/>
              </w:rPr>
            </w:pPr>
          </w:p>
          <w:p w14:paraId="466B04E6" w14:textId="0036D9D7" w:rsidR="00FA4820" w:rsidRPr="0094448E" w:rsidDel="003C704E" w:rsidRDefault="00FA4820" w:rsidP="00763167">
            <w:pPr>
              <w:pStyle w:val="ListParagraph"/>
              <w:numPr>
                <w:ilvl w:val="0"/>
                <w:numId w:val="25"/>
              </w:numPr>
              <w:rPr>
                <w:del w:id="27" w:author="Parks, Robbie M" w:date="2017-06-27T16:45:00Z"/>
                <w:rFonts w:ascii="Calibri Light" w:hAnsi="Calibri Light" w:cstheme="majorBidi"/>
                <w:b/>
                <w:bCs/>
                <w:i/>
                <w:iCs/>
                <w:szCs w:val="20"/>
                <w:lang w:val="en-US"/>
              </w:rPr>
            </w:pPr>
            <w:del w:id="28" w:author="Parks, Robbie M" w:date="2017-06-27T16:45:00Z">
              <w:r w:rsidRPr="0094448E" w:rsidDel="003C704E">
                <w:rPr>
                  <w:rFonts w:ascii="Calibri Light" w:hAnsi="Calibri Light" w:cstheme="majorBidi"/>
                  <w:b/>
                  <w:bCs/>
                  <w:szCs w:val="20"/>
                  <w:lang w:val="en-US"/>
                </w:rPr>
                <w:delText>Status:</w:delText>
              </w:r>
              <w:r w:rsidDel="003C704E">
                <w:rPr>
                  <w:rFonts w:ascii="Calibri Light" w:hAnsi="Calibri Light" w:cstheme="majorBidi"/>
                  <w:szCs w:val="20"/>
                  <w:lang w:val="en-US"/>
                </w:rPr>
                <w:delText xml:space="preserve"> </w:delText>
              </w:r>
              <w:r w:rsidDel="003C704E">
                <w:rPr>
                  <w:rFonts w:ascii="Calibri Light" w:hAnsi="Calibri Light" w:cstheme="majorBidi"/>
                  <w:b/>
                  <w:i/>
                  <w:szCs w:val="20"/>
                  <w:lang w:val="en-US"/>
                </w:rPr>
                <w:delText>What is being done to predict and classify extreme heat events</w:delText>
              </w:r>
              <w:r w:rsidRPr="0094448E" w:rsidDel="003C704E">
                <w:rPr>
                  <w:rFonts w:ascii="Calibri Light" w:hAnsi="Calibri Light" w:cstheme="majorBidi"/>
                  <w:b/>
                  <w:bCs/>
                  <w:i/>
                  <w:iCs/>
                  <w:szCs w:val="20"/>
                  <w:lang w:val="en-US"/>
                </w:rPr>
                <w:delText xml:space="preserve">?  </w:delText>
              </w:r>
            </w:del>
          </w:p>
          <w:p w14:paraId="12A7C579" w14:textId="33ECB934" w:rsidR="00FA4820" w:rsidRPr="0094448E" w:rsidDel="003C704E" w:rsidRDefault="00FA4820" w:rsidP="00763167">
            <w:pPr>
              <w:pStyle w:val="ListParagraph"/>
              <w:rPr>
                <w:del w:id="29" w:author="Parks, Robbie M" w:date="2017-06-27T16:45:00Z"/>
                <w:rFonts w:ascii="Calibri Light" w:hAnsi="Calibri Light" w:cstheme="majorBidi"/>
                <w:szCs w:val="20"/>
                <w:lang w:val="en-US"/>
              </w:rPr>
            </w:pPr>
            <w:del w:id="30" w:author="Parks, Robbie M" w:date="2017-06-27T16:45:00Z">
              <w:r w:rsidRPr="0094448E" w:rsidDel="003C704E">
                <w:rPr>
                  <w:rFonts w:ascii="Calibri Light" w:hAnsi="Calibri Light" w:cstheme="majorBidi"/>
                  <w:szCs w:val="20"/>
                  <w:lang w:val="en-US"/>
                </w:rPr>
                <w:delText xml:space="preserve">Summarizes global literature as baseline. Describes types of direct impacts, but reference to indirect impacts </w:delText>
              </w:r>
            </w:del>
          </w:p>
          <w:p w14:paraId="494F653C" w14:textId="629DB500" w:rsidR="00FA4820" w:rsidRPr="0094448E" w:rsidDel="003C704E" w:rsidRDefault="00FA4820" w:rsidP="00763167">
            <w:pPr>
              <w:pStyle w:val="ListParagraph"/>
              <w:numPr>
                <w:ilvl w:val="0"/>
                <w:numId w:val="25"/>
              </w:numPr>
              <w:rPr>
                <w:del w:id="31" w:author="Parks, Robbie M" w:date="2017-06-27T16:45:00Z"/>
                <w:rFonts w:ascii="Calibri Light" w:hAnsi="Calibri Light" w:cstheme="majorBidi"/>
                <w:szCs w:val="20"/>
                <w:lang w:val="en-US"/>
              </w:rPr>
            </w:pPr>
            <w:del w:id="32" w:author="Parks, Robbie M" w:date="2017-06-27T16:45:00Z">
              <w:r w:rsidRPr="0094448E" w:rsidDel="003C704E">
                <w:rPr>
                  <w:rFonts w:ascii="Calibri Light" w:hAnsi="Calibri Light" w:cstheme="majorBidi"/>
                  <w:szCs w:val="20"/>
                  <w:lang w:val="en-US"/>
                </w:rPr>
                <w:delText xml:space="preserve">Provide key impact figures:  </w:delText>
              </w:r>
              <w:r w:rsidRPr="0094448E" w:rsidDel="003C704E">
                <w:rPr>
                  <w:rFonts w:ascii="Calibri Light" w:hAnsi="Calibri Light" w:cstheme="majorBidi"/>
                  <w:bCs/>
                  <w:i/>
                  <w:iCs/>
                  <w:szCs w:val="20"/>
                  <w:lang w:val="en-US"/>
                </w:rPr>
                <w:delText>key indicators and sources to track, morbidity, mortality, productivity, etc</w:delText>
              </w:r>
            </w:del>
          </w:p>
          <w:p w14:paraId="05EB8412" w14:textId="6534E936" w:rsidR="00FA4820" w:rsidRPr="0094448E" w:rsidDel="003C704E" w:rsidRDefault="00FA4820" w:rsidP="00763167">
            <w:pPr>
              <w:pStyle w:val="ListParagraph"/>
              <w:numPr>
                <w:ilvl w:val="0"/>
                <w:numId w:val="25"/>
              </w:numPr>
              <w:rPr>
                <w:del w:id="33" w:author="Parks, Robbie M" w:date="2017-06-27T16:45:00Z"/>
                <w:rFonts w:ascii="Calibri Light" w:hAnsi="Calibri Light" w:cstheme="majorBidi"/>
                <w:szCs w:val="20"/>
                <w:lang w:val="en-US"/>
              </w:rPr>
            </w:pPr>
            <w:del w:id="34" w:author="Parks, Robbie M" w:date="2017-06-27T16:45:00Z">
              <w:r w:rsidDel="003C704E">
                <w:rPr>
                  <w:rFonts w:ascii="Calibri Light" w:hAnsi="Calibri Light" w:cstheme="majorBidi"/>
                  <w:szCs w:val="20"/>
                  <w:lang w:val="en-US"/>
                </w:rPr>
                <w:delText>(future reports)</w:delText>
              </w:r>
              <w:r w:rsidRPr="0094448E" w:rsidDel="003C704E">
                <w:rPr>
                  <w:rFonts w:ascii="Calibri Light" w:hAnsi="Calibri Light" w:cstheme="majorBidi"/>
                  <w:szCs w:val="20"/>
                  <w:lang w:val="en-US"/>
                </w:rPr>
                <w:delText xml:space="preserve"> </w:delText>
              </w:r>
              <w:r w:rsidRPr="0094448E" w:rsidDel="003C704E">
                <w:rPr>
                  <w:rFonts w:ascii="Calibri Light" w:hAnsi="Calibri Light" w:cstheme="majorBidi"/>
                  <w:b/>
                  <w:bCs/>
                  <w:szCs w:val="20"/>
                  <w:lang w:val="en-US"/>
                </w:rPr>
                <w:delText xml:space="preserve">Status update: </w:delText>
              </w:r>
              <w:r w:rsidRPr="0094448E" w:rsidDel="003C704E">
                <w:rPr>
                  <w:rFonts w:ascii="Calibri Light" w:hAnsi="Calibri Light" w:cstheme="majorBidi"/>
                  <w:szCs w:val="20"/>
                  <w:lang w:val="en-US"/>
                </w:rPr>
                <w:delText>summary of changing impact indicators over the past 2 year reporting period. (source: new publications).</w:delText>
              </w:r>
            </w:del>
          </w:p>
          <w:p w14:paraId="37364EC7" w14:textId="46065B5A" w:rsidR="00FA4820" w:rsidRPr="0094448E" w:rsidDel="003C704E" w:rsidRDefault="00FA4820" w:rsidP="00763167">
            <w:pPr>
              <w:pStyle w:val="ListParagraph"/>
              <w:numPr>
                <w:ilvl w:val="0"/>
                <w:numId w:val="25"/>
              </w:numPr>
              <w:rPr>
                <w:del w:id="35" w:author="Parks, Robbie M" w:date="2017-06-27T16:45:00Z"/>
                <w:rFonts w:ascii="Calibri Light" w:hAnsi="Calibri Light" w:cstheme="majorBidi"/>
                <w:szCs w:val="20"/>
                <w:lang w:val="en-US"/>
              </w:rPr>
            </w:pPr>
            <w:del w:id="36" w:author="Parks, Robbie M" w:date="2017-06-27T16:45:00Z">
              <w:r w:rsidRPr="0094448E" w:rsidDel="003C704E">
                <w:rPr>
                  <w:rFonts w:ascii="Calibri Light" w:hAnsi="Calibri Light" w:cstheme="majorBidi"/>
                  <w:b/>
                  <w:bCs/>
                  <w:szCs w:val="20"/>
                  <w:lang w:val="en-US"/>
                </w:rPr>
                <w:delText xml:space="preserve">Analysis: </w:delText>
              </w:r>
              <w:r w:rsidRPr="0094448E" w:rsidDel="003C704E">
                <w:rPr>
                  <w:rFonts w:ascii="Calibri Light" w:hAnsi="Calibri Light" w:cstheme="majorBidi"/>
                  <w:szCs w:val="20"/>
                  <w:lang w:val="en-US"/>
                </w:rPr>
                <w:delText xml:space="preserve">Are impact trends changing? What can be said of future impacts? </w:delText>
              </w:r>
            </w:del>
          </w:p>
          <w:p w14:paraId="3978F086" w14:textId="50CDD829" w:rsidR="00FA4820" w:rsidRPr="0094448E" w:rsidDel="003C704E" w:rsidRDefault="00FA4820" w:rsidP="00763167">
            <w:pPr>
              <w:pStyle w:val="ListParagraph"/>
              <w:numPr>
                <w:ilvl w:val="0"/>
                <w:numId w:val="25"/>
              </w:numPr>
              <w:rPr>
                <w:del w:id="37" w:author="Parks, Robbie M" w:date="2017-06-27T16:45:00Z"/>
                <w:rFonts w:ascii="Calibri Light" w:hAnsi="Calibri Light"/>
              </w:rPr>
            </w:pPr>
            <w:del w:id="38" w:author="Parks, Robbie M" w:date="2017-06-27T16:45:00Z">
              <w:r w:rsidRPr="0094448E" w:rsidDel="003C704E">
                <w:rPr>
                  <w:rFonts w:ascii="Calibri Light" w:hAnsi="Calibri Light" w:cstheme="majorBidi"/>
                  <w:b/>
                  <w:bCs/>
                  <w:i/>
                  <w:iCs/>
                  <w:szCs w:val="20"/>
                  <w:lang w:val="en-US"/>
                </w:rPr>
                <w:delText xml:space="preserve">What do we need to know? </w:delText>
              </w:r>
              <w:r w:rsidRPr="0094448E" w:rsidDel="003C704E">
                <w:rPr>
                  <w:rFonts w:ascii="Calibri Light" w:hAnsi="Calibri Light" w:cstheme="majorBidi"/>
                  <w:b/>
                  <w:bCs/>
                  <w:szCs w:val="20"/>
                  <w:lang w:val="en-US"/>
                </w:rPr>
                <w:delText>Science-Information- Decision-making:</w:delText>
              </w:r>
              <w:r w:rsidRPr="0094448E" w:rsidDel="003C704E">
                <w:rPr>
                  <w:rFonts w:ascii="Calibri Light" w:hAnsi="Calibri Light" w:cstheme="majorBidi"/>
                  <w:szCs w:val="20"/>
                  <w:lang w:val="en-US"/>
                </w:rPr>
                <w:delText xml:space="preserve"> Availability, access, and use of knowledge about impacts</w:delText>
              </w:r>
            </w:del>
          </w:p>
          <w:p w14:paraId="6FB0226A" w14:textId="56274CF7" w:rsidR="00FA4820" w:rsidRPr="0094448E" w:rsidDel="003C704E" w:rsidRDefault="00FA4820" w:rsidP="00763167">
            <w:pPr>
              <w:pStyle w:val="ListParagraph"/>
              <w:rPr>
                <w:del w:id="39" w:author="Parks, Robbie M" w:date="2017-06-27T16:45:00Z"/>
                <w:rFonts w:ascii="Calibri Light" w:hAnsi="Calibri Light"/>
              </w:rPr>
            </w:pPr>
            <w:del w:id="40" w:author="Parks, Robbie M" w:date="2017-06-27T16:45:00Z">
              <w:r w:rsidRPr="0094448E" w:rsidDel="003C704E">
                <w:rPr>
                  <w:rFonts w:ascii="Calibri Light" w:hAnsi="Calibri Light" w:cstheme="majorBidi"/>
                  <w:szCs w:val="20"/>
                  <w:lang w:val="en-US"/>
                </w:rPr>
                <w:delText>- highlight what indicators of impacts are/could be available at national, sub-national levels</w:delText>
              </w:r>
            </w:del>
          </w:p>
          <w:p w14:paraId="53251F43" w14:textId="420CC4CB" w:rsidR="00FA4820" w:rsidRPr="00763167" w:rsidRDefault="00FA4820" w:rsidP="00763167">
            <w:pPr>
              <w:rPr>
                <w:rFonts w:ascii="Calibri Light" w:hAnsi="Calibri Light" w:cstheme="majorBidi"/>
                <w:b/>
                <w:bCs/>
                <w:szCs w:val="20"/>
                <w:lang w:val="en-US"/>
              </w:rPr>
            </w:pPr>
            <w:del w:id="41" w:author="Parks, Robbie M" w:date="2017-06-27T16:45:00Z">
              <w:r w:rsidRPr="0094448E" w:rsidDel="003C704E">
                <w:rPr>
                  <w:rFonts w:ascii="Calibri Light" w:hAnsi="Calibri Light" w:cstheme="majorBidi"/>
                  <w:b/>
                  <w:bCs/>
                  <w:szCs w:val="20"/>
                  <w:lang w:val="en-US"/>
                </w:rPr>
                <w:delText>Sharing Experience</w:delText>
              </w:r>
              <w:r w:rsidRPr="0094448E" w:rsidDel="003C704E">
                <w:rPr>
                  <w:rFonts w:ascii="Calibri Light" w:hAnsi="Calibri Light" w:cstheme="majorBidi"/>
                  <w:szCs w:val="20"/>
                  <w:lang w:val="en-US"/>
                </w:rPr>
                <w:delText>: Case Study snapshot characterizing or forecasting impacts.(source: members)</w:delText>
              </w:r>
            </w:del>
          </w:p>
        </w:tc>
        <w:tc>
          <w:tcPr>
            <w:tcW w:w="2111" w:type="dxa"/>
            <w:tcPrChange w:id="42" w:author="Parks, Robbie M" w:date="2017-06-27T16:45:00Z">
              <w:tcPr>
                <w:tcW w:w="2111" w:type="dxa"/>
              </w:tcPr>
            </w:tcPrChange>
          </w:tcPr>
          <w:p w14:paraId="522D36C3" w14:textId="77777777" w:rsidR="00FA4820" w:rsidRPr="0094448E" w:rsidRDefault="00FA4820" w:rsidP="00B16F7E">
            <w:pPr>
              <w:rPr>
                <w:rFonts w:ascii="Calibri Light" w:hAnsi="Calibri Light" w:cstheme="majorBidi"/>
                <w:szCs w:val="20"/>
                <w:lang w:val="en-US"/>
              </w:rPr>
            </w:pPr>
          </w:p>
        </w:tc>
      </w:tr>
      <w:tr w:rsidR="0094448E" w:rsidRPr="0094448E" w14:paraId="5D0CE61A" w14:textId="77777777" w:rsidTr="00FA4820">
        <w:trPr>
          <w:trHeight w:val="860"/>
        </w:trPr>
        <w:tc>
          <w:tcPr>
            <w:tcW w:w="1724" w:type="dxa"/>
          </w:tcPr>
          <w:p w14:paraId="6BBD4F3F" w14:textId="440BB909" w:rsidR="00905BAE" w:rsidRPr="0094448E" w:rsidRDefault="00763167" w:rsidP="00C70B6D">
            <w:pPr>
              <w:rPr>
                <w:rFonts w:ascii="Calibri Light" w:hAnsi="Calibri Light" w:cstheme="majorBidi"/>
                <w:i/>
                <w:iCs/>
                <w:szCs w:val="20"/>
                <w:lang w:val="en-US"/>
              </w:rPr>
            </w:pPr>
            <w:r>
              <w:rPr>
                <w:rFonts w:ascii="Calibri Light" w:hAnsi="Calibri Light" w:cstheme="majorBidi"/>
                <w:b/>
                <w:szCs w:val="20"/>
                <w:lang w:val="en-US"/>
              </w:rPr>
              <w:lastRenderedPageBreak/>
              <w:t xml:space="preserve">Chapter </w:t>
            </w:r>
            <w:ins w:id="43" w:author="Parks, Robbie M" w:date="2017-06-27T16:45:00Z">
              <w:r w:rsidR="00FA4820">
                <w:rPr>
                  <w:rFonts w:ascii="Calibri Light" w:hAnsi="Calibri Light" w:cstheme="majorBidi"/>
                  <w:b/>
                  <w:szCs w:val="20"/>
                  <w:lang w:val="en-US"/>
                </w:rPr>
                <w:t>6</w:t>
              </w:r>
            </w:ins>
            <w:del w:id="44" w:author="Parks, Robbie M" w:date="2017-06-27T16:45:00Z">
              <w:r w:rsidDel="00FA4820">
                <w:rPr>
                  <w:rFonts w:ascii="Calibri Light" w:hAnsi="Calibri Light" w:cstheme="majorBidi"/>
                  <w:b/>
                  <w:szCs w:val="20"/>
                  <w:lang w:val="en-US"/>
                </w:rPr>
                <w:delText>6</w:delText>
              </w:r>
            </w:del>
            <w:r w:rsidR="00905BAE" w:rsidRPr="0094448E">
              <w:rPr>
                <w:rFonts w:ascii="Calibri Light" w:hAnsi="Calibri Light" w:cstheme="majorBidi"/>
                <w:b/>
                <w:szCs w:val="20"/>
                <w:lang w:val="en-US"/>
              </w:rPr>
              <w:t xml:space="preserve"> –</w:t>
            </w:r>
            <w:r w:rsidR="00C70B6D" w:rsidRPr="0094448E">
              <w:rPr>
                <w:rFonts w:ascii="Calibri Light" w:hAnsi="Calibri Light" w:cstheme="majorBidi"/>
                <w:b/>
                <w:szCs w:val="20"/>
                <w:lang w:val="en-US"/>
              </w:rPr>
              <w:t>Responses and Risk Management</w:t>
            </w:r>
          </w:p>
          <w:p w14:paraId="589619AC" w14:textId="77777777" w:rsidR="00905BAE" w:rsidRPr="0094448E" w:rsidRDefault="00905BAE" w:rsidP="008D7EDC">
            <w:pPr>
              <w:rPr>
                <w:rFonts w:ascii="Calibri Light" w:hAnsi="Calibri Light" w:cstheme="majorBidi"/>
                <w:szCs w:val="20"/>
                <w:lang w:val="en-US"/>
              </w:rPr>
            </w:pPr>
          </w:p>
        </w:tc>
        <w:tc>
          <w:tcPr>
            <w:tcW w:w="5379" w:type="dxa"/>
          </w:tcPr>
          <w:p w14:paraId="1163CA02" w14:textId="77777777" w:rsidR="00905BAE" w:rsidRPr="0094448E" w:rsidRDefault="00905BAE" w:rsidP="00D800E6">
            <w:pPr>
              <w:pStyle w:val="ListParagraph"/>
              <w:numPr>
                <w:ilvl w:val="0"/>
                <w:numId w:val="11"/>
              </w:numPr>
              <w:rPr>
                <w:rFonts w:ascii="Calibri Light" w:hAnsi="Calibri Light" w:cstheme="majorBidi"/>
                <w:b/>
                <w:bCs/>
                <w:i/>
                <w:iCs/>
                <w:szCs w:val="20"/>
                <w:lang w:val="en-US"/>
              </w:rPr>
            </w:pPr>
            <w:r w:rsidRPr="0094448E">
              <w:rPr>
                <w:rFonts w:ascii="Calibri Light" w:hAnsi="Calibri Light" w:cstheme="majorBidi"/>
                <w:b/>
                <w:bCs/>
                <w:szCs w:val="20"/>
                <w:lang w:val="en-US"/>
              </w:rPr>
              <w:t>Status:</w:t>
            </w:r>
            <w:r w:rsidRPr="0094448E">
              <w:rPr>
                <w:rFonts w:ascii="Calibri Light" w:hAnsi="Calibri Light" w:cstheme="majorBidi"/>
                <w:szCs w:val="20"/>
                <w:lang w:val="en-US"/>
              </w:rPr>
              <w:t xml:space="preserve"> </w:t>
            </w:r>
            <w:r w:rsidRPr="0094448E">
              <w:rPr>
                <w:rFonts w:ascii="Calibri Light" w:hAnsi="Calibri Light" w:cstheme="majorBidi"/>
                <w:b/>
                <w:bCs/>
                <w:i/>
                <w:iCs/>
                <w:szCs w:val="20"/>
                <w:lang w:val="en-US"/>
              </w:rPr>
              <w:t xml:space="preserve">What is being done to reduce risk of increasing and extreme heat? </w:t>
            </w:r>
          </w:p>
          <w:p w14:paraId="3C495F21" w14:textId="77777777" w:rsidR="00905BAE" w:rsidRPr="0094448E" w:rsidRDefault="00905BAE" w:rsidP="00D800E6">
            <w:pPr>
              <w:pStyle w:val="ListParagraph"/>
              <w:rPr>
                <w:rFonts w:ascii="Calibri Light" w:hAnsi="Calibri Light" w:cstheme="majorBidi"/>
                <w:szCs w:val="20"/>
                <w:lang w:val="en-US"/>
              </w:rPr>
            </w:pPr>
            <w:r w:rsidRPr="0094448E">
              <w:rPr>
                <w:rFonts w:ascii="Calibri Light" w:hAnsi="Calibri Light" w:cstheme="majorBidi"/>
                <w:szCs w:val="20"/>
                <w:lang w:val="en-US"/>
              </w:rPr>
              <w:t xml:space="preserve">baseline understanding of what is being done to reduce risks (source: stocktaking)    </w:t>
            </w:r>
          </w:p>
          <w:p w14:paraId="65D35BDD" w14:textId="77777777" w:rsidR="00905BAE" w:rsidRPr="0094448E" w:rsidRDefault="00905BAE" w:rsidP="00B16F7E">
            <w:pPr>
              <w:pStyle w:val="ListParagraph"/>
              <w:rPr>
                <w:rFonts w:ascii="Calibri Light" w:hAnsi="Calibri Light" w:cstheme="majorBidi"/>
                <w:bCs/>
                <w:szCs w:val="20"/>
                <w:lang w:val="en-US"/>
              </w:rPr>
            </w:pPr>
            <w:r w:rsidRPr="0094448E">
              <w:rPr>
                <w:rFonts w:ascii="Calibri Light" w:hAnsi="Calibri Light" w:cstheme="majorBidi"/>
                <w:szCs w:val="20"/>
                <w:lang w:val="en-US"/>
              </w:rPr>
              <w:t xml:space="preserve">(future reports)  </w:t>
            </w:r>
            <w:r w:rsidRPr="0094448E">
              <w:rPr>
                <w:rFonts w:ascii="Calibri Light" w:hAnsi="Calibri Light" w:cstheme="majorBidi"/>
                <w:b/>
                <w:bCs/>
                <w:szCs w:val="20"/>
                <w:lang w:val="en-US"/>
              </w:rPr>
              <w:t xml:space="preserve">Status update: </w:t>
            </w:r>
            <w:r w:rsidRPr="0094448E">
              <w:rPr>
                <w:rFonts w:ascii="Calibri Light" w:hAnsi="Calibri Light" w:cstheme="majorBidi"/>
                <w:szCs w:val="20"/>
                <w:lang w:val="en-US"/>
              </w:rPr>
              <w:t xml:space="preserve">will track changing implementation and investments (source: new publications + member inputs to database over the past 2 year reporting period) </w:t>
            </w:r>
          </w:p>
          <w:p w14:paraId="7878162F" w14:textId="77777777" w:rsidR="00905BAE" w:rsidRPr="0094448E" w:rsidRDefault="00905BAE" w:rsidP="002C3319">
            <w:pPr>
              <w:pStyle w:val="ListParagraph"/>
              <w:numPr>
                <w:ilvl w:val="0"/>
                <w:numId w:val="11"/>
              </w:numPr>
              <w:rPr>
                <w:rFonts w:ascii="Calibri Light" w:hAnsi="Calibri Light" w:cstheme="majorBidi"/>
                <w:szCs w:val="20"/>
                <w:lang w:val="en-US"/>
              </w:rPr>
            </w:pPr>
            <w:r w:rsidRPr="0094448E">
              <w:rPr>
                <w:rFonts w:ascii="Calibri Light" w:hAnsi="Calibri Light" w:cstheme="majorBidi"/>
                <w:b/>
                <w:bCs/>
                <w:i/>
                <w:iCs/>
                <w:szCs w:val="20"/>
                <w:lang w:val="en-US"/>
              </w:rPr>
              <w:t xml:space="preserve">(Gap Analysis) Risk : Response Equation – based on the data base relative to known risks where is action needed, and what kind of action. </w:t>
            </w:r>
          </w:p>
          <w:p w14:paraId="31F7EE4E" w14:textId="77777777" w:rsidR="00905BAE" w:rsidRPr="0094448E" w:rsidRDefault="0094448E" w:rsidP="002C3319">
            <w:pPr>
              <w:pStyle w:val="ListParagraph"/>
              <w:numPr>
                <w:ilvl w:val="0"/>
                <w:numId w:val="11"/>
              </w:numPr>
              <w:rPr>
                <w:rFonts w:ascii="Calibri Light" w:hAnsi="Calibri Light"/>
              </w:rPr>
            </w:pPr>
            <w:r w:rsidRPr="0094448E">
              <w:rPr>
                <w:rFonts w:ascii="Calibri Light" w:hAnsi="Calibri Light" w:cstheme="majorBidi"/>
                <w:b/>
                <w:bCs/>
                <w:i/>
                <w:iCs/>
                <w:szCs w:val="20"/>
                <w:lang w:val="en-US"/>
              </w:rPr>
              <w:t xml:space="preserve">What do we need to know? </w:t>
            </w:r>
            <w:r w:rsidRPr="0094448E">
              <w:rPr>
                <w:rFonts w:ascii="Calibri Light" w:hAnsi="Calibri Light" w:cstheme="majorBidi"/>
                <w:b/>
                <w:bCs/>
                <w:szCs w:val="20"/>
                <w:lang w:val="en-US"/>
              </w:rPr>
              <w:t>Science-Information- Decision-making:</w:t>
            </w:r>
            <w:r w:rsidRPr="0094448E">
              <w:rPr>
                <w:rFonts w:ascii="Calibri Light" w:hAnsi="Calibri Light" w:cstheme="majorBidi"/>
                <w:szCs w:val="20"/>
                <w:lang w:val="en-US"/>
              </w:rPr>
              <w:t xml:space="preserve"> </w:t>
            </w:r>
            <w:r w:rsidR="00905BAE" w:rsidRPr="0094448E">
              <w:rPr>
                <w:rFonts w:ascii="Calibri Light" w:hAnsi="Calibri Light" w:cstheme="majorBidi"/>
                <w:szCs w:val="20"/>
                <w:lang w:val="en-US"/>
              </w:rPr>
              <w:t>Availability, access, and use of knowledge about interventions</w:t>
            </w:r>
          </w:p>
          <w:p w14:paraId="0F7DE91A" w14:textId="77777777" w:rsidR="00905BAE" w:rsidRPr="0094448E" w:rsidRDefault="00905BAE" w:rsidP="002C3319">
            <w:pPr>
              <w:pStyle w:val="ListParagraph"/>
              <w:rPr>
                <w:rFonts w:ascii="Calibri Light" w:hAnsi="Calibri Light"/>
              </w:rPr>
            </w:pPr>
            <w:r w:rsidRPr="0094448E">
              <w:rPr>
                <w:rFonts w:ascii="Calibri Light" w:hAnsi="Calibri Light" w:cstheme="majorBidi"/>
                <w:szCs w:val="20"/>
                <w:lang w:val="en-US"/>
              </w:rPr>
              <w:t>- highlight what indicators of effectiveness are/could be available at national, sub-national levels.</w:t>
            </w:r>
          </w:p>
          <w:p w14:paraId="6C6437D9" w14:textId="77777777" w:rsidR="00905BAE" w:rsidRPr="0094448E" w:rsidRDefault="00B633EC" w:rsidP="00B633EC">
            <w:pPr>
              <w:pStyle w:val="ListParagraph"/>
              <w:numPr>
                <w:ilvl w:val="0"/>
                <w:numId w:val="11"/>
              </w:numPr>
              <w:rPr>
                <w:rFonts w:ascii="Calibri Light" w:hAnsi="Calibri Light" w:cstheme="majorBidi"/>
                <w:szCs w:val="20"/>
                <w:lang w:val="en-US"/>
              </w:rPr>
            </w:pPr>
            <w:r w:rsidRPr="0094448E">
              <w:rPr>
                <w:rFonts w:ascii="Calibri Light" w:hAnsi="Calibri Light" w:cstheme="majorBidi"/>
                <w:b/>
                <w:bCs/>
                <w:szCs w:val="20"/>
                <w:lang w:val="en-US"/>
              </w:rPr>
              <w:t>Sharing Experience:</w:t>
            </w:r>
            <w:r w:rsidR="00905BAE" w:rsidRPr="0094448E">
              <w:rPr>
                <w:rFonts w:ascii="Calibri Light" w:hAnsi="Calibri Light" w:cstheme="majorBidi"/>
                <w:szCs w:val="20"/>
                <w:lang w:val="en-US"/>
              </w:rPr>
              <w:t xml:space="preserve"> Case Study snapshot characterizing local action</w:t>
            </w:r>
            <w:r w:rsidRPr="0094448E">
              <w:rPr>
                <w:rFonts w:ascii="Calibri Light" w:hAnsi="Calibri Light" w:cstheme="majorBidi"/>
                <w:szCs w:val="20"/>
                <w:lang w:val="en-US"/>
              </w:rPr>
              <w:t xml:space="preserve"> (source: members)</w:t>
            </w:r>
          </w:p>
        </w:tc>
        <w:tc>
          <w:tcPr>
            <w:tcW w:w="2111" w:type="dxa"/>
          </w:tcPr>
          <w:p w14:paraId="5BBF82E1"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t>Contributes to SDG Indicators</w:t>
            </w:r>
          </w:p>
        </w:tc>
      </w:tr>
      <w:tr w:rsidR="0094448E" w:rsidRPr="0094448E" w14:paraId="0E13C040" w14:textId="77777777" w:rsidTr="00FA4820">
        <w:trPr>
          <w:trHeight w:val="860"/>
        </w:trPr>
        <w:tc>
          <w:tcPr>
            <w:tcW w:w="1724" w:type="dxa"/>
          </w:tcPr>
          <w:p w14:paraId="52E450A8" w14:textId="10C66EC8" w:rsidR="00905BAE" w:rsidRPr="0094448E" w:rsidRDefault="00763167" w:rsidP="002C3319">
            <w:pPr>
              <w:rPr>
                <w:rFonts w:ascii="Calibri Light" w:hAnsi="Calibri Light" w:cstheme="majorBidi"/>
                <w:szCs w:val="20"/>
                <w:lang w:val="en-US"/>
              </w:rPr>
            </w:pPr>
            <w:r>
              <w:rPr>
                <w:rFonts w:ascii="Calibri Light" w:hAnsi="Calibri Light" w:cstheme="majorBidi"/>
                <w:b/>
                <w:bCs/>
                <w:szCs w:val="20"/>
                <w:lang w:val="en-US"/>
              </w:rPr>
              <w:t xml:space="preserve">Chapter </w:t>
            </w:r>
            <w:ins w:id="45" w:author="Parks, Robbie M" w:date="2017-06-27T16:45:00Z">
              <w:r w:rsidR="00FA4820">
                <w:rPr>
                  <w:rFonts w:ascii="Calibri Light" w:hAnsi="Calibri Light" w:cstheme="majorBidi"/>
                  <w:b/>
                  <w:bCs/>
                  <w:szCs w:val="20"/>
                  <w:lang w:val="en-US"/>
                </w:rPr>
                <w:t>7</w:t>
              </w:r>
            </w:ins>
            <w:del w:id="46" w:author="Parks, Robbie M" w:date="2017-06-27T16:45:00Z">
              <w:r w:rsidDel="00FA4820">
                <w:rPr>
                  <w:rFonts w:ascii="Calibri Light" w:hAnsi="Calibri Light" w:cstheme="majorBidi"/>
                  <w:b/>
                  <w:bCs/>
                  <w:szCs w:val="20"/>
                  <w:lang w:val="en-US"/>
                </w:rPr>
                <w:delText>7</w:delText>
              </w:r>
            </w:del>
            <w:r w:rsidR="00905BAE" w:rsidRPr="0094448E">
              <w:rPr>
                <w:rFonts w:ascii="Calibri Light" w:hAnsi="Calibri Light" w:cstheme="majorBidi"/>
                <w:b/>
                <w:bCs/>
                <w:szCs w:val="20"/>
                <w:lang w:val="en-US"/>
              </w:rPr>
              <w:t xml:space="preserve"> – Innovations </w:t>
            </w:r>
            <w:r w:rsidR="00905BAE" w:rsidRPr="0094448E">
              <w:rPr>
                <w:rFonts w:ascii="Calibri Light" w:hAnsi="Calibri Light" w:cstheme="majorBidi"/>
                <w:szCs w:val="20"/>
                <w:lang w:val="en-US"/>
              </w:rPr>
              <w:t xml:space="preserve">Feature </w:t>
            </w:r>
            <w:r w:rsidR="00B633EC" w:rsidRPr="0094448E">
              <w:rPr>
                <w:rFonts w:ascii="Calibri Light" w:hAnsi="Calibri Light" w:cstheme="majorBidi"/>
                <w:szCs w:val="20"/>
                <w:lang w:val="en-US"/>
              </w:rPr>
              <w:t>chapter for learning from members</w:t>
            </w:r>
          </w:p>
          <w:p w14:paraId="1BF71560" w14:textId="77777777" w:rsidR="00905BAE" w:rsidRPr="0094448E" w:rsidRDefault="00905BAE" w:rsidP="008D7EDC">
            <w:pPr>
              <w:rPr>
                <w:rFonts w:ascii="Calibri Light" w:hAnsi="Calibri Light" w:cstheme="majorBidi"/>
                <w:b/>
                <w:szCs w:val="20"/>
                <w:lang w:val="en-US"/>
              </w:rPr>
            </w:pPr>
          </w:p>
        </w:tc>
        <w:tc>
          <w:tcPr>
            <w:tcW w:w="5379" w:type="dxa"/>
          </w:tcPr>
          <w:p w14:paraId="70FBBD44" w14:textId="77777777" w:rsidR="00B633EC" w:rsidRPr="0094448E" w:rsidRDefault="00B633EC" w:rsidP="00B633EC">
            <w:pPr>
              <w:pStyle w:val="ListParagraph"/>
              <w:numPr>
                <w:ilvl w:val="0"/>
                <w:numId w:val="8"/>
              </w:numPr>
              <w:rPr>
                <w:rFonts w:ascii="Calibri Light" w:hAnsi="Calibri Light" w:cstheme="majorBidi"/>
                <w:szCs w:val="20"/>
                <w:lang w:val="en-US"/>
              </w:rPr>
            </w:pPr>
            <w:r w:rsidRPr="0094448E">
              <w:rPr>
                <w:rFonts w:ascii="Calibri Light" w:hAnsi="Calibri Light" w:cstheme="majorBidi"/>
                <w:bCs/>
                <w:szCs w:val="20"/>
                <w:u w:val="single"/>
                <w:lang w:val="en-US"/>
              </w:rPr>
              <w:t>A</w:t>
            </w:r>
            <w:r w:rsidR="00905BAE" w:rsidRPr="0094448E">
              <w:rPr>
                <w:rFonts w:ascii="Calibri Light" w:hAnsi="Calibri Light" w:cstheme="majorBidi"/>
                <w:bCs/>
                <w:szCs w:val="20"/>
                <w:u w:val="single"/>
                <w:lang w:val="en-US"/>
              </w:rPr>
              <w:t xml:space="preserve">dvances in science </w:t>
            </w:r>
            <w:r w:rsidRPr="0094448E">
              <w:rPr>
                <w:rFonts w:ascii="Calibri Light" w:hAnsi="Calibri Light" w:cstheme="majorBidi"/>
                <w:bCs/>
                <w:szCs w:val="20"/>
                <w:u w:val="single"/>
                <w:lang w:val="en-US"/>
              </w:rPr>
              <w:t>and application</w:t>
            </w:r>
            <w:r w:rsidR="00905BAE" w:rsidRPr="0094448E">
              <w:rPr>
                <w:rFonts w:ascii="Calibri Light" w:hAnsi="Calibri Light" w:cstheme="majorBidi"/>
                <w:bCs/>
                <w:szCs w:val="20"/>
                <w:lang w:val="en-US"/>
              </w:rPr>
              <w:t xml:space="preserve">- </w:t>
            </w:r>
            <w:r w:rsidRPr="0094448E">
              <w:rPr>
                <w:rFonts w:ascii="Calibri Light" w:hAnsi="Calibri Light" w:cstheme="majorBidi"/>
                <w:bCs/>
                <w:szCs w:val="20"/>
                <w:lang w:val="en-US"/>
              </w:rPr>
              <w:t xml:space="preserve">showcase </w:t>
            </w:r>
            <w:r w:rsidR="00905BAE" w:rsidRPr="0094448E">
              <w:rPr>
                <w:rFonts w:ascii="Calibri Light" w:hAnsi="Calibri Light" w:cstheme="majorBidi"/>
                <w:bCs/>
                <w:szCs w:val="20"/>
                <w:lang w:val="en-US"/>
              </w:rPr>
              <w:t>new approaches to heat forecasting, disease surveillance, notable new interventions, new collaborations, etc.</w:t>
            </w:r>
            <w:r w:rsidRPr="0094448E">
              <w:rPr>
                <w:rFonts w:ascii="Calibri Light" w:hAnsi="Calibri Light" w:cstheme="majorBidi"/>
                <w:bCs/>
                <w:szCs w:val="20"/>
                <w:lang w:val="en-US"/>
              </w:rPr>
              <w:t xml:space="preserve"> </w:t>
            </w:r>
            <w:r w:rsidRPr="0094448E">
              <w:rPr>
                <w:rFonts w:ascii="Calibri Light" w:hAnsi="Calibri Light" w:cstheme="majorBidi"/>
                <w:szCs w:val="20"/>
                <w:lang w:val="en-US"/>
              </w:rPr>
              <w:t>(source: new publications + member inputs to database/forum)</w:t>
            </w:r>
            <w:r w:rsidRPr="0094448E">
              <w:rPr>
                <w:rFonts w:ascii="Calibri Light" w:hAnsi="Calibri Light" w:cstheme="majorBidi"/>
                <w:bCs/>
                <w:szCs w:val="20"/>
                <w:lang w:val="en-US"/>
              </w:rPr>
              <w:t xml:space="preserve"> </w:t>
            </w:r>
          </w:p>
          <w:p w14:paraId="0498DF28" w14:textId="77777777" w:rsidR="00905BAE" w:rsidRPr="0094448E" w:rsidRDefault="00B633EC" w:rsidP="00B633EC">
            <w:pPr>
              <w:pStyle w:val="ListParagraph"/>
              <w:numPr>
                <w:ilvl w:val="0"/>
                <w:numId w:val="8"/>
              </w:numPr>
              <w:rPr>
                <w:rFonts w:ascii="Calibri Light" w:hAnsi="Calibri Light" w:cstheme="majorBidi"/>
                <w:szCs w:val="20"/>
                <w:lang w:val="en-US"/>
              </w:rPr>
            </w:pPr>
            <w:r w:rsidRPr="0094448E">
              <w:rPr>
                <w:rFonts w:ascii="Calibri Light" w:hAnsi="Calibri Light" w:cstheme="majorBidi"/>
                <w:bCs/>
                <w:szCs w:val="20"/>
                <w:u w:val="single"/>
                <w:lang w:val="en-US"/>
              </w:rPr>
              <w:t>Experience: Lessons</w:t>
            </w:r>
            <w:r w:rsidRPr="0094448E">
              <w:rPr>
                <w:rFonts w:ascii="Calibri Light" w:hAnsi="Calibri Light" w:cstheme="majorBidi"/>
                <w:bCs/>
                <w:szCs w:val="20"/>
                <w:lang w:val="en-US"/>
              </w:rPr>
              <w:t>: Member voice/lesson sharing</w:t>
            </w:r>
            <w:r w:rsidRPr="0094448E">
              <w:rPr>
                <w:rFonts w:ascii="Calibri Light" w:hAnsi="Calibri Light" w:cstheme="majorBidi"/>
                <w:szCs w:val="20"/>
                <w:lang w:val="en-US"/>
              </w:rPr>
              <w:t xml:space="preserve"> </w:t>
            </w:r>
            <w:r w:rsidRPr="0094448E">
              <w:rPr>
                <w:rFonts w:ascii="Calibri Light" w:hAnsi="Calibri Light" w:cstheme="majorBidi"/>
                <w:bCs/>
                <w:szCs w:val="20"/>
                <w:lang w:val="en-US"/>
              </w:rPr>
              <w:t xml:space="preserve">Commentary on what is being reported as effective (or what is not) </w:t>
            </w:r>
          </w:p>
        </w:tc>
        <w:tc>
          <w:tcPr>
            <w:tcW w:w="2111" w:type="dxa"/>
          </w:tcPr>
          <w:p w14:paraId="77B5A1F9" w14:textId="77777777" w:rsidR="00905BAE" w:rsidRPr="0094448E" w:rsidRDefault="00905BAE" w:rsidP="008D7EDC">
            <w:pPr>
              <w:rPr>
                <w:rFonts w:ascii="Calibri Light" w:hAnsi="Calibri Light" w:cstheme="majorBidi"/>
                <w:szCs w:val="20"/>
                <w:lang w:val="en-US"/>
              </w:rPr>
            </w:pPr>
          </w:p>
        </w:tc>
      </w:tr>
      <w:tr w:rsidR="0094448E" w:rsidRPr="0094448E" w14:paraId="76AB9764" w14:textId="77777777" w:rsidTr="00FA4820">
        <w:trPr>
          <w:trHeight w:val="1177"/>
        </w:trPr>
        <w:tc>
          <w:tcPr>
            <w:tcW w:w="1724" w:type="dxa"/>
          </w:tcPr>
          <w:p w14:paraId="26C31538" w14:textId="2794A056" w:rsidR="00C70B6D" w:rsidRPr="0094448E" w:rsidRDefault="00763167" w:rsidP="00C70B6D">
            <w:pPr>
              <w:rPr>
                <w:rFonts w:ascii="Calibri Light" w:hAnsi="Calibri Light" w:cstheme="majorBidi"/>
                <w:b/>
                <w:bCs/>
                <w:szCs w:val="20"/>
                <w:lang w:val="en-US"/>
              </w:rPr>
            </w:pPr>
            <w:r>
              <w:rPr>
                <w:rFonts w:ascii="Calibri Light" w:hAnsi="Calibri Light" w:cstheme="majorBidi"/>
                <w:b/>
                <w:bCs/>
                <w:szCs w:val="20"/>
                <w:lang w:val="en-US"/>
              </w:rPr>
              <w:t xml:space="preserve">Chapter </w:t>
            </w:r>
            <w:ins w:id="47" w:author="Parks, Robbie M" w:date="2017-06-27T16:45:00Z">
              <w:r w:rsidR="00FA4820">
                <w:rPr>
                  <w:rFonts w:ascii="Calibri Light" w:hAnsi="Calibri Light" w:cstheme="majorBidi"/>
                  <w:b/>
                  <w:bCs/>
                  <w:szCs w:val="20"/>
                  <w:lang w:val="en-US"/>
                </w:rPr>
                <w:t>8</w:t>
              </w:r>
            </w:ins>
            <w:del w:id="48" w:author="Parks, Robbie M" w:date="2017-06-27T16:45:00Z">
              <w:r w:rsidDel="00FA4820">
                <w:rPr>
                  <w:rFonts w:ascii="Calibri Light" w:hAnsi="Calibri Light" w:cstheme="majorBidi"/>
                  <w:b/>
                  <w:bCs/>
                  <w:szCs w:val="20"/>
                  <w:lang w:val="en-US"/>
                </w:rPr>
                <w:delText>8</w:delText>
              </w:r>
            </w:del>
            <w:r w:rsidR="00905BAE" w:rsidRPr="0094448E">
              <w:rPr>
                <w:rFonts w:ascii="Calibri Light" w:hAnsi="Calibri Light" w:cstheme="majorBidi"/>
                <w:b/>
                <w:bCs/>
                <w:szCs w:val="20"/>
                <w:lang w:val="en-US"/>
              </w:rPr>
              <w:t xml:space="preserve"> </w:t>
            </w:r>
            <w:r w:rsidR="00C70B6D" w:rsidRPr="0094448E">
              <w:rPr>
                <w:rFonts w:ascii="Calibri Light" w:hAnsi="Calibri Light" w:cstheme="majorBidi"/>
                <w:b/>
                <w:bCs/>
                <w:szCs w:val="20"/>
                <w:lang w:val="en-US"/>
              </w:rPr>
              <w:t>–</w:t>
            </w:r>
            <w:r w:rsidR="00905BAE" w:rsidRPr="0094448E">
              <w:rPr>
                <w:rFonts w:ascii="Calibri Light" w:hAnsi="Calibri Light" w:cstheme="majorBidi"/>
                <w:b/>
                <w:bCs/>
                <w:szCs w:val="20"/>
                <w:lang w:val="en-US"/>
              </w:rPr>
              <w:t xml:space="preserve"> </w:t>
            </w:r>
          </w:p>
          <w:p w14:paraId="2511C123" w14:textId="77777777" w:rsidR="00905BAE" w:rsidRPr="0094448E" w:rsidRDefault="00C70B6D" w:rsidP="00C70B6D">
            <w:pPr>
              <w:rPr>
                <w:rFonts w:ascii="Calibri Light" w:hAnsi="Calibri Light" w:cstheme="majorBidi"/>
                <w:szCs w:val="20"/>
                <w:lang w:val="en-US"/>
              </w:rPr>
            </w:pPr>
            <w:r w:rsidRPr="0094448E">
              <w:rPr>
                <w:rFonts w:ascii="Calibri Light" w:hAnsi="Calibri Light" w:cstheme="majorBidi"/>
                <w:b/>
                <w:bCs/>
                <w:szCs w:val="20"/>
                <w:lang w:val="en-US"/>
              </w:rPr>
              <w:t>Gaps and Recommendations</w:t>
            </w:r>
          </w:p>
        </w:tc>
        <w:tc>
          <w:tcPr>
            <w:tcW w:w="5379" w:type="dxa"/>
          </w:tcPr>
          <w:p w14:paraId="352B339B"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t>Synthesis and focus on knowledge/information needs to make better decisions, as well as political and action.</w:t>
            </w:r>
          </w:p>
          <w:p w14:paraId="55679D9F" w14:textId="77777777" w:rsidR="00905BAE" w:rsidRPr="0094448E" w:rsidRDefault="00905BAE" w:rsidP="00D67BA0">
            <w:pPr>
              <w:pStyle w:val="ListParagraph"/>
              <w:numPr>
                <w:ilvl w:val="0"/>
                <w:numId w:val="4"/>
              </w:numPr>
              <w:rPr>
                <w:rFonts w:ascii="Calibri Light" w:hAnsi="Calibri Light" w:cstheme="majorBidi"/>
                <w:szCs w:val="20"/>
                <w:lang w:val="en-US"/>
              </w:rPr>
            </w:pPr>
            <w:r w:rsidRPr="0094448E">
              <w:rPr>
                <w:rFonts w:ascii="Calibri Light" w:hAnsi="Calibri Light" w:cstheme="majorBidi"/>
                <w:szCs w:val="20"/>
                <w:lang w:val="en-US"/>
              </w:rPr>
              <w:t xml:space="preserve">critical data and observations used and needed, </w:t>
            </w:r>
          </w:p>
          <w:p w14:paraId="0316AE36" w14:textId="77777777" w:rsidR="00905BAE" w:rsidRPr="0094448E" w:rsidRDefault="00905BAE" w:rsidP="00D67BA0">
            <w:pPr>
              <w:pStyle w:val="ListParagraph"/>
              <w:numPr>
                <w:ilvl w:val="0"/>
                <w:numId w:val="4"/>
              </w:numPr>
              <w:rPr>
                <w:rFonts w:ascii="Calibri Light" w:hAnsi="Calibri Light" w:cstheme="majorBidi"/>
                <w:szCs w:val="20"/>
                <w:lang w:val="en-US"/>
              </w:rPr>
            </w:pPr>
            <w:r w:rsidRPr="0094448E">
              <w:rPr>
                <w:rFonts w:ascii="Calibri Light" w:hAnsi="Calibri Light" w:cstheme="majorBidi"/>
                <w:szCs w:val="20"/>
                <w:lang w:val="en-US"/>
              </w:rPr>
              <w:t>research and communication</w:t>
            </w:r>
          </w:p>
          <w:p w14:paraId="1826121B" w14:textId="77777777" w:rsidR="00905BAE" w:rsidRPr="0094448E" w:rsidRDefault="00905BAE" w:rsidP="00D67BA0">
            <w:pPr>
              <w:pStyle w:val="ListParagraph"/>
              <w:numPr>
                <w:ilvl w:val="0"/>
                <w:numId w:val="4"/>
              </w:numPr>
              <w:rPr>
                <w:rFonts w:ascii="Calibri Light" w:hAnsi="Calibri Light" w:cstheme="majorBidi"/>
                <w:szCs w:val="20"/>
                <w:lang w:val="en-US"/>
              </w:rPr>
            </w:pPr>
            <w:r w:rsidRPr="0094448E">
              <w:rPr>
                <w:rFonts w:ascii="Calibri Light" w:hAnsi="Calibri Light" w:cstheme="majorBidi"/>
                <w:szCs w:val="20"/>
                <w:lang w:val="en-US"/>
              </w:rPr>
              <w:t xml:space="preserve">needs for action </w:t>
            </w:r>
          </w:p>
          <w:p w14:paraId="07914A0A" w14:textId="77777777" w:rsidR="00905BAE" w:rsidRPr="0094448E" w:rsidRDefault="00905BAE" w:rsidP="00D800E6">
            <w:pPr>
              <w:pStyle w:val="ListParagraph"/>
              <w:numPr>
                <w:ilvl w:val="0"/>
                <w:numId w:val="4"/>
              </w:numPr>
              <w:rPr>
                <w:rFonts w:ascii="Calibri Light" w:hAnsi="Calibri Light" w:cstheme="majorBidi"/>
                <w:szCs w:val="20"/>
                <w:lang w:val="en-US"/>
              </w:rPr>
            </w:pPr>
            <w:r w:rsidRPr="0094448E">
              <w:rPr>
                <w:rFonts w:ascii="Calibri Light" w:hAnsi="Calibri Light" w:cstheme="majorBidi"/>
                <w:szCs w:val="20"/>
                <w:lang w:val="en-US"/>
              </w:rPr>
              <w:t>advocacy;</w:t>
            </w:r>
          </w:p>
        </w:tc>
        <w:tc>
          <w:tcPr>
            <w:tcW w:w="2111" w:type="dxa"/>
          </w:tcPr>
          <w:p w14:paraId="6BD21CE6" w14:textId="77777777" w:rsidR="00905BAE" w:rsidRPr="0094448E" w:rsidRDefault="00905BAE" w:rsidP="008D7EDC">
            <w:pPr>
              <w:rPr>
                <w:rFonts w:ascii="Calibri Light" w:hAnsi="Calibri Light" w:cstheme="majorBidi"/>
                <w:szCs w:val="20"/>
                <w:lang w:val="en-US"/>
              </w:rPr>
            </w:pPr>
          </w:p>
        </w:tc>
      </w:tr>
      <w:tr w:rsidR="0094448E" w:rsidRPr="0094448E" w14:paraId="49CC487E" w14:textId="77777777" w:rsidTr="00FA4820">
        <w:trPr>
          <w:trHeight w:val="492"/>
        </w:trPr>
        <w:tc>
          <w:tcPr>
            <w:tcW w:w="1724" w:type="dxa"/>
          </w:tcPr>
          <w:p w14:paraId="2FDBD0A3" w14:textId="77777777" w:rsidR="00905BAE" w:rsidRPr="0094448E" w:rsidRDefault="00905BAE" w:rsidP="008D7EDC">
            <w:pPr>
              <w:rPr>
                <w:rFonts w:ascii="Calibri Light" w:hAnsi="Calibri Light" w:cstheme="majorBidi"/>
                <w:b/>
                <w:bCs/>
                <w:szCs w:val="20"/>
                <w:lang w:val="en-US"/>
              </w:rPr>
            </w:pPr>
            <w:r w:rsidRPr="0094448E">
              <w:rPr>
                <w:rFonts w:ascii="Calibri Light" w:hAnsi="Calibri Light" w:cstheme="majorBidi"/>
                <w:b/>
                <w:bCs/>
                <w:szCs w:val="20"/>
                <w:lang w:val="en-US"/>
              </w:rPr>
              <w:t>References</w:t>
            </w:r>
          </w:p>
        </w:tc>
        <w:tc>
          <w:tcPr>
            <w:tcW w:w="5379" w:type="dxa"/>
          </w:tcPr>
          <w:p w14:paraId="1EDFDA0E"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t xml:space="preserve">Glossary of Key Terms </w:t>
            </w:r>
          </w:p>
        </w:tc>
        <w:tc>
          <w:tcPr>
            <w:tcW w:w="2111" w:type="dxa"/>
          </w:tcPr>
          <w:p w14:paraId="0CBD0097" w14:textId="77777777" w:rsidR="00905BAE" w:rsidRPr="0094448E" w:rsidRDefault="00905BAE" w:rsidP="008D7EDC">
            <w:pPr>
              <w:rPr>
                <w:rFonts w:ascii="Calibri Light" w:hAnsi="Calibri Light" w:cstheme="majorBidi"/>
                <w:szCs w:val="20"/>
                <w:lang w:val="en-US"/>
              </w:rPr>
            </w:pPr>
          </w:p>
        </w:tc>
      </w:tr>
    </w:tbl>
    <w:p w14:paraId="3D05E6FC" w14:textId="77777777" w:rsidR="0094448E" w:rsidRDefault="0094448E" w:rsidP="0094448E">
      <w:pPr>
        <w:rPr>
          <w:rFonts w:ascii="Calibri Light" w:hAnsi="Calibri Light"/>
          <w:b/>
          <w:bCs/>
          <w:sz w:val="28"/>
          <w:szCs w:val="32"/>
        </w:rPr>
      </w:pPr>
    </w:p>
    <w:p w14:paraId="267B29E4" w14:textId="77777777" w:rsidR="00D800E6" w:rsidRPr="0094448E" w:rsidRDefault="00D800E6" w:rsidP="0094448E">
      <w:pPr>
        <w:rPr>
          <w:rFonts w:ascii="Calibri Light" w:hAnsi="Calibri Light" w:cstheme="majorBidi"/>
          <w:i/>
          <w:iCs/>
          <w:color w:val="FF0000"/>
          <w:szCs w:val="20"/>
          <w:lang w:val="en-US"/>
        </w:rPr>
      </w:pPr>
      <w:r w:rsidRPr="0094448E">
        <w:rPr>
          <w:rFonts w:ascii="Calibri Light" w:hAnsi="Calibri Light" w:cstheme="majorBidi"/>
          <w:i/>
          <w:iCs/>
          <w:color w:val="FF0000"/>
          <w:szCs w:val="20"/>
          <w:lang w:val="en-US"/>
        </w:rPr>
        <w:t xml:space="preserve">Should the report make recommendations or spotlighting needs? </w:t>
      </w:r>
    </w:p>
    <w:p w14:paraId="5E02C939" w14:textId="77777777" w:rsidR="00D06D9B" w:rsidRPr="00D800E6" w:rsidRDefault="00D800E6" w:rsidP="00D800E6">
      <w:pPr>
        <w:pStyle w:val="ListParagraph"/>
        <w:numPr>
          <w:ilvl w:val="0"/>
          <w:numId w:val="23"/>
        </w:numPr>
        <w:rPr>
          <w:rFonts w:ascii="Calibri Light" w:hAnsi="Calibri Light"/>
          <w:b/>
          <w:bCs/>
          <w:color w:val="C00000"/>
          <w:sz w:val="28"/>
          <w:szCs w:val="32"/>
        </w:rPr>
      </w:pPr>
      <w:r w:rsidRPr="00D800E6">
        <w:rPr>
          <w:rFonts w:ascii="Calibri Light" w:hAnsi="Calibri Light" w:cstheme="majorBidi"/>
          <w:i/>
          <w:iCs/>
          <w:color w:val="FF0000"/>
          <w:szCs w:val="20"/>
          <w:lang w:val="en-US"/>
        </w:rPr>
        <w:t>Do we need a summary for policy makers, practitioners, media?</w:t>
      </w:r>
    </w:p>
    <w:p w14:paraId="2BEE6ECB" w14:textId="77777777" w:rsidR="00D800E6" w:rsidRPr="00D800E6" w:rsidRDefault="00D800E6" w:rsidP="00D800E6">
      <w:pPr>
        <w:pStyle w:val="ListParagraph"/>
        <w:ind w:left="1080"/>
        <w:rPr>
          <w:rFonts w:ascii="Calibri Light" w:hAnsi="Calibri Light"/>
          <w:b/>
          <w:bCs/>
          <w:color w:val="C00000"/>
          <w:sz w:val="28"/>
          <w:szCs w:val="32"/>
        </w:rPr>
      </w:pPr>
    </w:p>
    <w:p w14:paraId="751D287A" w14:textId="77777777" w:rsidR="00D67BA0" w:rsidRPr="00C81FE8" w:rsidRDefault="00D67BA0" w:rsidP="00D67BA0">
      <w:pPr>
        <w:pStyle w:val="ListParagraph"/>
        <w:numPr>
          <w:ilvl w:val="0"/>
          <w:numId w:val="3"/>
        </w:numPr>
        <w:rPr>
          <w:rFonts w:ascii="Calibri Light" w:hAnsi="Calibri Light"/>
          <w:b/>
          <w:bCs/>
          <w:color w:val="C00000"/>
          <w:sz w:val="28"/>
          <w:szCs w:val="32"/>
        </w:rPr>
      </w:pPr>
      <w:r w:rsidRPr="00C81FE8">
        <w:rPr>
          <w:rFonts w:ascii="Calibri Light" w:hAnsi="Calibri Light"/>
          <w:b/>
          <w:bCs/>
          <w:color w:val="C00000"/>
          <w:sz w:val="28"/>
          <w:szCs w:val="32"/>
        </w:rPr>
        <w:t xml:space="preserve">Bi-annual Production Process </w:t>
      </w:r>
    </w:p>
    <w:p w14:paraId="7AA6BC24" w14:textId="77777777" w:rsidR="00D67BA0" w:rsidRPr="00C81FE8" w:rsidRDefault="00D67BA0" w:rsidP="00D67BA0">
      <w:pPr>
        <w:rPr>
          <w:rFonts w:ascii="Calibri Light" w:hAnsi="Calibri Light" w:cstheme="majorBidi"/>
          <w:bCs/>
          <w:szCs w:val="20"/>
          <w:lang w:val="en-US"/>
        </w:rPr>
      </w:pPr>
      <w:r w:rsidRPr="00C81FE8">
        <w:rPr>
          <w:rFonts w:ascii="Calibri Light" w:hAnsi="Calibri Light" w:cstheme="majorBidi"/>
          <w:bCs/>
          <w:szCs w:val="20"/>
          <w:lang w:val="en-US"/>
        </w:rPr>
        <w:t xml:space="preserve">While acknowledging that the production of any report requires significant dedicated effort, with enough ongoing investment in monitoring and reporting to the web portal and forum, hopefully a bulk of the data collection will be automated/organized before authors even begin discussing the synthesis. For this reason the common framework is very desirable. </w:t>
      </w:r>
    </w:p>
    <w:p w14:paraId="698C999A" w14:textId="77777777" w:rsidR="00D67BA0" w:rsidRPr="00C81FE8" w:rsidRDefault="00D67BA0" w:rsidP="00D67BA0">
      <w:pPr>
        <w:rPr>
          <w:rFonts w:ascii="Calibri Light" w:hAnsi="Calibri Light" w:cstheme="majorBidi"/>
          <w:bCs/>
          <w:szCs w:val="20"/>
          <w:lang w:val="en-US"/>
        </w:rPr>
      </w:pPr>
      <w:r w:rsidRPr="00C81FE8">
        <w:rPr>
          <w:rFonts w:ascii="Calibri Light" w:hAnsi="Calibri Light" w:cstheme="majorBidi"/>
          <w:b/>
          <w:bCs/>
          <w:szCs w:val="20"/>
          <w:lang w:val="en-US"/>
        </w:rPr>
        <w:t>Target Publication Date</w:t>
      </w:r>
      <w:r w:rsidRPr="00C81FE8">
        <w:rPr>
          <w:rFonts w:ascii="Calibri Light" w:hAnsi="Calibri Light" w:cstheme="majorBidi"/>
          <w:bCs/>
          <w:szCs w:val="20"/>
          <w:lang w:val="en-US"/>
        </w:rPr>
        <w:t xml:space="preserve">: September 2018 and every two years thereafter (2020, 2022, </w:t>
      </w:r>
      <w:proofErr w:type="spellStart"/>
      <w:r w:rsidRPr="00C81FE8">
        <w:rPr>
          <w:rFonts w:ascii="Calibri Light" w:hAnsi="Calibri Light" w:cstheme="majorBidi"/>
          <w:bCs/>
          <w:szCs w:val="20"/>
          <w:lang w:val="en-US"/>
        </w:rPr>
        <w:t>etc</w:t>
      </w:r>
      <w:proofErr w:type="spellEnd"/>
      <w:r w:rsidRPr="00C81FE8">
        <w:rPr>
          <w:rFonts w:ascii="Calibri Light" w:hAnsi="Calibri Light" w:cstheme="majorBidi"/>
          <w:bCs/>
          <w:szCs w:val="20"/>
          <w:lang w:val="en-US"/>
        </w:rPr>
        <w:t xml:space="preserve">) </w:t>
      </w:r>
    </w:p>
    <w:p w14:paraId="51ED91C5" w14:textId="77777777" w:rsidR="00D67BA0" w:rsidRPr="00C81FE8" w:rsidRDefault="00D67BA0" w:rsidP="00D67BA0">
      <w:pPr>
        <w:pStyle w:val="ListParagraph"/>
        <w:numPr>
          <w:ilvl w:val="0"/>
          <w:numId w:val="8"/>
        </w:numPr>
        <w:rPr>
          <w:rFonts w:ascii="Calibri Light" w:hAnsi="Calibri Light" w:cstheme="majorBidi"/>
          <w:bCs/>
          <w:szCs w:val="20"/>
          <w:lang w:val="en-US"/>
        </w:rPr>
      </w:pPr>
      <w:r w:rsidRPr="00C81FE8">
        <w:rPr>
          <w:rFonts w:ascii="Calibri Light" w:hAnsi="Calibri Light" w:cstheme="majorBidi"/>
          <w:b/>
          <w:bCs/>
          <w:szCs w:val="20"/>
          <w:lang w:val="en-US"/>
        </w:rPr>
        <w:t>Dec-Feb</w:t>
      </w:r>
      <w:r w:rsidRPr="00C81FE8">
        <w:rPr>
          <w:rFonts w:ascii="Calibri Light" w:hAnsi="Calibri Light" w:cstheme="majorBidi"/>
          <w:bCs/>
          <w:szCs w:val="20"/>
          <w:lang w:val="en-US"/>
        </w:rPr>
        <w:t>: collection and synthesis of data for the preceding period (calendar years 2016 &amp; 2017) This long lead time is because we may draw on many sources that do their own compilation and need a few months after the close of the previous year to publish their data.</w:t>
      </w:r>
    </w:p>
    <w:p w14:paraId="21FE10D4" w14:textId="77777777" w:rsidR="00D67BA0" w:rsidRPr="00C81FE8" w:rsidRDefault="00D67BA0" w:rsidP="00D67BA0">
      <w:pPr>
        <w:pStyle w:val="ListParagraph"/>
        <w:numPr>
          <w:ilvl w:val="0"/>
          <w:numId w:val="8"/>
        </w:numPr>
        <w:rPr>
          <w:rFonts w:ascii="Calibri Light" w:hAnsi="Calibri Light" w:cstheme="majorBidi"/>
          <w:bCs/>
          <w:szCs w:val="20"/>
          <w:lang w:val="en-US"/>
        </w:rPr>
      </w:pPr>
      <w:r w:rsidRPr="00C81FE8">
        <w:rPr>
          <w:rFonts w:ascii="Calibri Light" w:hAnsi="Calibri Light" w:cstheme="majorBidi"/>
          <w:b/>
          <w:bCs/>
          <w:szCs w:val="20"/>
          <w:lang w:val="en-US"/>
        </w:rPr>
        <w:t>Feb-March</w:t>
      </w:r>
      <w:r w:rsidRPr="00C81FE8">
        <w:rPr>
          <w:rFonts w:ascii="Calibri Light" w:hAnsi="Calibri Light" w:cstheme="majorBidi"/>
          <w:bCs/>
          <w:szCs w:val="20"/>
          <w:lang w:val="en-US"/>
        </w:rPr>
        <w:t>: preparation of the report</w:t>
      </w:r>
    </w:p>
    <w:p w14:paraId="2AD85BD3" w14:textId="77777777" w:rsidR="00D67BA0" w:rsidRPr="00C81FE8" w:rsidRDefault="00D67BA0" w:rsidP="00D67BA0">
      <w:pPr>
        <w:pStyle w:val="ListParagraph"/>
        <w:numPr>
          <w:ilvl w:val="0"/>
          <w:numId w:val="8"/>
        </w:numPr>
        <w:rPr>
          <w:rFonts w:ascii="Calibri Light" w:hAnsi="Calibri Light" w:cstheme="majorBidi"/>
          <w:bCs/>
          <w:szCs w:val="20"/>
          <w:lang w:val="en-US"/>
        </w:rPr>
      </w:pPr>
      <w:r w:rsidRPr="00C81FE8">
        <w:rPr>
          <w:rFonts w:ascii="Calibri Light" w:hAnsi="Calibri Light" w:cstheme="majorBidi"/>
          <w:b/>
          <w:bCs/>
          <w:szCs w:val="20"/>
          <w:lang w:val="en-US"/>
        </w:rPr>
        <w:lastRenderedPageBreak/>
        <w:t>April-May</w:t>
      </w:r>
      <w:r w:rsidRPr="00C81FE8">
        <w:rPr>
          <w:rFonts w:ascii="Calibri Light" w:hAnsi="Calibri Light" w:cstheme="majorBidi"/>
          <w:bCs/>
          <w:szCs w:val="20"/>
          <w:lang w:val="en-US"/>
        </w:rPr>
        <w:t>: review and revision</w:t>
      </w:r>
    </w:p>
    <w:p w14:paraId="49477A14" w14:textId="77777777" w:rsidR="00D67BA0" w:rsidRPr="00C81FE8" w:rsidRDefault="00D67BA0" w:rsidP="00D67BA0">
      <w:pPr>
        <w:pStyle w:val="ListParagraph"/>
        <w:numPr>
          <w:ilvl w:val="0"/>
          <w:numId w:val="8"/>
        </w:numPr>
        <w:rPr>
          <w:rFonts w:ascii="Calibri Light" w:hAnsi="Calibri Light" w:cstheme="majorBidi"/>
          <w:bCs/>
          <w:szCs w:val="20"/>
          <w:lang w:val="en-US"/>
        </w:rPr>
      </w:pPr>
      <w:r w:rsidRPr="00C81FE8">
        <w:rPr>
          <w:rFonts w:ascii="Calibri Light" w:hAnsi="Calibri Light" w:cstheme="majorBidi"/>
          <w:b/>
          <w:bCs/>
          <w:szCs w:val="20"/>
          <w:lang w:val="en-US"/>
        </w:rPr>
        <w:t xml:space="preserve">June – September </w:t>
      </w:r>
      <w:r w:rsidRPr="00C81FE8">
        <w:rPr>
          <w:rFonts w:ascii="Calibri Light" w:hAnsi="Calibri Light" w:cstheme="majorBidi"/>
          <w:bCs/>
          <w:szCs w:val="20"/>
          <w:lang w:val="en-US"/>
        </w:rPr>
        <w:t>: publication production</w:t>
      </w:r>
    </w:p>
    <w:p w14:paraId="56233598" w14:textId="77777777" w:rsidR="00D67BA0" w:rsidRPr="00C81FE8" w:rsidRDefault="00D67BA0" w:rsidP="00D67BA0">
      <w:pPr>
        <w:rPr>
          <w:rFonts w:ascii="Calibri Light" w:hAnsi="Calibri Light" w:cstheme="majorBidi"/>
          <w:bCs/>
          <w:szCs w:val="20"/>
          <w:lang w:val="en-US"/>
        </w:rPr>
      </w:pPr>
      <w:r w:rsidRPr="00C81FE8">
        <w:rPr>
          <w:rFonts w:ascii="Calibri Light" w:hAnsi="Calibri Light" w:cstheme="majorBidi"/>
          <w:bCs/>
          <w:szCs w:val="20"/>
          <w:lang w:val="en-US"/>
        </w:rPr>
        <w:t>Publication Target to Align with other Policy and Reporting Processes: Notably, Lancet Tracking Climate and Health (annual Oct/Nov), WMO State of the Climate (Impacts section)(annual Oct/Nov release pre-COP), IPCC AR6. Outreach to research funding agencies and institutions, to the earth observation community, and to key international organizations (IPCC, WMO, WHO)</w:t>
      </w:r>
    </w:p>
    <w:p w14:paraId="1FCBEA61" w14:textId="77777777" w:rsidR="000779FA" w:rsidRPr="00C81FE8" w:rsidRDefault="000779FA" w:rsidP="00D67BA0">
      <w:pPr>
        <w:rPr>
          <w:rFonts w:ascii="Calibri Light" w:hAnsi="Calibri Light"/>
        </w:rPr>
      </w:pPr>
    </w:p>
    <w:sectPr w:rsidR="000779FA" w:rsidRPr="00C81FE8" w:rsidSect="002C2244">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38BC25" w14:textId="77777777" w:rsidR="0083198E" w:rsidRDefault="0083198E" w:rsidP="003E2ED3">
      <w:pPr>
        <w:spacing w:after="0" w:line="240" w:lineRule="auto"/>
      </w:pPr>
      <w:r>
        <w:separator/>
      </w:r>
    </w:p>
  </w:endnote>
  <w:endnote w:type="continuationSeparator" w:id="0">
    <w:p w14:paraId="3E8D08D8" w14:textId="77777777" w:rsidR="0083198E" w:rsidRDefault="0083198E" w:rsidP="003E2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1302AA" w14:textId="77777777" w:rsidR="0083198E" w:rsidRDefault="0083198E" w:rsidP="003E2ED3">
      <w:pPr>
        <w:spacing w:after="0" w:line="240" w:lineRule="auto"/>
      </w:pPr>
      <w:r>
        <w:separator/>
      </w:r>
    </w:p>
  </w:footnote>
  <w:footnote w:type="continuationSeparator" w:id="0">
    <w:p w14:paraId="25B81295" w14:textId="77777777" w:rsidR="0083198E" w:rsidRDefault="0083198E" w:rsidP="003E2ED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C6FA6"/>
    <w:multiLevelType w:val="hybridMultilevel"/>
    <w:tmpl w:val="2B84BCEE"/>
    <w:lvl w:ilvl="0" w:tplc="AEA80B9C">
      <w:start w:val="1"/>
      <w:numFmt w:val="bullet"/>
      <w:lvlText w:val=""/>
      <w:lvlJc w:val="left"/>
      <w:pPr>
        <w:ind w:left="1080" w:hanging="720"/>
      </w:pPr>
      <w:rPr>
        <w:rFonts w:ascii="Symbol" w:hAnsi="Symbol"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204A39"/>
    <w:multiLevelType w:val="hybridMultilevel"/>
    <w:tmpl w:val="85021C40"/>
    <w:lvl w:ilvl="0" w:tplc="9A646324">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836F0E"/>
    <w:multiLevelType w:val="hybridMultilevel"/>
    <w:tmpl w:val="A7666B6E"/>
    <w:lvl w:ilvl="0" w:tplc="37123016">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4E4C17"/>
    <w:multiLevelType w:val="hybridMultilevel"/>
    <w:tmpl w:val="FA10FF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9D7C70"/>
    <w:multiLevelType w:val="hybridMultilevel"/>
    <w:tmpl w:val="46BAB304"/>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A953C1"/>
    <w:multiLevelType w:val="hybridMultilevel"/>
    <w:tmpl w:val="916EC3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E01B70"/>
    <w:multiLevelType w:val="hybridMultilevel"/>
    <w:tmpl w:val="72B29E34"/>
    <w:lvl w:ilvl="0" w:tplc="126ADF2E">
      <w:start w:val="2"/>
      <w:numFmt w:val="lowerLetter"/>
      <w:lvlText w:val="%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61916"/>
    <w:multiLevelType w:val="hybridMultilevel"/>
    <w:tmpl w:val="21D8B36C"/>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FF1DE9"/>
    <w:multiLevelType w:val="hybridMultilevel"/>
    <w:tmpl w:val="BDBED082"/>
    <w:lvl w:ilvl="0" w:tplc="6EFC30B4">
      <w:start w:val="2"/>
      <w:numFmt w:val="bullet"/>
      <w:lvlText w:val="-"/>
      <w:lvlJc w:val="left"/>
      <w:pPr>
        <w:ind w:left="720" w:hanging="360"/>
      </w:pPr>
      <w:rPr>
        <w:rFonts w:ascii="Calibri Light" w:eastAsiaTheme="minorEastAsia" w:hAnsi="Calibri Light"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B72B4C"/>
    <w:multiLevelType w:val="hybridMultilevel"/>
    <w:tmpl w:val="11D0CCBC"/>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FB1226"/>
    <w:multiLevelType w:val="hybridMultilevel"/>
    <w:tmpl w:val="BE927370"/>
    <w:lvl w:ilvl="0" w:tplc="AD0ADB2C">
      <w:start w:val="1"/>
      <w:numFmt w:val="upperRoman"/>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2A6D81"/>
    <w:multiLevelType w:val="hybridMultilevel"/>
    <w:tmpl w:val="73CA6698"/>
    <w:lvl w:ilvl="0" w:tplc="AA0C23E6">
      <w:start w:val="1"/>
      <w:numFmt w:val="lowerLetter"/>
      <w:lvlText w:val="%1."/>
      <w:lvlJc w:val="left"/>
      <w:pPr>
        <w:ind w:left="720" w:hanging="360"/>
      </w:pPr>
      <w:rPr>
        <w:rFonts w:ascii="Calibri Light" w:eastAsiaTheme="minorEastAsia" w:hAnsi="Calibri Light" w:cstheme="maj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12768D"/>
    <w:multiLevelType w:val="hybridMultilevel"/>
    <w:tmpl w:val="BB8445BC"/>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D4088E"/>
    <w:multiLevelType w:val="hybridMultilevel"/>
    <w:tmpl w:val="69FED3A0"/>
    <w:lvl w:ilvl="0" w:tplc="04090019">
      <w:start w:val="1"/>
      <w:numFmt w:val="lowerLetter"/>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E93348"/>
    <w:multiLevelType w:val="hybridMultilevel"/>
    <w:tmpl w:val="0BECA290"/>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2636C2"/>
    <w:multiLevelType w:val="hybridMultilevel"/>
    <w:tmpl w:val="E97A8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6565F4"/>
    <w:multiLevelType w:val="hybridMultilevel"/>
    <w:tmpl w:val="FA82FFD8"/>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492B4D"/>
    <w:multiLevelType w:val="hybridMultilevel"/>
    <w:tmpl w:val="DDAEE2EA"/>
    <w:lvl w:ilvl="0" w:tplc="720251D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F90D53"/>
    <w:multiLevelType w:val="hybridMultilevel"/>
    <w:tmpl w:val="38EC02BC"/>
    <w:lvl w:ilvl="0" w:tplc="773252D6">
      <w:start w:val="5"/>
      <w:numFmt w:val="bullet"/>
      <w:lvlText w:val="-"/>
      <w:lvlJc w:val="left"/>
      <w:pPr>
        <w:ind w:left="1080" w:hanging="360"/>
      </w:pPr>
      <w:rPr>
        <w:rFonts w:ascii="Calibri Light" w:eastAsiaTheme="minorEastAsia" w:hAnsi="Calibri Light" w:cstheme="majorBidi" w:hint="default"/>
        <w:b/>
        <w: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4BC6283E"/>
    <w:multiLevelType w:val="hybridMultilevel"/>
    <w:tmpl w:val="E7809FE0"/>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1C6E5B"/>
    <w:multiLevelType w:val="hybridMultilevel"/>
    <w:tmpl w:val="40C67BC0"/>
    <w:lvl w:ilvl="0" w:tplc="F6C0D2B0">
      <w:start w:val="1"/>
      <w:numFmt w:val="lowerLetter"/>
      <w:lvlText w:val="%1."/>
      <w:lvlJc w:val="left"/>
      <w:pPr>
        <w:ind w:left="720" w:hanging="360"/>
      </w:pPr>
      <w:rPr>
        <w:rFonts w:ascii="Calibri Light" w:eastAsiaTheme="minorEastAsia" w:hAnsi="Calibri Light" w:cstheme="maj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1B1A7C"/>
    <w:multiLevelType w:val="hybridMultilevel"/>
    <w:tmpl w:val="1E1EED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2E1C0D"/>
    <w:multiLevelType w:val="hybridMultilevel"/>
    <w:tmpl w:val="E384C6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CC1AC7"/>
    <w:multiLevelType w:val="hybridMultilevel"/>
    <w:tmpl w:val="FA10FF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A70856"/>
    <w:multiLevelType w:val="hybridMultilevel"/>
    <w:tmpl w:val="1E1EED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614BE7"/>
    <w:multiLevelType w:val="hybridMultilevel"/>
    <w:tmpl w:val="95F09784"/>
    <w:lvl w:ilvl="0" w:tplc="45B6CC78">
      <w:start w:val="2"/>
      <w:numFmt w:val="lowerLetter"/>
      <w:lvlText w:val="%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15"/>
  </w:num>
  <w:num w:numId="5">
    <w:abstractNumId w:val="20"/>
  </w:num>
  <w:num w:numId="6">
    <w:abstractNumId w:val="14"/>
  </w:num>
  <w:num w:numId="7">
    <w:abstractNumId w:val="16"/>
  </w:num>
  <w:num w:numId="8">
    <w:abstractNumId w:val="9"/>
  </w:num>
  <w:num w:numId="9">
    <w:abstractNumId w:val="7"/>
  </w:num>
  <w:num w:numId="10">
    <w:abstractNumId w:val="11"/>
  </w:num>
  <w:num w:numId="11">
    <w:abstractNumId w:val="5"/>
  </w:num>
  <w:num w:numId="12">
    <w:abstractNumId w:val="24"/>
  </w:num>
  <w:num w:numId="13">
    <w:abstractNumId w:val="8"/>
  </w:num>
  <w:num w:numId="14">
    <w:abstractNumId w:val="22"/>
  </w:num>
  <w:num w:numId="15">
    <w:abstractNumId w:val="25"/>
  </w:num>
  <w:num w:numId="16">
    <w:abstractNumId w:val="17"/>
  </w:num>
  <w:num w:numId="17">
    <w:abstractNumId w:val="6"/>
  </w:num>
  <w:num w:numId="18">
    <w:abstractNumId w:val="19"/>
  </w:num>
  <w:num w:numId="19">
    <w:abstractNumId w:val="3"/>
  </w:num>
  <w:num w:numId="20">
    <w:abstractNumId w:val="13"/>
  </w:num>
  <w:num w:numId="21">
    <w:abstractNumId w:val="12"/>
  </w:num>
  <w:num w:numId="22">
    <w:abstractNumId w:val="4"/>
  </w:num>
  <w:num w:numId="23">
    <w:abstractNumId w:val="0"/>
  </w:num>
  <w:num w:numId="24">
    <w:abstractNumId w:val="23"/>
  </w:num>
  <w:num w:numId="25">
    <w:abstractNumId w:val="21"/>
  </w:num>
  <w:num w:numId="26">
    <w:abstractNumId w:val="1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rks, Robbie M">
    <w15:presenceInfo w15:providerId="None" w15:userId="Parks, Robbie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BA0"/>
    <w:rsid w:val="000779FA"/>
    <w:rsid w:val="001F0C50"/>
    <w:rsid w:val="00275557"/>
    <w:rsid w:val="002C2244"/>
    <w:rsid w:val="002C3319"/>
    <w:rsid w:val="00330E9C"/>
    <w:rsid w:val="003B6850"/>
    <w:rsid w:val="003E2ED3"/>
    <w:rsid w:val="005C1873"/>
    <w:rsid w:val="005C1961"/>
    <w:rsid w:val="005E6E02"/>
    <w:rsid w:val="0061201D"/>
    <w:rsid w:val="0070567D"/>
    <w:rsid w:val="00763167"/>
    <w:rsid w:val="0083198E"/>
    <w:rsid w:val="0089373F"/>
    <w:rsid w:val="008E1ED2"/>
    <w:rsid w:val="00905BAE"/>
    <w:rsid w:val="00916735"/>
    <w:rsid w:val="0094448E"/>
    <w:rsid w:val="009D5BCE"/>
    <w:rsid w:val="00A81EF4"/>
    <w:rsid w:val="00B16F7E"/>
    <w:rsid w:val="00B633EC"/>
    <w:rsid w:val="00BC20DC"/>
    <w:rsid w:val="00C17A25"/>
    <w:rsid w:val="00C54DFA"/>
    <w:rsid w:val="00C70B6D"/>
    <w:rsid w:val="00C81FE8"/>
    <w:rsid w:val="00CC7F10"/>
    <w:rsid w:val="00D06D9B"/>
    <w:rsid w:val="00D14587"/>
    <w:rsid w:val="00D67BA0"/>
    <w:rsid w:val="00D800E6"/>
    <w:rsid w:val="00DE1CF9"/>
    <w:rsid w:val="00EB74AF"/>
    <w:rsid w:val="00EF1DB7"/>
    <w:rsid w:val="00F2129B"/>
    <w:rsid w:val="00F93630"/>
    <w:rsid w:val="00FA4820"/>
    <w:rsid w:val="00FA64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9CC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7BA0"/>
    <w:rPr>
      <w:sz w:val="20"/>
      <w:lang w:val="en-GB"/>
    </w:rPr>
  </w:style>
  <w:style w:type="paragraph" w:styleId="Heading1">
    <w:name w:val="heading 1"/>
    <w:basedOn w:val="Normal"/>
    <w:next w:val="Normal"/>
    <w:link w:val="Heading1Char"/>
    <w:uiPriority w:val="9"/>
    <w:qFormat/>
    <w:rsid w:val="003B6850"/>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6850"/>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ED3"/>
  </w:style>
  <w:style w:type="paragraph" w:styleId="Footer">
    <w:name w:val="footer"/>
    <w:basedOn w:val="Normal"/>
    <w:link w:val="FooterChar"/>
    <w:uiPriority w:val="99"/>
    <w:unhideWhenUsed/>
    <w:rsid w:val="003E2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ED3"/>
  </w:style>
  <w:style w:type="character" w:customStyle="1" w:styleId="Heading1Char">
    <w:name w:val="Heading 1 Char"/>
    <w:basedOn w:val="DefaultParagraphFont"/>
    <w:link w:val="Heading1"/>
    <w:uiPriority w:val="9"/>
    <w:rsid w:val="003B6850"/>
    <w:rPr>
      <w:rFonts w:ascii="Verdana" w:eastAsiaTheme="majorEastAsia" w:hAnsi="Verdana"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B6850"/>
    <w:rPr>
      <w:rFonts w:ascii="Verdana" w:eastAsiaTheme="majorEastAsia" w:hAnsi="Verdana" w:cstheme="majorBidi"/>
      <w:b/>
      <w:bCs/>
      <w:color w:val="4F81BD" w:themeColor="accent1"/>
      <w:sz w:val="26"/>
      <w:szCs w:val="26"/>
    </w:rPr>
  </w:style>
  <w:style w:type="paragraph" w:styleId="Title">
    <w:name w:val="Title"/>
    <w:basedOn w:val="Normal"/>
    <w:next w:val="Normal"/>
    <w:link w:val="TitleChar"/>
    <w:uiPriority w:val="10"/>
    <w:qFormat/>
    <w:rsid w:val="003B6850"/>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6850"/>
    <w:rPr>
      <w:rFonts w:ascii="Verdana" w:eastAsiaTheme="majorEastAsia" w:hAnsi="Verdan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6850"/>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6850"/>
    <w:rPr>
      <w:rFonts w:ascii="Verdana" w:eastAsiaTheme="majorEastAsia" w:hAnsi="Verdana" w:cstheme="majorBidi"/>
      <w:i/>
      <w:iCs/>
      <w:color w:val="4F81BD" w:themeColor="accent1"/>
      <w:spacing w:val="15"/>
      <w:sz w:val="24"/>
      <w:szCs w:val="24"/>
    </w:rPr>
  </w:style>
  <w:style w:type="table" w:styleId="TableGrid">
    <w:name w:val="Table Grid"/>
    <w:basedOn w:val="TableNormal"/>
    <w:uiPriority w:val="59"/>
    <w:rsid w:val="00D67B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67BA0"/>
    <w:pPr>
      <w:ind w:left="720"/>
      <w:contextualSpacing/>
    </w:pPr>
  </w:style>
  <w:style w:type="paragraph" w:styleId="CommentText">
    <w:name w:val="annotation text"/>
    <w:basedOn w:val="Normal"/>
    <w:link w:val="CommentTextChar"/>
    <w:uiPriority w:val="99"/>
    <w:semiHidden/>
    <w:unhideWhenUsed/>
    <w:rsid w:val="00D67BA0"/>
    <w:pPr>
      <w:spacing w:line="240" w:lineRule="auto"/>
    </w:pPr>
    <w:rPr>
      <w:rFonts w:ascii="Verdana" w:hAnsi="Verdana"/>
      <w:szCs w:val="20"/>
    </w:rPr>
  </w:style>
  <w:style w:type="character" w:customStyle="1" w:styleId="CommentTextChar">
    <w:name w:val="Comment Text Char"/>
    <w:basedOn w:val="DefaultParagraphFont"/>
    <w:link w:val="CommentText"/>
    <w:uiPriority w:val="99"/>
    <w:semiHidden/>
    <w:rsid w:val="00D67BA0"/>
    <w:rPr>
      <w:rFonts w:ascii="Verdana" w:hAnsi="Verdana"/>
      <w:sz w:val="20"/>
      <w:szCs w:val="20"/>
      <w:lang w:val="en-GB"/>
    </w:rPr>
  </w:style>
  <w:style w:type="paragraph" w:styleId="BalloonText">
    <w:name w:val="Balloon Text"/>
    <w:basedOn w:val="Normal"/>
    <w:link w:val="BalloonTextChar"/>
    <w:uiPriority w:val="99"/>
    <w:semiHidden/>
    <w:unhideWhenUsed/>
    <w:rsid w:val="00FA482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4820"/>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1B01A-31C9-2249-B61A-80A129AB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1706</Words>
  <Characters>9728</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World Meteorological Organization</Company>
  <LinksUpToDate>false</LinksUpToDate>
  <CharactersWithSpaces>11412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Shumake-Guillemot</dc:creator>
  <cp:lastModifiedBy>Parks, Robbie M</cp:lastModifiedBy>
  <cp:revision>15</cp:revision>
  <dcterms:created xsi:type="dcterms:W3CDTF">2017-06-24T08:34:00Z</dcterms:created>
  <dcterms:modified xsi:type="dcterms:W3CDTF">2017-06-27T14:45:00Z</dcterms:modified>
</cp:coreProperties>
</file>